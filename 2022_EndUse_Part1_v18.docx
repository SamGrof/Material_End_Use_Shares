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3C8BB" w14:textId="5809E821" w:rsidR="00BB41B4" w:rsidRDefault="0044583F" w:rsidP="00675D1E">
      <w:pPr>
        <w:pStyle w:val="berschrift1"/>
        <w:spacing w:after="240" w:line="276" w:lineRule="auto"/>
        <w:rPr>
          <w:lang w:val="en-US"/>
        </w:rPr>
      </w:pPr>
      <w:r>
        <w:rPr>
          <w:lang w:val="en-US"/>
        </w:rPr>
        <w:t>R</w:t>
      </w:r>
      <w:r w:rsidR="00BB41B4">
        <w:rPr>
          <w:lang w:val="en-US"/>
        </w:rPr>
        <w:t xml:space="preserve">eview of methods to </w:t>
      </w:r>
      <w:r w:rsidR="007469D6">
        <w:rPr>
          <w:lang w:val="en-US"/>
        </w:rPr>
        <w:t xml:space="preserve">trace </w:t>
      </w:r>
      <w:r w:rsidR="00BB41B4">
        <w:rPr>
          <w:lang w:val="en-US"/>
        </w:rPr>
        <w:t xml:space="preserve">material </w:t>
      </w:r>
      <w:r w:rsidR="007469D6">
        <w:rPr>
          <w:lang w:val="en-US"/>
        </w:rPr>
        <w:t xml:space="preserve">use to </w:t>
      </w:r>
      <w:commentRangeStart w:id="0"/>
      <w:r w:rsidR="007469D6">
        <w:rPr>
          <w:lang w:val="en-US"/>
        </w:rPr>
        <w:t>final</w:t>
      </w:r>
      <w:commentRangeEnd w:id="0"/>
      <w:r w:rsidR="008D555C">
        <w:rPr>
          <w:rStyle w:val="Kommentarzeichen"/>
          <w:rFonts w:asciiTheme="minorHAnsi" w:eastAsiaTheme="minorHAnsi" w:hAnsiTheme="minorHAnsi" w:cstheme="minorBidi"/>
          <w:color w:val="auto"/>
        </w:rPr>
        <w:commentReference w:id="0"/>
      </w:r>
      <w:r w:rsidR="00BB41B4">
        <w:rPr>
          <w:lang w:val="en-US"/>
        </w:rPr>
        <w:t xml:space="preserve"> products </w:t>
      </w:r>
      <w:r w:rsidR="007F5BDC">
        <w:rPr>
          <w:lang w:val="en-US"/>
        </w:rPr>
        <w:t xml:space="preserve">in </w:t>
      </w:r>
      <w:r w:rsidR="00BB41B4">
        <w:rPr>
          <w:lang w:val="en-US"/>
        </w:rPr>
        <w:t>dynamic material flow analysis</w:t>
      </w:r>
      <w:r w:rsidR="00C14F75">
        <w:rPr>
          <w:lang w:val="en-US"/>
        </w:rPr>
        <w:t xml:space="preserve"> - </w:t>
      </w:r>
      <w:r w:rsidR="00BB41B4">
        <w:rPr>
          <w:lang w:val="en-US"/>
        </w:rPr>
        <w:t xml:space="preserve">from </w:t>
      </w:r>
      <w:r w:rsidR="004F7989">
        <w:rPr>
          <w:lang w:val="en-US"/>
        </w:rPr>
        <w:t>industry shipments in physical units</w:t>
      </w:r>
      <w:r w:rsidR="00BB41B4">
        <w:rPr>
          <w:lang w:val="en-US"/>
        </w:rPr>
        <w:t xml:space="preserve"> to monetary input-output tables</w:t>
      </w:r>
      <w:r w:rsidR="001B3509">
        <w:rPr>
          <w:lang w:val="en-US"/>
        </w:rPr>
        <w:t xml:space="preserve"> (part I)</w:t>
      </w:r>
    </w:p>
    <w:p w14:paraId="08ABF062" w14:textId="66C38DDC" w:rsidR="00EF21A1" w:rsidRPr="0005440B" w:rsidRDefault="00EF21A1" w:rsidP="00293098">
      <w:pPr>
        <w:rPr>
          <w:sz w:val="20"/>
        </w:rPr>
      </w:pPr>
      <w:r w:rsidRPr="0005440B">
        <w:rPr>
          <w:sz w:val="20"/>
        </w:rPr>
        <w:t>Jan Streeck</w:t>
      </w:r>
      <w:r w:rsidR="00304843" w:rsidRPr="0005440B">
        <w:rPr>
          <w:sz w:val="20"/>
          <w:vertAlign w:val="superscript"/>
        </w:rPr>
        <w:t>1</w:t>
      </w:r>
      <w:r w:rsidR="007208D4" w:rsidRPr="0005440B">
        <w:rPr>
          <w:sz w:val="20"/>
          <w:vertAlign w:val="superscript"/>
        </w:rPr>
        <w:t>,*</w:t>
      </w:r>
      <w:r w:rsidRPr="0005440B">
        <w:rPr>
          <w:sz w:val="20"/>
        </w:rPr>
        <w:t xml:space="preserve">, </w:t>
      </w:r>
      <w:r w:rsidR="00B76899" w:rsidRPr="0005440B">
        <w:rPr>
          <w:sz w:val="20"/>
        </w:rPr>
        <w:t>Ste</w:t>
      </w:r>
      <w:r w:rsidR="00B76899">
        <w:rPr>
          <w:sz w:val="20"/>
        </w:rPr>
        <w:t>fan Pauliuk</w:t>
      </w:r>
      <w:r w:rsidR="00A51E0F">
        <w:rPr>
          <w:sz w:val="20"/>
          <w:vertAlign w:val="superscript"/>
        </w:rPr>
        <w:t>2</w:t>
      </w:r>
      <w:r w:rsidR="0005440B" w:rsidRPr="0005440B">
        <w:rPr>
          <w:sz w:val="20"/>
        </w:rPr>
        <w:t xml:space="preserve">, </w:t>
      </w:r>
      <w:r w:rsidR="00B049C6" w:rsidRPr="0005440B">
        <w:rPr>
          <w:sz w:val="20"/>
        </w:rPr>
        <w:t>Hanspeter Wieland</w:t>
      </w:r>
      <w:r w:rsidR="00B049C6" w:rsidRPr="0005440B">
        <w:rPr>
          <w:sz w:val="20"/>
          <w:vertAlign w:val="superscript"/>
        </w:rPr>
        <w:t>1,</w:t>
      </w:r>
      <w:r w:rsidR="00A51E0F">
        <w:rPr>
          <w:sz w:val="20"/>
          <w:vertAlign w:val="superscript"/>
        </w:rPr>
        <w:t>3</w:t>
      </w:r>
      <w:r w:rsidR="00B049C6" w:rsidRPr="0005440B">
        <w:rPr>
          <w:sz w:val="20"/>
        </w:rPr>
        <w:t>,</w:t>
      </w:r>
      <w:r w:rsidR="00B76899">
        <w:rPr>
          <w:sz w:val="20"/>
        </w:rPr>
        <w:t xml:space="preserve"> </w:t>
      </w:r>
      <w:r w:rsidR="00B76899" w:rsidRPr="0005440B">
        <w:rPr>
          <w:sz w:val="20"/>
        </w:rPr>
        <w:t>Dominik Wiedenhofer</w:t>
      </w:r>
      <w:r w:rsidR="00B76899" w:rsidRPr="0005440B">
        <w:rPr>
          <w:sz w:val="20"/>
          <w:vertAlign w:val="superscript"/>
        </w:rPr>
        <w:t>1</w:t>
      </w:r>
      <w:r w:rsidR="00B049C6" w:rsidRPr="0005440B">
        <w:rPr>
          <w:sz w:val="20"/>
        </w:rPr>
        <w:t xml:space="preserve"> </w:t>
      </w:r>
    </w:p>
    <w:p w14:paraId="636D72FD" w14:textId="5DA23787" w:rsidR="009529D0" w:rsidRPr="002B2E59" w:rsidRDefault="009529D0" w:rsidP="009529D0">
      <w:pPr>
        <w:spacing w:after="0"/>
        <w:rPr>
          <w:sz w:val="18"/>
          <w:lang w:val="en-US"/>
        </w:rPr>
      </w:pPr>
      <w:r w:rsidRPr="002B2E59">
        <w:rPr>
          <w:sz w:val="18"/>
          <w:vertAlign w:val="superscript"/>
          <w:lang w:val="en-US"/>
        </w:rPr>
        <w:t xml:space="preserve">1 </w:t>
      </w:r>
      <w:r w:rsidRPr="002B2E59">
        <w:rPr>
          <w:sz w:val="18"/>
          <w:lang w:val="en-US"/>
        </w:rPr>
        <w:t>University of Natural Resources and Life Sciences, Vienna, Department for Economics and Social Sciences, Institute of Social Ecology, Schottenfeldgasse 29, 1070 Vienna, Austria</w:t>
      </w:r>
    </w:p>
    <w:p w14:paraId="5C0ECBC9" w14:textId="2333E4E3" w:rsidR="00A51E0F" w:rsidRPr="00B049C6" w:rsidRDefault="009529D0" w:rsidP="00A51E0F">
      <w:pPr>
        <w:spacing w:after="0"/>
        <w:rPr>
          <w:sz w:val="18"/>
          <w:lang w:val="en-US"/>
        </w:rPr>
      </w:pPr>
      <w:r w:rsidRPr="002B2E59">
        <w:rPr>
          <w:sz w:val="18"/>
          <w:vertAlign w:val="superscript"/>
          <w:lang w:val="en-US"/>
        </w:rPr>
        <w:t>2</w:t>
      </w:r>
      <w:r w:rsidR="00034485" w:rsidRPr="002B2E59">
        <w:rPr>
          <w:sz w:val="18"/>
          <w:vertAlign w:val="superscript"/>
          <w:lang w:val="en-US"/>
        </w:rPr>
        <w:t xml:space="preserve"> </w:t>
      </w:r>
      <w:r w:rsidR="00A51E0F">
        <w:rPr>
          <w:sz w:val="18"/>
          <w:vertAlign w:val="superscript"/>
          <w:lang w:val="en-US"/>
        </w:rPr>
        <w:t xml:space="preserve"> </w:t>
      </w:r>
      <w:r w:rsidR="00A51E0F" w:rsidRPr="00B049C6">
        <w:rPr>
          <w:sz w:val="18"/>
          <w:lang w:val="en-US"/>
        </w:rPr>
        <w:t>Industrial Ecology Freiburg, Albert-Ludwigs University Freiburg, Freiburg (Germany)</w:t>
      </w:r>
    </w:p>
    <w:p w14:paraId="2464066D" w14:textId="710145C8" w:rsidR="00B049C6" w:rsidRDefault="00A51E0F" w:rsidP="00B049C6">
      <w:pPr>
        <w:spacing w:after="0"/>
        <w:rPr>
          <w:sz w:val="18"/>
          <w:lang w:val="en-US"/>
        </w:rPr>
      </w:pPr>
      <w:r w:rsidRPr="00B049C6">
        <w:rPr>
          <w:sz w:val="18"/>
          <w:vertAlign w:val="superscript"/>
          <w:lang w:val="en-US"/>
        </w:rPr>
        <w:t>3</w:t>
      </w:r>
      <w:r>
        <w:rPr>
          <w:sz w:val="18"/>
          <w:vertAlign w:val="superscript"/>
          <w:lang w:val="en-US"/>
        </w:rPr>
        <w:t xml:space="preserve"> </w:t>
      </w:r>
      <w:r w:rsidR="009529D0" w:rsidRPr="002B2E59">
        <w:rPr>
          <w:sz w:val="18"/>
          <w:lang w:val="en-US"/>
        </w:rPr>
        <w:t>Vienna University of Economics and Business, Institute for Ecological Economics, Vienna, Austria</w:t>
      </w:r>
    </w:p>
    <w:p w14:paraId="58DEF09B" w14:textId="77777777" w:rsidR="00A51E0F" w:rsidRDefault="00A51E0F" w:rsidP="00B049C6">
      <w:pPr>
        <w:spacing w:after="0"/>
        <w:rPr>
          <w:sz w:val="18"/>
          <w:lang w:val="en-US"/>
        </w:rPr>
      </w:pPr>
    </w:p>
    <w:p w14:paraId="5C25F5F5" w14:textId="296AA510" w:rsidR="00BB41B4" w:rsidRDefault="007208D4" w:rsidP="00304843">
      <w:pPr>
        <w:rPr>
          <w:sz w:val="20"/>
          <w:lang w:val="en-US"/>
        </w:rPr>
      </w:pPr>
      <w:r w:rsidRPr="00A9486D">
        <w:rPr>
          <w:sz w:val="18"/>
          <w:lang w:val="en-US"/>
        </w:rPr>
        <w:t>*</w:t>
      </w:r>
      <w:r w:rsidR="00304843" w:rsidRPr="00A9486D">
        <w:rPr>
          <w:sz w:val="18"/>
          <w:lang w:val="en-US"/>
        </w:rPr>
        <w:t xml:space="preserve">Corresponding author: </w:t>
      </w:r>
      <w:r w:rsidR="00675D1E" w:rsidRPr="00675D1E">
        <w:rPr>
          <w:sz w:val="18"/>
          <w:lang w:val="en-US"/>
        </w:rPr>
        <w:t>jan.streeck@boku.ac.at</w:t>
      </w:r>
      <w:r w:rsidR="00304843" w:rsidRPr="00A9486D">
        <w:rPr>
          <w:sz w:val="18"/>
          <w:lang w:val="en-US"/>
        </w:rPr>
        <w:t xml:space="preserve"> </w:t>
      </w:r>
    </w:p>
    <w:p w14:paraId="7A4A76D5" w14:textId="4E232110" w:rsidR="00D96DC9" w:rsidRDefault="00D96DC9" w:rsidP="00304843">
      <w:pPr>
        <w:rPr>
          <w:sz w:val="20"/>
          <w:lang w:val="en-US"/>
        </w:rPr>
      </w:pPr>
      <w:r w:rsidRPr="00D96DC9">
        <w:rPr>
          <w:sz w:val="20"/>
          <w:highlight w:val="yellow"/>
          <w:lang w:val="en-US"/>
        </w:rPr>
        <w:t>Word coun</w:t>
      </w:r>
      <w:r w:rsidRPr="0036085D">
        <w:rPr>
          <w:sz w:val="20"/>
          <w:highlight w:val="yellow"/>
          <w:lang w:val="en-US"/>
        </w:rPr>
        <w:t>t: ~</w:t>
      </w:r>
      <w:r w:rsidR="0016129F" w:rsidRPr="0036085D">
        <w:rPr>
          <w:sz w:val="20"/>
          <w:highlight w:val="yellow"/>
          <w:lang w:val="en-US"/>
        </w:rPr>
        <w:t>7</w:t>
      </w:r>
      <w:r w:rsidR="00311B92" w:rsidRPr="0036085D">
        <w:rPr>
          <w:sz w:val="20"/>
          <w:highlight w:val="yellow"/>
          <w:lang w:val="en-US"/>
        </w:rPr>
        <w:t>,</w:t>
      </w:r>
      <w:r w:rsidR="00CE06EA">
        <w:rPr>
          <w:sz w:val="20"/>
          <w:highlight w:val="yellow"/>
          <w:lang w:val="en-US"/>
        </w:rPr>
        <w:t>2</w:t>
      </w:r>
      <w:r w:rsidR="00311B92" w:rsidRPr="0036085D">
        <w:rPr>
          <w:sz w:val="20"/>
          <w:highlight w:val="yellow"/>
          <w:lang w:val="en-US"/>
        </w:rPr>
        <w:t>00</w:t>
      </w:r>
      <w:r w:rsidRPr="009823B7">
        <w:rPr>
          <w:sz w:val="20"/>
          <w:lang w:val="en-US"/>
        </w:rPr>
        <w:t xml:space="preserve"> </w:t>
      </w:r>
      <w:r w:rsidR="00766E2F" w:rsidRPr="009823B7">
        <w:rPr>
          <w:sz w:val="20"/>
          <w:lang w:val="en-US"/>
        </w:rPr>
        <w:t>(word count</w:t>
      </w:r>
      <w:r w:rsidR="00766E2F">
        <w:rPr>
          <w:sz w:val="20"/>
          <w:lang w:val="en-US"/>
        </w:rPr>
        <w:t xml:space="preserve"> (from Word)</w:t>
      </w:r>
      <w:r w:rsidR="00766E2F" w:rsidRPr="009823B7">
        <w:rPr>
          <w:sz w:val="20"/>
          <w:lang w:val="en-US"/>
        </w:rPr>
        <w:t xml:space="preserve"> – </w:t>
      </w:r>
      <w:r w:rsidR="00766E2F">
        <w:rPr>
          <w:sz w:val="20"/>
          <w:lang w:val="en-US"/>
        </w:rPr>
        <w:t>7</w:t>
      </w:r>
      <w:r w:rsidR="00766E2F" w:rsidRPr="009823B7">
        <w:rPr>
          <w:sz w:val="20"/>
          <w:lang w:val="en-US"/>
        </w:rPr>
        <w:t>00 for in-text citations</w:t>
      </w:r>
      <w:r w:rsidR="00766E2F">
        <w:rPr>
          <w:sz w:val="20"/>
          <w:lang w:val="en-US"/>
        </w:rPr>
        <w:t xml:space="preserve">; </w:t>
      </w:r>
      <w:r w:rsidR="00B40D55">
        <w:rPr>
          <w:sz w:val="20"/>
          <w:lang w:val="en-US"/>
        </w:rPr>
        <w:t>-</w:t>
      </w:r>
      <w:r w:rsidR="00766E2F" w:rsidRPr="009823B7">
        <w:rPr>
          <w:sz w:val="20"/>
          <w:lang w:val="en-US"/>
        </w:rPr>
        <w:t xml:space="preserve"> </w:t>
      </w:r>
      <w:r w:rsidR="00766E2F">
        <w:rPr>
          <w:sz w:val="20"/>
          <w:lang w:val="en-US"/>
        </w:rPr>
        <w:t xml:space="preserve">ca. </w:t>
      </w:r>
      <w:r w:rsidR="00766E2F" w:rsidRPr="009823B7">
        <w:rPr>
          <w:sz w:val="20"/>
          <w:lang w:val="en-US"/>
        </w:rPr>
        <w:t>1</w:t>
      </w:r>
      <w:r w:rsidR="00766E2F">
        <w:rPr>
          <w:sz w:val="20"/>
          <w:lang w:val="en-US"/>
        </w:rPr>
        <w:t>870</w:t>
      </w:r>
      <w:r w:rsidR="00766E2F" w:rsidRPr="009823B7">
        <w:rPr>
          <w:sz w:val="20"/>
          <w:lang w:val="en-US"/>
        </w:rPr>
        <w:t xml:space="preserve"> words </w:t>
      </w:r>
      <w:r w:rsidR="00766E2F">
        <w:rPr>
          <w:sz w:val="20"/>
          <w:lang w:val="en-US"/>
        </w:rPr>
        <w:t xml:space="preserve">for </w:t>
      </w:r>
      <w:r w:rsidR="00766E2F" w:rsidRPr="009823B7">
        <w:rPr>
          <w:sz w:val="20"/>
          <w:lang w:val="en-US"/>
        </w:rPr>
        <w:t>captions, tables, citations, title</w:t>
      </w:r>
      <w:r w:rsidR="00766E2F">
        <w:rPr>
          <w:sz w:val="20"/>
          <w:lang w:val="en-US"/>
        </w:rPr>
        <w:t xml:space="preserve">, ackwnoledgements; </w:t>
      </w:r>
      <w:r w:rsidR="00B40D55">
        <w:rPr>
          <w:sz w:val="20"/>
          <w:lang w:val="en-US"/>
        </w:rPr>
        <w:t xml:space="preserve">- </w:t>
      </w:r>
      <w:r w:rsidR="00766E2F">
        <w:rPr>
          <w:sz w:val="20"/>
          <w:lang w:val="en-US"/>
        </w:rPr>
        <w:t xml:space="preserve">3800 words for bibliography ; </w:t>
      </w:r>
      <w:r w:rsidR="00B40D55">
        <w:rPr>
          <w:sz w:val="20"/>
          <w:lang w:val="en-US"/>
        </w:rPr>
        <w:t xml:space="preserve">- </w:t>
      </w:r>
      <w:r w:rsidR="00766E2F">
        <w:rPr>
          <w:sz w:val="20"/>
          <w:lang w:val="en-US"/>
        </w:rPr>
        <w:t>590 words SI, all</w:t>
      </w:r>
      <w:r w:rsidR="00B62F94">
        <w:rPr>
          <w:sz w:val="20"/>
          <w:lang w:val="en-US"/>
        </w:rPr>
        <w:t xml:space="preserve"> counts</w:t>
      </w:r>
      <w:r w:rsidR="00766E2F">
        <w:rPr>
          <w:sz w:val="20"/>
          <w:lang w:val="en-US"/>
        </w:rPr>
        <w:t xml:space="preserve"> on 14/4/22</w:t>
      </w:r>
      <w:r w:rsidR="00766E2F" w:rsidRPr="009823B7">
        <w:rPr>
          <w:sz w:val="20"/>
          <w:lang w:val="en-US"/>
        </w:rPr>
        <w:t>)</w:t>
      </w:r>
    </w:p>
    <w:p w14:paraId="30E9BBAB" w14:textId="32A0DB95" w:rsidR="00BB7DE6" w:rsidRDefault="00BB7DE6" w:rsidP="00547AB1">
      <w:pPr>
        <w:pStyle w:val="berschrift1"/>
        <w:rPr>
          <w:lang w:val="en-US"/>
        </w:rPr>
      </w:pPr>
      <w:r w:rsidRPr="00BB7DE6">
        <w:rPr>
          <w:lang w:val="en-US"/>
        </w:rPr>
        <w:t>Abstract</w:t>
      </w:r>
    </w:p>
    <w:p w14:paraId="213A80D7" w14:textId="569D54C7" w:rsidR="00C004EB" w:rsidRDefault="000301A4" w:rsidP="006C7268">
      <w:pPr>
        <w:pStyle w:val="Kommentartext"/>
        <w:spacing w:line="360" w:lineRule="auto"/>
        <w:rPr>
          <w:lang w:val="en-US"/>
        </w:rPr>
      </w:pPr>
      <w:r>
        <w:rPr>
          <w:lang w:val="en-US"/>
        </w:rPr>
        <w:t>T</w:t>
      </w:r>
      <w:r w:rsidR="007A6069">
        <w:rPr>
          <w:lang w:val="en-US"/>
        </w:rPr>
        <w:t xml:space="preserve">o </w:t>
      </w:r>
      <w:r w:rsidR="00CF1560">
        <w:rPr>
          <w:lang w:val="en-US"/>
        </w:rPr>
        <w:t xml:space="preserve">connect </w:t>
      </w:r>
      <w:r w:rsidR="00003189">
        <w:rPr>
          <w:lang w:val="en-US"/>
        </w:rPr>
        <w:t xml:space="preserve">services for </w:t>
      </w:r>
      <w:r w:rsidR="00D420C6">
        <w:rPr>
          <w:lang w:val="en-US"/>
        </w:rPr>
        <w:t>human we</w:t>
      </w:r>
      <w:r w:rsidR="00FC09FA">
        <w:rPr>
          <w:lang w:val="en-US"/>
        </w:rPr>
        <w:t>ll-</w:t>
      </w:r>
      <w:r w:rsidR="00D420C6">
        <w:rPr>
          <w:lang w:val="en-US"/>
        </w:rPr>
        <w:t>being</w:t>
      </w:r>
      <w:r w:rsidR="005760BA">
        <w:rPr>
          <w:lang w:val="en-US"/>
        </w:rPr>
        <w:t xml:space="preserve"> </w:t>
      </w:r>
      <w:r w:rsidR="00CF1560">
        <w:rPr>
          <w:lang w:val="en-US"/>
        </w:rPr>
        <w:t>with</w:t>
      </w:r>
      <w:r w:rsidR="0039038D">
        <w:rPr>
          <w:lang w:val="en-US"/>
        </w:rPr>
        <w:t xml:space="preserve"> </w:t>
      </w:r>
      <w:r w:rsidR="00D248C6">
        <w:rPr>
          <w:lang w:val="en-US"/>
        </w:rPr>
        <w:t xml:space="preserve">constituting </w:t>
      </w:r>
      <w:r w:rsidR="005760BA">
        <w:rPr>
          <w:lang w:val="en-US"/>
        </w:rPr>
        <w:t>resource use</w:t>
      </w:r>
      <w:r w:rsidR="00D420C6">
        <w:rPr>
          <w:lang w:val="en-US"/>
        </w:rPr>
        <w:t xml:space="preserve">, </w:t>
      </w:r>
      <w:r w:rsidR="007A6069">
        <w:rPr>
          <w:lang w:val="en-US"/>
        </w:rPr>
        <w:t>we require</w:t>
      </w:r>
      <w:r w:rsidR="00CC59E4">
        <w:rPr>
          <w:lang w:val="en-US"/>
        </w:rPr>
        <w:t xml:space="preserve"> </w:t>
      </w:r>
      <w:r w:rsidR="007A6069">
        <w:rPr>
          <w:lang w:val="en-US"/>
        </w:rPr>
        <w:t xml:space="preserve">knowledge about </w:t>
      </w:r>
      <w:r w:rsidR="006D6A66">
        <w:rPr>
          <w:lang w:val="en-US"/>
        </w:rPr>
        <w:t xml:space="preserve">the allocation of </w:t>
      </w:r>
      <w:r w:rsidR="002632B1">
        <w:rPr>
          <w:lang w:val="en-US"/>
        </w:rPr>
        <w:t xml:space="preserve">total </w:t>
      </w:r>
      <w:r w:rsidR="006D6A66">
        <w:rPr>
          <w:lang w:val="en-US"/>
        </w:rPr>
        <w:t>mater</w:t>
      </w:r>
      <w:r w:rsidR="007F26F1">
        <w:rPr>
          <w:lang w:val="en-US"/>
        </w:rPr>
        <w:t xml:space="preserve">ial </w:t>
      </w:r>
      <w:r w:rsidR="00A93A7C">
        <w:rPr>
          <w:lang w:val="en-US"/>
        </w:rPr>
        <w:t>consumption</w:t>
      </w:r>
      <w:r w:rsidR="007F26F1">
        <w:rPr>
          <w:lang w:val="en-US"/>
        </w:rPr>
        <w:t xml:space="preserve"> to different </w:t>
      </w:r>
      <w:r w:rsidR="002632B1">
        <w:rPr>
          <w:lang w:val="en-US"/>
        </w:rPr>
        <w:t>‘</w:t>
      </w:r>
      <w:r w:rsidR="007F26F1">
        <w:rPr>
          <w:lang w:val="en-US"/>
        </w:rPr>
        <w:t>end</w:t>
      </w:r>
      <w:r w:rsidR="0098765C">
        <w:rPr>
          <w:lang w:val="en-US"/>
        </w:rPr>
        <w:t>-</w:t>
      </w:r>
      <w:r w:rsidR="006D6A66">
        <w:rPr>
          <w:lang w:val="en-US"/>
        </w:rPr>
        <w:t xml:space="preserve">use </w:t>
      </w:r>
      <w:r w:rsidR="007F26F1">
        <w:rPr>
          <w:lang w:val="en-US"/>
        </w:rPr>
        <w:t>products</w:t>
      </w:r>
      <w:r w:rsidR="002632B1">
        <w:rPr>
          <w:lang w:val="en-US"/>
        </w:rPr>
        <w:t>’</w:t>
      </w:r>
      <w:r w:rsidR="00D13E6F">
        <w:rPr>
          <w:lang w:val="en-US"/>
        </w:rPr>
        <w:t xml:space="preserve">, i.e. </w:t>
      </w:r>
      <w:r w:rsidR="00D13E6F" w:rsidRPr="0094371F">
        <w:rPr>
          <w:lang w:val="en-US"/>
        </w:rPr>
        <w:t>the</w:t>
      </w:r>
      <w:r w:rsidR="00D13E6F">
        <w:rPr>
          <w:lang w:val="en-US"/>
        </w:rPr>
        <w:t xml:space="preserve"> different</w:t>
      </w:r>
      <w:r w:rsidR="00D13E6F" w:rsidRPr="0094371F">
        <w:rPr>
          <w:lang w:val="en-US"/>
        </w:rPr>
        <w:t xml:space="preserve"> product</w:t>
      </w:r>
      <w:r w:rsidR="00D13E6F">
        <w:rPr>
          <w:lang w:val="en-US"/>
        </w:rPr>
        <w:t xml:space="preserve"> stocks</w:t>
      </w:r>
      <w:r w:rsidR="00D13E6F" w:rsidRPr="0094371F">
        <w:rPr>
          <w:lang w:val="en-US"/>
        </w:rPr>
        <w:t xml:space="preserve"> </w:t>
      </w:r>
      <w:r w:rsidR="00D13E6F">
        <w:rPr>
          <w:lang w:val="en-US"/>
        </w:rPr>
        <w:t>as</w:t>
      </w:r>
      <w:r w:rsidR="00D13E6F" w:rsidRPr="0094371F">
        <w:rPr>
          <w:lang w:val="en-US"/>
        </w:rPr>
        <w:t xml:space="preserve"> which material</w:t>
      </w:r>
      <w:r w:rsidR="00D13E6F">
        <w:rPr>
          <w:lang w:val="en-US"/>
        </w:rPr>
        <w:t xml:space="preserve"> consumption</w:t>
      </w:r>
      <w:r w:rsidR="00D13E6F" w:rsidRPr="0094371F">
        <w:rPr>
          <w:lang w:val="en-US"/>
        </w:rPr>
        <w:t xml:space="preserve"> accumulate</w:t>
      </w:r>
      <w:r w:rsidR="00D13E6F">
        <w:rPr>
          <w:lang w:val="en-US"/>
        </w:rPr>
        <w:t>s</w:t>
      </w:r>
      <w:r w:rsidR="006D6A66">
        <w:rPr>
          <w:lang w:val="en-US"/>
        </w:rPr>
        <w:t>,</w:t>
      </w:r>
      <w:r w:rsidR="006127FB">
        <w:rPr>
          <w:lang w:val="en-US"/>
        </w:rPr>
        <w:t xml:space="preserve"> </w:t>
      </w:r>
      <w:r w:rsidR="00DC7E09">
        <w:rPr>
          <w:lang w:val="en-US"/>
        </w:rPr>
        <w:t>because</w:t>
      </w:r>
      <w:r w:rsidR="001724DF">
        <w:rPr>
          <w:lang w:val="en-US"/>
        </w:rPr>
        <w:t xml:space="preserve"> product </w:t>
      </w:r>
      <w:r w:rsidR="006D6A66">
        <w:rPr>
          <w:lang w:val="en-US"/>
        </w:rPr>
        <w:t>lifetimes</w:t>
      </w:r>
      <w:r w:rsidR="007F26F1">
        <w:rPr>
          <w:lang w:val="en-US"/>
        </w:rPr>
        <w:t>, recycling potential</w:t>
      </w:r>
      <w:r w:rsidR="006D6A66">
        <w:rPr>
          <w:lang w:val="en-US"/>
        </w:rPr>
        <w:t>, and contribution to human well-being vary</w:t>
      </w:r>
      <w:r w:rsidR="001459A2">
        <w:rPr>
          <w:lang w:val="en-US"/>
        </w:rPr>
        <w:t xml:space="preserve"> greatly</w:t>
      </w:r>
      <w:r w:rsidR="006D6A66">
        <w:rPr>
          <w:lang w:val="en-US"/>
        </w:rPr>
        <w:t xml:space="preserve">. </w:t>
      </w:r>
      <w:r w:rsidR="007F26F1">
        <w:rPr>
          <w:lang w:val="en-US"/>
        </w:rPr>
        <w:t>Previous estimates of</w:t>
      </w:r>
      <w:r w:rsidR="00CC59E4" w:rsidRPr="00283992">
        <w:rPr>
          <w:lang w:val="en-US"/>
        </w:rPr>
        <w:t xml:space="preserve"> </w:t>
      </w:r>
      <w:r w:rsidR="00CC59E4">
        <w:rPr>
          <w:lang w:val="en-US"/>
        </w:rPr>
        <w:t>material</w:t>
      </w:r>
      <w:r w:rsidR="007C322D">
        <w:rPr>
          <w:lang w:val="en-US"/>
        </w:rPr>
        <w:t>s in</w:t>
      </w:r>
      <w:r w:rsidR="00CC59E4">
        <w:rPr>
          <w:lang w:val="en-US"/>
        </w:rPr>
        <w:t xml:space="preserve"> </w:t>
      </w:r>
      <w:r w:rsidR="00CC59E4" w:rsidRPr="00283992">
        <w:rPr>
          <w:lang w:val="en-US"/>
        </w:rPr>
        <w:t>end-use</w:t>
      </w:r>
      <w:r w:rsidR="00CC59E4">
        <w:rPr>
          <w:lang w:val="en-US"/>
        </w:rPr>
        <w:t xml:space="preserve"> products</w:t>
      </w:r>
      <w:r w:rsidR="007C322D">
        <w:rPr>
          <w:lang w:val="en-US"/>
        </w:rPr>
        <w:t xml:space="preserve"> </w:t>
      </w:r>
      <w:r w:rsidR="00CC59E4" w:rsidRPr="00283992">
        <w:rPr>
          <w:lang w:val="en-US"/>
        </w:rPr>
        <w:t xml:space="preserve">often </w:t>
      </w:r>
      <w:r w:rsidR="007D1A90">
        <w:rPr>
          <w:lang w:val="en-US"/>
        </w:rPr>
        <w:t xml:space="preserve">only </w:t>
      </w:r>
      <w:r w:rsidR="00CC59E4" w:rsidRPr="00283992">
        <w:rPr>
          <w:lang w:val="en-US"/>
        </w:rPr>
        <w:t>cover</w:t>
      </w:r>
      <w:r w:rsidR="007F26F1">
        <w:rPr>
          <w:lang w:val="en-US"/>
        </w:rPr>
        <w:t xml:space="preserve"> </w:t>
      </w:r>
      <w:r w:rsidR="00CC59E4">
        <w:rPr>
          <w:lang w:val="en-US"/>
        </w:rPr>
        <w:t xml:space="preserve">few </w:t>
      </w:r>
      <w:r w:rsidR="00CC59E4" w:rsidRPr="00283992">
        <w:rPr>
          <w:lang w:val="en-US"/>
        </w:rPr>
        <w:t>years</w:t>
      </w:r>
      <w:r w:rsidR="00E15A88">
        <w:rPr>
          <w:lang w:val="en-US"/>
        </w:rPr>
        <w:t>,</w:t>
      </w:r>
      <w:r w:rsidR="00CC59E4" w:rsidRPr="00283992">
        <w:rPr>
          <w:lang w:val="en-US"/>
        </w:rPr>
        <w:t xml:space="preserve"> countries</w:t>
      </w:r>
      <w:r w:rsidR="00627B9D">
        <w:rPr>
          <w:lang w:val="en-US"/>
        </w:rPr>
        <w:t xml:space="preserve">, </w:t>
      </w:r>
      <w:r w:rsidR="00CC59E4">
        <w:rPr>
          <w:lang w:val="en-US"/>
        </w:rPr>
        <w:t xml:space="preserve">and product </w:t>
      </w:r>
      <w:r w:rsidR="007F26F1">
        <w:rPr>
          <w:lang w:val="en-US"/>
        </w:rPr>
        <w:t>groups</w:t>
      </w:r>
      <w:r w:rsidR="00CC59E4">
        <w:rPr>
          <w:lang w:val="en-US"/>
        </w:rPr>
        <w:t>. Recently</w:t>
      </w:r>
      <w:r w:rsidR="007F26F1">
        <w:rPr>
          <w:lang w:val="en-US"/>
        </w:rPr>
        <w:t>,</w:t>
      </w:r>
      <w:r w:rsidR="00CC59E4">
        <w:rPr>
          <w:lang w:val="en-US"/>
        </w:rPr>
        <w:t xml:space="preserve"> several methods to distinguish end-use</w:t>
      </w:r>
      <w:r w:rsidR="00011E1A">
        <w:rPr>
          <w:lang w:val="en-US"/>
        </w:rPr>
        <w:t xml:space="preserve"> products </w:t>
      </w:r>
      <w:r w:rsidR="00CC59E4">
        <w:rPr>
          <w:lang w:val="en-US"/>
        </w:rPr>
        <w:t xml:space="preserve">in </w:t>
      </w:r>
      <w:commentRangeStart w:id="1"/>
      <w:r w:rsidR="00CE3CFD">
        <w:rPr>
          <w:rStyle w:val="Kommentarzeichen"/>
        </w:rPr>
        <w:commentReference w:id="2"/>
      </w:r>
      <w:commentRangeEnd w:id="1"/>
      <w:r w:rsidR="00C004EB">
        <w:rPr>
          <w:rStyle w:val="Kommentarzeichen"/>
        </w:rPr>
        <w:commentReference w:id="1"/>
      </w:r>
      <w:r w:rsidR="00CE3CFD">
        <w:rPr>
          <w:lang w:val="en-US"/>
        </w:rPr>
        <w:t>dynamic material flow analysis</w:t>
      </w:r>
      <w:r w:rsidR="00CC59E4">
        <w:rPr>
          <w:lang w:val="en-US"/>
        </w:rPr>
        <w:t xml:space="preserve"> </w:t>
      </w:r>
      <w:r w:rsidR="00CE3CFD">
        <w:rPr>
          <w:lang w:val="en-US"/>
        </w:rPr>
        <w:t>(</w:t>
      </w:r>
      <w:r w:rsidR="00CC59E4">
        <w:rPr>
          <w:lang w:val="en-US"/>
        </w:rPr>
        <w:t>dMFA</w:t>
      </w:r>
      <w:r w:rsidR="00CE3CFD">
        <w:rPr>
          <w:lang w:val="en-US"/>
        </w:rPr>
        <w:t>)</w:t>
      </w:r>
      <w:r w:rsidR="00CC59E4">
        <w:rPr>
          <w:lang w:val="en-US"/>
        </w:rPr>
        <w:t xml:space="preserve"> </w:t>
      </w:r>
      <w:r w:rsidR="007F26F1">
        <w:rPr>
          <w:lang w:val="en-US"/>
        </w:rPr>
        <w:t>were proposed</w:t>
      </w:r>
      <w:r w:rsidR="00CC59E4">
        <w:rPr>
          <w:lang w:val="en-US"/>
        </w:rPr>
        <w:t xml:space="preserve">, which so far lack a systematic comparison. </w:t>
      </w:r>
    </w:p>
    <w:p w14:paraId="58FE2369" w14:textId="339EDA5E" w:rsidR="007A7188" w:rsidRDefault="00C004EB" w:rsidP="006C7268">
      <w:pPr>
        <w:pStyle w:val="Kommentartext"/>
        <w:spacing w:line="360" w:lineRule="auto"/>
        <w:rPr>
          <w:lang w:val="en-US"/>
        </w:rPr>
      </w:pPr>
      <w:r>
        <w:rPr>
          <w:lang w:val="en-US"/>
        </w:rPr>
        <w:t>Herein, w</w:t>
      </w:r>
      <w:r w:rsidR="007F26F1">
        <w:rPr>
          <w:lang w:val="en-US"/>
        </w:rPr>
        <w:t>e</w:t>
      </w:r>
      <w:r w:rsidR="00CC59E4">
        <w:rPr>
          <w:lang w:val="en-US"/>
        </w:rPr>
        <w:t xml:space="preserve"> review</w:t>
      </w:r>
      <w:r w:rsidR="007F26F1">
        <w:rPr>
          <w:lang w:val="en-US"/>
        </w:rPr>
        <w:t xml:space="preserve"> </w:t>
      </w:r>
      <w:r w:rsidR="00CC59E4">
        <w:rPr>
          <w:lang w:val="en-US"/>
        </w:rPr>
        <w:t>five approaches</w:t>
      </w:r>
      <w:r>
        <w:rPr>
          <w:lang w:val="en-US"/>
        </w:rPr>
        <w:t xml:space="preserve"> </w:t>
      </w:r>
      <w:r w:rsidR="00CC59E4">
        <w:rPr>
          <w:lang w:val="en-US"/>
        </w:rPr>
        <w:t xml:space="preserve">for </w:t>
      </w:r>
      <w:r w:rsidR="007D1795">
        <w:rPr>
          <w:lang w:val="en-US"/>
        </w:rPr>
        <w:t>tracing</w:t>
      </w:r>
      <w:r w:rsidR="00CC59E4">
        <w:rPr>
          <w:lang w:val="en-US"/>
        </w:rPr>
        <w:t xml:space="preserve"> material</w:t>
      </w:r>
      <w:r w:rsidR="007D1795">
        <w:rPr>
          <w:lang w:val="en-US"/>
        </w:rPr>
        <w:t xml:space="preserve"> </w:t>
      </w:r>
      <w:r w:rsidR="00A93A7C">
        <w:rPr>
          <w:lang w:val="en-US"/>
        </w:rPr>
        <w:t xml:space="preserve">consumption </w:t>
      </w:r>
      <w:r w:rsidR="007D1795">
        <w:rPr>
          <w:lang w:val="en-US"/>
        </w:rPr>
        <w:t xml:space="preserve">to </w:t>
      </w:r>
      <w:r w:rsidR="00CC59E4">
        <w:rPr>
          <w:lang w:val="en-US"/>
        </w:rPr>
        <w:t>end-use products</w:t>
      </w:r>
      <w:r w:rsidR="00613B72">
        <w:rPr>
          <w:lang w:val="en-US"/>
        </w:rPr>
        <w:t xml:space="preserve"> </w:t>
      </w:r>
      <w:r w:rsidR="007C452A">
        <w:rPr>
          <w:lang w:val="en-US"/>
        </w:rPr>
        <w:t xml:space="preserve">in top-down dMFA </w:t>
      </w:r>
      <w:r w:rsidR="00613B72">
        <w:rPr>
          <w:lang w:val="en-US"/>
        </w:rPr>
        <w:t xml:space="preserve">and </w:t>
      </w:r>
      <w:r w:rsidR="00CC59E4">
        <w:rPr>
          <w:lang w:val="en-US"/>
        </w:rPr>
        <w:t xml:space="preserve">systematize them </w:t>
      </w:r>
      <w:r w:rsidR="00613B72">
        <w:rPr>
          <w:lang w:val="en-US"/>
        </w:rPr>
        <w:t>to</w:t>
      </w:r>
      <w:r w:rsidR="00CC59E4">
        <w:rPr>
          <w:lang w:val="en-US"/>
        </w:rPr>
        <w:t xml:space="preserve"> discuss their </w:t>
      </w:r>
      <w:r w:rsidR="001F703E">
        <w:rPr>
          <w:lang w:val="en-US"/>
        </w:rPr>
        <w:t xml:space="preserve">strengths and </w:t>
      </w:r>
      <w:r w:rsidR="00CC59E4">
        <w:rPr>
          <w:lang w:val="en-US"/>
        </w:rPr>
        <w:t>limitations. We</w:t>
      </w:r>
      <w:r w:rsidR="00CC59E4" w:rsidRPr="00AF2C2E">
        <w:rPr>
          <w:lang w:val="en-US"/>
        </w:rPr>
        <w:t xml:space="preserve"> find </w:t>
      </w:r>
      <w:r w:rsidR="00CC59E4">
        <w:rPr>
          <w:lang w:val="en-US"/>
        </w:rPr>
        <w:t>that</w:t>
      </w:r>
      <w:r>
        <w:rPr>
          <w:lang w:val="en-US"/>
        </w:rPr>
        <w:t xml:space="preserve"> widely used</w:t>
      </w:r>
      <w:r w:rsidR="00CC59E4">
        <w:rPr>
          <w:lang w:val="en-US"/>
        </w:rPr>
        <w:t xml:space="preserve"> </w:t>
      </w:r>
      <w:r>
        <w:rPr>
          <w:lang w:val="en-US"/>
        </w:rPr>
        <w:t xml:space="preserve">data on </w:t>
      </w:r>
      <w:r w:rsidR="00CC59E4">
        <w:rPr>
          <w:lang w:val="en-US"/>
        </w:rPr>
        <w:t xml:space="preserve">industry </w:t>
      </w:r>
      <w:r w:rsidR="00BC548E">
        <w:rPr>
          <w:lang w:val="en-US"/>
        </w:rPr>
        <w:t xml:space="preserve">shipments </w:t>
      </w:r>
      <w:r w:rsidR="00CC59E4" w:rsidRPr="00AF2C2E">
        <w:rPr>
          <w:lang w:val="en-US"/>
        </w:rPr>
        <w:t>in physical units</w:t>
      </w:r>
      <w:r w:rsidR="00CC59E4">
        <w:rPr>
          <w:lang w:val="en-US"/>
        </w:rPr>
        <w:t xml:space="preserve"> </w:t>
      </w:r>
      <w:r>
        <w:rPr>
          <w:lang w:val="en-US"/>
        </w:rPr>
        <w:t xml:space="preserve">has </w:t>
      </w:r>
      <w:r w:rsidR="00CC59E4">
        <w:rPr>
          <w:lang w:val="en-US"/>
        </w:rPr>
        <w:t>low spatio-temporal coverage</w:t>
      </w:r>
      <w:r w:rsidR="00A93A7C">
        <w:rPr>
          <w:lang w:val="en-US"/>
        </w:rPr>
        <w:t>,</w:t>
      </w:r>
      <w:r w:rsidR="00CC59E4">
        <w:rPr>
          <w:lang w:val="en-US"/>
        </w:rPr>
        <w:t xml:space="preserve"> </w:t>
      </w:r>
      <w:r>
        <w:rPr>
          <w:lang w:val="en-US"/>
        </w:rPr>
        <w:t>limiting</w:t>
      </w:r>
      <w:r w:rsidR="002D3ACC">
        <w:rPr>
          <w:lang w:val="en-US"/>
        </w:rPr>
        <w:t xml:space="preserve"> their</w:t>
      </w:r>
      <w:r>
        <w:rPr>
          <w:lang w:val="en-US"/>
        </w:rPr>
        <w:t xml:space="preserve"> applicability across countries</w:t>
      </w:r>
      <w:r w:rsidR="004F79BB">
        <w:rPr>
          <w:lang w:val="en-US"/>
        </w:rPr>
        <w:t xml:space="preserve"> </w:t>
      </w:r>
      <w:r>
        <w:rPr>
          <w:lang w:val="en-US"/>
        </w:rPr>
        <w:t>and years.</w:t>
      </w:r>
      <w:r w:rsidR="00CA0F40">
        <w:rPr>
          <w:lang w:val="en-US"/>
        </w:rPr>
        <w:t xml:space="preserve"> </w:t>
      </w:r>
      <w:r w:rsidR="00CC59E4">
        <w:rPr>
          <w:lang w:val="en-US"/>
        </w:rPr>
        <w:t xml:space="preserve">In contrast, monetary input-output tables (MIOTs) are widely available and their </w:t>
      </w:r>
      <w:r w:rsidR="00627B9D">
        <w:rPr>
          <w:lang w:val="en-US"/>
        </w:rPr>
        <w:t xml:space="preserve">coverage of </w:t>
      </w:r>
      <w:r w:rsidR="00CC59E4">
        <w:rPr>
          <w:lang w:val="en-US"/>
        </w:rPr>
        <w:t xml:space="preserve">economy-wide </w:t>
      </w:r>
      <w:r w:rsidR="00627B9D">
        <w:rPr>
          <w:lang w:val="en-US"/>
        </w:rPr>
        <w:t xml:space="preserve">industry sectors </w:t>
      </w:r>
      <w:r w:rsidR="00CC59E4">
        <w:rPr>
          <w:lang w:val="en-US"/>
        </w:rPr>
        <w:t>make</w:t>
      </w:r>
      <w:r w:rsidR="00150871">
        <w:rPr>
          <w:lang w:val="en-US"/>
        </w:rPr>
        <w:t>s</w:t>
      </w:r>
      <w:r w:rsidR="00CC59E4">
        <w:rPr>
          <w:lang w:val="en-US"/>
        </w:rPr>
        <w:t xml:space="preserve"> them a valuable data source to </w:t>
      </w:r>
      <w:r w:rsidR="00613B72">
        <w:rPr>
          <w:lang w:val="en-US"/>
        </w:rPr>
        <w:t>approximate</w:t>
      </w:r>
      <w:r w:rsidR="00CC59E4">
        <w:rPr>
          <w:lang w:val="en-US"/>
        </w:rPr>
        <w:t xml:space="preserve"> material end-uses. We find four distinct </w:t>
      </w:r>
      <w:r w:rsidR="00A93A7C">
        <w:rPr>
          <w:lang w:val="en-US"/>
        </w:rPr>
        <w:t xml:space="preserve">MIOT-based </w:t>
      </w:r>
      <w:r w:rsidR="00CC59E4">
        <w:rPr>
          <w:lang w:val="en-US"/>
        </w:rPr>
        <w:t>approaches</w:t>
      </w:r>
      <w:r w:rsidR="006127FB">
        <w:rPr>
          <w:lang w:val="en-US"/>
        </w:rPr>
        <w:t xml:space="preserve">: </w:t>
      </w:r>
      <w:r w:rsidR="00A93A7C">
        <w:rPr>
          <w:lang w:val="en-US"/>
        </w:rPr>
        <w:t>consumption</w:t>
      </w:r>
      <w:r w:rsidR="00CC59E4">
        <w:rPr>
          <w:lang w:val="en-US"/>
        </w:rPr>
        <w:t xml:space="preserve">-based, </w:t>
      </w:r>
      <w:r w:rsidR="00A93A7C">
        <w:rPr>
          <w:lang w:val="en-US"/>
        </w:rPr>
        <w:t>waste</w:t>
      </w:r>
      <w:r w:rsidR="00CC59E4">
        <w:rPr>
          <w:lang w:val="en-US"/>
        </w:rPr>
        <w:t>-</w:t>
      </w:r>
      <w:r w:rsidR="00A93A7C">
        <w:rPr>
          <w:lang w:val="en-US"/>
        </w:rPr>
        <w:t>input</w:t>
      </w:r>
      <w:r w:rsidR="00CC59E4">
        <w:rPr>
          <w:lang w:val="en-US"/>
        </w:rPr>
        <w:t>-</w:t>
      </w:r>
      <w:r w:rsidR="00A93A7C">
        <w:rPr>
          <w:lang w:val="en-US"/>
        </w:rPr>
        <w:t>output</w:t>
      </w:r>
      <w:r w:rsidR="00291D00">
        <w:rPr>
          <w:lang w:val="en-US"/>
        </w:rPr>
        <w:t xml:space="preserve"> </w:t>
      </w:r>
      <w:r w:rsidR="00A93A7C">
        <w:rPr>
          <w:lang w:val="en-US"/>
        </w:rPr>
        <w:t xml:space="preserve">MFA </w:t>
      </w:r>
      <w:r w:rsidR="00CC59E4">
        <w:rPr>
          <w:lang w:val="en-US"/>
        </w:rPr>
        <w:t>(WIO</w:t>
      </w:r>
      <w:r w:rsidR="00A93A7C">
        <w:rPr>
          <w:lang w:val="en-US"/>
        </w:rPr>
        <w:t>-MFA</w:t>
      </w:r>
      <w:r w:rsidR="00CC59E4">
        <w:rPr>
          <w:lang w:val="en-US"/>
        </w:rPr>
        <w:t xml:space="preserve">), Ghosh </w:t>
      </w:r>
      <w:r w:rsidR="00A93A7C">
        <w:rPr>
          <w:lang w:val="en-US"/>
        </w:rPr>
        <w:t xml:space="preserve">absorbing </w:t>
      </w:r>
      <w:r w:rsidR="00CC59E4">
        <w:rPr>
          <w:lang w:val="en-US"/>
        </w:rPr>
        <w:t xml:space="preserve">Markov </w:t>
      </w:r>
      <w:r w:rsidR="00A93A7C">
        <w:rPr>
          <w:lang w:val="en-US"/>
        </w:rPr>
        <w:t>chain</w:t>
      </w:r>
      <w:r w:rsidR="00291D00">
        <w:rPr>
          <w:lang w:val="en-US"/>
        </w:rPr>
        <w:t xml:space="preserve">, </w:t>
      </w:r>
      <w:r w:rsidR="00CC59E4">
        <w:rPr>
          <w:lang w:val="en-US"/>
        </w:rPr>
        <w:t xml:space="preserve">and </w:t>
      </w:r>
      <w:r w:rsidR="00A93A7C">
        <w:rPr>
          <w:lang w:val="en-US"/>
        </w:rPr>
        <w:t xml:space="preserve">partial </w:t>
      </w:r>
      <w:r w:rsidR="00CC59E4">
        <w:rPr>
          <w:lang w:val="en-US"/>
        </w:rPr>
        <w:t xml:space="preserve">Ghosh </w:t>
      </w:r>
      <w:r w:rsidR="00D60DAD">
        <w:rPr>
          <w:lang w:val="en-US"/>
        </w:rPr>
        <w:t>methods</w:t>
      </w:r>
      <w:r w:rsidR="00CC59E4">
        <w:rPr>
          <w:lang w:val="en-US"/>
        </w:rPr>
        <w:t xml:space="preserve">. </w:t>
      </w:r>
      <w:r w:rsidR="00A93A7C">
        <w:rPr>
          <w:lang w:val="en-US"/>
        </w:rPr>
        <w:t xml:space="preserve">We show that when applied to a given </w:t>
      </w:r>
      <w:r w:rsidR="00613B72">
        <w:rPr>
          <w:lang w:val="en-US"/>
        </w:rPr>
        <w:t>MIOT</w:t>
      </w:r>
      <w:r w:rsidR="00DC7E09">
        <w:rPr>
          <w:lang w:val="en-US"/>
        </w:rPr>
        <w:t xml:space="preserve">, </w:t>
      </w:r>
      <w:r w:rsidR="00412688">
        <w:rPr>
          <w:lang w:val="en-US"/>
        </w:rPr>
        <w:t xml:space="preserve">the methods’ underlying input-output models </w:t>
      </w:r>
      <w:r w:rsidR="00A93A7C">
        <w:rPr>
          <w:lang w:val="en-US"/>
        </w:rPr>
        <w:t>yield the same result</w:t>
      </w:r>
      <w:r>
        <w:rPr>
          <w:lang w:val="en-US"/>
        </w:rPr>
        <w:t>s</w:t>
      </w:r>
      <w:r w:rsidR="00412688">
        <w:rPr>
          <w:lang w:val="en-US"/>
        </w:rPr>
        <w:t xml:space="preserve">, </w:t>
      </w:r>
      <w:r w:rsidR="003E5412">
        <w:rPr>
          <w:lang w:val="en-US"/>
        </w:rPr>
        <w:t xml:space="preserve">with </w:t>
      </w:r>
      <w:r w:rsidR="003D47CA">
        <w:rPr>
          <w:lang w:val="en-US"/>
        </w:rPr>
        <w:t>except</w:t>
      </w:r>
      <w:r w:rsidR="003E5412">
        <w:rPr>
          <w:lang w:val="en-US"/>
        </w:rPr>
        <w:t xml:space="preserve">ion of </w:t>
      </w:r>
      <w:r w:rsidR="00B36926">
        <w:rPr>
          <w:lang w:val="en-US"/>
        </w:rPr>
        <w:t xml:space="preserve">the </w:t>
      </w:r>
      <w:r w:rsidR="00A93A7C">
        <w:rPr>
          <w:lang w:val="en-US"/>
        </w:rPr>
        <w:t>partial Ghosh approach</w:t>
      </w:r>
      <w:r w:rsidR="006C4D54">
        <w:rPr>
          <w:lang w:val="en-US"/>
        </w:rPr>
        <w:t xml:space="preserve"> which</w:t>
      </w:r>
      <w:r w:rsidR="00352268">
        <w:rPr>
          <w:lang w:val="en-US"/>
        </w:rPr>
        <w:t xml:space="preserve"> </w:t>
      </w:r>
      <w:r w:rsidR="007B5FAF">
        <w:rPr>
          <w:lang w:val="en-US"/>
        </w:rPr>
        <w:t xml:space="preserve">involves </w:t>
      </w:r>
      <w:r w:rsidR="00352268">
        <w:rPr>
          <w:lang w:val="en-US"/>
        </w:rPr>
        <w:t>simplifications</w:t>
      </w:r>
      <w:r w:rsidR="00C45AF4">
        <w:rPr>
          <w:lang w:val="en-US"/>
        </w:rPr>
        <w:t xml:space="preserve">. </w:t>
      </w:r>
      <w:r w:rsidR="007734D2">
        <w:rPr>
          <w:lang w:val="en-US"/>
        </w:rPr>
        <w:t xml:space="preserve">The </w:t>
      </w:r>
      <w:r w:rsidR="00CD6AFE">
        <w:rPr>
          <w:lang w:val="en-US"/>
        </w:rPr>
        <w:t>key</w:t>
      </w:r>
      <w:r w:rsidR="007734D2">
        <w:rPr>
          <w:lang w:val="en-US"/>
        </w:rPr>
        <w:t xml:space="preserve"> distinction </w:t>
      </w:r>
      <w:r w:rsidR="00CD6AFE">
        <w:rPr>
          <w:lang w:val="en-US"/>
        </w:rPr>
        <w:t xml:space="preserve">between </w:t>
      </w:r>
      <w:r w:rsidR="0040647F">
        <w:rPr>
          <w:lang w:val="en-US"/>
        </w:rPr>
        <w:t>approaches</w:t>
      </w:r>
      <w:r w:rsidR="00CD6AFE">
        <w:rPr>
          <w:lang w:val="en-US"/>
        </w:rPr>
        <w:t xml:space="preserve"> </w:t>
      </w:r>
      <w:r w:rsidR="007734D2">
        <w:rPr>
          <w:lang w:val="en-US"/>
        </w:rPr>
        <w:t>is the manipulation of MIOT</w:t>
      </w:r>
      <w:r w:rsidR="005C62E4">
        <w:rPr>
          <w:lang w:val="en-US"/>
        </w:rPr>
        <w:t>-</w:t>
      </w:r>
      <w:r w:rsidR="007734D2">
        <w:rPr>
          <w:lang w:val="en-US"/>
        </w:rPr>
        <w:t>data to adjust</w:t>
      </w:r>
      <w:r w:rsidR="00955696">
        <w:rPr>
          <w:lang w:val="en-US"/>
        </w:rPr>
        <w:t xml:space="preserve"> the system boundaries between MIOTs and dMFA.</w:t>
      </w:r>
      <w:r w:rsidR="00955696" w:rsidRPr="00955696">
        <w:rPr>
          <w:lang w:val="en-US"/>
        </w:rPr>
        <w:t xml:space="preserve"> </w:t>
      </w:r>
      <w:r w:rsidR="00CC59E4">
        <w:rPr>
          <w:lang w:val="en-US"/>
        </w:rPr>
        <w:t>WIO</w:t>
      </w:r>
      <w:r w:rsidR="00352268">
        <w:rPr>
          <w:lang w:val="en-US"/>
        </w:rPr>
        <w:t>-MFA</w:t>
      </w:r>
      <w:r w:rsidR="00CC59E4">
        <w:rPr>
          <w:lang w:val="en-US"/>
        </w:rPr>
        <w:t xml:space="preserve"> </w:t>
      </w:r>
      <w:r w:rsidR="00352268">
        <w:rPr>
          <w:lang w:val="en-US"/>
        </w:rPr>
        <w:t>produces the most accurate results</w:t>
      </w:r>
      <w:r w:rsidR="007D5F62">
        <w:rPr>
          <w:lang w:val="en-US"/>
        </w:rPr>
        <w:t xml:space="preserve"> </w:t>
      </w:r>
      <w:r w:rsidR="00352268">
        <w:rPr>
          <w:lang w:val="en-US"/>
        </w:rPr>
        <w:t xml:space="preserve">as it </w:t>
      </w:r>
      <w:r w:rsidR="008F76C0">
        <w:rPr>
          <w:lang w:val="en-US"/>
        </w:rPr>
        <w:t xml:space="preserve">customizes </w:t>
      </w:r>
      <w:r w:rsidR="00376822">
        <w:rPr>
          <w:lang w:val="en-US"/>
        </w:rPr>
        <w:t xml:space="preserve">MIOT </w:t>
      </w:r>
      <w:r w:rsidR="00611C13">
        <w:rPr>
          <w:lang w:val="en-US"/>
        </w:rPr>
        <w:t xml:space="preserve">system </w:t>
      </w:r>
      <w:r w:rsidR="0005442D">
        <w:rPr>
          <w:lang w:val="en-US"/>
        </w:rPr>
        <w:t xml:space="preserve">boundaries by </w:t>
      </w:r>
      <w:r w:rsidR="00CA326F">
        <w:rPr>
          <w:lang w:val="en-US"/>
        </w:rPr>
        <w:t>exclud</w:t>
      </w:r>
      <w:r w:rsidR="0005442D">
        <w:rPr>
          <w:lang w:val="en-US"/>
        </w:rPr>
        <w:t>ing</w:t>
      </w:r>
      <w:r w:rsidR="00CA326F">
        <w:rPr>
          <w:lang w:val="en-US"/>
        </w:rPr>
        <w:t xml:space="preserve"> </w:t>
      </w:r>
      <w:r w:rsidR="000C3AAC">
        <w:rPr>
          <w:lang w:val="en-US"/>
        </w:rPr>
        <w:t>massless</w:t>
      </w:r>
      <w:r w:rsidR="00CA326F">
        <w:rPr>
          <w:lang w:val="en-US"/>
        </w:rPr>
        <w:t xml:space="preserve"> and </w:t>
      </w:r>
      <w:r w:rsidR="000C3AAC">
        <w:rPr>
          <w:lang w:val="en-US"/>
        </w:rPr>
        <w:t>waste transactions</w:t>
      </w:r>
      <w:r w:rsidR="00955696">
        <w:rPr>
          <w:lang w:val="en-US"/>
        </w:rPr>
        <w:t xml:space="preserve">, </w:t>
      </w:r>
      <w:r w:rsidR="004A481C">
        <w:rPr>
          <w:lang w:val="en-US"/>
        </w:rPr>
        <w:t>even so</w:t>
      </w:r>
      <w:r w:rsidR="00955696">
        <w:rPr>
          <w:lang w:val="en-US"/>
        </w:rPr>
        <w:t xml:space="preserve"> differences </w:t>
      </w:r>
      <w:r w:rsidR="00A17318">
        <w:rPr>
          <w:lang w:val="en-US"/>
        </w:rPr>
        <w:t xml:space="preserve">to dMFA remain for </w:t>
      </w:r>
      <w:r w:rsidR="00263049">
        <w:rPr>
          <w:lang w:val="en-US"/>
        </w:rPr>
        <w:t xml:space="preserve">classifying </w:t>
      </w:r>
      <w:r w:rsidR="00955696">
        <w:rPr>
          <w:lang w:val="en-US"/>
        </w:rPr>
        <w:t xml:space="preserve">intermediate </w:t>
      </w:r>
      <w:r w:rsidR="00263049">
        <w:rPr>
          <w:lang w:val="en-US"/>
        </w:rPr>
        <w:t xml:space="preserve">and </w:t>
      </w:r>
      <w:r w:rsidR="00955696">
        <w:rPr>
          <w:lang w:val="en-US"/>
        </w:rPr>
        <w:t>end-use</w:t>
      </w:r>
      <w:r w:rsidR="00263049">
        <w:rPr>
          <w:lang w:val="en-US"/>
        </w:rPr>
        <w:t xml:space="preserve"> products</w:t>
      </w:r>
      <w:r w:rsidR="00562297">
        <w:rPr>
          <w:lang w:val="en-US"/>
        </w:rPr>
        <w:t>.</w:t>
      </w:r>
    </w:p>
    <w:p w14:paraId="50E5243E" w14:textId="795F8F5C" w:rsidR="005F0489" w:rsidRPr="005549A1" w:rsidRDefault="0032342E" w:rsidP="00A752B8">
      <w:pPr>
        <w:pStyle w:val="berschrift1"/>
        <w:numPr>
          <w:ilvl w:val="0"/>
          <w:numId w:val="2"/>
        </w:numPr>
        <w:rPr>
          <w:sz w:val="28"/>
          <w:lang w:val="en-US"/>
        </w:rPr>
      </w:pPr>
      <w:r w:rsidRPr="005549A1">
        <w:rPr>
          <w:sz w:val="28"/>
          <w:lang w:val="en-US"/>
        </w:rPr>
        <w:lastRenderedPageBreak/>
        <w:t>Intro</w:t>
      </w:r>
      <w:r w:rsidR="00651392" w:rsidRPr="005549A1">
        <w:rPr>
          <w:sz w:val="28"/>
          <w:lang w:val="en-US"/>
        </w:rPr>
        <w:t>duction</w:t>
      </w:r>
    </w:p>
    <w:p w14:paraId="26B89798" w14:textId="7AC6A2FD" w:rsidR="0033740B" w:rsidRPr="00682D67" w:rsidRDefault="00C004EB" w:rsidP="0033740B">
      <w:pPr>
        <w:rPr>
          <w:lang w:val="en-US"/>
        </w:rPr>
      </w:pPr>
      <w:r>
        <w:rPr>
          <w:lang w:val="en-US"/>
        </w:rPr>
        <w:t>D</w:t>
      </w:r>
      <w:r w:rsidR="003916C8" w:rsidRPr="005549A1">
        <w:rPr>
          <w:lang w:val="en-US"/>
        </w:rPr>
        <w:t xml:space="preserve">ynamic </w:t>
      </w:r>
      <w:r w:rsidR="00527572" w:rsidRPr="005549A1">
        <w:rPr>
          <w:lang w:val="en-US"/>
        </w:rPr>
        <w:t>Material Flow Analysis (</w:t>
      </w:r>
      <w:r w:rsidR="00F8430E">
        <w:rPr>
          <w:lang w:val="en-US"/>
        </w:rPr>
        <w:t>d</w:t>
      </w:r>
      <w:r w:rsidR="00527572" w:rsidRPr="005549A1">
        <w:rPr>
          <w:lang w:val="en-US"/>
        </w:rPr>
        <w:t>MFA)</w:t>
      </w:r>
      <w:r>
        <w:rPr>
          <w:lang w:val="en-US"/>
        </w:rPr>
        <w:t xml:space="preserve"> is increasingly used </w:t>
      </w:r>
      <w:r w:rsidR="000F042B">
        <w:rPr>
          <w:lang w:val="en-US"/>
        </w:rPr>
        <w:t xml:space="preserve">for the </w:t>
      </w:r>
      <w:r w:rsidR="00B00994">
        <w:rPr>
          <w:lang w:val="en-US"/>
        </w:rPr>
        <w:t xml:space="preserve">mass-balanced </w:t>
      </w:r>
      <w:r w:rsidR="003916C8" w:rsidRPr="005549A1">
        <w:rPr>
          <w:lang w:val="en-US"/>
        </w:rPr>
        <w:t>model</w:t>
      </w:r>
      <w:r w:rsidR="008036C2" w:rsidRPr="005549A1">
        <w:rPr>
          <w:lang w:val="en-US"/>
        </w:rPr>
        <w:t xml:space="preserve">ling </w:t>
      </w:r>
      <w:r w:rsidR="00B00994">
        <w:rPr>
          <w:lang w:val="en-US"/>
        </w:rPr>
        <w:t xml:space="preserve">of </w:t>
      </w:r>
      <w:r w:rsidR="00F5321A" w:rsidRPr="005549A1">
        <w:rPr>
          <w:lang w:val="en-US"/>
        </w:rPr>
        <w:t xml:space="preserve">socio-economic </w:t>
      </w:r>
      <w:r w:rsidR="003916C8" w:rsidRPr="005549A1">
        <w:rPr>
          <w:lang w:val="en-US"/>
        </w:rPr>
        <w:t xml:space="preserve">material </w:t>
      </w:r>
      <w:r>
        <w:rPr>
          <w:lang w:val="en-US"/>
        </w:rPr>
        <w:t xml:space="preserve">stocks and </w:t>
      </w:r>
      <w:r w:rsidR="003916C8" w:rsidRPr="005549A1">
        <w:rPr>
          <w:lang w:val="en-US"/>
        </w:rPr>
        <w:t>flow</w:t>
      </w:r>
      <w:r w:rsidR="001172FE" w:rsidRPr="005549A1">
        <w:rPr>
          <w:lang w:val="en-US"/>
        </w:rPr>
        <w:t>s</w:t>
      </w:r>
      <w:r w:rsidR="00354772">
        <w:rPr>
          <w:lang w:val="en-US"/>
        </w:rPr>
        <w:t>, thereby</w:t>
      </w:r>
      <w:r w:rsidR="001F3F2E">
        <w:rPr>
          <w:lang w:val="en-US"/>
        </w:rPr>
        <w:t xml:space="preserve"> </w:t>
      </w:r>
      <w:r w:rsidR="00493BB0">
        <w:rPr>
          <w:lang w:val="en-US"/>
        </w:rPr>
        <w:t xml:space="preserve">enabling estimations of the </w:t>
      </w:r>
      <w:r w:rsidR="001F3F2E">
        <w:rPr>
          <w:lang w:val="en-US"/>
        </w:rPr>
        <w:t>biophysical basis of society</w:t>
      </w:r>
      <w:r w:rsidR="00493BB0">
        <w:rPr>
          <w:lang w:val="en-US"/>
        </w:rPr>
        <w:t xml:space="preserve">, including </w:t>
      </w:r>
      <w:r w:rsidR="00493BB0" w:rsidRPr="00AC76F7">
        <w:rPr>
          <w:lang w:val="en-US"/>
        </w:rPr>
        <w:t>economy-wide</w:t>
      </w:r>
      <w:r w:rsidR="00493BB0">
        <w:rPr>
          <w:lang w:val="en-US"/>
        </w:rPr>
        <w:t xml:space="preserve">, long-term, </w:t>
      </w:r>
      <w:r w:rsidR="001F3F2E">
        <w:rPr>
          <w:lang w:val="en-US"/>
        </w:rPr>
        <w:t xml:space="preserve">high </w:t>
      </w:r>
      <w:r w:rsidR="00493BB0">
        <w:rPr>
          <w:lang w:val="en-US"/>
        </w:rPr>
        <w:t xml:space="preserve">process </w:t>
      </w:r>
      <w:r w:rsidR="00354772">
        <w:rPr>
          <w:lang w:val="en-US"/>
        </w:rPr>
        <w:t xml:space="preserve">and product </w:t>
      </w:r>
      <w:r w:rsidR="001F3F2E">
        <w:rPr>
          <w:lang w:val="en-US"/>
        </w:rPr>
        <w:t>resolution</w:t>
      </w:r>
      <w:r w:rsidR="00354772">
        <w:rPr>
          <w:lang w:val="en-US"/>
        </w:rPr>
        <w:t xml:space="preserve"> </w:t>
      </w:r>
      <w:r w:rsidR="001F3F2E">
        <w:rPr>
          <w:lang w:val="en-US"/>
        </w:rPr>
        <w:t xml:space="preserve">stock-flow dynamics </w:t>
      </w:r>
      <w:sdt>
        <w:sdtPr>
          <w:rPr>
            <w:lang w:val="en-US"/>
          </w:rPr>
          <w:alias w:val="Don't edit this field"/>
          <w:tag w:val="CitaviPlaceholder#d77223e0-f0e7-4e10-8aa3-8bc8d3178c1a"/>
          <w:id w:val="363561462"/>
          <w:placeholder>
            <w:docPart w:val="309F22042B754154A2B205287708787C"/>
          </w:placeholder>
        </w:sdtPr>
        <w:sdtEndPr/>
        <w:sdtContent>
          <w:r w:rsidR="001F3F2E" w:rsidRPr="005549A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ODQxODg4LWRkOGItNGFkYi04MzhkLTNhZDcwOTgyNTcyMy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IyZWI4ZjVjMy0xNmE5LTQzMTctYTQwZC01M2Y0NTUyYmYwYWUiLCJSYW5nZVN0YXJ0IjoxOSwiUmFuZ2VMZW5ndGgiOjE5LCJSZWZlcmVuY2VJZCI6IjBiN2Y1MzNkLWE3NjAtNGY0Mi1iYWE1LTBmMDg3ZTEwMmJiN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yZWYiOiI1In19LHsiJGlkIjoiMjA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yMSIsIiR0eXBlIjoiU3dpc3NBY2FkZW1pYy5DaXRhdmkuUGVyc29uLCBTd2lzc0FjYWRlbWljLkNpdGF2aSIsIkZpcnN0TmFtZSI6IlVscmljaCIsIkxhc3ROYW1lIjoiS3JhbCIsIlByb3RlY3RlZCI6ZmFsc2UsIlNleCI6MiwiQ3JlYXRlZEJ5IjoiX0phbiBTdHJlZWNrIiwiQ3JlYXRlZE9uIjoiMjAxOS0wNy0wOFQwODoyMDozNCIsIk1vZGlmaWVkQnkiOiJfSmFuIFN0cmVlY2siLCJJZCI6ImYzZDAxOWQ4LWIxYWEtNGM4YS1hMjQ4LWNkZDY4NGUxNGNhYiIsIk1vZGlmaWVkT24iOiIyMDE5LTA3LTA4VDA4OjIwOjI5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I0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jU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yN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HJlZiI6IjUifX0seyIkcmVmIjoiMjIifSx7IiRpZCI6IjM3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LHsiJGlkIjoiMzg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zk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3M0MTg5My0wMTktMDIyNS0yIiwiRWRpdG9ycyI6W10sIkV2YWx1YXRpb25Db21wbGV4aXR5IjowLCJFdmFsdWF0aW9uU291cmNlVGV4dEZvcm1hdCI6MCwiR3JvdXBzIjpbXSwiSGFzTGFiZWwxIjpmYWxzZSwiSGFzTGFiZWwyIjpmYWxzZSwiS2V5d29yZHMiOltd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MTAuMTAzOC9zNDE4OTMtMDE5LTAyMjUtMiIsIlVyaVN0cmluZyI6Imh0dHBzOi8vZG9pLm9yZy8xMC4xMDM4L3M0MTg5My0wMTktMDIyNS0y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}</w:instrText>
          </w:r>
          <w:r w:rsidR="001F3F2E" w:rsidRPr="005549A1">
            <w:rPr>
              <w:lang w:val="en-US"/>
            </w:rPr>
            <w:fldChar w:fldCharType="separate"/>
          </w:r>
          <w:r w:rsidR="00866FFF">
            <w:rPr>
              <w:lang w:val="en-US"/>
            </w:rPr>
            <w:t>(Müller et al. 2014; Lanau et al. 2019; Haberl et al. 2019)</w:t>
          </w:r>
          <w:r w:rsidR="001F3F2E" w:rsidRPr="005549A1">
            <w:rPr>
              <w:lang w:val="en-US"/>
            </w:rPr>
            <w:fldChar w:fldCharType="end"/>
          </w:r>
        </w:sdtContent>
      </w:sdt>
      <w:r w:rsidR="001F3F2E" w:rsidRPr="00562297">
        <w:rPr>
          <w:lang w:val="en-US"/>
        </w:rPr>
        <w:t>.</w:t>
      </w:r>
      <w:r w:rsidR="0033740B" w:rsidRPr="00562297">
        <w:rPr>
          <w:lang w:val="en-US"/>
        </w:rPr>
        <w:t xml:space="preserve"> </w:t>
      </w:r>
      <w:r w:rsidR="0033740B" w:rsidRPr="00171AA9">
        <w:rPr>
          <w:lang w:val="en-US"/>
        </w:rPr>
        <w:t>Such information</w:t>
      </w:r>
      <w:r w:rsidR="0033740B" w:rsidRPr="0033740B">
        <w:rPr>
          <w:lang w:val="en-US"/>
        </w:rPr>
        <w:t xml:space="preserve"> </w:t>
      </w:r>
      <w:r w:rsidR="0033740B">
        <w:rPr>
          <w:lang w:val="en-US"/>
        </w:rPr>
        <w:t xml:space="preserve">offers important insights on sustainability and high-level political goals like the Sustainable Development Goals or the Paris Climate Agreement </w:t>
      </w:r>
      <w:sdt>
        <w:sdtPr>
          <w:rPr>
            <w:lang w:val="en-US"/>
          </w:rPr>
          <w:alias w:val="Don't edit this field"/>
          <w:tag w:val="CitaviPlaceholder#7961d5f7-d0d1-45e0-bda1-ac812048a648"/>
          <w:id w:val="-1402828870"/>
          <w:placeholder>
            <w:docPart w:val="C85BA64026A140C598011A59FB123B3E"/>
          </w:placeholder>
        </w:sdtPr>
        <w:sdtEndPr/>
        <w:sdtContent>
          <w:r w:rsidR="0033740B" w:rsidRPr="00EE7B0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ODlkOGZkLTdiMjEtNGUzZC04ODI0LTEwZmFjMWE5YzUyMSIsIlJhbmdlTGVuZ3RoIjoyNiwiUmVmZXJlbmNlSWQiOiI3NjI5YjZmMS02ZmU0LTQ4MjUtOTRkYS1lYzM3YWI0MGFjZDEiLCJSZWZlcmVuY2UiOnsiJGlkIjoiMyIsIiR0eXBlIjoiU3dpc3NBY2FkZW1pYy5DaXRhdmkuUmVmZXJlbmNlLCBTd2lzc0FjYWRlbWljLkNpdGF2aSIsIkFic3RyYWN0Q29tcGxleGl0eSI6MCwiQWJzdHJhY3RTb3VyY2VUZXh0Rm9ybWF0IjowLCJBY2Nlc3NEYXRlIjoiMjAxOC0xMC0xN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yZWYiOiI1In19XSwiQ2l0YXRpb25LZXlVcGRhdGVUeXBlIjowLCJDb2xsYWJvcmF0b3JzIjpbXSwiRG9pIjoiMTAuMTAxNi9qLmVjb2xlY29uLjIwMTUuMDguMDEyIiwiRWRpdG9ycyI6W10sIkV2YWx1YXRpb25Db21wbGV4aXR5IjowLCJFdmFsdWF0aW9uU291cmNlVGV4dEZvcm1hdCI6MCwiR3JvdXBzIjpbXSwiSGFzTGFiZWwxIjpmYWxzZSwiSGFzTGFiZWwyIjpmYWxzZSwiS2V5d29yZHMiOltdLCJMYW5ndWFnZSI6ImVu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bGlua2luZ2h1Yi5lbHNldmllci5jb20vcmV0cmlldmUvcGlpL1MwOTIxODAwOTE1MDAzNDgxIiwiVXJpU3RyaW5nIjoiaHR0cHM6Ly9saW5raW5naHViLmVsc2V2aWVyLmNvbS9yZXRyaWV2ZS9waWkvUzA5MjE4MDA5MTUwMDM0O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ZWM4NzRjNzktOGYwZS00YTNhLTg4NWYtMTEwYTM5NGZlZjQ1IiwiTW9kaWZpZWRPbiI6IjIwMTktMDItMDVUMTU6NTA6MT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ZWNvbGVjb24uMjAxNS4wOC4wMTIiLCJVcmlTdHJpbmciOiJodHRwczovL2RvaS5vcmcvMTAuMTAxNi9qLmVjb2xlY29uLjIwMTUuMDguMDE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IZWxtdXQiLCJMYXN0TmFtZSI6IkhhYmVybCIsIlByb3RlY3RlZCI6ZmFsc2UsIlNleCI6MiwiQ3JlYXRlZEJ5IjoiX0phbiBTdHJlZWNrIiwiQ3JlYXRlZE9uIjoiMjAxOS0wMi0wNVQxNTo1MDowMSIsIk1vZGlmaWVkQnkiOiJfSmFuIFN0cmVlY2siLCJJZCI6IjBmZTcyNGNmLWJlMmMtNGU2My1hYTM3LTQwYzg1NGE5MTg3OSIsIk1vZGlmaWVkT24iOiIyMDE5LTAyLTA1VDE1OjUwOjA0IiwiUHJvamVjdCI6eyIkcmVmIjoiNSJ9fSx7IiRpZCI6IjE3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cmVmIjoiNCJ9LHsiJGlkIjoiMTg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Tk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3M0MTg5My0wMTktMDIyNS0y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zOC9zNDE4OTMtMDE5LTAyMjUtMiIsIlVyaVN0cmluZyI6Imh0dHBzOi8vZG9pLm9yZy8xMC4xMDM4L3M0MTg5My0wMTktMDIyNS0y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DYvYW5udXJldi1lbnZpcm9uLTAxMjQyMC0wNDM2MjEiLCJVcmlTdHJpbmciOiJodHRwczovL2RvaS5vcmcvMTAuMTE0Ni9hbm51cmV2LWVudmlyb24tMDEyNDIwLTA0MzYy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}</w:instrText>
          </w:r>
          <w:r w:rsidR="0033740B" w:rsidRPr="00EE7B0E">
            <w:rPr>
              <w:lang w:val="en-US"/>
            </w:rPr>
            <w:fldChar w:fldCharType="separate"/>
          </w:r>
          <w:r w:rsidR="00866FFF">
            <w:rPr>
              <w:lang w:val="en-US"/>
            </w:rPr>
            <w:t>(Pauliuk und Hertwich 2015; Haberl et al. 2019; Clark und Harley 2020)</w:t>
          </w:r>
          <w:r w:rsidR="0033740B" w:rsidRPr="00EE7B0E">
            <w:rPr>
              <w:lang w:val="en-US"/>
            </w:rPr>
            <w:fldChar w:fldCharType="end"/>
          </w:r>
        </w:sdtContent>
      </w:sdt>
      <w:r w:rsidR="0033740B" w:rsidRPr="00EE7B0E">
        <w:rPr>
          <w:lang w:val="en-US"/>
        </w:rPr>
        <w:t>.</w:t>
      </w:r>
    </w:p>
    <w:p w14:paraId="5A65B369" w14:textId="28A25D42" w:rsidR="00327BB8" w:rsidRDefault="001F3F2E">
      <w:pPr>
        <w:rPr>
          <w:lang w:val="en-US"/>
        </w:rPr>
      </w:pPr>
      <w:r w:rsidRPr="00171AA9">
        <w:rPr>
          <w:lang w:val="en-US"/>
        </w:rPr>
        <w:t xml:space="preserve">Research using dMFA </w:t>
      </w:r>
      <w:r w:rsidR="005F01EC">
        <w:rPr>
          <w:lang w:val="en-US"/>
        </w:rPr>
        <w:t>can be</w:t>
      </w:r>
      <w:r w:rsidR="005F01EC" w:rsidRPr="005549A1">
        <w:rPr>
          <w:lang w:val="en-US"/>
        </w:rPr>
        <w:t xml:space="preserve"> </w:t>
      </w:r>
      <w:r w:rsidR="0023411F" w:rsidRPr="005549A1">
        <w:rPr>
          <w:lang w:val="en-US"/>
        </w:rPr>
        <w:t xml:space="preserve">divided into </w:t>
      </w:r>
      <w:r w:rsidR="00353D3A" w:rsidRPr="005549A1">
        <w:rPr>
          <w:lang w:val="en-US"/>
        </w:rPr>
        <w:t>stock-driven (</w:t>
      </w:r>
      <w:r w:rsidR="005E1023">
        <w:rPr>
          <w:lang w:val="en-US"/>
        </w:rPr>
        <w:t>‘</w:t>
      </w:r>
      <w:r w:rsidR="00353D3A" w:rsidRPr="005549A1">
        <w:rPr>
          <w:lang w:val="en-US"/>
        </w:rPr>
        <w:t>bottom-up</w:t>
      </w:r>
      <w:r w:rsidR="005E1023">
        <w:rPr>
          <w:lang w:val="en-US"/>
        </w:rPr>
        <w:t>’</w:t>
      </w:r>
      <w:r w:rsidR="00353D3A" w:rsidRPr="005549A1">
        <w:rPr>
          <w:lang w:val="en-US"/>
        </w:rPr>
        <w:t>) and inflow-driven</w:t>
      </w:r>
      <w:r w:rsidR="00C30763" w:rsidRPr="005549A1">
        <w:rPr>
          <w:lang w:val="en-US"/>
        </w:rPr>
        <w:t xml:space="preserve"> </w:t>
      </w:r>
      <w:r w:rsidR="00353D3A" w:rsidRPr="005549A1">
        <w:rPr>
          <w:lang w:val="en-US"/>
        </w:rPr>
        <w:t>(</w:t>
      </w:r>
      <w:r w:rsidR="005E1023">
        <w:rPr>
          <w:lang w:val="en-US"/>
        </w:rPr>
        <w:t>‘</w:t>
      </w:r>
      <w:r w:rsidR="00353D3A" w:rsidRPr="005549A1">
        <w:rPr>
          <w:lang w:val="en-US"/>
        </w:rPr>
        <w:t>top-down</w:t>
      </w:r>
      <w:r w:rsidR="005E1023">
        <w:rPr>
          <w:lang w:val="en-US"/>
        </w:rPr>
        <w:t>’</w:t>
      </w:r>
      <w:r w:rsidR="00353D3A" w:rsidRPr="005549A1">
        <w:rPr>
          <w:lang w:val="en-US"/>
        </w:rPr>
        <w:t xml:space="preserve">) </w:t>
      </w:r>
      <w:r>
        <w:rPr>
          <w:lang w:val="en-US"/>
        </w:rPr>
        <w:t>applications, depending on which exogenous data is used to endogenously derive either stocks or flows</w:t>
      </w:r>
      <w:r w:rsidR="005F01EC">
        <w:rPr>
          <w:lang w:val="en-US"/>
        </w:rPr>
        <w:t xml:space="preserve"> </w:t>
      </w:r>
      <w:sdt>
        <w:sdtPr>
          <w:rPr>
            <w:lang w:val="en-US"/>
          </w:rPr>
          <w:alias w:val="Don't edit this field"/>
          <w:tag w:val="CitaviPlaceholder#0250f907-5b13-4496-bbe2-a64bd8a4dcfc"/>
          <w:id w:val="743539028"/>
          <w:placeholder>
            <w:docPart w:val="CFCABEF1D2B74CDFAD2574E542BA2EA6"/>
          </w:placeholder>
        </w:sdtPr>
        <w:sdtEndPr/>
        <w:sdtContent>
          <w:r w:rsidR="00FF7D08" w:rsidRPr="005549A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DEyYmIwLTE0ZDMtNDNkYS05M2MzLTgyOGU4NTZmOTJmNi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JiOWY4M2YyYy1mOThiLTQwN2QtOGRkOC0yZGNhY2VjYzMxZWQiLCJSYW5nZVN0YXJ0IjoxOSwiUmFuZ2VMZW5ndGgiOjE5LCJSZWZlcmVuY2VJZCI6IjBiN2Y1MzNkLWE3NjAtNGY0Mi1iYWE1LTBmMDg3ZTEwMmJiN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yZWYiOiI1In19LHsiJGlkIjoiMjA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yMSIsIiR0eXBlIjoiU3dpc3NBY2FkZW1pYy5DaXRhdmkuUGVyc29uLCBTd2lzc0FjYWRlbWljLkNpdGF2aSIsIkZpcnN0TmFtZSI6IlVscmljaCIsIkxhc3ROYW1lIjoiS3JhbCIsIlByb3RlY3RlZCI6ZmFsc2UsIlNleCI6MiwiQ3JlYXRlZEJ5IjoiX0phbiBTdHJlZWNrIiwiQ3JlYXRlZE9uIjoiMjAxOS0wNy0wOFQwODoyMDozNCIsIk1vZGlmaWVkQnkiOiJfSmFuIFN0cmVlY2siLCJJZCI6ImYzZDAxOWQ4LWIxYWEtNGM4YS1hMjQ4LWNkZDY4NGUxNGNhYiIsIk1vZGlmaWVkT24iOiIyMDE5LTA3LTA4VDA4OjIwOjI5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I0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jU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yN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XSwiQ2l0YXRpb25LZXlVcGRhdGVUeXBlIjowLCJDb2xsYWJvcmF0b3JzIjpbXSwiQ292ZXJQYXRoIjp7IiRpZCI6IjQwIiwiJHR5cGUiOiJTd2lzc0FjYWRlbWljLkNpdGF2aS5MaW5rZWRSZXNvdXJjZSwgU3dpc3NBY2FkZW1pYy5DaXRhdmkiLCJMaW5rZWRSZXNvdXJjZVR5cGUiOjIsIk9yaWdpbmFsU3RyaW5nIjoiQzpcXFVzZXJzXFxqc3RyZWVja1xcQXBwRGF0YVxcTG9jYWxcXFRlbXBcXHp2dDNzYmdvLmpwZyIsIlVyaVN0cmluZyI6ImZlYTQ0YTE1LTcxMzQtNDI1Yi04MmM5LTBlZTk2ZGVhZGJlN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E4LjA5LjAxMCIsIkVkaXRvcnMiOltdLCJFdmFsdWF0aW9uQ29tcGxleGl0eSI6MCwiRXZhbHVhdGlvblNvdXJjZVRleHRGb3JtYXQiOjAsIkdyb3VwcyI6W10sIkhhc0xhYmVsMSI6ZmFsc2UsIkhhc0xhYmVsMiI6ZmFsc2UsIktleXdvcmRzIjpbXSwiTGFuZ3VhZ2UiOiJlbi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MTYvai5lY29sZWNvbi4yMDE4LjA5LjAxMCIsIlVyaVN0cmluZyI6Imh0dHBzOi8vZG9pLm9yZy8xMC4xMDE2L2ouZWNvbGVjb24uMjAxOC4wOS4wMTA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UzNGYxYTRmLThjNmEtNDEzMS1iYzg3LTY2NmZhNjg3MGI4ZiIsIk1vZGlmaWVkT24iOiIyMDE5LTAyLTA1VDE1OjUwOjE5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aHR0cHM6Ly9saW5raW5naHViLmVsc2V2aWVyLmNvbS9yZXRyaWV2ZS9waWkvUzA5MjE4MDA5MTgzMDU3MTgiLCJVcmlTdHJpbmciOiJodHRwczovL2xpbmtpbmdodWIuZWxzZXZpZXIuY29tL3JldHJpZXZlL3BpaS9TMDkyMTgwMDkxODMwNTcx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}</w:instrText>
          </w:r>
          <w:r w:rsidR="00FF7D08" w:rsidRPr="005549A1">
            <w:rPr>
              <w:lang w:val="en-US"/>
            </w:rPr>
            <w:fldChar w:fldCharType="separate"/>
          </w:r>
          <w:r w:rsidR="00866FFF">
            <w:rPr>
              <w:lang w:val="en-US"/>
            </w:rPr>
            <w:t>(Müller et al. 2014; Lanau et al. 2019; Wiedenhofer et al. 2019)</w:t>
          </w:r>
          <w:r w:rsidR="00FF7D08" w:rsidRPr="005549A1">
            <w:rPr>
              <w:lang w:val="en-US"/>
            </w:rPr>
            <w:fldChar w:fldCharType="end"/>
          </w:r>
        </w:sdtContent>
      </w:sdt>
      <w:r w:rsidR="002A01FB" w:rsidRPr="00387209">
        <w:rPr>
          <w:lang w:val="en-US"/>
        </w:rPr>
        <w:t xml:space="preserve">. </w:t>
      </w:r>
      <w:r>
        <w:rPr>
          <w:lang w:val="en-US"/>
        </w:rPr>
        <w:t>We herein focus on</w:t>
      </w:r>
      <w:r w:rsidR="00405A54">
        <w:rPr>
          <w:lang w:val="en-US"/>
        </w:rPr>
        <w:t xml:space="preserve"> </w:t>
      </w:r>
      <w:r>
        <w:rPr>
          <w:lang w:val="en-US"/>
        </w:rPr>
        <w:t>inflow-driven ‘</w:t>
      </w:r>
      <w:commentRangeStart w:id="3"/>
      <w:r>
        <w:rPr>
          <w:lang w:val="en-US"/>
        </w:rPr>
        <w:t xml:space="preserve">top-down’ </w:t>
      </w:r>
      <w:r w:rsidR="0088413A">
        <w:rPr>
          <w:lang w:val="en-US"/>
        </w:rPr>
        <w:t>dMFA</w:t>
      </w:r>
      <w:r w:rsidR="00CD0B05">
        <w:rPr>
          <w:lang w:val="en-US"/>
        </w:rPr>
        <w:t xml:space="preserve"> </w:t>
      </w:r>
      <w:commentRangeEnd w:id="3"/>
      <w:r w:rsidR="000E03D4">
        <w:rPr>
          <w:rStyle w:val="Kommentarzeichen"/>
        </w:rPr>
        <w:commentReference w:id="3"/>
      </w:r>
      <w:r w:rsidR="00CD0B05">
        <w:rPr>
          <w:lang w:val="en-US"/>
        </w:rPr>
        <w:t xml:space="preserve">that </w:t>
      </w:r>
      <w:r w:rsidR="00867575">
        <w:rPr>
          <w:lang w:val="en-US"/>
        </w:rPr>
        <w:t xml:space="preserve">draws on widely available </w:t>
      </w:r>
      <w:r w:rsidR="00B342F7">
        <w:rPr>
          <w:lang w:val="en-US"/>
        </w:rPr>
        <w:t xml:space="preserve">data on </w:t>
      </w:r>
      <w:r w:rsidR="0038457C">
        <w:rPr>
          <w:lang w:val="en-US"/>
        </w:rPr>
        <w:t>material</w:t>
      </w:r>
      <w:r w:rsidR="0088413A">
        <w:rPr>
          <w:lang w:val="en-US"/>
        </w:rPr>
        <w:t xml:space="preserve"> or product</w:t>
      </w:r>
      <w:r w:rsidR="0038457C">
        <w:rPr>
          <w:lang w:val="en-US"/>
        </w:rPr>
        <w:t xml:space="preserve"> </w:t>
      </w:r>
      <w:r w:rsidR="001A54B7">
        <w:rPr>
          <w:lang w:val="en-US"/>
        </w:rPr>
        <w:t>consumption, prod</w:t>
      </w:r>
      <w:r w:rsidR="00024A37">
        <w:rPr>
          <w:lang w:val="en-US"/>
        </w:rPr>
        <w:t>u</w:t>
      </w:r>
      <w:r w:rsidR="001A54B7">
        <w:rPr>
          <w:lang w:val="en-US"/>
        </w:rPr>
        <w:t>ction and</w:t>
      </w:r>
      <w:r w:rsidR="0038457C">
        <w:rPr>
          <w:lang w:val="en-US"/>
        </w:rPr>
        <w:t xml:space="preserve"> trade</w:t>
      </w:r>
      <w:r w:rsidR="001A54B7">
        <w:rPr>
          <w:lang w:val="en-US"/>
        </w:rPr>
        <w:t xml:space="preserve">, </w:t>
      </w:r>
      <w:r w:rsidR="00B342F7">
        <w:rPr>
          <w:lang w:val="en-US"/>
        </w:rPr>
        <w:t xml:space="preserve">and models the accumulation of stocks from those physical </w:t>
      </w:r>
      <w:r w:rsidR="00E95E47">
        <w:rPr>
          <w:lang w:val="en-US"/>
        </w:rPr>
        <w:t>flows into use</w:t>
      </w:r>
      <w:r w:rsidR="00867575">
        <w:rPr>
          <w:lang w:val="en-US"/>
        </w:rPr>
        <w:t xml:space="preserve"> </w:t>
      </w:r>
      <w:sdt>
        <w:sdtPr>
          <w:rPr>
            <w:lang w:val="en-US"/>
          </w:rPr>
          <w:alias w:val="To edit, see citavi.com/edit"/>
          <w:tag w:val="CitaviPlaceholder#cb21de96-c652-406c-bfd7-0643ccf4137c"/>
          <w:id w:val="-1611726423"/>
          <w:placeholder>
            <w:docPart w:val="DefaultPlaceholder_-1854013440"/>
          </w:placeholder>
        </w:sdtPr>
        <w:sdtEndPr/>
        <w:sdtContent>
          <w:r w:rsidR="007423B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jJlOGY4LWIyMTItNGE3Zi1iOGQ1LTczMTNiMGUwYjgzOSIsIlJhbmdlTGVuZ3RoIjoyNSwiUmVmZXJlbmNlSWQiOiJmZWE0NGExNS03MTM0LTQyNWItODJjOS0wZWU5NmRlYWRiZTUiLCJSZWZlcmVuY2UiOnsiJGlkIjoiMyIsIiR0eXBlIjoiU3dpc3NBY2FkZW1pYy5DaXRhdmkuUmVmZXJlbmNlLCBTd2lzc0FjYWRlbWljLkNpdGF2aSIsIkFic3RyYWN0Q29tcGxleGl0eSI6MCwiQWJzdHJhY3RTb3VyY2VUZXh0Rm9ybWF0IjowLCJBY2Nlc3NEYXRlIjoiMjAxOC0xMC0xOCIsIkF1dGhvcnMiOlt7IiRpZCI6IjQ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5IiwiJHR5cGUiOiJTd2lzc0FjYWRlbWljLkNpdGF2aS5QZXJzb24sIFN3aXNzQWNhZGVtaWMuQ2l0YXZpIiwiRmlyc3ROYW1lIjoiRnJpZG9saW4iLCJMYXN0TmFtZSI6IktyYXVzbWFubiIsIlByb3RlY3RlZCI6ZmFsc2UsIlNleCI6MCwiQ3JlYXRlZEJ5IjoiX0phbiBTdHJlZWNrIiwiQ3JlYXRlZE9uIjoiMjAxOS0wMi0wNVQxNTo1MDowMSIsIk1vZGlmaWVkQnkiOiJfSmFuIFN0cmVlY2siLCJJZCI6IjU5OTVmODJlLWU3YTQtNDZjNy05MzRmLTlmMjA1NGE3ZDBjMyIsIk1vZGlmaWVkT24iOiIyMDE5LTAyLTA1VDE1OjUwOjA0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anN0cmVlY2tcXEFwcERhdGFcXExvY2FsXFxUZW1wXFx6dnQzc2Jnby5qcGciLCJVcmlTdHJpbmciOiJmZWE0NGExNS03MTM0LTQyNWItODJjOS0wZWU5NmRlYWRiZ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NvbGVjb24uMjAxOC4wOS4wMTAiLCJFZGl0b3JzIjpbXSwiRXZhbHVhdGlvbkNvbXBsZXhpdHkiOjAsIkV2YWx1YXRpb25Tb3VyY2VUZXh0Rm9ybWF0IjowLCJHcm91cHMiOltdLCJIYXNMYWJlbDEiOmZhbHNlLCJIYXNMYWJlbDIiOmZhbHNlLCJLZXl3b3JkcyI6W10sIkxhbmd1YWdlIjoiZW4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ZWNvbGVjb24uMjAxOC4wOS4wMTAiLCJVcmlTdHJpbmciOiJodHRwczovL2RvaS5vcmcvMTAuMTAxNi9qLmVjb2xlY29uLjIwMTguMDkuMDE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lMzRmMWE0Zi04YzZhLTQxMzEtYmM4Ny02NjZmYTY4NzBiOGYiLCJNb2RpZmllZE9uIjoiMjAxOS0wMi0wNVQxNTo1MDox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bGlua2luZ2h1Yi5lbHNldmllci5jb20vcmV0cmlldmUvcGlpL1MwOTIxODAwOTE4MzA1NzE4IiwiVXJpU3RyaW5nIjoiaHR0cHM6Ly9saW5raW5naHViLmVsc2V2aWVyLmNvbS9yZXRyaWV2ZS9waWkvUzA5MjE4MDA5MTgzMDU3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cyZTcwZDI3LWY2MzEtNDJhZC1iNTgzLWRhYTI4YjU2OWJlNSIsIk1vZGlmaWVkT24iOiIyMDE5LTAyLTA1VDE1OjUwOjE5IiwiUHJvamVjdCI6eyIkcmVmIjoiNSJ9fV0sIk9ubGluZUFkZHJlc3MiOiJodHRwczovL2xpbmtpbmdodWIuZWxzZXZpZXIuY29tL3JldHJpZXZlL3BpaS9TMDkyMTgwMDkxODMwNTcxOCI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eKAkDEzMzwvb3M+IiwiUGVyaW9kaWNhbCI6eyIkaWQiOiIxOC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IoV2llZGVuaG9mZXIgZXQgYWwuIDIwMTkpIn1dfSwiVGFnIjoiQ2l0YXZpUGxhY2Vob2xkZXIjY2IyMWRlOTYtYzY1Mi00MDZjLWJmZDctMDY0M2NjZjQxMzdjIiwiVGV4dCI6IihXaWVkZW5ob2ZlciBldCBhbC4gMjAxOSkiLCJXQUlWZXJzaW9uIjoiNi4xMS4wLjAifQ==}</w:instrText>
          </w:r>
          <w:r w:rsidR="007423BD">
            <w:rPr>
              <w:lang w:val="en-US"/>
            </w:rPr>
            <w:fldChar w:fldCharType="separate"/>
          </w:r>
          <w:r w:rsidR="00866FFF">
            <w:rPr>
              <w:lang w:val="en-US"/>
            </w:rPr>
            <w:t>(Wiedenhofer et al. 2019)</w:t>
          </w:r>
          <w:r w:rsidR="007423BD">
            <w:rPr>
              <w:lang w:val="en-US"/>
            </w:rPr>
            <w:fldChar w:fldCharType="end"/>
          </w:r>
        </w:sdtContent>
      </w:sdt>
      <w:r w:rsidR="00B342F7">
        <w:rPr>
          <w:lang w:val="en-US"/>
        </w:rPr>
        <w:t xml:space="preserve">. </w:t>
      </w:r>
      <w:r w:rsidR="007B5F22">
        <w:rPr>
          <w:lang w:val="en-US"/>
        </w:rPr>
        <w:t>One drawback of th</w:t>
      </w:r>
      <w:r w:rsidR="00892BD3">
        <w:rPr>
          <w:lang w:val="en-US"/>
        </w:rPr>
        <w:t xml:space="preserve">e underlying </w:t>
      </w:r>
      <w:r w:rsidR="00B342F7">
        <w:rPr>
          <w:lang w:val="en-US"/>
        </w:rPr>
        <w:t xml:space="preserve">data </w:t>
      </w:r>
      <w:r w:rsidR="00E65715">
        <w:rPr>
          <w:lang w:val="en-US"/>
        </w:rPr>
        <w:t xml:space="preserve">is that they </w:t>
      </w:r>
      <w:commentRangeStart w:id="4"/>
      <w:commentRangeStart w:id="5"/>
      <w:r w:rsidR="005570F0">
        <w:rPr>
          <w:lang w:val="en-US"/>
        </w:rPr>
        <w:t>either</w:t>
      </w:r>
      <w:r w:rsidR="0022563A">
        <w:rPr>
          <w:lang w:val="en-US"/>
        </w:rPr>
        <w:t xml:space="preserve"> </w:t>
      </w:r>
      <w:r w:rsidR="00244830">
        <w:rPr>
          <w:lang w:val="en-US"/>
        </w:rPr>
        <w:t xml:space="preserve">refer to </w:t>
      </w:r>
      <w:r w:rsidR="005570F0">
        <w:rPr>
          <w:lang w:val="en-US"/>
        </w:rPr>
        <w:t xml:space="preserve">specific </w:t>
      </w:r>
      <w:r w:rsidR="00327BB8">
        <w:rPr>
          <w:lang w:val="en-US"/>
        </w:rPr>
        <w:t>product</w:t>
      </w:r>
      <w:r w:rsidR="00B342F7">
        <w:rPr>
          <w:lang w:val="en-US"/>
        </w:rPr>
        <w:t>s</w:t>
      </w:r>
      <w:r w:rsidR="0003010C">
        <w:rPr>
          <w:lang w:val="en-US"/>
        </w:rPr>
        <w:t xml:space="preserve">, </w:t>
      </w:r>
      <w:r w:rsidR="005570F0">
        <w:rPr>
          <w:lang w:val="en-US"/>
        </w:rPr>
        <w:t xml:space="preserve">or </w:t>
      </w:r>
      <w:r w:rsidR="00B342F7">
        <w:rPr>
          <w:lang w:val="en-US"/>
        </w:rPr>
        <w:t xml:space="preserve">report total </w:t>
      </w:r>
      <w:r w:rsidR="0003204D">
        <w:rPr>
          <w:lang w:val="en-US"/>
        </w:rPr>
        <w:t>economy-</w:t>
      </w:r>
      <w:r w:rsidR="0003204D" w:rsidRPr="005F5E47">
        <w:rPr>
          <w:lang w:val="en-US"/>
        </w:rPr>
        <w:t xml:space="preserve">wide </w:t>
      </w:r>
      <w:commentRangeEnd w:id="4"/>
      <w:r w:rsidR="00AF5029">
        <w:rPr>
          <w:rStyle w:val="Kommentarzeichen"/>
        </w:rPr>
        <w:commentReference w:id="4"/>
      </w:r>
      <w:commentRangeEnd w:id="5"/>
      <w:r w:rsidR="001820B2">
        <w:rPr>
          <w:rStyle w:val="Kommentarzeichen"/>
        </w:rPr>
        <w:commentReference w:id="5"/>
      </w:r>
      <w:r w:rsidR="00892BD3">
        <w:rPr>
          <w:lang w:val="en-US"/>
        </w:rPr>
        <w:t xml:space="preserve">material consumption </w:t>
      </w:r>
      <w:r w:rsidR="00046B67">
        <w:rPr>
          <w:lang w:val="en-US"/>
        </w:rPr>
        <w:t>that do</w:t>
      </w:r>
      <w:r w:rsidR="00311799">
        <w:rPr>
          <w:lang w:val="en-US"/>
        </w:rPr>
        <w:t>es</w:t>
      </w:r>
      <w:r w:rsidR="00046B67">
        <w:rPr>
          <w:lang w:val="en-US"/>
        </w:rPr>
        <w:t xml:space="preserve"> not distinguish</w:t>
      </w:r>
      <w:r w:rsidR="00A76CDE">
        <w:rPr>
          <w:lang w:val="en-US"/>
        </w:rPr>
        <w:t xml:space="preserve"> </w:t>
      </w:r>
      <w:r w:rsidR="00046B67">
        <w:rPr>
          <w:lang w:val="en-US"/>
        </w:rPr>
        <w:t>products</w:t>
      </w:r>
      <w:r w:rsidR="00867575">
        <w:rPr>
          <w:lang w:val="en-US"/>
        </w:rPr>
        <w:t xml:space="preserve"> </w:t>
      </w:r>
      <w:sdt>
        <w:sdtPr>
          <w:rPr>
            <w:lang w:val="en-US"/>
          </w:rPr>
          <w:alias w:val="Don't edit this field"/>
          <w:tag w:val="CitaviPlaceholder#45f7bdb0-e3ab-4348-bfed-c3c53729a699"/>
          <w:id w:val="1058822652"/>
          <w:placeholder>
            <w:docPart w:val="DefaultPlaceholder_-1854013440"/>
          </w:placeholder>
        </w:sdtPr>
        <w:sdtEndPr/>
        <w:sdtContent>
          <w:r w:rsidR="00D765FE" w:rsidRPr="001132A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YTk3NzQ1LWU3ODktNDBhMS04ZWYxLTQwMTQ4MzY5NWU0NS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JiOTRiYjhjOS0xZWRjLTRiOGYtOTQ4MC01Y2VkNjQ5Yjg2NzUiLCJSYW5nZVN0YXJ0IjoxOSwiUmFuZ2VMZW5ndGgiOjIzLCJSZWZlcmVuY2VJZCI6IjQ0YWQ5YmZkLTdmZTAtNDhjOC04Y2VjLTdkYzk0NmY2ZGRjM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cmVmIjoiNSJ9fSx7IiRpZCI6IjIw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yZWYiOiIxNiJ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jciLCIkdHlwZSI6IlN3aXNzQWNhZGVtaWMuQ2l0YXZpLkNpdGF0aW9ucy5Xb3JkUGxhY2Vob2xkZXJFbnRyeSwgU3dpc3NBY2FkZW1pYy5DaXRhdmkiLCJJZCI6IjAyYjk2N2NjLTgwZWItNDE2Yi05MzdiLWIwNmY4MjU5N2QwOSIsIlJhbmdlU3RhcnQiOjQyLCJSYW5nZUxlbmd0aCI6MjAsIlJlZmVyZW5jZUlkIjoiMGI3ZjUzM2QtYTc2MC00ZjQyLWJhYTUtMGYwODdlMTAyYmI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TWF1ZCIsIkxhc3ROYW1lIjoiTGFuYXUiLCJQcm90ZWN0ZWQiOmZhbHNlLCJTZXgiOjEsIkNyZWF0ZWRCeSI6Il9KYW4gU3RyZWVjayIsIkNyZWF0ZWRPbiI6IjIwMTktMDctMDhUMDg6MjA6MzQiLCJNb2RpZmllZEJ5IjoiX0phbiBTdHJlZWNrIiwiSWQiOiI2OTU2OGJmYS1iNzJhLTQ2MTctYWJiOC1lNDUxYzA0ODg3ODIiLCJNb2RpZmllZE9uIjoiMjAxOS0wNy0wOFQwODoyMDoyOSIsIlByb2plY3QiOnsiJHJlZiI6IjUifX0seyIkaWQiOiIzMC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Sx7IiRpZCI6IjMxIiwiJHR5cGUiOiJTd2lzc0FjYWRlbWljLkNpdGF2aS5QZXJzb24sIFN3aXNzQWNhZGVtaWMuQ2l0YXZpIiwiRmlyc3ROYW1lIjoiVWxyaWNoIiwiTGFzdE5hbWUiOiJLcmFsIiwiUHJvdGVjdGVkIjpmYWxzZSwiU2V4IjoyLCJDcmVhdGVkQnkiOiJfSmFuIFN0cmVlY2siLCJDcmVhdGVkT24iOiIyMDE5LTA3LTA4VDA4OjIwOjM0IiwiTW9kaWZpZWRCeSI6Il9KYW4gU3RyZWVjayIsIklkIjoiZjNkMDE5ZDgtYjFhYS00YzhhLWEyNDgtY2RkNjg0ZTE0Y2FiIiwiTW9kaWZpZWRPbiI6IjIwMTktMDctMDhUMDg6MjA6MjkiLCJQcm9qZWN0Ijp7IiRyZWYiOiI1In19LHsiJGlkIjoiMzI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E5LTA3LTA4VDA4OjIwOjM0IiwiTW9kaWZpZWRCeSI6Il9KYW4gU3RyZWVjayIsIklkIjoiYzEyODQxYTYtZTNmNi00MGVlLTlhMWItYWVmYTEyMWI2NTZkIiwiTW9kaWZpZWRPbiI6IjIwMTktMDctMDhUMDg6MjA6MzQ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IxL2Fjcy5lc3QuOGIwNjY1MiIsIlVyaVN0cmluZyI6Imh0dHBzOi8vZG9pLm9yZy8xMC4xMDIxL2Fjcy5lc3QuOGIwNjY1Mi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}</w:instrText>
          </w:r>
          <w:r w:rsidR="00D765FE" w:rsidRPr="001132A8">
            <w:rPr>
              <w:lang w:val="en-US"/>
            </w:rPr>
            <w:fldChar w:fldCharType="separate"/>
          </w:r>
          <w:r w:rsidR="00866FFF">
            <w:rPr>
              <w:lang w:val="en-US"/>
            </w:rPr>
            <w:t>(Müller et al. 2014; Chen und Graedel 2015; Lanau et al. 2019)</w:t>
          </w:r>
          <w:r w:rsidR="00D765FE" w:rsidRPr="001132A8">
            <w:rPr>
              <w:lang w:val="en-US"/>
            </w:rPr>
            <w:fldChar w:fldCharType="end"/>
          </w:r>
        </w:sdtContent>
      </w:sdt>
      <w:r w:rsidR="00ED56CF" w:rsidRPr="001132A8">
        <w:rPr>
          <w:lang w:val="en-US"/>
        </w:rPr>
        <w:t>.</w:t>
      </w:r>
      <w:r w:rsidR="00353D3A" w:rsidRPr="005549A1">
        <w:rPr>
          <w:lang w:val="en-US"/>
        </w:rPr>
        <w:t xml:space="preserve"> </w:t>
      </w:r>
      <w:r w:rsidR="004B546F">
        <w:rPr>
          <w:lang w:val="en-US"/>
        </w:rPr>
        <w:t>Improving the resolution and coverage of end-use products in inflow-driven dMFA is therefore an important research frontier.</w:t>
      </w:r>
    </w:p>
    <w:p w14:paraId="39BF0E77" w14:textId="0D0E498D" w:rsidR="00126D15" w:rsidRDefault="00EE21F4" w:rsidP="00515252">
      <w:pPr>
        <w:rPr>
          <w:lang w:val="en-US"/>
        </w:rPr>
      </w:pPr>
      <w:r>
        <w:rPr>
          <w:lang w:val="en-US"/>
        </w:rPr>
        <w:t>M</w:t>
      </w:r>
      <w:r w:rsidRPr="0094371F">
        <w:rPr>
          <w:lang w:val="en-US"/>
        </w:rPr>
        <w:t>aterial end-use</w:t>
      </w:r>
      <w:r w:rsidR="009B3894">
        <w:rPr>
          <w:lang w:val="en-US"/>
        </w:rPr>
        <w:t xml:space="preserve"> products</w:t>
      </w:r>
      <w:r>
        <w:rPr>
          <w:lang w:val="en-US"/>
        </w:rPr>
        <w:t xml:space="preserve"> </w:t>
      </w:r>
      <w:r w:rsidRPr="0094371F">
        <w:rPr>
          <w:lang w:val="en-US"/>
        </w:rPr>
        <w:t xml:space="preserve">refer to the </w:t>
      </w:r>
      <w:r>
        <w:rPr>
          <w:lang w:val="en-US"/>
        </w:rPr>
        <w:t xml:space="preserve">type of </w:t>
      </w:r>
      <w:r w:rsidRPr="0094371F">
        <w:rPr>
          <w:lang w:val="en-US"/>
        </w:rPr>
        <w:t>product</w:t>
      </w:r>
      <w:r>
        <w:rPr>
          <w:lang w:val="en-US"/>
        </w:rPr>
        <w:t xml:space="preserve"> </w:t>
      </w:r>
      <w:r w:rsidRPr="00A931EF">
        <w:rPr>
          <w:lang w:val="en-US"/>
        </w:rPr>
        <w:t>stocks as which materials accumulate and</w:t>
      </w:r>
      <w:r w:rsidRPr="0094371F">
        <w:rPr>
          <w:lang w:val="en-US"/>
        </w:rPr>
        <w:t xml:space="preserve"> which are ultimately </w:t>
      </w:r>
      <w:r>
        <w:rPr>
          <w:lang w:val="en-US"/>
        </w:rPr>
        <w:t xml:space="preserve">used to provide </w:t>
      </w:r>
      <w:r w:rsidR="00B90B0E">
        <w:rPr>
          <w:lang w:val="en-US"/>
        </w:rPr>
        <w:t xml:space="preserve">functions and </w:t>
      </w:r>
      <w:r>
        <w:rPr>
          <w:lang w:val="en-US"/>
        </w:rPr>
        <w:t xml:space="preserve">services </w:t>
      </w:r>
      <w:r w:rsidRPr="0094371F">
        <w:rPr>
          <w:lang w:val="en-US"/>
        </w:rPr>
        <w:t xml:space="preserve">(e.g. </w:t>
      </w:r>
      <w:r>
        <w:rPr>
          <w:lang w:val="en-US"/>
        </w:rPr>
        <w:t xml:space="preserve">living space provided by buildings, mobility enabled by infrastructure and </w:t>
      </w:r>
      <w:r w:rsidRPr="0094371F">
        <w:rPr>
          <w:lang w:val="en-US"/>
        </w:rPr>
        <w:t>bicycle</w:t>
      </w:r>
      <w:r>
        <w:rPr>
          <w:lang w:val="en-US"/>
        </w:rPr>
        <w:t xml:space="preserve">s, cars, trams, etc.; </w:t>
      </w:r>
      <w:sdt>
        <w:sdtPr>
          <w:rPr>
            <w:lang w:val="en-US"/>
          </w:rPr>
          <w:alias w:val="Don't edit this field"/>
          <w:tag w:val="CitaviPlaceholder#05ea456a-96ce-4099-9095-f5d9de418757"/>
          <w:id w:val="1231895331"/>
          <w:placeholder>
            <w:docPart w:val="4F5AE2E8B30B430EBEF9771EABF518D2"/>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TQ1YTYzLTJlZDItNGUyYy1hNmEwLTE2ODYyOGY1OWUyNiIsIlJhbmdlTGVuZ3RoIjoxOCwiUmVmZXJlbmNlSWQiOiI0MTIyNGJkZS05MDUzLTQ0MTMtODQwNy00NWEwNWQwZjhlNDEiLCJOb1BhciI6dHJ1ZSwiUmVmZXJlbmNlIjp7IiRpZCI6IjMiLCIkdHlwZSI6IlN3aXNzQWNhZGVtaWMuQ2l0YXZpLlJlZmVyZW5jZSwgU3dpc3NBY2FkZW1pYy5DaXRhdmkiLCJBYnN0cmFjdENvbXBsZXhpdHkiOjAsIkFic3RyYWN0U291cmNlVGV4dEZvcm1hdCI6MCwiQWNjZXNzRGF0ZSI6IjIwMTgtMTAtMTgiLCJBdXRob3JzIjpbeyIkaWQiOiI0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GlkIjoiNSIsIiR0eXBlIjoiU3dpc3NBY2FkZW1pYy5DaXRhdmkuUHJvamVjdCwgU3dpc3NBY2FkZW1pYy5DaXRhdmkifX0seyIkaWQiOiI2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zdTkwNzEwNDkiLCJVcmlTdHJpbmciOiJodHRwczovL2RvaS5vcmcvMTAuMzM5MC9zdTkwNzEw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ZhMjZhMWEyLWY2M2YtNGJjZi04YWY4LTZhMmZjNTVmMjlmMC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3d3dy5tZHBpLmNvbS8yMDcxLTEwNTAvOS83LzEwNDkiLCJVcmlTdHJpbmciOiJodHRwOi8vd3d3Lm1kcGkuY29tLzIwNzEtMTA1MC85LzcvMTA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WU1ZDU0MzgtOTYyZC00ZTgxLTg2MmItZGE4NDUxN2YxMWQ3IiwiTW9kaWZpZWRPbiI6IjIwMTktMDItMDVUMTU6NTA6MTkiLCJQcm9qZWN0Ijp7IiRyZWYiOiI1In19XSwiTnVtYmVyIjoiNyIsIk9ubGluZUFkZHJlc3MiOiJodHRwOi8vd3d3Lm1kcGkuY29tLzIwNzEtMTA1MC85LzcvMTA0OSIsIk9yZ2FuaXphdGlvbnMiOltdLCJPdGhlcnNJbnZvbHZlZCI6W10sIlBhZ2VSYW5nZSI6IjxzcD5cclxuICA8bj4xMDQ5PC9uPlxyXG4gIDxpbj50cnVlPC9pbj5cclxuICA8b3M+MTA0OTwvb3M+XHJcbiAgPHBzPjEwNDk8L3BzPlxyXG48L3NwPlxyXG48b3M+MTA0OTwvb3M+IiwiUGVyaW9kaWNhbCI6eyIkaWQiOiIxNi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Oi8vd3d3Lm1kcGkuY29tLzIwNzEtMTA1MC85LzkvMTUwOCIsIlVyaVN0cmluZyI6Imh0dHA6Ly93d3cubWRwaS5jb20vMjA3MS0xMDUwLzkvOS8xNT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lNzQ3NGEwMi1iYWVkLTQzZWYtYWY2Ny0yZDQ5NmM5YTM2ZmEiLCJNb2RpZmllZE9uIjoiMjAxOS0wMi0wNVQxNTo1MDoxOS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EwLjMzOTAvc3U5MDkxNTA4IiwiVXJpU3RyaW5nIjoiaHR0cHM6Ly9kb2kub3JnLzEwLjMzOTAvc3U5MDkxNTA4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amNsZXByby4yMDIwLjEyNTQ1MCIsIlVyaVN0cmluZyI6Imh0dHBzOi8vZG9pLm9yZy8xMC4xMDE2L2ouamNsZXByby4yMDIwLjEyNTQ1M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}</w:instrText>
          </w:r>
          <w:r>
            <w:rPr>
              <w:lang w:val="en-US"/>
            </w:rPr>
            <w:fldChar w:fldCharType="separate"/>
          </w:r>
          <w:r w:rsidR="00866FFF">
            <w:rPr>
              <w:lang w:val="en-US"/>
            </w:rPr>
            <w:t>Haberl et al. 2017; Carmona et al. 2017; Tanikawa et al. 2021</w:t>
          </w:r>
          <w:r>
            <w:rPr>
              <w:lang w:val="en-US"/>
            </w:rPr>
            <w:fldChar w:fldCharType="end"/>
          </w:r>
        </w:sdtContent>
      </w:sdt>
      <w:r>
        <w:rPr>
          <w:lang w:val="en-US"/>
        </w:rPr>
        <w:t>)</w:t>
      </w:r>
      <w:r w:rsidRPr="0094371F">
        <w:rPr>
          <w:lang w:val="en-US"/>
        </w:rPr>
        <w:t>.</w:t>
      </w:r>
      <w:r>
        <w:rPr>
          <w:lang w:val="en-US"/>
        </w:rPr>
        <w:t xml:space="preserve"> Improved </w:t>
      </w:r>
      <w:r w:rsidR="0033740B">
        <w:rPr>
          <w:lang w:val="en-US"/>
        </w:rPr>
        <w:t xml:space="preserve">end-use </w:t>
      </w:r>
      <w:r w:rsidR="001F72D0">
        <w:rPr>
          <w:lang w:val="en-US"/>
        </w:rPr>
        <w:t xml:space="preserve">product </w:t>
      </w:r>
      <w:r w:rsidR="0033740B">
        <w:rPr>
          <w:lang w:val="en-US"/>
        </w:rPr>
        <w:t xml:space="preserve">resolution would </w:t>
      </w:r>
      <w:r w:rsidR="00B2593F">
        <w:rPr>
          <w:lang w:val="en-US"/>
        </w:rPr>
        <w:t>enable progress on</w:t>
      </w:r>
      <w:r w:rsidR="009673DE">
        <w:rPr>
          <w:lang w:val="en-US"/>
        </w:rPr>
        <w:t xml:space="preserve">: </w:t>
      </w:r>
      <w:r w:rsidR="00AD44FF">
        <w:rPr>
          <w:lang w:val="en-US"/>
        </w:rPr>
        <w:t xml:space="preserve">first, </w:t>
      </w:r>
      <w:r w:rsidR="0033740B">
        <w:rPr>
          <w:lang w:val="en-US"/>
        </w:rPr>
        <w:t xml:space="preserve">refined modelling of </w:t>
      </w:r>
      <w:r>
        <w:rPr>
          <w:lang w:val="en-US"/>
        </w:rPr>
        <w:t xml:space="preserve">material </w:t>
      </w:r>
      <w:r w:rsidR="00F35524">
        <w:rPr>
          <w:lang w:val="en-US"/>
        </w:rPr>
        <w:t>stock</w:t>
      </w:r>
      <w:r w:rsidR="0033740B">
        <w:rPr>
          <w:lang w:val="en-US"/>
        </w:rPr>
        <w:t xml:space="preserve"> dynamics </w:t>
      </w:r>
      <w:r w:rsidR="004B6B1C">
        <w:rPr>
          <w:lang w:val="en-US"/>
        </w:rPr>
        <w:t>and</w:t>
      </w:r>
      <w:r w:rsidR="0033740B">
        <w:rPr>
          <w:lang w:val="en-US"/>
        </w:rPr>
        <w:t xml:space="preserve"> </w:t>
      </w:r>
      <w:r w:rsidR="00F35524">
        <w:rPr>
          <w:lang w:val="en-US"/>
        </w:rPr>
        <w:t xml:space="preserve">end-of-life outflows through </w:t>
      </w:r>
      <w:r w:rsidR="0033740B">
        <w:rPr>
          <w:lang w:val="en-US"/>
        </w:rPr>
        <w:t xml:space="preserve">more appropriate </w:t>
      </w:r>
      <w:r w:rsidR="00F35524">
        <w:rPr>
          <w:lang w:val="en-US"/>
        </w:rPr>
        <w:t xml:space="preserve">lifetime </w:t>
      </w:r>
      <w:r w:rsidR="0033740B">
        <w:rPr>
          <w:lang w:val="en-US"/>
        </w:rPr>
        <w:t>assumptions</w:t>
      </w:r>
      <w:r w:rsidR="00316689">
        <w:rPr>
          <w:lang w:val="en-US"/>
        </w:rPr>
        <w:t xml:space="preserve"> </w:t>
      </w:r>
      <w:sdt>
        <w:sdtPr>
          <w:rPr>
            <w:lang w:val="en-US"/>
          </w:rPr>
          <w:alias w:val="To edit, see citavi.com/edit"/>
          <w:tag w:val="CitaviPlaceholder#95b04f66-7da2-48fe-9f3f-943582df9f5e"/>
          <w:id w:val="-1585293636"/>
          <w:placeholder>
            <w:docPart w:val="DefaultPlaceholder_-1854013440"/>
          </w:placeholder>
        </w:sdtPr>
        <w:sdtEndPr/>
        <w:sdtContent>
          <w:r w:rsidR="0031668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GVhMGI0LWQwZGMtNGE2Zi04OWQ2LTEyYmEzMzJkYjE3Ny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XSwiQ2l0YXRpb25LZXlVcGRhdGVUeXBlIjowLCJDb2xsYWJvcmF0b3JzIjpbXSwiRG9pIjoiMTAuMTAxNi9qLnJlc2NvbnJlYy4yMDE3LjAxLjAxNSIsIkVkaXRvcnMiOltdLCJFdmFsdWF0aW9uQ29tcGxleGl0eSI6MCwiRXZhbHVhdGlvblNvdXJjZVRleHRGb3JtYXQiOjAsIkdyb3VwcyI6W10sIkhhc0xhYmVsMSI6ZmFsc2UsIkhhc0xhYmVsMiI6ZmFsc2UsIktleXdvcmRzIjpbXSwiTGFuZ3VhZ2UiOiJlbi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yZXNjb25yZWMuMjAxNy4wMS4wMTUiLCJVcmlTdHJpbmciOiJodHRwczovL2RvaS5vcmcvMTAuMTAxNi9qLnJlc2NvbnJlYy4yMDE3LjAxLjAx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zZjNTk4NGYtZjU4ZC00YTg3LWI3Y2MtNDc3MjY0NGM4NWVlIiwiTW9kaWZpZWRPbiI6IjIwMTktMDItMDVUMTU6NTA6MTk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tpbmdodWIuZWxzZXZpZXIuY29tL3JldHJpZXZlL3BpaS9TMDkyMTM0NDkxNzMwMDI2NSIsIlVyaVN0cmluZyI6Imh0dHBzOi8vbGlua2luZ2h1Yi5lbHNldmllci5jb20vcmV0cmlldmUvcGlpL1MwOTIxMzQ0OTE3MzAwMjY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}</w:instrText>
          </w:r>
          <w:r w:rsidR="00316689">
            <w:rPr>
              <w:lang w:val="en-US"/>
            </w:rPr>
            <w:fldChar w:fldCharType="separate"/>
          </w:r>
          <w:r w:rsidR="00866FFF">
            <w:rPr>
              <w:lang w:val="en-US"/>
            </w:rPr>
            <w:t>(Chen und Graedel 2015; Miatto et al. 2017)</w:t>
          </w:r>
          <w:r w:rsidR="00316689">
            <w:rPr>
              <w:lang w:val="en-US"/>
            </w:rPr>
            <w:fldChar w:fldCharType="end"/>
          </w:r>
        </w:sdtContent>
      </w:sdt>
      <w:r w:rsidR="00CD7D26">
        <w:rPr>
          <w:lang w:val="en-US"/>
        </w:rPr>
        <w:t xml:space="preserve">; </w:t>
      </w:r>
      <w:r w:rsidR="00AD44FF">
        <w:rPr>
          <w:lang w:val="en-US"/>
        </w:rPr>
        <w:t xml:space="preserve">second, </w:t>
      </w:r>
      <w:r>
        <w:rPr>
          <w:lang w:val="en-US"/>
        </w:rPr>
        <w:t xml:space="preserve">better possibilities for </w:t>
      </w:r>
      <w:r w:rsidR="00B2593F">
        <w:rPr>
          <w:lang w:val="en-US"/>
        </w:rPr>
        <w:t>validation</w:t>
      </w:r>
      <w:r w:rsidR="00B121E1">
        <w:rPr>
          <w:lang w:val="en-US"/>
        </w:rPr>
        <w:t xml:space="preserve"> and integration</w:t>
      </w:r>
      <w:r w:rsidR="00B2593F">
        <w:rPr>
          <w:lang w:val="en-US"/>
        </w:rPr>
        <w:t xml:space="preserve"> with independent</w:t>
      </w:r>
      <w:r>
        <w:rPr>
          <w:lang w:val="en-US"/>
        </w:rPr>
        <w:t>ly derived</w:t>
      </w:r>
      <w:r w:rsidR="00B2593F">
        <w:rPr>
          <w:lang w:val="en-US"/>
        </w:rPr>
        <w:t xml:space="preserve"> </w:t>
      </w:r>
      <w:r w:rsidR="00A51D60">
        <w:rPr>
          <w:lang w:val="en-US"/>
        </w:rPr>
        <w:t>‘</w:t>
      </w:r>
      <w:r w:rsidR="00A51D60" w:rsidRPr="005549A1">
        <w:rPr>
          <w:lang w:val="en-US"/>
        </w:rPr>
        <w:t>bottom-up</w:t>
      </w:r>
      <w:r w:rsidR="00A51D60">
        <w:rPr>
          <w:lang w:val="en-US"/>
        </w:rPr>
        <w:t xml:space="preserve">’ </w:t>
      </w:r>
      <w:r>
        <w:rPr>
          <w:lang w:val="en-US"/>
        </w:rPr>
        <w:t xml:space="preserve">end-use </w:t>
      </w:r>
      <w:r w:rsidR="00B2593F">
        <w:rPr>
          <w:lang w:val="en-US"/>
        </w:rPr>
        <w:t>estimates</w:t>
      </w:r>
      <w:r w:rsidR="00A62647">
        <w:rPr>
          <w:lang w:val="en-US"/>
        </w:rPr>
        <w:t xml:space="preserve">, as well as information </w:t>
      </w:r>
      <w:r w:rsidR="0033740B">
        <w:rPr>
          <w:lang w:val="en-US"/>
        </w:rPr>
        <w:t xml:space="preserve">for further analysis, </w:t>
      </w:r>
      <w:r w:rsidR="00A62647">
        <w:rPr>
          <w:lang w:val="en-US"/>
        </w:rPr>
        <w:t>such as energy use, emissions</w:t>
      </w:r>
      <w:r w:rsidR="0033740B">
        <w:rPr>
          <w:lang w:val="en-US"/>
        </w:rPr>
        <w:t xml:space="preserve">, </w:t>
      </w:r>
      <w:r w:rsidR="00244830">
        <w:rPr>
          <w:lang w:val="en-US"/>
        </w:rPr>
        <w:t xml:space="preserve">or </w:t>
      </w:r>
      <w:r w:rsidR="0033740B">
        <w:rPr>
          <w:lang w:val="en-US"/>
        </w:rPr>
        <w:t>circularity</w:t>
      </w:r>
      <w:r w:rsidR="00CD7D26">
        <w:rPr>
          <w:lang w:val="en-US"/>
        </w:rPr>
        <w:t xml:space="preserve">; </w:t>
      </w:r>
      <w:r w:rsidR="00F35524">
        <w:rPr>
          <w:lang w:val="en-US"/>
        </w:rPr>
        <w:t xml:space="preserve">and </w:t>
      </w:r>
      <w:r w:rsidR="00AD44FF">
        <w:rPr>
          <w:lang w:val="en-US"/>
        </w:rPr>
        <w:t xml:space="preserve">third, </w:t>
      </w:r>
      <w:r w:rsidR="00B2593F">
        <w:rPr>
          <w:lang w:val="en-US"/>
        </w:rPr>
        <w:t>linking stocks</w:t>
      </w:r>
      <w:r w:rsidR="00F35524">
        <w:rPr>
          <w:lang w:val="en-US"/>
        </w:rPr>
        <w:t xml:space="preserve"> and </w:t>
      </w:r>
      <w:r w:rsidR="00B2593F">
        <w:rPr>
          <w:lang w:val="en-US"/>
        </w:rPr>
        <w:t xml:space="preserve">flows with </w:t>
      </w:r>
      <w:r w:rsidR="00B121E1">
        <w:rPr>
          <w:lang w:val="en-US"/>
        </w:rPr>
        <w:t xml:space="preserve">material and energy </w:t>
      </w:r>
      <w:r w:rsidR="00B2593F">
        <w:rPr>
          <w:lang w:val="en-US"/>
        </w:rPr>
        <w:t>services</w:t>
      </w:r>
      <w:r w:rsidR="00D45593">
        <w:rPr>
          <w:lang w:val="en-US"/>
        </w:rPr>
        <w:t xml:space="preserve">, </w:t>
      </w:r>
      <w:r w:rsidR="00B2593F">
        <w:rPr>
          <w:lang w:val="en-US"/>
        </w:rPr>
        <w:t>practices</w:t>
      </w:r>
      <w:r w:rsidR="00D45593">
        <w:rPr>
          <w:lang w:val="en-US"/>
        </w:rPr>
        <w:t xml:space="preserve"> and ultimately </w:t>
      </w:r>
      <w:r>
        <w:rPr>
          <w:lang w:val="en-US"/>
        </w:rPr>
        <w:t xml:space="preserve">their contributions to </w:t>
      </w:r>
      <w:r w:rsidR="00D45593">
        <w:rPr>
          <w:lang w:val="en-US"/>
        </w:rPr>
        <w:t>well-being</w:t>
      </w:r>
      <w:r w:rsidR="00B2593F">
        <w:rPr>
          <w:lang w:val="en-US"/>
        </w:rPr>
        <w:t xml:space="preserve"> </w:t>
      </w:r>
      <w:sdt>
        <w:sdtPr>
          <w:rPr>
            <w:lang w:val="en-US"/>
          </w:rPr>
          <w:alias w:val="To edit, see citavi.com/edit"/>
          <w:tag w:val="CitaviPlaceholder#476d64e4-c558-4640-a8e2-3b5e16294727"/>
          <w:id w:val="-5448905"/>
          <w:placeholder>
            <w:docPart w:val="DefaultPlaceholder_-1854013440"/>
          </w:placeholder>
        </w:sdtPr>
        <w:sdtEndPr/>
        <w:sdtContent>
          <w:r w:rsidR="0031668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GMxODUwLWZkYWQtNGVmOS05NWYzLTcyODhiZjlhMWMxNyIsIlJhbmdlTGVuZ3RoIjoyMCwiUmVmZXJlbmNlSWQiOiI4MGYyZjFmMC1kMzZhLTRlMzMtYjc1Yy1mYTRmNzI2ODdj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4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ZWNvbGVjb24uMjAyMS4xMDY5NDkiLCJVcmlTdHJpbmciOiJodHRwczovL2RvaS5vcmcvMTAuMTAxNi9qLmVjb2xlY29uLjIwMjEuMTA2O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ItMDQtMDZUMDY6NTk6MTgiLCJNb2RpZmllZEJ5IjoiX0phbiBTdHJlZWNrIiwiSWQiOiI3NWYyN2U2Yi1kMTA0LTQyMjMtOTUxYi1hYTg3OTVhZTg0M2MiLCJNb2RpZmllZE9uIjoiMjAyMi0wNC0wNlQwNjo1OToxOCIsIlByb2plY3QiOnsiJHJlZiI6IjUifX1dLCJPcmdhbml6YXRpb25zIjpbXSwiT3RoZXJzSW52b2x2ZWQiOltdLCJQYWdlUmFuZ2UiOiI8c3A+XHJcbiAgPG4+MTA2OTQ5PC9uPlxyXG4gIDxpbj50cnVlPC9pbj5cclxuICA8b3M+MTA2OTQ5PC9vcz5cclxuICA8cHM+MTA2OTQ5PC9wcz5cclxuPC9zcD5cclxuPG9zPjEwNjk0OTwvb3M+IiwiUGVyaW9kaWNhbCI6eyIkaWQiOiIxNC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IYWJlcmwgZXQgYWwuIDIwMjEpIn1dfSwiVGFnIjoiQ2l0YXZpUGxhY2Vob2xkZXIjNDc2ZDY0ZTQtYzU1OC00NjQwLWE4ZTItM2I1ZTE2Mjk0NzI3IiwiVGV4dCI6IihIYWJlcmwgZXQgYWwuIDIwMjEpIiwiV0FJVmVyc2lvbiI6IjYuMTEuMC4wIn0=}</w:instrText>
          </w:r>
          <w:r w:rsidR="00316689">
            <w:rPr>
              <w:lang w:val="en-US"/>
            </w:rPr>
            <w:fldChar w:fldCharType="separate"/>
          </w:r>
          <w:r w:rsidR="00866FFF">
            <w:rPr>
              <w:lang w:val="en-US"/>
            </w:rPr>
            <w:t>(Haberl et al. 2021)</w:t>
          </w:r>
          <w:r w:rsidR="00316689">
            <w:rPr>
              <w:lang w:val="en-US"/>
            </w:rPr>
            <w:fldChar w:fldCharType="end"/>
          </w:r>
        </w:sdtContent>
      </w:sdt>
      <w:r w:rsidR="00316689">
        <w:rPr>
          <w:lang w:val="en-US"/>
        </w:rPr>
        <w:t>.</w:t>
      </w:r>
      <w:r w:rsidR="00F35524">
        <w:rPr>
          <w:lang w:val="en-US"/>
        </w:rPr>
        <w:t xml:space="preserve"> </w:t>
      </w:r>
    </w:p>
    <w:p w14:paraId="306DC5F7" w14:textId="2135005B" w:rsidR="009C600B" w:rsidRDefault="004337E7" w:rsidP="00134D97">
      <w:pPr>
        <w:rPr>
          <w:lang w:val="en-US"/>
        </w:rPr>
      </w:pPr>
      <w:r>
        <w:rPr>
          <w:lang w:val="en-US"/>
        </w:rPr>
        <w:t>T</w:t>
      </w:r>
      <w:r w:rsidR="00D7415D">
        <w:rPr>
          <w:lang w:val="en-US"/>
        </w:rPr>
        <w:t xml:space="preserve">o </w:t>
      </w:r>
      <w:r>
        <w:rPr>
          <w:lang w:val="en-US"/>
        </w:rPr>
        <w:t>model</w:t>
      </w:r>
      <w:r w:rsidR="000A096B">
        <w:rPr>
          <w:lang w:val="en-US"/>
        </w:rPr>
        <w:t xml:space="preserve"> the</w:t>
      </w:r>
      <w:r>
        <w:rPr>
          <w:lang w:val="en-US"/>
        </w:rPr>
        <w:t xml:space="preserve"> </w:t>
      </w:r>
      <w:r w:rsidR="00D7415D">
        <w:rPr>
          <w:lang w:val="en-US"/>
        </w:rPr>
        <w:t>end-use</w:t>
      </w:r>
      <w:r>
        <w:rPr>
          <w:lang w:val="en-US"/>
        </w:rPr>
        <w:t xml:space="preserve"> </w:t>
      </w:r>
      <w:r w:rsidR="000A096B">
        <w:rPr>
          <w:lang w:val="en-US"/>
        </w:rPr>
        <w:t>products that materials accumulate in</w:t>
      </w:r>
      <w:r w:rsidR="00D7415D">
        <w:rPr>
          <w:lang w:val="en-US"/>
        </w:rPr>
        <w:t xml:space="preserve">, </w:t>
      </w:r>
      <w:r w:rsidR="00FB28EB">
        <w:rPr>
          <w:lang w:val="en-US"/>
        </w:rPr>
        <w:t xml:space="preserve">inflow-driven </w:t>
      </w:r>
      <w:r w:rsidR="00A62647">
        <w:rPr>
          <w:lang w:val="en-US"/>
        </w:rPr>
        <w:t>d</w:t>
      </w:r>
      <w:r w:rsidR="00FB28EB">
        <w:rPr>
          <w:lang w:val="en-US"/>
        </w:rPr>
        <w:t xml:space="preserve">MFA </w:t>
      </w:r>
      <w:r>
        <w:rPr>
          <w:lang w:val="en-US"/>
        </w:rPr>
        <w:t xml:space="preserve">studies draw </w:t>
      </w:r>
      <w:r w:rsidR="00FB28EB">
        <w:rPr>
          <w:lang w:val="en-US"/>
        </w:rPr>
        <w:t>on</w:t>
      </w:r>
      <w:r w:rsidR="0078077F">
        <w:rPr>
          <w:lang w:val="en-US"/>
        </w:rPr>
        <w:t xml:space="preserve"> </w:t>
      </w:r>
      <w:r w:rsidR="00FB28EB">
        <w:rPr>
          <w:lang w:val="en-US"/>
        </w:rPr>
        <w:t xml:space="preserve">various </w:t>
      </w:r>
      <w:r w:rsidR="00826AAB">
        <w:rPr>
          <w:lang w:val="en-US"/>
        </w:rPr>
        <w:t>data sources</w:t>
      </w:r>
      <w:r w:rsidR="00F50905">
        <w:rPr>
          <w:lang w:val="en-US"/>
        </w:rPr>
        <w:t xml:space="preserve"> and </w:t>
      </w:r>
      <w:r w:rsidR="0094157C">
        <w:rPr>
          <w:lang w:val="en-US"/>
        </w:rPr>
        <w:t xml:space="preserve">methodological </w:t>
      </w:r>
      <w:r w:rsidR="0066468D">
        <w:rPr>
          <w:lang w:val="en-US"/>
        </w:rPr>
        <w:t>options</w:t>
      </w:r>
      <w:r w:rsidR="0094157C">
        <w:rPr>
          <w:lang w:val="en-US"/>
        </w:rPr>
        <w:t xml:space="preserve"> </w:t>
      </w:r>
      <w:r w:rsidR="003C14BF">
        <w:rPr>
          <w:lang w:val="en-US"/>
        </w:rPr>
        <w:t>(</w:t>
      </w:r>
      <w:r w:rsidR="003C14BF">
        <w:rPr>
          <w:lang w:val="en-US"/>
        </w:rPr>
        <w:fldChar w:fldCharType="begin"/>
      </w:r>
      <w:r w:rsidR="003C14BF">
        <w:rPr>
          <w:lang w:val="en-US"/>
        </w:rPr>
        <w:instrText xml:space="preserve"> REF _Ref83190737 \h </w:instrText>
      </w:r>
      <w:r w:rsidR="003C14BF">
        <w:rPr>
          <w:lang w:val="en-US"/>
        </w:rPr>
      </w:r>
      <w:r w:rsidR="003C14BF">
        <w:rPr>
          <w:lang w:val="en-US"/>
        </w:rPr>
        <w:fldChar w:fldCharType="separate"/>
      </w:r>
      <w:r w:rsidR="00543A34" w:rsidRPr="007A1369">
        <w:rPr>
          <w:lang w:val="en-US"/>
        </w:rPr>
        <w:t xml:space="preserve">Figure </w:t>
      </w:r>
      <w:r w:rsidR="00543A34">
        <w:rPr>
          <w:noProof/>
          <w:lang w:val="en-US"/>
        </w:rPr>
        <w:t>1</w:t>
      </w:r>
      <w:r w:rsidR="003C14BF">
        <w:rPr>
          <w:lang w:val="en-US"/>
        </w:rPr>
        <w:fldChar w:fldCharType="end"/>
      </w:r>
      <w:r w:rsidR="00707D33" w:rsidRPr="00143F17">
        <w:rPr>
          <w:lang w:val="en-US"/>
        </w:rPr>
        <w:t>).</w:t>
      </w:r>
      <w:r w:rsidR="0033740B">
        <w:rPr>
          <w:lang w:val="en-US"/>
        </w:rPr>
        <w:t xml:space="preserve"> </w:t>
      </w:r>
      <w:r w:rsidR="0066468D">
        <w:rPr>
          <w:lang w:val="en-US"/>
        </w:rPr>
        <w:t xml:space="preserve">In this article, we focus on </w:t>
      </w:r>
      <w:commentRangeStart w:id="6"/>
      <w:commentRangeStart w:id="7"/>
      <w:r w:rsidR="0066468D">
        <w:rPr>
          <w:lang w:val="en-US"/>
        </w:rPr>
        <w:t>th</w:t>
      </w:r>
      <w:r w:rsidR="0066468D" w:rsidRPr="009C1B28">
        <w:rPr>
          <w:highlight w:val="cyan"/>
          <w:lang w:val="en-US"/>
        </w:rPr>
        <w:t>e first</w:t>
      </w:r>
      <w:r w:rsidR="00EA5E2D">
        <w:rPr>
          <w:highlight w:val="cyan"/>
          <w:lang w:val="en-US"/>
        </w:rPr>
        <w:t xml:space="preserve"> </w:t>
      </w:r>
      <w:r w:rsidR="0066468D" w:rsidRPr="009C1B28">
        <w:rPr>
          <w:highlight w:val="cyan"/>
          <w:lang w:val="en-US"/>
        </w:rPr>
        <w:t>option</w:t>
      </w:r>
      <w:r w:rsidR="0066468D" w:rsidRPr="00353C45">
        <w:rPr>
          <w:lang w:val="en-US"/>
        </w:rPr>
        <w:t xml:space="preserve">, </w:t>
      </w:r>
      <w:r w:rsidR="0066468D">
        <w:rPr>
          <w:lang w:val="en-US"/>
        </w:rPr>
        <w:t xml:space="preserve">which </w:t>
      </w:r>
      <w:r w:rsidR="0066468D" w:rsidRPr="00353C45">
        <w:rPr>
          <w:lang w:val="en-US"/>
        </w:rPr>
        <w:t>directly starts with</w:t>
      </w:r>
      <w:r w:rsidR="0066468D">
        <w:rPr>
          <w:lang w:val="en-US"/>
        </w:rPr>
        <w:t xml:space="preserve"> widely available</w:t>
      </w:r>
      <w:r w:rsidR="0066468D" w:rsidRPr="00353C45">
        <w:rPr>
          <w:lang w:val="en-US"/>
        </w:rPr>
        <w:t xml:space="preserve"> economy-wide data on production, trade </w:t>
      </w:r>
      <w:r w:rsidR="0066468D">
        <w:rPr>
          <w:lang w:val="en-US"/>
        </w:rPr>
        <w:t>and</w:t>
      </w:r>
      <w:r w:rsidR="0066468D" w:rsidRPr="00353C45">
        <w:rPr>
          <w:lang w:val="en-US"/>
        </w:rPr>
        <w:t xml:space="preserve"> apparent consumption for many materials</w:t>
      </w:r>
      <w:r w:rsidR="0066468D">
        <w:rPr>
          <w:lang w:val="en-US"/>
        </w:rPr>
        <w:t xml:space="preserve"> </w:t>
      </w:r>
      <w:r w:rsidR="0066468D" w:rsidRPr="00353C45">
        <w:rPr>
          <w:lang w:val="en-US"/>
        </w:rPr>
        <w:t>(</w:t>
      </w:r>
      <w:r w:rsidR="0066468D" w:rsidRPr="00353C45">
        <w:rPr>
          <w:lang w:val="en-US"/>
        </w:rPr>
        <w:fldChar w:fldCharType="begin"/>
      </w:r>
      <w:r w:rsidR="0066468D" w:rsidRPr="00353C45">
        <w:rPr>
          <w:lang w:val="en-US"/>
        </w:rPr>
        <w:instrText xml:space="preserve"> REF _Ref78273696 \h </w:instrText>
      </w:r>
      <w:r w:rsidR="0066468D">
        <w:rPr>
          <w:lang w:val="en-US"/>
        </w:rPr>
        <w:instrText xml:space="preserve"> \* MERGEFORMAT </w:instrText>
      </w:r>
      <w:r w:rsidR="0066468D" w:rsidRPr="00353C45">
        <w:rPr>
          <w:lang w:val="en-US"/>
        </w:rPr>
      </w:r>
      <w:r w:rsidR="0066468D" w:rsidRPr="00353C45">
        <w:rPr>
          <w:lang w:val="en-US"/>
        </w:rPr>
        <w:fldChar w:fldCharType="separate"/>
      </w:r>
      <w:r w:rsidR="0066468D" w:rsidRPr="00353C45">
        <w:rPr>
          <w:lang w:val="en-US"/>
        </w:rPr>
        <w:t xml:space="preserve">Figure </w:t>
      </w:r>
      <w:r w:rsidR="0066468D" w:rsidRPr="00353C45">
        <w:rPr>
          <w:noProof/>
          <w:lang w:val="en-US"/>
        </w:rPr>
        <w:t>1</w:t>
      </w:r>
      <w:r w:rsidR="0066468D" w:rsidRPr="00353C45">
        <w:rPr>
          <w:lang w:val="en-US"/>
        </w:rPr>
        <w:fldChar w:fldCharType="end"/>
      </w:r>
      <w:r w:rsidR="0066468D" w:rsidRPr="00353C45">
        <w:rPr>
          <w:lang w:val="en-US"/>
        </w:rPr>
        <w:t xml:space="preserve">, </w:t>
      </w:r>
      <w:r w:rsidR="00244830">
        <w:rPr>
          <w:lang w:val="en-US"/>
        </w:rPr>
        <w:t>option</w:t>
      </w:r>
      <w:r w:rsidR="0066468D" w:rsidRPr="00353C45">
        <w:rPr>
          <w:lang w:val="en-US"/>
        </w:rPr>
        <w:t xml:space="preserve"> one</w:t>
      </w:r>
      <w:r w:rsidR="00244830">
        <w:rPr>
          <w:lang w:val="en-US"/>
        </w:rPr>
        <w:t>)</w:t>
      </w:r>
      <w:r w:rsidR="00EA5E2D">
        <w:rPr>
          <w:lang w:val="en-US"/>
        </w:rPr>
        <w:t xml:space="preserve"> </w:t>
      </w:r>
      <w:commentRangeEnd w:id="6"/>
      <w:r w:rsidR="00EA5E2D">
        <w:rPr>
          <w:rStyle w:val="Kommentarzeichen"/>
        </w:rPr>
        <w:commentReference w:id="6"/>
      </w:r>
      <w:commentRangeEnd w:id="7"/>
      <w:r w:rsidR="008152EA">
        <w:rPr>
          <w:rStyle w:val="Kommentarzeichen"/>
        </w:rPr>
        <w:commentReference w:id="7"/>
      </w:r>
      <w:r w:rsidR="0066468D" w:rsidRPr="00353C45">
        <w:rPr>
          <w:lang w:val="en-US"/>
        </w:rPr>
        <w:t xml:space="preserve">. </w:t>
      </w:r>
      <w:r w:rsidR="0066468D">
        <w:rPr>
          <w:lang w:val="en-US"/>
        </w:rPr>
        <w:t xml:space="preserve">Because this </w:t>
      </w:r>
      <w:r w:rsidR="0066468D" w:rsidRPr="00353C45">
        <w:rPr>
          <w:lang w:val="en-US"/>
        </w:rPr>
        <w:t>data</w:t>
      </w:r>
      <w:r w:rsidR="0066468D">
        <w:rPr>
          <w:lang w:val="en-US"/>
        </w:rPr>
        <w:t xml:space="preserve"> is compiled in an aggregate manner</w:t>
      </w:r>
      <w:r w:rsidR="0066468D" w:rsidRPr="00353C45">
        <w:rPr>
          <w:lang w:val="en-US"/>
        </w:rPr>
        <w:t>, material end-uses</w:t>
      </w:r>
      <w:r w:rsidR="0066468D">
        <w:rPr>
          <w:lang w:val="en-US"/>
        </w:rPr>
        <w:t xml:space="preserve"> need to be re-introduced exogenously, using </w:t>
      </w:r>
      <w:r w:rsidR="0066468D" w:rsidRPr="00353C45">
        <w:rPr>
          <w:lang w:val="en-US"/>
        </w:rPr>
        <w:t>data on ‘end-use shares’ as proxy (</w:t>
      </w:r>
      <w:r w:rsidR="0066468D" w:rsidRPr="00353C45">
        <w:rPr>
          <w:lang w:val="en-US"/>
        </w:rPr>
        <w:fldChar w:fldCharType="begin"/>
      </w:r>
      <w:r w:rsidR="0066468D" w:rsidRPr="00353C45">
        <w:rPr>
          <w:lang w:val="en-US"/>
        </w:rPr>
        <w:instrText xml:space="preserve"> REF _Ref78273696 \h </w:instrText>
      </w:r>
      <w:r w:rsidR="0066468D">
        <w:rPr>
          <w:lang w:val="en-US"/>
        </w:rPr>
        <w:instrText xml:space="preserve"> \* MERGEFORMAT </w:instrText>
      </w:r>
      <w:r w:rsidR="0066468D" w:rsidRPr="00353C45">
        <w:rPr>
          <w:lang w:val="en-US"/>
        </w:rPr>
      </w:r>
      <w:r w:rsidR="0066468D" w:rsidRPr="00353C45">
        <w:rPr>
          <w:lang w:val="en-US"/>
        </w:rPr>
        <w:fldChar w:fldCharType="separate"/>
      </w:r>
      <w:r w:rsidR="0066468D" w:rsidRPr="00353C45">
        <w:rPr>
          <w:lang w:val="en-US"/>
        </w:rPr>
        <w:t xml:space="preserve">Figure </w:t>
      </w:r>
      <w:r w:rsidR="0066468D" w:rsidRPr="00353C45">
        <w:rPr>
          <w:noProof/>
          <w:lang w:val="en-US"/>
        </w:rPr>
        <w:t>1</w:t>
      </w:r>
      <w:r w:rsidR="0066468D" w:rsidRPr="00353C45">
        <w:rPr>
          <w:lang w:val="en-US"/>
        </w:rPr>
        <w:fldChar w:fldCharType="end"/>
      </w:r>
      <w:r w:rsidR="0066468D" w:rsidRPr="00353C45">
        <w:rPr>
          <w:lang w:val="en-US"/>
        </w:rPr>
        <w:t xml:space="preserve">, identifier one). </w:t>
      </w:r>
      <w:r w:rsidR="00D61477" w:rsidRPr="00D61477">
        <w:rPr>
          <w:lang w:val="en-US"/>
        </w:rPr>
        <w:t>Ideally, information on ‘end-use shares’ should be on</w:t>
      </w:r>
      <w:r w:rsidR="006D5F4C">
        <w:rPr>
          <w:lang w:val="en-US"/>
        </w:rPr>
        <w:t xml:space="preserve"> </w:t>
      </w:r>
      <w:r w:rsidR="008C6357">
        <w:rPr>
          <w:lang w:val="en-US"/>
        </w:rPr>
        <w:t xml:space="preserve">the </w:t>
      </w:r>
      <w:r w:rsidR="00D61477" w:rsidRPr="00D61477">
        <w:rPr>
          <w:lang w:val="en-US"/>
        </w:rPr>
        <w:t>product rather than sectoral level (</w:t>
      </w:r>
      <w:r w:rsidR="00D61477" w:rsidRPr="00D61477">
        <w:rPr>
          <w:lang w:val="en-US"/>
        </w:rPr>
        <w:fldChar w:fldCharType="begin"/>
      </w:r>
      <w:r w:rsidR="00D61477" w:rsidRPr="00D61477">
        <w:rPr>
          <w:lang w:val="en-US"/>
        </w:rPr>
        <w:instrText>ADDIN CitaviPlaceholder{eyIkaWQiOiIxIiwiRW50cmllcyI6W3siJGlkIjoiMiIsIklkIjoiNTQ2OWQ5MWMtOTNlNC00ZDk5LTlkZDctNWUzNWUyMGRmNDJiIiwiUmFuZ2VMZW5ndGgiOjE2LCJSZWZlcmVuY2VJZCI6IjQ0YWQ5YmZkLTdmZTAtNDhjOC04Y2VjLTdkYzk0NmY2ZGRjMiIsIk5vUGFyIjp0cnVlLCJQZXJzb25Pbmx5Ijp0cnVlLCJSZWZlcmVuY2UiOnsiJGlkIjoiMyIsIkFic3RyYWN0Q29tcGxleGl0eSI6MCwiQWJzdHJhY3RTb3VyY2VUZXh0Rm9ybWF0IjowLCJBdXRob3JzIjpbeyIkaWQiOiI0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fX0seyIkaWQiOiI2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I1NjM2MDQ1IiwiTGlua2VkUmVzb3VyY2VUeXBlIjo1LCJVcmlTdHJpbmciOiJodHRwOi8vd3d3Lm5jYmkubmxtLm5paC5nb3YvcHVibWVkLzI1NjM2MDQ1IiwiUHJvcGVydGllcyI6eyIkaWQiOiI5In19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QWRkcmVzcyI6eyIkaWQiOiIxMSIsIkxpbmtlZFJlc291cmNlU3RhdHVzIjo4LCJPcmlnaW5hbFN0cmluZyI6IjEwLjEwMjEvZXM1MDQzNTNzIiwiTGlua2VkUmVzb3VyY2VUeXBlIjo1LCJVcmlTdHJpbmciOiJodHRwczovL2RvaS5vcmcvMTAuMTAyMS9lczUwNDM1M3MiLCJQcm9wZXJ0aWVzIjp7IiRpZCI6IjEyIn19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YWdlUmFuZ2VOdW1iZXIiOjMwNDgsIlBhZ2VSYW5nZU51bWJlcmluZ1R5cGUiOiJQYWdlIiwiUGFnZVJhbmdlTnVtZXJhbFN5c3RlbSI6IkFyYWJpYyIsIlBlcmlvZGljYWwiOnsiJGlkIjoiMTM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}</w:instrText>
      </w:r>
      <w:r w:rsidR="00D61477" w:rsidRPr="00D61477">
        <w:rPr>
          <w:lang w:val="en-US"/>
        </w:rPr>
        <w:fldChar w:fldCharType="separate"/>
      </w:r>
      <w:r w:rsidR="00D61477" w:rsidRPr="00D61477">
        <w:rPr>
          <w:lang w:val="en-US"/>
        </w:rPr>
        <w:t>Chen and Graedel</w:t>
      </w:r>
      <w:r w:rsidR="00D61477" w:rsidRPr="00D61477">
        <w:rPr>
          <w:lang w:val="en-US"/>
        </w:rPr>
        <w:fldChar w:fldCharType="end"/>
      </w:r>
      <w:r w:rsidR="00D61477" w:rsidRPr="00D61477">
        <w:rPr>
          <w:lang w:val="en-US"/>
        </w:rPr>
        <w:t xml:space="preserve"> </w:t>
      </w:r>
      <w:sdt>
        <w:sdtPr>
          <w:rPr>
            <w:lang w:val="en-US"/>
          </w:rPr>
          <w:alias w:val="Don't edit this field"/>
          <w:tag w:val="CitaviPlaceholder#edf7536b-67ed-4c20-90ff-4859513116a5"/>
          <w:id w:val="2144770423"/>
          <w:placeholder>
            <w:docPart w:val="4DE5CF0C6F4D4702BF6550895BA1A26B"/>
          </w:placeholder>
        </w:sdtPr>
        <w:sdtEnd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WMxZDI5LWViNTctNDMxMS04OTQ3LWYxNDFjYzliYjYyM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VkZjc1MzZiLTY3ZWQtNGMyMC05MGZmLTQ4NTk1MTMxMTZhNSIsIlRleHQiOiIoMjAxNSkiLCJXQUlWZXJzaW9uIjoiNi4xMS4wLjAifQ==}</w:instrText>
          </w:r>
          <w:r w:rsidR="00D61477" w:rsidRPr="00D61477">
            <w:rPr>
              <w:lang w:val="en-US"/>
            </w:rPr>
            <w:fldChar w:fldCharType="separate"/>
          </w:r>
          <w:r w:rsidR="00866FFF">
            <w:rPr>
              <w:lang w:val="en-US"/>
            </w:rPr>
            <w:t>(2015)</w:t>
          </w:r>
          <w:r w:rsidR="00D61477" w:rsidRPr="00D61477">
            <w:rPr>
              <w:lang w:val="en-US"/>
            </w:rPr>
            <w:fldChar w:fldCharType="end"/>
          </w:r>
        </w:sdtContent>
      </w:sdt>
      <w:r w:rsidR="00D61477" w:rsidRPr="00D61477">
        <w:rPr>
          <w:lang w:val="en-US"/>
        </w:rPr>
        <w:t xml:space="preserve"> and </w:t>
      </w:r>
      <w:sdt>
        <w:sdtPr>
          <w:rPr>
            <w:lang w:val="en-US"/>
          </w:rPr>
          <w:alias w:val="Don't edit this field"/>
          <w:tag w:val="CitaviPlaceholder#4b7856d7-26bd-4080-8a0f-beb686a28e19"/>
          <w:id w:val="-768624050"/>
          <w:placeholder>
            <w:docPart w:val="4DE5CF0C6F4D4702BF6550895BA1A26B"/>
          </w:placeholder>
        </w:sdtPr>
        <w:sdtEnd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2EyNTc1LTI5NzYtNDg4Ni05M2U2LTdkMDg5ODU0YTMxZS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zRiNzg1NmQ3LTI2YmQtNDA4MC04YTBmLWJlYjY4NmEyOGUxOSIsIlRleHQiOiJDaGVuIiwiV0FJVmVyc2lvbiI6IjYuMTEuMC4wIn0=}</w:instrText>
          </w:r>
          <w:r w:rsidR="00D61477" w:rsidRPr="00D61477">
            <w:rPr>
              <w:lang w:val="en-US"/>
            </w:rPr>
            <w:fldChar w:fldCharType="separate"/>
          </w:r>
          <w:r w:rsidR="00866FFF">
            <w:rPr>
              <w:lang w:val="en-US"/>
            </w:rPr>
            <w:t>Chen</w:t>
          </w:r>
          <w:r w:rsidR="00D61477" w:rsidRPr="00D61477">
            <w:rPr>
              <w:lang w:val="en-US"/>
            </w:rPr>
            <w:fldChar w:fldCharType="end"/>
          </w:r>
        </w:sdtContent>
      </w:sdt>
      <w:r w:rsidR="00D61477" w:rsidRPr="00D61477">
        <w:rPr>
          <w:lang w:val="en-US"/>
        </w:rPr>
        <w:t xml:space="preserve"> </w:t>
      </w:r>
      <w:sdt>
        <w:sdtPr>
          <w:rPr>
            <w:lang w:val="en-US"/>
          </w:rPr>
          <w:alias w:val="Don't edit this field"/>
          <w:tag w:val="CitaviPlaceholder#2e342807-b10a-4fac-91e1-64e24fc2c816"/>
          <w:id w:val="-1500179869"/>
          <w:placeholder>
            <w:docPart w:val="4DE5CF0C6F4D4702BF6550895BA1A26B"/>
          </w:placeholder>
        </w:sdtPr>
        <w:sdtEnd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ZDRlYWY5LTgzYmQtNDcyNC05ZDE0LWVhMjFmYmIxMjUzOC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MmUzNDI4MDctYjEwYS00ZmFjLTkxZTEtNjRlMjRmYzJjODE2IiwiVGV4dCI6IigyMDE3KSIsIldBSVZlcnNpb24iOiI2LjExLjAuMCJ9}</w:instrText>
          </w:r>
          <w:r w:rsidR="00D61477" w:rsidRPr="00D61477">
            <w:rPr>
              <w:lang w:val="en-US"/>
            </w:rPr>
            <w:fldChar w:fldCharType="separate"/>
          </w:r>
          <w:r w:rsidR="00866FFF">
            <w:rPr>
              <w:lang w:val="en-US"/>
            </w:rPr>
            <w:t>(2017)</w:t>
          </w:r>
          <w:r w:rsidR="00D61477" w:rsidRPr="00D61477">
            <w:rPr>
              <w:lang w:val="en-US"/>
            </w:rPr>
            <w:fldChar w:fldCharType="end"/>
          </w:r>
        </w:sdtContent>
      </w:sdt>
      <w:r w:rsidR="00D61477" w:rsidRPr="00D61477">
        <w:rPr>
          <w:lang w:val="en-US"/>
        </w:rPr>
        <w:t xml:space="preserve">). </w:t>
      </w:r>
      <w:r w:rsidR="00D12A3F">
        <w:rPr>
          <w:lang w:val="en-US"/>
        </w:rPr>
        <w:t>Sector</w:t>
      </w:r>
      <w:r w:rsidR="00877738">
        <w:rPr>
          <w:lang w:val="en-US"/>
        </w:rPr>
        <w:t xml:space="preserve"> </w:t>
      </w:r>
      <w:r w:rsidR="00D12A3F">
        <w:rPr>
          <w:lang w:val="en-US"/>
        </w:rPr>
        <w:t>and product-specific data</w:t>
      </w:r>
      <w:r w:rsidR="0066468D">
        <w:rPr>
          <w:lang w:val="en-US"/>
        </w:rPr>
        <w:t xml:space="preserve"> </w:t>
      </w:r>
      <w:r w:rsidR="00877738">
        <w:rPr>
          <w:lang w:val="en-US"/>
        </w:rPr>
        <w:lastRenderedPageBreak/>
        <w:t>(</w:t>
      </w:r>
      <w:r w:rsidR="00877738" w:rsidRPr="00353C45">
        <w:rPr>
          <w:lang w:val="en-US"/>
        </w:rPr>
        <w:fldChar w:fldCharType="begin"/>
      </w:r>
      <w:r w:rsidR="00877738" w:rsidRPr="00353C45">
        <w:rPr>
          <w:lang w:val="en-US"/>
        </w:rPr>
        <w:instrText xml:space="preserve"> REF _Ref78273696 \h </w:instrText>
      </w:r>
      <w:r w:rsidR="00877738">
        <w:rPr>
          <w:lang w:val="en-US"/>
        </w:rPr>
        <w:instrText xml:space="preserve"> \* MERGEFORMAT </w:instrText>
      </w:r>
      <w:r w:rsidR="00877738" w:rsidRPr="00353C45">
        <w:rPr>
          <w:lang w:val="en-US"/>
        </w:rPr>
      </w:r>
      <w:r w:rsidR="00877738" w:rsidRPr="00353C45">
        <w:rPr>
          <w:lang w:val="en-US"/>
        </w:rPr>
        <w:fldChar w:fldCharType="separate"/>
      </w:r>
      <w:r w:rsidR="00877738" w:rsidRPr="00353C45">
        <w:rPr>
          <w:lang w:val="en-US"/>
        </w:rPr>
        <w:t xml:space="preserve">Figure </w:t>
      </w:r>
      <w:r w:rsidR="00877738" w:rsidRPr="00353C45">
        <w:rPr>
          <w:noProof/>
          <w:lang w:val="en-US"/>
        </w:rPr>
        <w:t>1</w:t>
      </w:r>
      <w:r w:rsidR="00877738" w:rsidRPr="00353C45">
        <w:rPr>
          <w:lang w:val="en-US"/>
        </w:rPr>
        <w:fldChar w:fldCharType="end"/>
      </w:r>
      <w:r w:rsidR="00877738" w:rsidRPr="00353C45">
        <w:rPr>
          <w:lang w:val="en-US"/>
        </w:rPr>
        <w:t xml:space="preserve">, </w:t>
      </w:r>
      <w:r w:rsidR="00877738">
        <w:rPr>
          <w:lang w:val="en-US"/>
        </w:rPr>
        <w:t xml:space="preserve">option 2&amp;3) </w:t>
      </w:r>
      <w:r w:rsidR="005B4DF3">
        <w:rPr>
          <w:lang w:val="en-US"/>
        </w:rPr>
        <w:t xml:space="preserve">directly provide end-use information when estimating material flows </w:t>
      </w:r>
      <w:r w:rsidR="008F2FF5">
        <w:rPr>
          <w:lang w:val="en-US"/>
        </w:rPr>
        <w:t>(</w:t>
      </w:r>
      <w:r w:rsidR="0066468D">
        <w:rPr>
          <w:lang w:val="en-US"/>
        </w:rPr>
        <w:t xml:space="preserve">reviewed in </w:t>
      </w:r>
      <w:sdt>
        <w:sdtPr>
          <w:rPr>
            <w:lang w:val="en-US"/>
          </w:rPr>
          <w:alias w:val="Don't edit this field"/>
          <w:tag w:val="CitaviPlaceholder#41278f11-fef7-4438-b31e-8e70c110f4fd"/>
          <w:id w:val="-889809566"/>
          <w:placeholder>
            <w:docPart w:val="DefaultPlaceholder_-1854013440"/>
          </w:placeholder>
        </w:sdtPr>
        <w:sdtEndPr/>
        <w:sdtContent>
          <w:r w:rsidR="00143F1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VlODJhLTU4ZWMtNGI4Ni04NGJhLTNjMDk1MjE0ZWQ5Yi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NDEyNzhmMTEtZmVmNy00NDM4LWIzMWUtOGU3MGMxMTBmNGZkIiwiVGV4dCI6IkNoZW4gdW5kIEdyYWVkZWwiLCJXQUlWZXJzaW9uIjoiNi4xMS4wLjAifQ==}</w:instrText>
          </w:r>
          <w:r w:rsidR="00143F17">
            <w:rPr>
              <w:lang w:val="en-US"/>
            </w:rPr>
            <w:fldChar w:fldCharType="separate"/>
          </w:r>
          <w:r w:rsidR="00866FFF">
            <w:rPr>
              <w:lang w:val="en-US"/>
            </w:rPr>
            <w:t>Chen und Graedel</w:t>
          </w:r>
          <w:r w:rsidR="00143F17">
            <w:rPr>
              <w:lang w:val="en-US"/>
            </w:rPr>
            <w:fldChar w:fldCharType="end"/>
          </w:r>
        </w:sdtContent>
      </w:sdt>
      <w:r w:rsidR="00143F17">
        <w:rPr>
          <w:lang w:val="en-US"/>
        </w:rPr>
        <w:t xml:space="preserve"> </w:t>
      </w:r>
      <w:sdt>
        <w:sdtPr>
          <w:rPr>
            <w:lang w:val="en-US"/>
          </w:rPr>
          <w:alias w:val="Don't edit this field"/>
          <w:tag w:val="CitaviPlaceholder#2b9f3447-ffab-499a-8079-4082716ccf25"/>
          <w:id w:val="852307564"/>
          <w:placeholder>
            <w:docPart w:val="DefaultPlaceholder_-1854013440"/>
          </w:placeholder>
        </w:sdtPr>
        <w:sdtEndPr/>
        <w:sdtContent>
          <w:r w:rsidR="00143F1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GVlMGFmLWVjMWItNGJmYS1iOTVkLWQzZjNhYWM0ODYw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zJiOWYzNDQ3LWZmYWItNDk5YS04MDc5LTQwODI3MTZjY2YyNSIsIlRleHQiOiIoMjAxNSkiLCJXQUlWZXJzaW9uIjoiNi4xMS4wLjAifQ==}</w:instrText>
          </w:r>
          <w:r w:rsidR="00143F17">
            <w:rPr>
              <w:lang w:val="en-US"/>
            </w:rPr>
            <w:fldChar w:fldCharType="separate"/>
          </w:r>
          <w:r w:rsidR="00866FFF">
            <w:rPr>
              <w:lang w:val="en-US"/>
            </w:rPr>
            <w:t>(2015)</w:t>
          </w:r>
          <w:r w:rsidR="00143F17">
            <w:rPr>
              <w:lang w:val="en-US"/>
            </w:rPr>
            <w:fldChar w:fldCharType="end"/>
          </w:r>
        </w:sdtContent>
      </w:sdt>
      <w:r w:rsidR="008F2FF5">
        <w:rPr>
          <w:lang w:val="en-US"/>
        </w:rPr>
        <w:t>) but are often scarce and/or very labor intensive to compile, rendering the economy-wide, long-term coverage of many materials, end-uses and countries hardly achievable.</w:t>
      </w:r>
      <w:r w:rsidR="00477E60">
        <w:rPr>
          <w:rStyle w:val="Funotenzeichen"/>
          <w:lang w:val="en-US"/>
        </w:rPr>
        <w:footnoteReference w:id="1"/>
      </w:r>
      <w:r w:rsidR="00FF21C3">
        <w:rPr>
          <w:lang w:val="en-US"/>
        </w:rPr>
        <w:t xml:space="preserve"> </w:t>
      </w:r>
      <w:r w:rsidR="00F1655B" w:rsidRPr="00D61477">
        <w:rPr>
          <w:lang w:val="en-US"/>
        </w:rPr>
        <w:t xml:space="preserve"> </w:t>
      </w:r>
    </w:p>
    <w:p w14:paraId="704D9447" w14:textId="161C7CDE" w:rsidR="0022596A" w:rsidRPr="0022596A" w:rsidRDefault="0022596A" w:rsidP="000E1989">
      <w:pPr>
        <w:pStyle w:val="Beschriftung"/>
        <w:keepNext/>
        <w:spacing w:after="0"/>
        <w:rPr>
          <w:lang w:val="en-US"/>
        </w:rPr>
      </w:pPr>
      <w:r w:rsidRPr="0022596A">
        <w:rPr>
          <w:lang w:val="en-US"/>
        </w:rPr>
        <w:t xml:space="preserve">Table </w:t>
      </w:r>
      <w:r>
        <w:fldChar w:fldCharType="begin"/>
      </w:r>
      <w:r w:rsidRPr="0022596A">
        <w:rPr>
          <w:lang w:val="en-US"/>
        </w:rPr>
        <w:instrText xml:space="preserve"> SEQ Table \* ARABIC </w:instrText>
      </w:r>
      <w:r>
        <w:fldChar w:fldCharType="separate"/>
      </w:r>
      <w:r w:rsidRPr="0022596A">
        <w:rPr>
          <w:noProof/>
          <w:lang w:val="en-US"/>
        </w:rPr>
        <w:t>1</w:t>
      </w:r>
      <w:r>
        <w:fldChar w:fldCharType="end"/>
      </w:r>
      <w:r w:rsidRPr="0022596A">
        <w:rPr>
          <w:lang w:val="en-US"/>
        </w:rPr>
        <w:t xml:space="preserve">: </w:t>
      </w:r>
      <w:r>
        <w:rPr>
          <w:lang w:val="en-US"/>
        </w:rPr>
        <w:t xml:space="preserve">Approaches for inflow-driven dynamic Material Flow Analysis to differentiate material end-uses by product or sector-level stocks, </w:t>
      </w:r>
      <w:r w:rsidRPr="00901D46">
        <w:rPr>
          <w:lang w:val="en-US"/>
        </w:rPr>
        <w:t xml:space="preserve">inspired by </w:t>
      </w:r>
      <w:sdt>
        <w:sdtPr>
          <w:rPr>
            <w:lang w:val="en-US"/>
          </w:rPr>
          <w:alias w:val="Don't edit this field"/>
          <w:tag w:val="CitaviPlaceholder#35235a6b-6800-4b54-a0c7-65cede09680d"/>
          <w:id w:val="687721616"/>
          <w:placeholder>
            <w:docPart w:val="E007C33E4C3A4F2F90A640EDA78A40EB"/>
          </w:placeholder>
        </w:sdtPr>
        <w:sdtEndPr/>
        <w:sdtContent>
          <w:r w:rsidRPr="00901D4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DBlMDgxLTlhZGQtNGNlMy1iNjllLTMyZDdmZDJjYjFhMi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MzUyMzVhNmItNjgwMC00YjU0LWEwYzctNjVjZWRlMDk2ODBkIiwiVGV4dCI6IkNoZW4gdW5kIEdyYWVkZWwiLCJXQUlWZXJzaW9uIjoiNi4xMS4wLjAifQ==}</w:instrText>
          </w:r>
          <w:r w:rsidRPr="00901D46">
            <w:rPr>
              <w:lang w:val="en-US"/>
            </w:rPr>
            <w:fldChar w:fldCharType="separate"/>
          </w:r>
          <w:r>
            <w:rPr>
              <w:lang w:val="en-US"/>
            </w:rPr>
            <w:t>Chen und Graedel</w:t>
          </w:r>
          <w:r w:rsidRPr="00901D46">
            <w:rPr>
              <w:lang w:val="en-US"/>
            </w:rPr>
            <w:fldChar w:fldCharType="end"/>
          </w:r>
        </w:sdtContent>
      </w:sdt>
      <w:r w:rsidRPr="00901D46">
        <w:rPr>
          <w:lang w:val="en-US"/>
        </w:rPr>
        <w:t xml:space="preserve"> </w:t>
      </w:r>
      <w:sdt>
        <w:sdtPr>
          <w:rPr>
            <w:lang w:val="en-US"/>
          </w:rPr>
          <w:alias w:val="Don't edit this field"/>
          <w:tag w:val="CitaviPlaceholder#e289ecc8-e4a6-424e-b1bb-b80747c3a045"/>
          <w:id w:val="666747660"/>
          <w:placeholder>
            <w:docPart w:val="E007C33E4C3A4F2F90A640EDA78A40EB"/>
          </w:placeholder>
        </w:sdtPr>
        <w:sdtEndPr/>
        <w:sdtContent>
          <w:r w:rsidRPr="00901D4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GI2NTI2LTQ5NzItNGNlNC1hNTVlLTQwOTdiNGFlOTA0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UyODllY2M4LWU0YTYtNDI0ZS1iMWJiLWI4MDc0N2MzYTA0NSIsIlRleHQiOiIoMjAxNSkiLCJXQUlWZXJzaW9uIjoiNi4xMS4wLjAifQ==}</w:instrText>
          </w:r>
          <w:r w:rsidRPr="00901D46">
            <w:rPr>
              <w:lang w:val="en-US"/>
            </w:rPr>
            <w:fldChar w:fldCharType="separate"/>
          </w:r>
          <w:r>
            <w:rPr>
              <w:lang w:val="en-US"/>
            </w:rPr>
            <w:t>(2015)</w:t>
          </w:r>
          <w:r w:rsidRPr="00901D46">
            <w:rPr>
              <w:lang w:val="en-US"/>
            </w:rPr>
            <w:fldChar w:fldCharType="end"/>
          </w:r>
        </w:sdtContent>
      </w:sdt>
      <w:r>
        <w:rPr>
          <w:lang w:val="en-US"/>
        </w:rPr>
        <w:t>. M</w:t>
      </w:r>
      <w:r w:rsidRPr="007A1369">
        <w:rPr>
          <w:lang w:val="en-US"/>
        </w:rPr>
        <w:t xml:space="preserve">aterial end-uses </w:t>
      </w:r>
      <w:r>
        <w:rPr>
          <w:lang w:val="en-US"/>
        </w:rPr>
        <w:t>are the ‘</w:t>
      </w:r>
      <w:r w:rsidRPr="008111E6">
        <w:rPr>
          <w:lang w:val="en-US"/>
        </w:rPr>
        <w:t>products</w:t>
      </w:r>
      <w:r>
        <w:rPr>
          <w:lang w:val="en-US"/>
        </w:rPr>
        <w:t>’</w:t>
      </w:r>
      <w:r w:rsidRPr="008111E6">
        <w:rPr>
          <w:lang w:val="en-US"/>
        </w:rPr>
        <w:t xml:space="preserve"> </w:t>
      </w:r>
      <w:r>
        <w:rPr>
          <w:lang w:val="en-US"/>
        </w:rPr>
        <w:t xml:space="preserve">as </w:t>
      </w:r>
      <w:r w:rsidRPr="008111E6">
        <w:rPr>
          <w:lang w:val="en-US"/>
        </w:rPr>
        <w:t>which materials accumulate</w:t>
      </w:r>
      <w:r>
        <w:rPr>
          <w:lang w:val="en-US"/>
        </w:rPr>
        <w:t xml:space="preserve">, </w:t>
      </w:r>
      <w:r w:rsidRPr="008111E6">
        <w:rPr>
          <w:lang w:val="en-US"/>
        </w:rPr>
        <w:t>e.g. the steel accumulated in a bicycle</w:t>
      </w:r>
      <w:r>
        <w:rPr>
          <w:lang w:val="en-US"/>
        </w:rPr>
        <w:t>, car, building or infrastructure</w:t>
      </w:r>
      <w:r w:rsidRPr="008111E6">
        <w:rPr>
          <w:lang w:val="en-US"/>
        </w:rPr>
        <w:t xml:space="preserve">. </w:t>
      </w:r>
      <w:r>
        <w:rPr>
          <w:lang w:val="en-US"/>
        </w:rPr>
        <w:t xml:space="preserve">Data availability and research scope determine which approach is feasible and useful </w:t>
      </w:r>
      <w:sdt>
        <w:sdtPr>
          <w:rPr>
            <w:lang w:val="en-US"/>
          </w:rPr>
          <w:alias w:val="Don't edit this field"/>
          <w:tag w:val="CitaviPlaceholder#cb6d1983-54c3-4956-abbf-e08c7fe67f78"/>
          <w:id w:val="137535056"/>
          <w:placeholder>
            <w:docPart w:val="E007C33E4C3A4F2F90A640EDA78A40EB"/>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Y2Q4YmFjLTc1YTgtNGY4My1iNDhhLWQ2ZDhhNjNmNGY5MS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jZkYTQ3ZjlmLTU5Y2MtNDYyOC04YzI3LWRiODkyMTE1MjJmYiIsIlJhbmdlU3RhcnQiOjIyLCJSYW5nZUxlbmd0aCI6MjYsIlJlZmVyZW5jZUlkIjoiZmVhNDRhMTUtNzEzNC00MjViLTgyYzktMGVlOTZkZWFkYmU1IiwiUmVmZXJlbmNlIjp7IiRpZCI6IjE1IiwiJHR5cGUiOiJTd2lzc0FjYWRlbWljLkNpdGF2aS5SZWZlcmVuY2UsIFN3aXNzQWNhZGVtaWMuQ2l0YXZpIiwiQWJzdHJhY3RDb21wbGV4aXR5IjowLCJBYnN0cmFjdFNvdXJjZVRleHRGb3JtYXQiOjAsIkFjY2Vzc0RhdGUiOiIyMDE4LTEwLTE4IiwiQXV0aG9ycyI6W3siJGlkIjoiMTY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TguMDkuMDEwIiwiRWRpdG9ycyI6W10sIkV2YWx1YXRpb25Db21wbGV4aXR5IjowLCJFdmFsdWF0aW9uU291cmNlVGV4dEZvcm1hdCI6MCwiR3JvdXBzIjpbXSwiSGFzTGFiZWwxIjpmYWxzZSwiSGFzTGFiZWwyIjpmYWxzZSwiS2V5d29yZHMiOltdLCJMYW5ndWFnZSI6ImVu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Vjb2xlY29uLjIwMTguMDkuMDEwIiwiVXJpU3RyaW5nIjoiaHR0cHM6Ly9kb2kub3JnLzEwLjEwMTYvai5lY29sZWNvbi4yMDE4LjA5LjAxM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ZTM0ZjFhNGYtOGM2YS00MTMxLWJjODctNjY2ZmE2ODcwYjhmIiwiTW9kaWZpZWRPbiI6IjIwMTktMDItMDVUMTU6NTA6MTk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odHRwczovL2xpbmtpbmdodWIuZWxzZXZpZXIuY29tL3JldHJpZXZlL3BpaS9TMDkyMTgwMDkxODMwNTcxOCIsIlVyaVN0cmluZyI6Imh0dHBzOi8vbGlua2luZ2h1Yi5lbHNldmllci5jb20vcmV0cmlldmUvcGlpL1MwOTIxODAwOTE4MzA1NzE4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}</w:instrText>
          </w:r>
          <w:r>
            <w:rPr>
              <w:lang w:val="en-US"/>
            </w:rPr>
            <w:fldChar w:fldCharType="separate"/>
          </w:r>
          <w:r>
            <w:rPr>
              <w:lang w:val="en-US"/>
            </w:rPr>
            <w:t>(Chen und Graedel 2015; Wiedenhofer et al. 2019)</w:t>
          </w:r>
          <w:r>
            <w:rPr>
              <w:lang w:val="en-US"/>
            </w:rPr>
            <w:fldChar w:fldCharType="end"/>
          </w:r>
        </w:sdtContent>
      </w:sdt>
    </w:p>
    <w:tbl>
      <w:tblPr>
        <w:tblStyle w:val="Tabellenraster"/>
        <w:tblW w:w="0" w:type="auto"/>
        <w:tblLook w:val="04A0" w:firstRow="1" w:lastRow="0" w:firstColumn="1" w:lastColumn="0" w:noHBand="0" w:noVBand="1"/>
      </w:tblPr>
      <w:tblGrid>
        <w:gridCol w:w="560"/>
        <w:gridCol w:w="665"/>
        <w:gridCol w:w="1566"/>
        <w:gridCol w:w="817"/>
        <w:gridCol w:w="1349"/>
        <w:gridCol w:w="1842"/>
        <w:gridCol w:w="2127"/>
      </w:tblGrid>
      <w:tr w:rsidR="00E234CC" w:rsidRPr="00284AF3" w14:paraId="05F8E4EB" w14:textId="65BE5E2F" w:rsidTr="00E26E6F">
        <w:tc>
          <w:tcPr>
            <w:tcW w:w="560" w:type="dxa"/>
          </w:tcPr>
          <w:p w14:paraId="3E454007" w14:textId="3F4AAFA0" w:rsidR="00E234CC" w:rsidRPr="00061817" w:rsidRDefault="00E234CC" w:rsidP="00134D97">
            <w:pPr>
              <w:rPr>
                <w:sz w:val="16"/>
                <w:lang w:val="en-US"/>
              </w:rPr>
            </w:pPr>
            <w:r w:rsidRPr="00AA22F4">
              <w:rPr>
                <w:sz w:val="14"/>
                <w:lang w:val="en-US"/>
              </w:rPr>
              <w:t>Scope</w:t>
            </w:r>
          </w:p>
        </w:tc>
        <w:tc>
          <w:tcPr>
            <w:tcW w:w="665" w:type="dxa"/>
          </w:tcPr>
          <w:p w14:paraId="01B61B72" w14:textId="737BF800" w:rsidR="00E234CC" w:rsidRPr="00061817" w:rsidRDefault="00E234CC" w:rsidP="00134D97">
            <w:pPr>
              <w:rPr>
                <w:sz w:val="16"/>
                <w:lang w:val="en-US"/>
              </w:rPr>
            </w:pPr>
            <w:r w:rsidRPr="00061817">
              <w:rPr>
                <w:sz w:val="16"/>
                <w:lang w:val="en-US"/>
              </w:rPr>
              <w:t>Option</w:t>
            </w:r>
          </w:p>
        </w:tc>
        <w:tc>
          <w:tcPr>
            <w:tcW w:w="1566" w:type="dxa"/>
          </w:tcPr>
          <w:p w14:paraId="4247A228" w14:textId="1D6AC80C" w:rsidR="00E234CC" w:rsidRPr="00061817" w:rsidRDefault="00E234CC" w:rsidP="00134D97">
            <w:pPr>
              <w:rPr>
                <w:sz w:val="16"/>
                <w:lang w:val="en-US"/>
              </w:rPr>
            </w:pPr>
            <w:r w:rsidRPr="00061817">
              <w:rPr>
                <w:sz w:val="16"/>
                <w:lang w:val="en-US"/>
              </w:rPr>
              <w:t>Data source</w:t>
            </w:r>
          </w:p>
        </w:tc>
        <w:tc>
          <w:tcPr>
            <w:tcW w:w="817" w:type="dxa"/>
          </w:tcPr>
          <w:p w14:paraId="5124A5C9" w14:textId="536022DF" w:rsidR="00E234CC" w:rsidRPr="00061817" w:rsidRDefault="00E234CC" w:rsidP="00134D97">
            <w:pPr>
              <w:rPr>
                <w:sz w:val="16"/>
                <w:lang w:val="en-US"/>
              </w:rPr>
            </w:pPr>
            <w:r w:rsidRPr="00061817">
              <w:rPr>
                <w:sz w:val="16"/>
                <w:lang w:val="en-US"/>
              </w:rPr>
              <w:t>Unit</w:t>
            </w:r>
          </w:p>
        </w:tc>
        <w:tc>
          <w:tcPr>
            <w:tcW w:w="1349" w:type="dxa"/>
          </w:tcPr>
          <w:p w14:paraId="311733B4" w14:textId="0B27CC76" w:rsidR="00E234CC" w:rsidRPr="00061817" w:rsidRDefault="00E234CC" w:rsidP="00134D97">
            <w:pPr>
              <w:rPr>
                <w:sz w:val="16"/>
                <w:lang w:val="en-US"/>
              </w:rPr>
            </w:pPr>
            <w:r>
              <w:rPr>
                <w:sz w:val="16"/>
                <w:lang w:val="en-US"/>
              </w:rPr>
              <w:t>Example</w:t>
            </w:r>
          </w:p>
        </w:tc>
        <w:tc>
          <w:tcPr>
            <w:tcW w:w="1842" w:type="dxa"/>
          </w:tcPr>
          <w:p w14:paraId="150A9AD6" w14:textId="045EAEBE" w:rsidR="00E234CC" w:rsidRPr="00061817" w:rsidRDefault="00E36366" w:rsidP="00134D97">
            <w:pPr>
              <w:rPr>
                <w:sz w:val="16"/>
                <w:lang w:val="en-US"/>
              </w:rPr>
            </w:pPr>
            <w:r>
              <w:rPr>
                <w:sz w:val="16"/>
                <w:lang w:val="en-US"/>
              </w:rPr>
              <w:t>Introduction of e</w:t>
            </w:r>
            <w:r w:rsidR="00E234CC" w:rsidRPr="00061817">
              <w:rPr>
                <w:sz w:val="16"/>
                <w:lang w:val="en-US"/>
              </w:rPr>
              <w:t>nd-use information</w:t>
            </w:r>
          </w:p>
        </w:tc>
        <w:tc>
          <w:tcPr>
            <w:tcW w:w="2127" w:type="dxa"/>
          </w:tcPr>
          <w:p w14:paraId="7D341165" w14:textId="078DB599" w:rsidR="00E234CC" w:rsidRPr="00061817" w:rsidRDefault="00E234CC" w:rsidP="00134D97">
            <w:pPr>
              <w:rPr>
                <w:sz w:val="16"/>
                <w:lang w:val="en-US"/>
              </w:rPr>
            </w:pPr>
            <w:r w:rsidRPr="00061817">
              <w:rPr>
                <w:sz w:val="16"/>
                <w:lang w:val="en-US"/>
              </w:rPr>
              <w:t xml:space="preserve">Result: final </w:t>
            </w:r>
            <w:commentRangeStart w:id="8"/>
            <w:r w:rsidRPr="00061817">
              <w:rPr>
                <w:sz w:val="16"/>
                <w:lang w:val="en-US"/>
              </w:rPr>
              <w:t>consumption</w:t>
            </w:r>
            <w:commentRangeEnd w:id="8"/>
            <w:r w:rsidR="002F5313">
              <w:rPr>
                <w:rStyle w:val="Kommentarzeichen"/>
              </w:rPr>
              <w:commentReference w:id="8"/>
            </w:r>
            <w:r w:rsidRPr="00061817">
              <w:rPr>
                <w:sz w:val="16"/>
                <w:lang w:val="en-US"/>
              </w:rPr>
              <w:t xml:space="preserve"> of material</w:t>
            </w:r>
            <w:r w:rsidR="000E1989">
              <w:rPr>
                <w:sz w:val="16"/>
                <w:lang w:val="en-US"/>
              </w:rPr>
              <w:t>s</w:t>
            </w:r>
            <w:r w:rsidRPr="00061817">
              <w:rPr>
                <w:sz w:val="16"/>
                <w:lang w:val="en-US"/>
              </w:rPr>
              <w:t xml:space="preserve"> in … [units: mass]</w:t>
            </w:r>
          </w:p>
        </w:tc>
      </w:tr>
      <w:tr w:rsidR="00E234CC" w:rsidRPr="00284AF3" w14:paraId="55B4C5DA" w14:textId="76C8F189" w:rsidTr="00E26E6F">
        <w:trPr>
          <w:cantSplit/>
          <w:trHeight w:val="1134"/>
        </w:trPr>
        <w:tc>
          <w:tcPr>
            <w:tcW w:w="560" w:type="dxa"/>
            <w:textDirection w:val="btLr"/>
          </w:tcPr>
          <w:p w14:paraId="3872B721" w14:textId="110CAC7B" w:rsidR="00E234CC" w:rsidRPr="00AA22F4" w:rsidRDefault="00E234CC" w:rsidP="00AA22F4">
            <w:pPr>
              <w:ind w:left="113" w:right="113"/>
              <w:rPr>
                <w:sz w:val="14"/>
                <w:lang w:val="en-US"/>
              </w:rPr>
            </w:pPr>
            <w:r w:rsidRPr="00AA22F4">
              <w:rPr>
                <w:sz w:val="14"/>
                <w:lang w:val="en-US"/>
              </w:rPr>
              <w:t>Economy-wide</w:t>
            </w:r>
          </w:p>
        </w:tc>
        <w:tc>
          <w:tcPr>
            <w:tcW w:w="665" w:type="dxa"/>
          </w:tcPr>
          <w:p w14:paraId="23E849D4" w14:textId="5B586131" w:rsidR="00E234CC" w:rsidRPr="00061817" w:rsidRDefault="00E234CC" w:rsidP="00134D97">
            <w:pPr>
              <w:rPr>
                <w:sz w:val="16"/>
                <w:lang w:val="en-US"/>
              </w:rPr>
            </w:pPr>
            <w:r w:rsidRPr="00061817">
              <w:rPr>
                <w:sz w:val="16"/>
                <w:lang w:val="en-US"/>
              </w:rPr>
              <w:t>1</w:t>
            </w:r>
          </w:p>
        </w:tc>
        <w:tc>
          <w:tcPr>
            <w:tcW w:w="1566" w:type="dxa"/>
          </w:tcPr>
          <w:p w14:paraId="2164FF84" w14:textId="1675046B" w:rsidR="00E234CC" w:rsidRPr="00061817" w:rsidRDefault="00E234CC" w:rsidP="00134D97">
            <w:pPr>
              <w:rPr>
                <w:sz w:val="16"/>
                <w:lang w:val="en-US"/>
              </w:rPr>
            </w:pPr>
            <w:r w:rsidRPr="00061817">
              <w:rPr>
                <w:sz w:val="16"/>
                <w:lang w:val="en-US"/>
              </w:rPr>
              <w:t>Aggregate crude material flow data</w:t>
            </w:r>
          </w:p>
        </w:tc>
        <w:tc>
          <w:tcPr>
            <w:tcW w:w="817" w:type="dxa"/>
          </w:tcPr>
          <w:p w14:paraId="3AAB38F4" w14:textId="552810E4" w:rsidR="00E234CC" w:rsidRPr="00061817" w:rsidRDefault="00E234CC" w:rsidP="00134D97">
            <w:pPr>
              <w:rPr>
                <w:sz w:val="16"/>
                <w:lang w:val="en-US"/>
              </w:rPr>
            </w:pPr>
            <w:r w:rsidRPr="00061817">
              <w:rPr>
                <w:sz w:val="16"/>
                <w:lang w:val="en-US"/>
              </w:rPr>
              <w:t>mass</w:t>
            </w:r>
          </w:p>
        </w:tc>
        <w:tc>
          <w:tcPr>
            <w:tcW w:w="1349" w:type="dxa"/>
          </w:tcPr>
          <w:p w14:paraId="171A0503" w14:textId="3E527AF8" w:rsidR="00E234CC" w:rsidRPr="00061817" w:rsidRDefault="00E234CC" w:rsidP="00134D97">
            <w:pPr>
              <w:rPr>
                <w:sz w:val="16"/>
                <w:lang w:val="en-US"/>
              </w:rPr>
            </w:pPr>
            <w:r>
              <w:rPr>
                <w:sz w:val="16"/>
                <w:lang w:val="en-US"/>
              </w:rPr>
              <w:t>Total tons crude steel produced or used in economy</w:t>
            </w:r>
          </w:p>
        </w:tc>
        <w:tc>
          <w:tcPr>
            <w:tcW w:w="1842" w:type="dxa"/>
          </w:tcPr>
          <w:p w14:paraId="5E7C1270" w14:textId="622741F3" w:rsidR="00E234CC" w:rsidRPr="00061817" w:rsidRDefault="00E234CC" w:rsidP="00134D97">
            <w:pPr>
              <w:rPr>
                <w:sz w:val="16"/>
                <w:lang w:val="en-US"/>
              </w:rPr>
            </w:pPr>
            <w:r w:rsidRPr="00061817">
              <w:rPr>
                <w:sz w:val="16"/>
                <w:lang w:val="en-US"/>
              </w:rPr>
              <w:t>Introduced via ‘end-use shares’</w:t>
            </w:r>
          </w:p>
        </w:tc>
        <w:tc>
          <w:tcPr>
            <w:tcW w:w="2127" w:type="dxa"/>
          </w:tcPr>
          <w:p w14:paraId="0CA5CF9A" w14:textId="43E4BD68" w:rsidR="00E234CC" w:rsidRPr="00061817" w:rsidRDefault="00E234CC" w:rsidP="00134D97">
            <w:pPr>
              <w:rPr>
                <w:sz w:val="16"/>
                <w:lang w:val="en-US"/>
              </w:rPr>
            </w:pPr>
            <w:r w:rsidRPr="00061817">
              <w:rPr>
                <w:sz w:val="16"/>
                <w:lang w:val="en-US"/>
              </w:rPr>
              <w:t>Products or sectors</w:t>
            </w:r>
          </w:p>
        </w:tc>
      </w:tr>
      <w:tr w:rsidR="00E234CC" w:rsidRPr="00284AF3" w14:paraId="191CF78A" w14:textId="5DA0A041" w:rsidTr="00E26E6F">
        <w:tc>
          <w:tcPr>
            <w:tcW w:w="560" w:type="dxa"/>
            <w:vMerge w:val="restart"/>
            <w:textDirection w:val="btLr"/>
          </w:tcPr>
          <w:p w14:paraId="1317148A" w14:textId="6CE53A74" w:rsidR="00E234CC" w:rsidRPr="00AA22F4" w:rsidRDefault="00E234CC" w:rsidP="00AA22F4">
            <w:pPr>
              <w:ind w:left="113" w:right="113"/>
              <w:rPr>
                <w:sz w:val="14"/>
                <w:lang w:val="en-US"/>
              </w:rPr>
            </w:pPr>
            <w:r w:rsidRPr="00AA22F4">
              <w:rPr>
                <w:sz w:val="14"/>
                <w:lang w:val="en-US"/>
              </w:rPr>
              <w:t>Product or sectoral focus</w:t>
            </w:r>
          </w:p>
        </w:tc>
        <w:tc>
          <w:tcPr>
            <w:tcW w:w="665" w:type="dxa"/>
          </w:tcPr>
          <w:p w14:paraId="777BAB86" w14:textId="4FADD6CE" w:rsidR="00E234CC" w:rsidRPr="00061817" w:rsidRDefault="00E234CC" w:rsidP="00134D97">
            <w:pPr>
              <w:rPr>
                <w:sz w:val="16"/>
                <w:lang w:val="en-US"/>
              </w:rPr>
            </w:pPr>
            <w:r w:rsidRPr="00061817">
              <w:rPr>
                <w:sz w:val="16"/>
                <w:lang w:val="en-US"/>
              </w:rPr>
              <w:t>2</w:t>
            </w:r>
          </w:p>
        </w:tc>
        <w:tc>
          <w:tcPr>
            <w:tcW w:w="1566" w:type="dxa"/>
          </w:tcPr>
          <w:p w14:paraId="5E703920" w14:textId="19B38980" w:rsidR="00E234CC" w:rsidRPr="00061817" w:rsidRDefault="00E234CC" w:rsidP="00134D97">
            <w:pPr>
              <w:rPr>
                <w:sz w:val="16"/>
                <w:lang w:val="en-US"/>
              </w:rPr>
            </w:pPr>
            <w:r w:rsidRPr="00061817">
              <w:rPr>
                <w:sz w:val="16"/>
                <w:lang w:val="en-US"/>
              </w:rPr>
              <w:t>Sector-level material flows shipment / use data</w:t>
            </w:r>
          </w:p>
        </w:tc>
        <w:tc>
          <w:tcPr>
            <w:tcW w:w="817" w:type="dxa"/>
          </w:tcPr>
          <w:p w14:paraId="124C6DCC" w14:textId="125EDF84" w:rsidR="00E234CC" w:rsidRPr="00061817" w:rsidRDefault="00E234CC" w:rsidP="00134D97">
            <w:pPr>
              <w:rPr>
                <w:sz w:val="16"/>
                <w:lang w:val="en-US"/>
              </w:rPr>
            </w:pPr>
            <w:r w:rsidRPr="00061817">
              <w:rPr>
                <w:sz w:val="16"/>
                <w:lang w:val="en-US"/>
              </w:rPr>
              <w:t>mass</w:t>
            </w:r>
          </w:p>
        </w:tc>
        <w:tc>
          <w:tcPr>
            <w:tcW w:w="1349" w:type="dxa"/>
          </w:tcPr>
          <w:p w14:paraId="757B950E" w14:textId="1A7CB06C" w:rsidR="00E234CC" w:rsidRPr="00061817" w:rsidRDefault="00E234CC" w:rsidP="00134D97">
            <w:pPr>
              <w:rPr>
                <w:sz w:val="16"/>
                <w:lang w:val="en-US"/>
              </w:rPr>
            </w:pPr>
            <w:r>
              <w:rPr>
                <w:sz w:val="16"/>
                <w:lang w:val="en-US"/>
              </w:rPr>
              <w:t>Tons crude steel to automotive industry</w:t>
            </w:r>
          </w:p>
        </w:tc>
        <w:tc>
          <w:tcPr>
            <w:tcW w:w="1842" w:type="dxa"/>
          </w:tcPr>
          <w:p w14:paraId="129F1D77" w14:textId="5C3EEF9F" w:rsidR="00E234CC" w:rsidRPr="00061817" w:rsidRDefault="00E234CC" w:rsidP="00134D97">
            <w:pPr>
              <w:rPr>
                <w:sz w:val="16"/>
                <w:lang w:val="en-US"/>
              </w:rPr>
            </w:pPr>
            <w:r w:rsidRPr="00061817">
              <w:rPr>
                <w:sz w:val="16"/>
                <w:lang w:val="en-US"/>
              </w:rPr>
              <w:t>Inherent in data</w:t>
            </w:r>
          </w:p>
        </w:tc>
        <w:tc>
          <w:tcPr>
            <w:tcW w:w="2127" w:type="dxa"/>
          </w:tcPr>
          <w:p w14:paraId="11C25ABA" w14:textId="34D929C9" w:rsidR="00E234CC" w:rsidRPr="00061817" w:rsidRDefault="00E234CC" w:rsidP="00134D97">
            <w:pPr>
              <w:rPr>
                <w:sz w:val="16"/>
                <w:lang w:val="en-US"/>
              </w:rPr>
            </w:pPr>
            <w:r w:rsidRPr="00061817">
              <w:rPr>
                <w:sz w:val="16"/>
                <w:lang w:val="en-US"/>
              </w:rPr>
              <w:t>Sectors</w:t>
            </w:r>
          </w:p>
        </w:tc>
      </w:tr>
      <w:tr w:rsidR="00E234CC" w:rsidRPr="00284AF3" w14:paraId="5D8535B7" w14:textId="474AFFAE" w:rsidTr="00E26E6F">
        <w:tc>
          <w:tcPr>
            <w:tcW w:w="560" w:type="dxa"/>
            <w:vMerge/>
          </w:tcPr>
          <w:p w14:paraId="0751271A" w14:textId="77777777" w:rsidR="00E234CC" w:rsidRPr="00061817" w:rsidRDefault="00E234CC" w:rsidP="00134D97">
            <w:pPr>
              <w:rPr>
                <w:sz w:val="16"/>
                <w:lang w:val="en-US"/>
              </w:rPr>
            </w:pPr>
          </w:p>
        </w:tc>
        <w:tc>
          <w:tcPr>
            <w:tcW w:w="665" w:type="dxa"/>
          </w:tcPr>
          <w:p w14:paraId="4F55CC3D" w14:textId="3539A8DB" w:rsidR="00E234CC" w:rsidRPr="00061817" w:rsidRDefault="00E234CC" w:rsidP="00134D97">
            <w:pPr>
              <w:rPr>
                <w:sz w:val="16"/>
                <w:lang w:val="en-US"/>
              </w:rPr>
            </w:pPr>
            <w:r w:rsidRPr="00061817">
              <w:rPr>
                <w:sz w:val="16"/>
                <w:lang w:val="en-US"/>
              </w:rPr>
              <w:t>3</w:t>
            </w:r>
          </w:p>
        </w:tc>
        <w:tc>
          <w:tcPr>
            <w:tcW w:w="1566" w:type="dxa"/>
          </w:tcPr>
          <w:p w14:paraId="2989180E" w14:textId="58668927" w:rsidR="00E234CC" w:rsidRPr="00061817" w:rsidRDefault="00E234CC" w:rsidP="00134D97">
            <w:pPr>
              <w:rPr>
                <w:sz w:val="16"/>
                <w:lang w:val="en-US"/>
              </w:rPr>
            </w:pPr>
            <w:r w:rsidRPr="00061817">
              <w:rPr>
                <w:sz w:val="16"/>
                <w:lang w:val="en-US"/>
              </w:rPr>
              <w:t>Product-level production / use flow data</w:t>
            </w:r>
          </w:p>
        </w:tc>
        <w:tc>
          <w:tcPr>
            <w:tcW w:w="817" w:type="dxa"/>
          </w:tcPr>
          <w:p w14:paraId="0B6C870A" w14:textId="38C57CB4" w:rsidR="00E234CC" w:rsidRPr="00061817" w:rsidRDefault="00E234CC" w:rsidP="00134D97">
            <w:pPr>
              <w:rPr>
                <w:sz w:val="16"/>
                <w:lang w:val="en-US"/>
              </w:rPr>
            </w:pPr>
            <w:r w:rsidRPr="00061817">
              <w:rPr>
                <w:sz w:val="16"/>
                <w:lang w:val="en-US"/>
              </w:rPr>
              <w:t>Number or value of items</w:t>
            </w:r>
          </w:p>
        </w:tc>
        <w:tc>
          <w:tcPr>
            <w:tcW w:w="1349" w:type="dxa"/>
          </w:tcPr>
          <w:p w14:paraId="4FBB2403" w14:textId="640DAFD8" w:rsidR="00E234CC" w:rsidRPr="00061817" w:rsidRDefault="00E234CC" w:rsidP="00134D97">
            <w:pPr>
              <w:rPr>
                <w:sz w:val="16"/>
                <w:lang w:val="en-US"/>
              </w:rPr>
            </w:pPr>
            <w:r>
              <w:rPr>
                <w:sz w:val="16"/>
                <w:lang w:val="en-US"/>
              </w:rPr>
              <w:t>Number or value of cars sold, by type</w:t>
            </w:r>
          </w:p>
        </w:tc>
        <w:tc>
          <w:tcPr>
            <w:tcW w:w="1842" w:type="dxa"/>
          </w:tcPr>
          <w:p w14:paraId="3B77D3E1" w14:textId="21122250" w:rsidR="00E234CC" w:rsidRPr="00061817" w:rsidRDefault="00E234CC" w:rsidP="00134D97">
            <w:pPr>
              <w:rPr>
                <w:sz w:val="16"/>
                <w:lang w:val="en-US"/>
              </w:rPr>
            </w:pPr>
            <w:r w:rsidRPr="00061817">
              <w:rPr>
                <w:sz w:val="16"/>
                <w:lang w:val="en-US"/>
              </w:rPr>
              <w:t>Inherent in data; mass introduced via material intensities</w:t>
            </w:r>
          </w:p>
        </w:tc>
        <w:tc>
          <w:tcPr>
            <w:tcW w:w="2127" w:type="dxa"/>
          </w:tcPr>
          <w:p w14:paraId="121615A1" w14:textId="228BCA4D" w:rsidR="00E234CC" w:rsidRPr="00061817" w:rsidRDefault="00E234CC" w:rsidP="00134D97">
            <w:pPr>
              <w:rPr>
                <w:sz w:val="16"/>
                <w:lang w:val="en-US"/>
              </w:rPr>
            </w:pPr>
            <w:r w:rsidRPr="00061817">
              <w:rPr>
                <w:sz w:val="16"/>
                <w:lang w:val="en-US"/>
              </w:rPr>
              <w:t>products</w:t>
            </w:r>
          </w:p>
        </w:tc>
      </w:tr>
    </w:tbl>
    <w:p w14:paraId="7B573D4B" w14:textId="739C93AB" w:rsidR="007F6296" w:rsidRDefault="00DF53DE" w:rsidP="00375A80">
      <w:pPr>
        <w:spacing w:after="0"/>
        <w:jc w:val="center"/>
        <w:rPr>
          <w:sz w:val="20"/>
          <w:lang w:val="en-US"/>
        </w:rPr>
      </w:pPr>
      <w:r>
        <w:rPr>
          <w:noProof/>
          <w:sz w:val="20"/>
          <w:lang w:val="en-US"/>
        </w:rPr>
        <w:drawing>
          <wp:inline distT="0" distB="0" distL="0" distR="0" wp14:anchorId="305D1F15" wp14:editId="673BFBE7">
            <wp:extent cx="5913606" cy="260497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8079" cy="2606947"/>
                    </a:xfrm>
                    <a:prstGeom prst="rect">
                      <a:avLst/>
                    </a:prstGeom>
                    <a:noFill/>
                  </pic:spPr>
                </pic:pic>
              </a:graphicData>
            </a:graphic>
          </wp:inline>
        </w:drawing>
      </w:r>
    </w:p>
    <w:p w14:paraId="58DA0CB8" w14:textId="502475F5" w:rsidR="00420BBC" w:rsidRDefault="000E4132" w:rsidP="00375A80">
      <w:pPr>
        <w:spacing w:after="0"/>
        <w:jc w:val="center"/>
        <w:rPr>
          <w:sz w:val="20"/>
          <w:lang w:val="en-US"/>
        </w:rPr>
      </w:pPr>
      <w:r>
        <w:rPr>
          <w:rStyle w:val="Kommentarzeichen"/>
        </w:rPr>
        <w:lastRenderedPageBreak/>
        <w:commentReference w:id="9"/>
      </w:r>
      <w:r w:rsidR="006804FB">
        <w:rPr>
          <w:rStyle w:val="Kommentarzeichen"/>
        </w:rPr>
        <w:commentReference w:id="10"/>
      </w:r>
      <w:r w:rsidR="00D16515">
        <w:rPr>
          <w:noProof/>
          <w:sz w:val="20"/>
          <w:lang w:val="en-US"/>
        </w:rPr>
        <w:drawing>
          <wp:inline distT="0" distB="0" distL="0" distR="0" wp14:anchorId="7B509DA2" wp14:editId="6E033842">
            <wp:extent cx="5766589" cy="21505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641" cy="2153909"/>
                    </a:xfrm>
                    <a:prstGeom prst="rect">
                      <a:avLst/>
                    </a:prstGeom>
                    <a:noFill/>
                  </pic:spPr>
                </pic:pic>
              </a:graphicData>
            </a:graphic>
          </wp:inline>
        </w:drawing>
      </w:r>
    </w:p>
    <w:p w14:paraId="1CF2B7C2" w14:textId="1B363EF1" w:rsidR="00363C87" w:rsidRPr="0076367F" w:rsidRDefault="0066468D" w:rsidP="00363C87">
      <w:pPr>
        <w:rPr>
          <w:lang w:val="en-US"/>
        </w:rPr>
      </w:pPr>
      <w:r>
        <w:rPr>
          <w:lang w:val="en-US"/>
        </w:rPr>
        <w:t xml:space="preserve">To derive </w:t>
      </w:r>
      <w:r w:rsidR="006712B4">
        <w:rPr>
          <w:lang w:val="en-US"/>
        </w:rPr>
        <w:t xml:space="preserve">the required </w:t>
      </w:r>
      <w:r w:rsidR="00BF0F51">
        <w:rPr>
          <w:lang w:val="en-US"/>
        </w:rPr>
        <w:t>‘</w:t>
      </w:r>
      <w:r>
        <w:rPr>
          <w:lang w:val="en-US"/>
        </w:rPr>
        <w:t>end-use</w:t>
      </w:r>
      <w:r w:rsidR="00BF0F51">
        <w:rPr>
          <w:lang w:val="en-US"/>
        </w:rPr>
        <w:t xml:space="preserve"> shares’</w:t>
      </w:r>
      <w:r>
        <w:rPr>
          <w:lang w:val="en-US"/>
        </w:rPr>
        <w:t xml:space="preserve"> for </w:t>
      </w:r>
      <w:r w:rsidR="00AA26B2">
        <w:rPr>
          <w:lang w:val="en-US"/>
        </w:rPr>
        <w:t>economy-wide material flows</w:t>
      </w:r>
      <w:r>
        <w:rPr>
          <w:lang w:val="en-US"/>
        </w:rPr>
        <w:t>, s</w:t>
      </w:r>
      <w:r w:rsidR="0076367F" w:rsidRPr="0076367F">
        <w:rPr>
          <w:lang w:val="en-US"/>
        </w:rPr>
        <w:t xml:space="preserve">everal methods </w:t>
      </w:r>
      <w:r>
        <w:rPr>
          <w:lang w:val="en-US"/>
        </w:rPr>
        <w:t xml:space="preserve">and data sources </w:t>
      </w:r>
      <w:r w:rsidR="00FE1B1D">
        <w:rPr>
          <w:lang w:val="en-US"/>
        </w:rPr>
        <w:t>have been utilized</w:t>
      </w:r>
      <w:r w:rsidR="00FE1B1D" w:rsidRPr="00357A31">
        <w:rPr>
          <w:lang w:val="en-US"/>
        </w:rPr>
        <w:t>.</w:t>
      </w:r>
      <w:r w:rsidR="0076367F" w:rsidRPr="0076367F">
        <w:rPr>
          <w:lang w:val="en-US"/>
        </w:rPr>
        <w:t xml:space="preserve"> </w:t>
      </w:r>
      <w:r w:rsidR="00FE1B1D">
        <w:rPr>
          <w:lang w:val="en-US"/>
        </w:rPr>
        <w:t>However, s</w:t>
      </w:r>
      <w:r w:rsidR="004B1A23" w:rsidRPr="0076367F">
        <w:rPr>
          <w:lang w:val="en-US"/>
        </w:rPr>
        <w:t>o far, these methods have not been systematically compared</w:t>
      </w:r>
      <w:r w:rsidR="00D36A04">
        <w:rPr>
          <w:lang w:val="en-US"/>
        </w:rPr>
        <w:t xml:space="preserve"> and d</w:t>
      </w:r>
      <w:r w:rsidR="004B1A23" w:rsidRPr="0076367F">
        <w:rPr>
          <w:lang w:val="en-US"/>
        </w:rPr>
        <w:t>ue to different terminology</w:t>
      </w:r>
      <w:r w:rsidR="00C85B0D">
        <w:rPr>
          <w:lang w:val="en-US"/>
        </w:rPr>
        <w:t xml:space="preserve">, </w:t>
      </w:r>
      <w:r w:rsidR="004B1A23" w:rsidRPr="0076367F">
        <w:rPr>
          <w:lang w:val="en-US"/>
        </w:rPr>
        <w:t>mathematical notation</w:t>
      </w:r>
      <w:r w:rsidR="00C85B0D">
        <w:rPr>
          <w:lang w:val="en-US"/>
        </w:rPr>
        <w:t>s</w:t>
      </w:r>
      <w:r w:rsidR="004B1A23" w:rsidRPr="0076367F">
        <w:rPr>
          <w:lang w:val="en-US"/>
        </w:rPr>
        <w:t xml:space="preserve">, as well as study scopes, it is </w:t>
      </w:r>
      <w:r w:rsidR="006712B4">
        <w:rPr>
          <w:lang w:val="en-US"/>
        </w:rPr>
        <w:t xml:space="preserve">difficult </w:t>
      </w:r>
      <w:r w:rsidR="004B1A23" w:rsidRPr="0076367F">
        <w:rPr>
          <w:lang w:val="en-US"/>
        </w:rPr>
        <w:t>to assess their strengths and weakness</w:t>
      </w:r>
      <w:r w:rsidR="008307A6">
        <w:rPr>
          <w:lang w:val="en-US"/>
        </w:rPr>
        <w:t>es</w:t>
      </w:r>
      <w:r w:rsidR="004B1A23" w:rsidRPr="0076367F">
        <w:rPr>
          <w:lang w:val="en-US"/>
        </w:rPr>
        <w:t xml:space="preserve">. </w:t>
      </w:r>
      <w:r w:rsidR="00D94FA0">
        <w:rPr>
          <w:lang w:val="en-US"/>
        </w:rPr>
        <w:t xml:space="preserve">Additionally, </w:t>
      </w:r>
      <w:r w:rsidR="00CA3509">
        <w:rPr>
          <w:lang w:val="en-US"/>
        </w:rPr>
        <w:t xml:space="preserve">inflow-driven dMFA is increasingly utilized for global-country level modelling and </w:t>
      </w:r>
      <w:r w:rsidR="00D94FA0">
        <w:rPr>
          <w:lang w:val="en-US"/>
        </w:rPr>
        <w:t xml:space="preserve">recent </w:t>
      </w:r>
      <w:r w:rsidR="00F3317E">
        <w:rPr>
          <w:lang w:val="en-US"/>
        </w:rPr>
        <w:t xml:space="preserve">studies </w:t>
      </w:r>
      <w:r w:rsidR="00C85B0D">
        <w:rPr>
          <w:lang w:val="en-US"/>
        </w:rPr>
        <w:t xml:space="preserve">have begun to re-use published </w:t>
      </w:r>
      <w:r w:rsidR="00F3317E">
        <w:rPr>
          <w:lang w:val="en-US"/>
        </w:rPr>
        <w:t xml:space="preserve">end-use </w:t>
      </w:r>
      <w:r w:rsidR="00C85B0D">
        <w:rPr>
          <w:lang w:val="en-US"/>
        </w:rPr>
        <w:t>share</w:t>
      </w:r>
      <w:r w:rsidR="002023C6">
        <w:rPr>
          <w:lang w:val="en-US"/>
        </w:rPr>
        <w:t>s</w:t>
      </w:r>
      <w:r w:rsidR="00C85B0D">
        <w:rPr>
          <w:lang w:val="en-US"/>
        </w:rPr>
        <w:t xml:space="preserve"> from </w:t>
      </w:r>
      <w:r w:rsidR="00F3317E">
        <w:rPr>
          <w:lang w:val="en-US"/>
        </w:rPr>
        <w:t xml:space="preserve">original </w:t>
      </w:r>
      <w:r w:rsidR="00F3317E" w:rsidRPr="00DC462F">
        <w:rPr>
          <w:lang w:val="en-US"/>
        </w:rPr>
        <w:t>works</w:t>
      </w:r>
      <w:r w:rsidR="002023C6">
        <w:rPr>
          <w:lang w:val="en-US"/>
        </w:rPr>
        <w:t xml:space="preserve"> </w:t>
      </w:r>
      <w:r w:rsidR="00F3317E" w:rsidRPr="00DC462F">
        <w:rPr>
          <w:lang w:val="en-US"/>
        </w:rPr>
        <w:t>(</w:t>
      </w:r>
      <w:r w:rsidR="00DC462F" w:rsidRPr="00DC462F">
        <w:rPr>
          <w:lang w:val="en-US"/>
        </w:rPr>
        <w:t xml:space="preserve">e.g. </w:t>
      </w:r>
      <w:sdt>
        <w:sdtPr>
          <w:rPr>
            <w:lang w:val="en-US"/>
          </w:rPr>
          <w:alias w:val="Don't edit this field"/>
          <w:tag w:val="CitaviPlaceholder#847578d5-474a-4100-81b5-c46aab66f74b"/>
          <w:id w:val="1812597687"/>
          <w:placeholder>
            <w:docPart w:val="DefaultPlaceholder_-1854013440"/>
          </w:placeholder>
        </w:sdtPr>
        <w:sdtEndPr/>
        <w:sdtContent>
          <w:r w:rsidR="00DC462F" w:rsidRPr="00DC462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NTQwMDBhLWU5NGEtNDk0Yi1hZDExLTc5NTc1YTUyMTEwMCIsIlJhbmdlTGVuZ3RoIjoyMiwiUmVmZXJlbmNlSWQiOiIxYTJlODY4ZS05YTdjLTRkMzYtOWM0MS1hZGFmN2NiN2I5YT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mllIiwiTGFzdE5hbWUiOiJLbG9zZSIsIlByb3RlY3RlZCI6ZmFsc2UsIlNleCI6MCwiQ3JlYXRlZEJ5IjoiX0phbiBTdHJlZWNrIiwiQ3JlYXRlZE9uIjoiMjAyMS0wOS0yMVQxMDo0NjowMyIsIk1vZGlmaWVkQnkiOiJfSmFuIFN0cmVlY2siLCJJZCI6IjU3MGY2NDhhLWE4MmItNDQwZS05NjU4LTliNGVhMWQ1YjM3MiIsIk1vZGlmaWVkT24iOiIyMDIxLTA5LTIxVDEwOjQ2OjAzIiwiUHJvamVjdCI6eyIkaWQiOiI1IiwiJHR5cGUiOiJTd2lzc0FjYWRlbWljLkNpdGF2aS5Qcm9qZWN0LCBTd2lzc0FjYWRlbWljLkNpdGF2aSJ9fSx7IiRpZCI6IjY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1dLCJDaXRhdGlvbktleVVwZGF0ZVR5cGUiOjAsIkNvbGxhYm9yYXRvcnMiOltdLCJEb2kiOiIxMC4xMTExL2ppZWMuMTMwOT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aWVjLjEzMDkyIiwiVXJpU3RyaW5nIjoiaHR0cHM6Ly9kb2kub3JnLzEwLjExMTEvamllYy4xMzA5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nJlc2NvbnJlYy4yMDIwLjEwNDg0MiIsIlVyaVN0cmluZyI6Imh0dHBzOi8vZG9pLm9yZy8xMC4xMDE2L2oucmVzY29ucmVjLjIwMjAuMTA0ODQ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JUMTI6Mjg6NTEiLCJNb2RpZmllZEJ5IjoiX0phbiBTdHJlZWNrIiwiSWQiOiI3MjY5NGE0My0zMTk3LTQwZDQtYmVkZC00MmFkOGVmMGZjNDgiLCJNb2RpZmllZE9uIjoiMjAyMS0xMC0wMlQxMjoyODo1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cxODUyMzAiLCJVcmlTdHJpbmciOiJodHRwczovL3d3dy5uY2JpLm5sbS5uaWguZ292L3BtYy9hcnRpY2xlcy9QTUM3MTg1MjM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TAtMDJUMTI6Mjg6NTEiLCJNb2RpZmllZEJ5IjoiX0phbiBTdHJlZWNrIiwiSWQiOiJkMmEyZmZhNi03MjI3LTQ4NjktYmI3Mi1hNzZmYjhkODhhZGEiLCJNb2RpZmllZE9uIjoiMjAyMS0xMC0wMlQxMjoyODo1MS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MyNjI0NjQzIiwiVXJpU3RyaW5nIjoiaHR0cDovL3d3dy5uY2JpLm5sbS5uaWguZ292L3B1Ym1lZC8zMjYyNDY0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EwLTAyVDEyOjI4OjUxIiwiTW9kaWZpZWRCeSI6Il9KYW4gU3RyZWVjayIsIklkIjoiNTc5ZjBjNWEtMmQ3Ni00M2IyLWI2MTQtYzNlZmU4NjJlMGE4IiwiTW9kaWZpZWRPbiI6IjIwMjEtMTAtMDJUMTI6Mjg6NTEiLCJQcm9qZWN0Ijp7IiRyZWYiOiI1In19XSwiT3JnYW5pemF0aW9ucyI6W10sIk90aGVyc0ludm9sdmVkIjpbXSwiUGFnZVJhbmdlIjoiPHNwPlxyXG4gIDxuPjEwNDg0Mjwvbj5cclxuICA8aW4+dHJ1ZTwvaW4+XHJcbiAgPG9zPjEwNDg0Mjwvb3M+XHJcbiAgPHBzPjEwNDg0MjwvcHM+XHJcbjwvc3A+XHJcbjxvcz4xMDQ4NDI8L29zPiIsIlBlcmlvZGljYWwiOnsiJGlkIjoiMjU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zM5MC9yZXNvdXJjZXMxMDA3MDA3MiIsIlVyaVN0cmluZyI6Imh0dHBzOi8vZG9pLm9yZy8xMC4zMzkwL3Jlc291cmNlczEwMDcwMDcy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M3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yZWYiOiI1In19LHsiJGlkIjoiMz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LHsiJGlkIjoiMzkiLCIkdHlwZSI6IlN3aXNzQWNhZGVtaWMuQ2l0YXZpLlBlcnNvbiwgU3dpc3NBY2FkZW1pYy5DaXRhdmkiLCJGaXJzdE5hbWUiOiJKYWNvYiIsIkxhc3ROYW1lIjoiRnJ5IiwiUHJvdGVjdGVkIjpmYWxzZSwiU2V4IjoyLCJDcmVhdGVkQnkiOiJfSmFuIFN0cmVlY2siLCJDcmVhdGVkT24iOiIyMDE5LTAyLTA1VDE1OjUwOjAxIiwiTW9kaWZpZWRCeSI6Il9KYW4gU3RyZWVjayIsIklkIjoiNzBhMWQ4MmQtNDYyYi00Y2E0LWJlZWQtN2JmNjg3OTZiODE2IiwiTW9kaWZpZWRPbiI6IjIwMTktMDItMDVUMTU6NTA6MDQiLCJQcm9qZWN0Ijp7IiRyZWYiOiI1In19LHsiJGlkIjoiNDA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XSwiQ2l0YXRpb25LZXlVcGRhdGVUeXBlIjowLCJDb2xsYWJvcmF0b3JzIjpbXSwiRGF0ZSI6IjIwMjAiLCJEb2kiOiIxMC4xMTExL2ppZWMuMTMyMTUiLCJFZGl0b3JzIjpbXSwiRXZhbHVhdGlvbkNvbXBsZXhpdHkiOjAsIkV2YWx1YXRpb25Tb3VyY2VUZXh0Rm9ybWF0IjowLCJHcm91cHMiOltdLCJIYXNMYWJlbDEiOmZhbHNlLCJIYXNMYWJlbDIiOmZhbHNlLCJLZXl3b3JkcyI6W10sIkxhbmd1YWdlIjoiZW4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MzE0MC9SRy4yLjIuMzU1MjIuODE2MDQiLCJVcmlTdHJpbmciOiJodHRwczovL2RvaS5vcmcvMTAuMTExMS9qaWVjLjEzMjE1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</w:instrText>
          </w:r>
          <w:r w:rsidR="00217DA1" w:rsidRPr="00284AF3">
            <w:instrText>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S2xvc2UgdW5kIFBhdWxpdWsgMjAyMTsgR29kb3kgTGXDs24gZXQgYWwuIDIwMjA7IEphcnLDrW4gSsOhY29tZSBldCBhbC4gMjAyMTsgV2llbGFuZCBldCBhbC4gMjAyMSJ9XX0sIlRhZyI6IkNpdGF2aVBsYWNlaG9sZGVyIzg0NzU3OGQ1LTQ3NGEtNDEwMC04MWI1LWM0NmFhYjY2Zjc0YiIsIlRleHQiOiJLbG9zZSB1bmQgUGF1bGl1ayAyMDIxOyBHb2RveSBMZcOzbiBldCBhbC4gMjAyMDsgSmFycsOtbiBKw6Fjb21lIGV0IGFsLiAyMDIxOyBXaWVsYW5kIGV0IGFsLiAyMDIxIiwiV0FJVmVyc2lvbiI6IjYuMTEuMC4wIn0=}</w:instrText>
          </w:r>
          <w:r w:rsidR="00DC462F" w:rsidRPr="00DC462F">
            <w:rPr>
              <w:lang w:val="en-US"/>
            </w:rPr>
            <w:fldChar w:fldCharType="separate"/>
          </w:r>
          <w:r w:rsidR="00866FFF">
            <w:t>Klose und Pauliuk 2021; Godoy León et al. 2020; Jarrín Jácome et al. 2021; Wieland et al. 2021</w:t>
          </w:r>
          <w:r w:rsidR="00DC462F" w:rsidRPr="00DC462F">
            <w:rPr>
              <w:lang w:val="en-US"/>
            </w:rPr>
            <w:fldChar w:fldCharType="end"/>
          </w:r>
        </w:sdtContent>
      </w:sdt>
      <w:r w:rsidR="0011474B" w:rsidRPr="00DC7077">
        <w:t>)</w:t>
      </w:r>
      <w:bookmarkStart w:id="11" w:name="_Hlk84596460"/>
      <w:r w:rsidR="008222C6" w:rsidRPr="00DC7077">
        <w:t xml:space="preserve">. </w:t>
      </w:r>
      <w:r w:rsidR="008222C6">
        <w:rPr>
          <w:lang w:val="en-US"/>
        </w:rPr>
        <w:t xml:space="preserve">Therefore, </w:t>
      </w:r>
      <w:r>
        <w:rPr>
          <w:lang w:val="en-US"/>
        </w:rPr>
        <w:t>i</w:t>
      </w:r>
      <w:r w:rsidR="00C85B0D">
        <w:rPr>
          <w:lang w:val="en-US"/>
        </w:rPr>
        <w:t xml:space="preserve">t </w:t>
      </w:r>
      <w:r w:rsidR="00684312">
        <w:rPr>
          <w:lang w:val="en-US"/>
        </w:rPr>
        <w:t xml:space="preserve">seems </w:t>
      </w:r>
      <w:r w:rsidR="00C85B0D">
        <w:rPr>
          <w:lang w:val="en-US"/>
        </w:rPr>
        <w:t>relevant to comparatively</w:t>
      </w:r>
      <w:r w:rsidR="00684312">
        <w:rPr>
          <w:lang w:val="en-US"/>
        </w:rPr>
        <w:t xml:space="preserve"> </w:t>
      </w:r>
      <w:r w:rsidR="00C85B0D">
        <w:rPr>
          <w:lang w:val="en-US"/>
        </w:rPr>
        <w:t xml:space="preserve">assess </w:t>
      </w:r>
      <w:r>
        <w:rPr>
          <w:lang w:val="en-US"/>
        </w:rPr>
        <w:t>these methods</w:t>
      </w:r>
      <w:r w:rsidR="00C85B0D">
        <w:rPr>
          <w:lang w:val="en-US"/>
        </w:rPr>
        <w:t xml:space="preserve"> to inform </w:t>
      </w:r>
      <w:r w:rsidR="00684312">
        <w:rPr>
          <w:lang w:val="en-US"/>
        </w:rPr>
        <w:t xml:space="preserve">and improve </w:t>
      </w:r>
      <w:r w:rsidR="00DC7077">
        <w:rPr>
          <w:lang w:val="en-US"/>
        </w:rPr>
        <w:t xml:space="preserve">result </w:t>
      </w:r>
      <w:r w:rsidR="00684312">
        <w:rPr>
          <w:lang w:val="en-US"/>
        </w:rPr>
        <w:t>re-usability, as well as cumulative research efforts</w:t>
      </w:r>
      <w:bookmarkEnd w:id="11"/>
      <w:r w:rsidR="00F65062">
        <w:rPr>
          <w:lang w:val="en-US"/>
        </w:rPr>
        <w:t xml:space="preserve"> for </w:t>
      </w:r>
      <w:r w:rsidR="005740B7">
        <w:rPr>
          <w:lang w:val="en-US"/>
        </w:rPr>
        <w:t xml:space="preserve">economy-wide, long-term modelling for many materials and across spatio-temporal scales, i.e. national to global. </w:t>
      </w:r>
      <w:r w:rsidR="00C55E24">
        <w:rPr>
          <w:lang w:val="en-US"/>
        </w:rPr>
        <w:t xml:space="preserve">Here, </w:t>
      </w:r>
      <w:r w:rsidR="005740B7">
        <w:rPr>
          <w:lang w:val="en-US"/>
        </w:rPr>
        <w:t>w</w:t>
      </w:r>
      <w:r w:rsidR="00E92CCF">
        <w:rPr>
          <w:lang w:val="en-US"/>
        </w:rPr>
        <w:t xml:space="preserve">e pose </w:t>
      </w:r>
      <w:r w:rsidR="00363C87" w:rsidRPr="0076367F">
        <w:rPr>
          <w:lang w:val="en-US"/>
        </w:rPr>
        <w:t>the following research questions:</w:t>
      </w:r>
    </w:p>
    <w:p w14:paraId="26804A9F" w14:textId="6CA5239F" w:rsidR="00363C87" w:rsidRPr="000B02AC" w:rsidRDefault="00363C87" w:rsidP="000B02AC">
      <w:pPr>
        <w:pStyle w:val="Listenabsatz"/>
        <w:numPr>
          <w:ilvl w:val="0"/>
          <w:numId w:val="1"/>
        </w:numPr>
        <w:rPr>
          <w:lang w:val="en-US"/>
        </w:rPr>
      </w:pPr>
      <w:r w:rsidRPr="0076367F">
        <w:rPr>
          <w:lang w:val="en-US"/>
        </w:rPr>
        <w:t xml:space="preserve">RQ1: </w:t>
      </w:r>
      <w:r w:rsidR="003B386D" w:rsidRPr="00E62ED6">
        <w:rPr>
          <w:lang w:val="en-US"/>
        </w:rPr>
        <w:t xml:space="preserve">Which </w:t>
      </w:r>
      <w:r w:rsidR="003B386D">
        <w:rPr>
          <w:lang w:val="en-US"/>
        </w:rPr>
        <w:t>data sources</w:t>
      </w:r>
      <w:r w:rsidR="003B386D" w:rsidRPr="00E62ED6">
        <w:rPr>
          <w:lang w:val="en-US"/>
        </w:rPr>
        <w:t xml:space="preserve"> </w:t>
      </w:r>
      <w:r w:rsidR="000B02AC">
        <w:rPr>
          <w:lang w:val="en-US"/>
        </w:rPr>
        <w:t xml:space="preserve">and methods </w:t>
      </w:r>
      <w:r w:rsidR="003B386D" w:rsidRPr="00E62ED6">
        <w:rPr>
          <w:lang w:val="en-US"/>
        </w:rPr>
        <w:t xml:space="preserve">have been used to </w:t>
      </w:r>
      <w:r w:rsidR="003B386D">
        <w:rPr>
          <w:lang w:val="en-US"/>
        </w:rPr>
        <w:t>determine</w:t>
      </w:r>
      <w:r w:rsidR="000B02AC">
        <w:rPr>
          <w:lang w:val="en-US"/>
        </w:rPr>
        <w:t xml:space="preserve"> </w:t>
      </w:r>
      <w:r w:rsidR="003B386D">
        <w:rPr>
          <w:lang w:val="en-US"/>
        </w:rPr>
        <w:t xml:space="preserve">the share of different end-use </w:t>
      </w:r>
      <w:r w:rsidR="000B02AC">
        <w:rPr>
          <w:lang w:val="en-US"/>
        </w:rPr>
        <w:t>products</w:t>
      </w:r>
      <w:r w:rsidR="003B386D">
        <w:rPr>
          <w:lang w:val="en-US"/>
        </w:rPr>
        <w:t xml:space="preserve"> in the final consumption of different materials</w:t>
      </w:r>
      <w:r w:rsidR="000B02AC">
        <w:rPr>
          <w:lang w:val="en-US"/>
        </w:rPr>
        <w:t xml:space="preserve"> (‘end-use shares’) for </w:t>
      </w:r>
      <w:r w:rsidR="000B02AC" w:rsidRPr="0076367F">
        <w:rPr>
          <w:lang w:val="en-US"/>
        </w:rPr>
        <w:t xml:space="preserve">inflow-driven </w:t>
      </w:r>
      <w:r w:rsidR="000B02AC">
        <w:rPr>
          <w:lang w:val="en-US"/>
        </w:rPr>
        <w:t xml:space="preserve">dynamic </w:t>
      </w:r>
      <w:r w:rsidR="000B02AC" w:rsidRPr="0076367F">
        <w:rPr>
          <w:lang w:val="en-US"/>
        </w:rPr>
        <w:t>Material Flow Analysis</w:t>
      </w:r>
      <w:r w:rsidR="003B386D">
        <w:rPr>
          <w:lang w:val="en-US"/>
        </w:rPr>
        <w:t>?</w:t>
      </w:r>
      <w:r w:rsidR="000B02AC">
        <w:rPr>
          <w:lang w:val="en-US"/>
        </w:rPr>
        <w:t xml:space="preserve"> </w:t>
      </w:r>
    </w:p>
    <w:p w14:paraId="22BB71A2" w14:textId="39806873" w:rsidR="00363C87" w:rsidRDefault="00363C87" w:rsidP="00A752B8">
      <w:pPr>
        <w:pStyle w:val="Listenabsatz"/>
        <w:numPr>
          <w:ilvl w:val="0"/>
          <w:numId w:val="1"/>
        </w:numPr>
        <w:rPr>
          <w:lang w:val="en-US"/>
        </w:rPr>
      </w:pPr>
      <w:r w:rsidRPr="0076367F">
        <w:rPr>
          <w:lang w:val="en-US"/>
        </w:rPr>
        <w:t>RQ2</w:t>
      </w:r>
      <w:r w:rsidR="009B35A6" w:rsidRPr="0076367F">
        <w:rPr>
          <w:lang w:val="en-US"/>
        </w:rPr>
        <w:t>:</w:t>
      </w:r>
      <w:r w:rsidRPr="0076367F">
        <w:rPr>
          <w:lang w:val="en-US"/>
        </w:rPr>
        <w:t xml:space="preserve"> </w:t>
      </w:r>
      <w:r w:rsidR="00E92CCF">
        <w:rPr>
          <w:lang w:val="en-US"/>
        </w:rPr>
        <w:t>W</w:t>
      </w:r>
      <w:r w:rsidRPr="0076367F">
        <w:rPr>
          <w:lang w:val="en-US"/>
        </w:rPr>
        <w:t xml:space="preserve">hat are </w:t>
      </w:r>
      <w:r w:rsidR="00E92CCF">
        <w:rPr>
          <w:lang w:val="en-US"/>
        </w:rPr>
        <w:t xml:space="preserve">the specific rationales and </w:t>
      </w:r>
      <w:r w:rsidR="009C4C8A">
        <w:rPr>
          <w:lang w:val="en-US"/>
        </w:rPr>
        <w:t xml:space="preserve">methodological </w:t>
      </w:r>
      <w:r w:rsidR="00E92CCF">
        <w:rPr>
          <w:lang w:val="en-US"/>
        </w:rPr>
        <w:t xml:space="preserve">requirements for each method and what are their </w:t>
      </w:r>
      <w:r w:rsidR="00C61411">
        <w:rPr>
          <w:lang w:val="en-US"/>
        </w:rPr>
        <w:t xml:space="preserve">similarities, differences, </w:t>
      </w:r>
      <w:r w:rsidR="009B1BAE">
        <w:rPr>
          <w:lang w:val="en-US"/>
        </w:rPr>
        <w:t>st</w:t>
      </w:r>
      <w:r w:rsidR="009B1BAE" w:rsidRPr="00BD09E1">
        <w:rPr>
          <w:lang w:val="en-US"/>
        </w:rPr>
        <w:t xml:space="preserve">rengths </w:t>
      </w:r>
      <w:r w:rsidRPr="00BD09E1">
        <w:rPr>
          <w:lang w:val="en-US"/>
        </w:rPr>
        <w:t xml:space="preserve">and </w:t>
      </w:r>
      <w:r w:rsidR="009B1BAE" w:rsidRPr="00BD09E1">
        <w:rPr>
          <w:lang w:val="en-US"/>
        </w:rPr>
        <w:t>weaknesses</w:t>
      </w:r>
      <w:r w:rsidRPr="00BD09E1">
        <w:rPr>
          <w:lang w:val="en-US"/>
        </w:rPr>
        <w:t xml:space="preserve"> in terms of </w:t>
      </w:r>
      <w:r w:rsidR="009B1BAE" w:rsidRPr="00BD09E1">
        <w:rPr>
          <w:lang w:val="en-US"/>
        </w:rPr>
        <w:t>consistent system boundaries and end-use resolution, as w</w:t>
      </w:r>
      <w:r w:rsidR="009B1BAE">
        <w:rPr>
          <w:lang w:val="en-US"/>
        </w:rPr>
        <w:t xml:space="preserve">ell as </w:t>
      </w:r>
      <w:r w:rsidRPr="0076367F">
        <w:rPr>
          <w:lang w:val="en-US"/>
        </w:rPr>
        <w:t>efficient application to many materials, countries and years</w:t>
      </w:r>
      <w:r w:rsidR="00B2093C">
        <w:rPr>
          <w:lang w:val="en-US"/>
        </w:rPr>
        <w:t>?</w:t>
      </w:r>
    </w:p>
    <w:p w14:paraId="13E2DCCC" w14:textId="4C34BB65" w:rsidR="00E92CCF" w:rsidRPr="0006765A" w:rsidRDefault="00EA5E2D" w:rsidP="00177B80">
      <w:pPr>
        <w:rPr>
          <w:lang w:val="en-US"/>
        </w:rPr>
      </w:pPr>
      <w:r>
        <w:rPr>
          <w:lang w:val="en-US"/>
        </w:rPr>
        <w:t xml:space="preserve">In this study, we </w:t>
      </w:r>
      <w:r w:rsidRPr="0076367F">
        <w:rPr>
          <w:lang w:val="en-US"/>
        </w:rPr>
        <w:t xml:space="preserve">conceptually </w:t>
      </w:r>
      <w:r>
        <w:rPr>
          <w:lang w:val="en-US"/>
        </w:rPr>
        <w:t xml:space="preserve">review and </w:t>
      </w:r>
      <w:r w:rsidRPr="0076367F">
        <w:rPr>
          <w:lang w:val="en-US"/>
        </w:rPr>
        <w:t xml:space="preserve">compare </w:t>
      </w:r>
      <w:r>
        <w:rPr>
          <w:lang w:val="en-US"/>
        </w:rPr>
        <w:t>five</w:t>
      </w:r>
      <w:r w:rsidRPr="0076367F">
        <w:rPr>
          <w:lang w:val="en-US"/>
        </w:rPr>
        <w:t xml:space="preserve"> distinct </w:t>
      </w:r>
      <w:r>
        <w:rPr>
          <w:lang w:val="en-US"/>
        </w:rPr>
        <w:t xml:space="preserve">methods </w:t>
      </w:r>
      <w:r w:rsidRPr="0076367F">
        <w:rPr>
          <w:lang w:val="en-US"/>
        </w:rPr>
        <w:t xml:space="preserve">to derive </w:t>
      </w:r>
      <w:r w:rsidR="00D33CDA">
        <w:rPr>
          <w:lang w:val="en-US"/>
        </w:rPr>
        <w:t xml:space="preserve">material </w:t>
      </w:r>
      <w:r w:rsidRPr="0076367F">
        <w:rPr>
          <w:lang w:val="en-US"/>
        </w:rPr>
        <w:t xml:space="preserve">end-use </w:t>
      </w:r>
      <w:r>
        <w:rPr>
          <w:lang w:val="en-US"/>
        </w:rPr>
        <w:t>shares</w:t>
      </w:r>
      <w:r w:rsidR="009A0DDE">
        <w:rPr>
          <w:lang w:val="en-US"/>
        </w:rPr>
        <w:t xml:space="preserve"> applicable to economy-wide materia</w:t>
      </w:r>
      <w:r w:rsidR="004617AC">
        <w:rPr>
          <w:lang w:val="en-US"/>
        </w:rPr>
        <w:t>l</w:t>
      </w:r>
      <w:r w:rsidR="009A0DDE">
        <w:rPr>
          <w:lang w:val="en-US"/>
        </w:rPr>
        <w:t xml:space="preserve"> flows</w:t>
      </w:r>
      <w:r w:rsidR="00D33CDA">
        <w:rPr>
          <w:lang w:val="en-US"/>
        </w:rPr>
        <w:t>, drawing on</w:t>
      </w:r>
      <w:r w:rsidR="009A0DDE">
        <w:rPr>
          <w:lang w:val="en-US"/>
        </w:rPr>
        <w:t xml:space="preserve"> </w:t>
      </w:r>
      <w:r w:rsidRPr="00C0040D">
        <w:rPr>
          <w:lang w:val="en-US"/>
        </w:rPr>
        <w:t xml:space="preserve">industry shipment data in physical units and </w:t>
      </w:r>
      <w:r w:rsidRPr="00CF446E">
        <w:rPr>
          <w:lang w:val="en-US"/>
        </w:rPr>
        <w:t>monetary Input-Output Tables</w:t>
      </w:r>
      <w:r w:rsidRPr="0076367F">
        <w:rPr>
          <w:lang w:val="en-US"/>
        </w:rPr>
        <w:t xml:space="preserve"> (</w:t>
      </w:r>
      <w:r>
        <w:rPr>
          <w:lang w:val="en-US"/>
        </w:rPr>
        <w:t>MIOT</w:t>
      </w:r>
      <w:r w:rsidRPr="0076367F">
        <w:rPr>
          <w:lang w:val="en-US"/>
        </w:rPr>
        <w:t>s).</w:t>
      </w:r>
      <w:r>
        <w:rPr>
          <w:lang w:val="en-US"/>
        </w:rPr>
        <w:t xml:space="preserve"> W</w:t>
      </w:r>
      <w:r w:rsidR="00AB138A">
        <w:rPr>
          <w:lang w:val="en-US"/>
        </w:rPr>
        <w:t xml:space="preserve">e first give an </w:t>
      </w:r>
      <w:r w:rsidR="00DB35F5" w:rsidRPr="00E25EA9">
        <w:rPr>
          <w:lang w:val="en-US"/>
        </w:rPr>
        <w:t xml:space="preserve">overview </w:t>
      </w:r>
      <w:r w:rsidR="00143D56">
        <w:rPr>
          <w:lang w:val="en-US"/>
        </w:rPr>
        <w:t>of</w:t>
      </w:r>
      <w:r w:rsidR="00AB138A">
        <w:rPr>
          <w:lang w:val="en-US"/>
        </w:rPr>
        <w:t xml:space="preserve"> the identified literature and methods and </w:t>
      </w:r>
      <w:r w:rsidR="007F44AA" w:rsidRPr="00E25EA9">
        <w:rPr>
          <w:lang w:val="en-US"/>
        </w:rPr>
        <w:t xml:space="preserve">discuss </w:t>
      </w:r>
      <w:r w:rsidR="00AB138A">
        <w:rPr>
          <w:lang w:val="en-US"/>
        </w:rPr>
        <w:t xml:space="preserve">each </w:t>
      </w:r>
      <w:r w:rsidR="009C4C8A" w:rsidRPr="00E25EA9">
        <w:rPr>
          <w:lang w:val="en-US"/>
        </w:rPr>
        <w:t xml:space="preserve">methods’ </w:t>
      </w:r>
      <w:r w:rsidR="007F44AA" w:rsidRPr="00E25EA9">
        <w:rPr>
          <w:lang w:val="en-US"/>
        </w:rPr>
        <w:t>data availability</w:t>
      </w:r>
      <w:r w:rsidR="00AB138A">
        <w:rPr>
          <w:lang w:val="en-US"/>
        </w:rPr>
        <w:t xml:space="preserve">, clarity of documentation, </w:t>
      </w:r>
      <w:r w:rsidR="007F44AA" w:rsidRPr="00E25EA9">
        <w:rPr>
          <w:lang w:val="en-US"/>
        </w:rPr>
        <w:t xml:space="preserve">system boundaries and potential end-use resolution. </w:t>
      </w:r>
      <w:r w:rsidR="00AB138A">
        <w:rPr>
          <w:lang w:val="en-US"/>
        </w:rPr>
        <w:t xml:space="preserve">We then focus on </w:t>
      </w:r>
      <w:r w:rsidR="00737AC2">
        <w:rPr>
          <w:lang w:val="en-US"/>
        </w:rPr>
        <w:t>MIOT</w:t>
      </w:r>
      <w:r w:rsidR="008F36F9">
        <w:rPr>
          <w:lang w:val="en-US"/>
        </w:rPr>
        <w:t>-based methods</w:t>
      </w:r>
      <w:r w:rsidR="005D2733">
        <w:rPr>
          <w:lang w:val="en-US"/>
        </w:rPr>
        <w:t xml:space="preserve"> and </w:t>
      </w:r>
      <w:r w:rsidR="00AB138A">
        <w:rPr>
          <w:lang w:val="en-US"/>
        </w:rPr>
        <w:t xml:space="preserve">provide a </w:t>
      </w:r>
      <w:r w:rsidR="00E92CCF" w:rsidRPr="00E25EA9">
        <w:rPr>
          <w:lang w:val="en-US"/>
        </w:rPr>
        <w:t>harmonize</w:t>
      </w:r>
      <w:r w:rsidR="0094157C">
        <w:rPr>
          <w:lang w:val="en-US"/>
        </w:rPr>
        <w:t>d</w:t>
      </w:r>
      <w:r w:rsidR="00E92CCF" w:rsidRPr="00E25EA9">
        <w:rPr>
          <w:lang w:val="en-US"/>
        </w:rPr>
        <w:t xml:space="preserve"> </w:t>
      </w:r>
      <w:r w:rsidR="00935ECF">
        <w:rPr>
          <w:lang w:val="en-US"/>
        </w:rPr>
        <w:t xml:space="preserve">description </w:t>
      </w:r>
      <w:r w:rsidR="00D33CDA">
        <w:rPr>
          <w:lang w:val="en-US"/>
        </w:rPr>
        <w:t>of</w:t>
      </w:r>
      <w:r w:rsidR="00AB138A">
        <w:rPr>
          <w:lang w:val="en-US"/>
        </w:rPr>
        <w:t xml:space="preserve"> the procedures, </w:t>
      </w:r>
      <w:r w:rsidR="00411553" w:rsidRPr="00E25EA9">
        <w:rPr>
          <w:lang w:val="en-US"/>
        </w:rPr>
        <w:t>rationales</w:t>
      </w:r>
      <w:r w:rsidR="00D33CDA">
        <w:rPr>
          <w:lang w:val="en-US"/>
        </w:rPr>
        <w:t xml:space="preserve"> and </w:t>
      </w:r>
      <w:r w:rsidR="00411553" w:rsidRPr="00E25EA9">
        <w:rPr>
          <w:lang w:val="en-US"/>
        </w:rPr>
        <w:t xml:space="preserve">methodological </w:t>
      </w:r>
      <w:r w:rsidR="00E92CCF" w:rsidRPr="00E25EA9">
        <w:rPr>
          <w:lang w:val="en-US"/>
        </w:rPr>
        <w:t>requirements</w:t>
      </w:r>
      <w:r w:rsidR="00AB138A">
        <w:rPr>
          <w:lang w:val="en-US"/>
        </w:rPr>
        <w:t>.</w:t>
      </w:r>
      <w:r w:rsidR="00E92CCF" w:rsidRPr="00E25EA9">
        <w:rPr>
          <w:lang w:val="en-US"/>
        </w:rPr>
        <w:t xml:space="preserve"> </w:t>
      </w:r>
      <w:r w:rsidR="007F44AA" w:rsidRPr="00E25EA9">
        <w:rPr>
          <w:lang w:val="en-US"/>
        </w:rPr>
        <w:t>In section 3</w:t>
      </w:r>
      <w:r w:rsidR="00AB138A">
        <w:rPr>
          <w:lang w:val="en-US"/>
        </w:rPr>
        <w:t xml:space="preserve"> </w:t>
      </w:r>
      <w:r w:rsidR="007F44AA" w:rsidRPr="00E25EA9">
        <w:rPr>
          <w:lang w:val="en-US"/>
        </w:rPr>
        <w:t>w</w:t>
      </w:r>
      <w:r w:rsidR="00DB35F5" w:rsidRPr="00E25EA9">
        <w:rPr>
          <w:lang w:val="en-US"/>
        </w:rPr>
        <w:t xml:space="preserve">e </w:t>
      </w:r>
      <w:r w:rsidR="00D5612C">
        <w:rPr>
          <w:lang w:val="en-US"/>
        </w:rPr>
        <w:t xml:space="preserve">conclude </w:t>
      </w:r>
      <w:r w:rsidR="00AF2646">
        <w:rPr>
          <w:lang w:val="en-US"/>
        </w:rPr>
        <w:t xml:space="preserve">on </w:t>
      </w:r>
      <w:r w:rsidR="00114DD9">
        <w:rPr>
          <w:lang w:val="en-US"/>
        </w:rPr>
        <w:t xml:space="preserve">industry shipments vs. MIOTs, and </w:t>
      </w:r>
      <w:r w:rsidR="00AB138A">
        <w:rPr>
          <w:lang w:val="en-US"/>
        </w:rPr>
        <w:t>on the different MIOT</w:t>
      </w:r>
      <w:r w:rsidR="008739AA">
        <w:rPr>
          <w:lang w:val="en-US"/>
        </w:rPr>
        <w:t>-</w:t>
      </w:r>
      <w:r w:rsidR="00AB138A">
        <w:rPr>
          <w:lang w:val="en-US"/>
        </w:rPr>
        <w:t xml:space="preserve">based methods, </w:t>
      </w:r>
      <w:r w:rsidR="00DB35F5" w:rsidRPr="00E25EA9">
        <w:rPr>
          <w:lang w:val="en-US"/>
        </w:rPr>
        <w:t>and suggest potential</w:t>
      </w:r>
      <w:r w:rsidR="009C4C8A" w:rsidRPr="00E25EA9">
        <w:rPr>
          <w:lang w:val="en-US"/>
        </w:rPr>
        <w:t xml:space="preserve"> </w:t>
      </w:r>
      <w:r w:rsidR="00DB35F5" w:rsidRPr="00E25EA9">
        <w:rPr>
          <w:lang w:val="en-US"/>
        </w:rPr>
        <w:t xml:space="preserve">methodological improvements. </w:t>
      </w:r>
      <w:r w:rsidR="006C45BB" w:rsidRPr="00E25EA9">
        <w:rPr>
          <w:lang w:val="en-US"/>
        </w:rPr>
        <w:t xml:space="preserve">In </w:t>
      </w:r>
      <w:r w:rsidR="00A267A4">
        <w:rPr>
          <w:lang w:val="en-US"/>
        </w:rPr>
        <w:t>part II of this work</w:t>
      </w:r>
      <w:r w:rsidR="006C45BB" w:rsidRPr="00E25EA9">
        <w:rPr>
          <w:lang w:val="en-US"/>
        </w:rPr>
        <w:t xml:space="preserve">, we </w:t>
      </w:r>
      <w:r w:rsidR="00A170CB">
        <w:rPr>
          <w:lang w:val="en-US"/>
        </w:rPr>
        <w:t xml:space="preserve">also </w:t>
      </w:r>
      <w:r w:rsidR="006C45BB" w:rsidRPr="00E25EA9">
        <w:rPr>
          <w:lang w:val="en-US"/>
        </w:rPr>
        <w:t xml:space="preserve">comparatively apply </w:t>
      </w:r>
      <w:r w:rsidR="009C4C8A" w:rsidRPr="00E25EA9">
        <w:rPr>
          <w:lang w:val="en-US"/>
        </w:rPr>
        <w:t xml:space="preserve">the </w:t>
      </w:r>
      <w:r w:rsidR="00ED7EE8">
        <w:rPr>
          <w:lang w:val="en-US"/>
        </w:rPr>
        <w:t xml:space="preserve">five </w:t>
      </w:r>
      <w:r w:rsidR="009C4C8A" w:rsidRPr="00E25EA9">
        <w:rPr>
          <w:lang w:val="en-US"/>
        </w:rPr>
        <w:t xml:space="preserve">identified </w:t>
      </w:r>
      <w:r w:rsidR="009C4C8A" w:rsidRPr="00E25EA9">
        <w:rPr>
          <w:lang w:val="en-US"/>
        </w:rPr>
        <w:lastRenderedPageBreak/>
        <w:t>methods</w:t>
      </w:r>
      <w:r w:rsidR="00AB138A">
        <w:rPr>
          <w:lang w:val="en-US"/>
        </w:rPr>
        <w:t>, incl</w:t>
      </w:r>
      <w:r w:rsidR="0065546C">
        <w:rPr>
          <w:lang w:val="en-US"/>
        </w:rPr>
        <w:t xml:space="preserve">uding </w:t>
      </w:r>
      <w:r w:rsidR="00AB138A">
        <w:rPr>
          <w:lang w:val="en-US"/>
        </w:rPr>
        <w:t>the</w:t>
      </w:r>
      <w:r w:rsidR="009C4C8A" w:rsidRPr="00E25EA9">
        <w:rPr>
          <w:lang w:val="en-US"/>
        </w:rPr>
        <w:t xml:space="preserve"> </w:t>
      </w:r>
      <w:r w:rsidR="00473537" w:rsidRPr="00E25EA9">
        <w:rPr>
          <w:lang w:val="en-US"/>
        </w:rPr>
        <w:t>suggested improvements</w:t>
      </w:r>
      <w:r w:rsidR="00AB138A">
        <w:rPr>
          <w:lang w:val="en-US"/>
        </w:rPr>
        <w:t>,</w:t>
      </w:r>
      <w:r w:rsidR="00473537" w:rsidRPr="00E25EA9">
        <w:rPr>
          <w:lang w:val="en-US"/>
        </w:rPr>
        <w:t xml:space="preserve"> </w:t>
      </w:r>
      <w:r w:rsidR="006C45BB" w:rsidRPr="00E25EA9">
        <w:rPr>
          <w:lang w:val="en-US"/>
        </w:rPr>
        <w:t xml:space="preserve">to </w:t>
      </w:r>
      <w:r w:rsidR="00AB138A">
        <w:rPr>
          <w:lang w:val="en-US"/>
        </w:rPr>
        <w:t xml:space="preserve">the </w:t>
      </w:r>
      <w:r w:rsidR="006C45BB" w:rsidRPr="00E25EA9">
        <w:rPr>
          <w:lang w:val="en-US"/>
        </w:rPr>
        <w:t xml:space="preserve">data-rich case of the USA, as well as to </w:t>
      </w:r>
      <w:r w:rsidR="00A267A4">
        <w:rPr>
          <w:lang w:val="en-US"/>
        </w:rPr>
        <w:t xml:space="preserve">regions of </w:t>
      </w:r>
      <w:r w:rsidR="00AB138A">
        <w:rPr>
          <w:lang w:val="en-US"/>
        </w:rPr>
        <w:t xml:space="preserve">a </w:t>
      </w:r>
      <w:r w:rsidR="006C45BB" w:rsidRPr="00E25EA9">
        <w:rPr>
          <w:lang w:val="en-US"/>
        </w:rPr>
        <w:t>multi-regional input-output model</w:t>
      </w:r>
      <w:r w:rsidR="000950AD">
        <w:rPr>
          <w:lang w:val="en-US"/>
        </w:rPr>
        <w:t xml:space="preserve"> </w:t>
      </w:r>
      <w:sdt>
        <w:sdtPr>
          <w:rPr>
            <w:lang w:val="en-US"/>
          </w:rPr>
          <w:alias w:val="Don't edit this field"/>
          <w:tag w:val="CitaviPlaceholder#64997ae2-4f7d-4b13-9953-37e4322d3cb2"/>
          <w:id w:val="-485081437"/>
          <w:placeholder>
            <w:docPart w:val="DefaultPlaceholder_-1854013440"/>
          </w:placeholder>
        </w:sdtPr>
        <w:sdtEndPr/>
        <w:sdtContent>
          <w:r w:rsidR="00CA213E" w:rsidRPr="00E25EA9">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DVlOWYyLWQzM2MtNDM4ZS1hNGYxLTJlOGJmYjMzYzcwMC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2NDk5N2FlMi00ZjdkLTRiMTMtOTk1My0zN2U0MzIyZDNjYjIiLCJUZXh0IjoiKFN0cmVlY2sgZXQgYWwuIGluIHByZXAuKSIsIldBSVZlcnNpb24iOiI2LjExLjAuMCJ9}</w:instrText>
          </w:r>
          <w:r w:rsidR="00CA213E" w:rsidRPr="00E25EA9">
            <w:rPr>
              <w:lang w:val="en-US"/>
            </w:rPr>
            <w:fldChar w:fldCharType="separate"/>
          </w:r>
          <w:r w:rsidR="00866FFF">
            <w:rPr>
              <w:lang w:val="en-US"/>
            </w:rPr>
            <w:t>(Streeck et al. in prep.)</w:t>
          </w:r>
          <w:r w:rsidR="00CA213E" w:rsidRPr="00E25EA9">
            <w:rPr>
              <w:lang w:val="en-US"/>
            </w:rPr>
            <w:fldChar w:fldCharType="end"/>
          </w:r>
        </w:sdtContent>
      </w:sdt>
      <w:r w:rsidR="009C4C8A" w:rsidRPr="00E25EA9">
        <w:rPr>
          <w:lang w:val="en-US"/>
        </w:rPr>
        <w:t>.</w:t>
      </w:r>
    </w:p>
    <w:p w14:paraId="6E2E00BF" w14:textId="29F2A10A" w:rsidR="00392598" w:rsidRPr="005549A1" w:rsidRDefault="00FF040E" w:rsidP="00A752B8">
      <w:pPr>
        <w:pStyle w:val="berschrift1"/>
        <w:numPr>
          <w:ilvl w:val="0"/>
          <w:numId w:val="2"/>
        </w:numPr>
        <w:rPr>
          <w:lang w:val="en-US"/>
        </w:rPr>
      </w:pPr>
      <w:r>
        <w:rPr>
          <w:lang w:val="en-US"/>
        </w:rPr>
        <w:t>R</w:t>
      </w:r>
      <w:r w:rsidR="00392598" w:rsidRPr="005549A1">
        <w:rPr>
          <w:lang w:val="en-US"/>
        </w:rPr>
        <w:t>eview</w:t>
      </w:r>
      <w:r>
        <w:rPr>
          <w:lang w:val="en-US"/>
        </w:rPr>
        <w:t>ing</w:t>
      </w:r>
      <w:r w:rsidR="00392598" w:rsidRPr="005549A1">
        <w:rPr>
          <w:lang w:val="en-US"/>
        </w:rPr>
        <w:t xml:space="preserve"> </w:t>
      </w:r>
      <w:r>
        <w:rPr>
          <w:lang w:val="en-US"/>
        </w:rPr>
        <w:t>m</w:t>
      </w:r>
      <w:r w:rsidR="00392598" w:rsidRPr="005549A1">
        <w:rPr>
          <w:lang w:val="en-US"/>
        </w:rPr>
        <w:t xml:space="preserve">ethods </w:t>
      </w:r>
      <w:r>
        <w:rPr>
          <w:lang w:val="en-US"/>
        </w:rPr>
        <w:t xml:space="preserve">to derive end-use </w:t>
      </w:r>
      <w:r w:rsidRPr="00FB1C62">
        <w:rPr>
          <w:lang w:val="en-US"/>
        </w:rPr>
        <w:t>shares</w:t>
      </w:r>
    </w:p>
    <w:p w14:paraId="7C0D8127" w14:textId="76FF8461" w:rsidR="00C0676C" w:rsidRPr="0002357B" w:rsidRDefault="006E20A1" w:rsidP="0037719F">
      <w:pPr>
        <w:rPr>
          <w:lang w:val="en-US"/>
        </w:rPr>
      </w:pPr>
      <w:r>
        <w:rPr>
          <w:lang w:val="en-US"/>
        </w:rPr>
        <w:t>To identify all original method</w:t>
      </w:r>
      <w:r w:rsidR="00012D77">
        <w:rPr>
          <w:lang w:val="en-US"/>
        </w:rPr>
        <w:t>s</w:t>
      </w:r>
      <w:r>
        <w:rPr>
          <w:lang w:val="en-US"/>
        </w:rPr>
        <w:t xml:space="preserve"> which exogenously </w:t>
      </w:r>
      <w:r w:rsidR="00173D60" w:rsidRPr="000B2E26">
        <w:rPr>
          <w:lang w:val="en-US"/>
        </w:rPr>
        <w:t>derive</w:t>
      </w:r>
      <w:r w:rsidR="0037719F" w:rsidRPr="000B2E26">
        <w:rPr>
          <w:lang w:val="en-US"/>
        </w:rPr>
        <w:t xml:space="preserve"> </w:t>
      </w:r>
      <w:r w:rsidR="00434CBC" w:rsidRPr="000B2E26">
        <w:rPr>
          <w:lang w:val="en-US"/>
        </w:rPr>
        <w:t>end-use shares</w:t>
      </w:r>
      <w:r w:rsidR="0037719F" w:rsidRPr="000B2E26">
        <w:rPr>
          <w:lang w:val="en-US"/>
        </w:rPr>
        <w:t xml:space="preserve"> </w:t>
      </w:r>
      <w:r w:rsidR="00173D60" w:rsidRPr="000B2E26">
        <w:rPr>
          <w:lang w:val="en-US"/>
        </w:rPr>
        <w:t xml:space="preserve">for </w:t>
      </w:r>
      <w:r w:rsidR="00386910" w:rsidRPr="000B2E26">
        <w:rPr>
          <w:lang w:val="en-US"/>
        </w:rPr>
        <w:t xml:space="preserve">inflow-driven </w:t>
      </w:r>
      <w:r w:rsidR="0037719F" w:rsidRPr="000B2E26">
        <w:rPr>
          <w:lang w:val="en-US"/>
        </w:rPr>
        <w:t>dMFA</w:t>
      </w:r>
      <w:r w:rsidR="008423CE">
        <w:rPr>
          <w:lang w:val="en-US"/>
        </w:rPr>
        <w:t xml:space="preserve">, </w:t>
      </w:r>
      <w:r>
        <w:rPr>
          <w:lang w:val="en-US"/>
        </w:rPr>
        <w:t xml:space="preserve">we searched </w:t>
      </w:r>
      <w:r w:rsidR="008423CE">
        <w:rPr>
          <w:lang w:val="en-US"/>
        </w:rPr>
        <w:t>the English</w:t>
      </w:r>
      <w:r w:rsidR="009C5B37">
        <w:rPr>
          <w:lang w:val="en-US"/>
        </w:rPr>
        <w:t>-</w:t>
      </w:r>
      <w:r w:rsidR="008423CE">
        <w:rPr>
          <w:lang w:val="en-US"/>
        </w:rPr>
        <w:t>language</w:t>
      </w:r>
      <w:r w:rsidR="008423CE" w:rsidRPr="000B2E26">
        <w:rPr>
          <w:lang w:val="en-US"/>
        </w:rPr>
        <w:t xml:space="preserve"> </w:t>
      </w:r>
      <w:r w:rsidR="008423CE">
        <w:rPr>
          <w:lang w:val="en-US"/>
        </w:rPr>
        <w:t>peer-</w:t>
      </w:r>
      <w:r w:rsidR="008423CE" w:rsidRPr="00A00660">
        <w:rPr>
          <w:lang w:val="en-US"/>
        </w:rPr>
        <w:t>reviewed literature</w:t>
      </w:r>
      <w:r w:rsidR="00502FF0" w:rsidRPr="00A00660">
        <w:rPr>
          <w:lang w:val="en-US"/>
        </w:rPr>
        <w:t xml:space="preserve">, going </w:t>
      </w:r>
      <w:r w:rsidRPr="00A00660">
        <w:rPr>
          <w:lang w:val="en-US"/>
        </w:rPr>
        <w:t xml:space="preserve">through the comprehensive </w:t>
      </w:r>
      <w:r w:rsidR="005E091D" w:rsidRPr="00A00660">
        <w:rPr>
          <w:lang w:val="en-US"/>
        </w:rPr>
        <w:t xml:space="preserve">reviews </w:t>
      </w:r>
      <w:r w:rsidR="00736F93" w:rsidRPr="00A00660">
        <w:rPr>
          <w:lang w:val="en-US"/>
        </w:rPr>
        <w:t xml:space="preserve">by </w:t>
      </w:r>
      <w:sdt>
        <w:sdtPr>
          <w:rPr>
            <w:lang w:val="en-US"/>
          </w:rPr>
          <w:alias w:val="Don't edit this field"/>
          <w:tag w:val="CitaviPlaceholder#ca48f205-d952-44df-9c31-bf17b9b8a558"/>
          <w:id w:val="-72821740"/>
          <w:placeholder>
            <w:docPart w:val="DefaultPlaceholder_-1854013440"/>
          </w:placeholder>
        </w:sdtPr>
        <w:sdtEndPr/>
        <w:sdtContent>
          <w:r w:rsidR="004F7883"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dWJzLmFjcy5vcmcvZG9pL2Ficy8xMC4xMDIxL2VzNDAzNTA2YSIsIlVyaVN0cmluZyI6Imh0dHA6Ly9wdWJzLmFjcy5vcmcvZG9pL2Ficy8xMC4xMDIxL2VzNDAzNTA2Y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E5LTAyLTA1VDE1OjUwOjAxIiwiTW9kaWZpZWRCeSI6Il9KYW4gU3RyZWVjayIsIklkIjoiZWZkYTE0OTUtN2ViYy00ZDJiLThiY2YtNTc5MGVkNjM5ZjFlIiwiTW9kaWZpZWRPbiI6IjIwMTktMDItMDVUMTU6NTA6MT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IxL2VzNDAzNTA2YSIsIlVyaVN0cmluZyI6Imh0dHBzOi8vZG9pLm9yZy8xMC4xMDIxL2VzNDAzNTA2Y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DQ0OWZmMDMtMjYzMS00MmU0LThhNDMtZTg1MmJjMDE0YjZkIiwiTW9kaWZpZWRPbiI6IjIwMTktMDItMDVUMTU6NTA6MTkiLCJQcm9qZWN0Ijp7IiRyZWYiOiI1In19XSwiTnVtYmVyIjoiNCIsIk9yZ2FuaXphdGlvbnMiOltdLCJPdGhlcnNJbnZvbHZlZCI6W10sIlBhZ2VSYW5nZSI6IjxzcD5cclxuICA8bj4yMTAyPC9uPlxyXG4gIDxpbj50cnVlPC9pbj5cclxuICA8b3M+MjEwMjwvb3M+XHJcbiAgPHBzPjIxMDI8L3BzPlxyXG48L3NwPlxyXG48ZXA+XHJcbiAgPG4+MjExMzwvbj5cclxuICA8aW4+dHJ1ZTwvaW4+XHJcbiAgPG9zPjIxMTM8L29zPlxyXG4gIDxwcz4yMTEzPC9wcz5cclxuPC9lcD5cclxuPG9zPjIxMDLigJAyMTEz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}</w:instrText>
          </w:r>
          <w:r w:rsidR="004F7883" w:rsidRPr="00A00660">
            <w:rPr>
              <w:lang w:val="en-US"/>
            </w:rPr>
            <w:fldChar w:fldCharType="separate"/>
          </w:r>
          <w:r w:rsidR="00866FFF">
            <w:rPr>
              <w:lang w:val="en-US"/>
            </w:rPr>
            <w:t>Müller et al.</w:t>
          </w:r>
          <w:r w:rsidR="004F7883" w:rsidRPr="00A00660">
            <w:rPr>
              <w:lang w:val="en-US"/>
            </w:rPr>
            <w:fldChar w:fldCharType="end"/>
          </w:r>
        </w:sdtContent>
      </w:sdt>
      <w:r w:rsidR="004F7883" w:rsidRPr="00A00660">
        <w:rPr>
          <w:lang w:val="en-US"/>
        </w:rPr>
        <w:t xml:space="preserve"> </w:t>
      </w:r>
      <w:sdt>
        <w:sdtPr>
          <w:rPr>
            <w:lang w:val="en-US"/>
          </w:rPr>
          <w:alias w:val="Don't edit this field"/>
          <w:tag w:val="CitaviPlaceholder#0089e6e0-7e3f-4341-a04e-32c2647d39b7"/>
          <w:id w:val="1523983626"/>
          <w:placeholder>
            <w:docPart w:val="DefaultPlaceholder_-1854013440"/>
          </w:placeholder>
        </w:sdtPr>
        <w:sdtEndPr/>
        <w:sdtContent>
          <w:r w:rsidR="004F7883"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jRkOWI5LTBkNjYtNGQxYy1iMjllLTk0MjUzY2UyNjJjZiIsIlJhbmdlTGVuZ3RoIjo2LCJSZWZlcmVuY2VJZCI6IjQ5MzhiYzk0LTdjOWEtNGI0MS05OWMyLTAzYjVlNjRjMDAxZC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cHVicy5hY3Mub3JnL2RvaS9hYnMvMTAuMTAyMS9lczQwMzUwNmEiLCJVcmlTdHJpbmciOiJodHRwOi8vcHVicy5hY3Mub3JnL2RvaS9hYnMvMTAuMTAyMS9lczQwMzUwNm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hbiBTdHJlZWNrIiwiQ3JlYXRlZE9uIjoiMjAxOS0wMi0wNVQxNTo1MDowMSIsIk1vZGlmaWVkQnkiOiJfSmFuIFN0cmVlY2siLCJJZCI6ImVmZGExNDk1LTdlYmMtNGQyYi04YmNmLTU3OTBlZDYzOWYxZS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QwMzUwNmEiLCJVcmlTdHJpbmciOiJodHRwczovL2RvaS5vcmcvMTAuMTAyMS9lczQwMzUwNm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MwMDg5ZTZlMC03ZTNmLTQzNDEtYTA0ZS0zMmMyNjQ3ZDM5YjciLCJUZXh0IjoiKDIwMTQpIiwiV0FJVmVyc2lvbiI6IjYuMTEuMC4wIn0=}</w:instrText>
          </w:r>
          <w:r w:rsidR="004F7883" w:rsidRPr="00A00660">
            <w:rPr>
              <w:lang w:val="en-US"/>
            </w:rPr>
            <w:fldChar w:fldCharType="separate"/>
          </w:r>
          <w:r w:rsidR="00866FFF">
            <w:rPr>
              <w:lang w:val="en-US"/>
            </w:rPr>
            <w:t>(2014)</w:t>
          </w:r>
          <w:r w:rsidR="004F7883" w:rsidRPr="00A00660">
            <w:rPr>
              <w:lang w:val="en-US"/>
            </w:rPr>
            <w:fldChar w:fldCharType="end"/>
          </w:r>
        </w:sdtContent>
      </w:sdt>
      <w:r w:rsidR="00D31B4E" w:rsidRPr="00A00660">
        <w:rPr>
          <w:lang w:val="en-US"/>
        </w:rPr>
        <w:t xml:space="preserve"> and </w:t>
      </w:r>
      <w:sdt>
        <w:sdtPr>
          <w:rPr>
            <w:lang w:val="en-US"/>
          </w:rPr>
          <w:alias w:val="Don't edit this field"/>
          <w:tag w:val="CitaviPlaceholder#5a6862ad-6e6f-4628-a5c3-836d7d5aebc5"/>
          <w:id w:val="-1746860635"/>
          <w:placeholder>
            <w:docPart w:val="DefaultPlaceholder_-1854013440"/>
          </w:placeholder>
        </w:sdtPr>
        <w:sdtEndPr/>
        <w:sdtContent>
          <w:r w:rsidR="001D75EE"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E1YTFhLTg1ODktNGE3OC04MjY3LWJlODE4NWNjMzNhNSIsIlJhbmdlTGVuZ3RoIjoxMiwiUmVmZXJlbmNlSWQiOiIwYjdmNTMzZC1hNzYwLTRmNDItYmFhNS0wZjA4N2UxMDJiYj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pZCI6IjUiLCIkdHlwZSI6IlN3aXNzQWNhZGVtaWMuQ2l0YXZpLlByb2plY3QsIFN3aXNzQWNhZGVtaWMuQ2l0YXZpIn19LHsiJGlkIjoiNi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Sx7IiRpZCI6IjciLCIkdHlwZSI6IlN3aXNzQWNhZGVtaWMuQ2l0YXZpLlBlcnNvbiwgU3dpc3NBY2FkZW1pYy5DaXRhdmkiLCJGaXJzdE5hbWUiOiJVbHJpY2giLCJMYXN0TmFtZSI6IktyYWwiLCJQcm90ZWN0ZWQiOmZhbHNlLCJTZXgiOjIsIkNyZWF0ZWRCeSI6Il9KYW4gU3RyZWVjayIsIkNyZWF0ZWRPbiI6IjIwMTktMDctMDhUMDg6MjA6MzQiLCJNb2RpZmllZEJ5IjoiX0phbiBTdHJlZWNrIiwiSWQiOiJmM2QwMTlkOC1iMWFhLTRjOGEtYTI0OC1jZGQ2ODRlMTRjYWIiLCJNb2RpZmllZE9uIjoiMjAxOS0wNy0wOFQwODoyMDoyOSIsIlByb2plY3QiOnsiJHJlZiI6IjUifX0seyIkaWQiOiI4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HJtZjIxam1tLmpwZyIsIlVyaVN0cmluZyI6IjBiN2Y1MzNkLWE3NjAtNGY0Mi1iYWE1LTBmMDg3ZTEwMmJi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jEvYWNzLmVzdC44YjA2NjU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jQ2NDQxIiwiVXJpU3RyaW5nIjoiaHR0cDovL3d3dy5uY2JpLm5sbS5uaWguZ292L3B1Ym1lZC8zMTI0NjQ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E5LTA3LTA4VDA4OjIwOjM0IiwiTW9kaWZpZWRCeSI6Il9KYW4gU3RyZWVjayIsIklkIjoiYzEyODQxYTYtZTNmNi00MGVlLTlhMWItYWVmYTEyMWI2NTZkIiwiTW9kaWZpZWRPbiI6IjIwMTktMDctMDhUMDg6MjA6MzQ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IxL2Fjcy5lc3QuOGIwNjY1MiIsIlVyaVN0cmluZyI6Imh0dHBzOi8vZG9pLm9yZy8xMC4xMDIxL2Fjcy5lc3QuOGIwNjY1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3LTA4VDA4OjIwOjM0IiwiTW9kaWZpZWRCeSI6Il9KYW4gU3RyZWVjayIsIklkIjoiOWYxZGM2NmEtM2U0My00NzkwLWI3YzktZGM0YWYwYjEyMmJiIiwiTW9kaWZpZWRPbiI6IjIwMTktMDctMDhUMDg6MjA6MzQiLCJQcm9qZWN0Ijp7IiRyZWYiOiI1In19XSwiT3JnYW5pemF0aW9ucyI6W10sIk90aGVyc0ludm9sdmVkIjpbXSwiUGVyaW9kaWNhbCI6eyIkaWQiOiIyMC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}</w:instrText>
          </w:r>
          <w:r w:rsidR="001D75EE" w:rsidRPr="00A00660">
            <w:rPr>
              <w:lang w:val="en-US"/>
            </w:rPr>
            <w:fldChar w:fldCharType="separate"/>
          </w:r>
          <w:r w:rsidR="00866FFF">
            <w:rPr>
              <w:lang w:val="en-US"/>
            </w:rPr>
            <w:t>Lanau et al.</w:t>
          </w:r>
          <w:r w:rsidR="001D75EE" w:rsidRPr="00A00660">
            <w:rPr>
              <w:lang w:val="en-US"/>
            </w:rPr>
            <w:fldChar w:fldCharType="end"/>
          </w:r>
        </w:sdtContent>
      </w:sdt>
      <w:r w:rsidR="001D75EE" w:rsidRPr="00A00660">
        <w:rPr>
          <w:lang w:val="en-US"/>
        </w:rPr>
        <w:t xml:space="preserve"> </w:t>
      </w:r>
      <w:sdt>
        <w:sdtPr>
          <w:rPr>
            <w:lang w:val="en-US"/>
          </w:rPr>
          <w:alias w:val="Don't edit this field"/>
          <w:tag w:val="CitaviPlaceholder#c138b8ce-1a19-457c-98fc-23e175d64ec4"/>
          <w:id w:val="1275973704"/>
          <w:placeholder>
            <w:docPart w:val="DefaultPlaceholder_-1854013440"/>
          </w:placeholder>
        </w:sdtPr>
        <w:sdtEndPr/>
        <w:sdtContent>
          <w:r w:rsidR="001D75EE"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Tg3NDE1LTBlYzctNDEwZS1iNWMyLWI2NjIzZGE4MTJmZiIsIlJhbmdlTGVuZ3RoIjo2LCJSZWZlcmVuY2VJZCI6IjBiN2Y1MzNkLWE3NjAtNGY0Mi1iYWE1LTBmMDg3ZTEwMmJ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kIiwiTGFzdE5hbWUiOiJMYW5hdSIsIlByb3RlY3RlZCI6ZmFsc2UsIlNleCI6MSwiQ3JlYXRlZEJ5IjoiX0phbiBTdHJlZWNrIiwiQ3JlYXRlZE9uIjoiMjAxOS0wNy0wOFQwODoyMDozNCIsIk1vZGlmaWVkQnkiOiJfSmFuIFN0cmVlY2siLCJJZCI6IjY5NTY4YmZhLWI3MmEtNDYxNy1hYmI4LWU0NTFjMDQ4ODc4MiIsIk1vZGlmaWVkT24iOiIyMDE5LTA3LTA4VDA4OjIwOjI5IiwiUHJvamVjdCI6eyIkaWQiOiI1IiwiJHR5cGUiOiJTd2lzc0FjYWRlbWljLkNpdGF2aS5Qcm9qZWN0LCBTd2lzc0FjYWRlbWljLkNpdGF2aSJ9fSx7IiRpZCI6IjY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Ew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TE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GlkIjoiMjA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}</w:instrText>
          </w:r>
          <w:r w:rsidR="001D75EE" w:rsidRPr="00A00660">
            <w:rPr>
              <w:lang w:val="en-US"/>
            </w:rPr>
            <w:fldChar w:fldCharType="separate"/>
          </w:r>
          <w:r w:rsidR="00866FFF">
            <w:rPr>
              <w:lang w:val="en-US"/>
            </w:rPr>
            <w:t>(2019)</w:t>
          </w:r>
          <w:r w:rsidR="001D75EE" w:rsidRPr="00A00660">
            <w:rPr>
              <w:lang w:val="en-US"/>
            </w:rPr>
            <w:fldChar w:fldCharType="end"/>
          </w:r>
        </w:sdtContent>
      </w:sdt>
      <w:r w:rsidR="00736F93" w:rsidRPr="00A00660">
        <w:rPr>
          <w:lang w:val="en-US"/>
        </w:rPr>
        <w:t>,</w:t>
      </w:r>
      <w:r w:rsidRPr="00A00660">
        <w:rPr>
          <w:lang w:val="en-US"/>
        </w:rPr>
        <w:t xml:space="preserve"> </w:t>
      </w:r>
      <w:r w:rsidR="0037719F" w:rsidRPr="00A00660">
        <w:rPr>
          <w:lang w:val="en-US"/>
        </w:rPr>
        <w:t>search</w:t>
      </w:r>
      <w:r w:rsidRPr="00A00660">
        <w:rPr>
          <w:lang w:val="en-US"/>
        </w:rPr>
        <w:t>ed</w:t>
      </w:r>
      <w:r w:rsidR="00736F93" w:rsidRPr="00A00660">
        <w:rPr>
          <w:lang w:val="en-US"/>
        </w:rPr>
        <w:t xml:space="preserve"> </w:t>
      </w:r>
      <w:r w:rsidR="00B65947" w:rsidRPr="00A00660">
        <w:rPr>
          <w:lang w:val="en-US"/>
        </w:rPr>
        <w:t>google scholar</w:t>
      </w:r>
      <w:r w:rsidRPr="00A00660">
        <w:rPr>
          <w:lang w:val="en-US"/>
        </w:rPr>
        <w:t xml:space="preserve">, </w:t>
      </w:r>
      <w:r w:rsidR="00736F93" w:rsidRPr="00A00660">
        <w:rPr>
          <w:lang w:val="en-US"/>
        </w:rPr>
        <w:t xml:space="preserve">and </w:t>
      </w:r>
      <w:r w:rsidR="005E091D" w:rsidRPr="00A00660">
        <w:rPr>
          <w:lang w:val="en-US"/>
        </w:rPr>
        <w:t>drew</w:t>
      </w:r>
      <w:r w:rsidR="005E091D">
        <w:rPr>
          <w:lang w:val="en-US"/>
        </w:rPr>
        <w:t xml:space="preserve"> on </w:t>
      </w:r>
      <w:r w:rsidR="00B65947">
        <w:rPr>
          <w:lang w:val="en-US"/>
        </w:rPr>
        <w:t xml:space="preserve">in-house </w:t>
      </w:r>
      <w:commentRangeStart w:id="12"/>
      <w:r w:rsidR="0037719F" w:rsidRPr="000B2E26">
        <w:rPr>
          <w:lang w:val="en-US"/>
        </w:rPr>
        <w:t>expert</w:t>
      </w:r>
      <w:r w:rsidR="00B65947">
        <w:rPr>
          <w:lang w:val="en-US"/>
        </w:rPr>
        <w:t>ise</w:t>
      </w:r>
      <w:r w:rsidR="0037719F" w:rsidRPr="000B2E26">
        <w:rPr>
          <w:lang w:val="en-US"/>
        </w:rPr>
        <w:t xml:space="preserve"> </w:t>
      </w:r>
      <w:commentRangeEnd w:id="12"/>
      <w:r w:rsidR="002C5B27">
        <w:rPr>
          <w:rStyle w:val="Kommentarzeichen"/>
        </w:rPr>
        <w:commentReference w:id="12"/>
      </w:r>
      <w:r w:rsidR="00B65947" w:rsidRPr="005D23B6">
        <w:rPr>
          <w:lang w:val="en-US"/>
        </w:rPr>
        <w:t xml:space="preserve">together with </w:t>
      </w:r>
      <w:r w:rsidR="0037719F" w:rsidRPr="005D23B6">
        <w:rPr>
          <w:lang w:val="en-US"/>
        </w:rPr>
        <w:t>citation snowballing</w:t>
      </w:r>
      <w:r w:rsidR="00C0676C" w:rsidRPr="005D23B6">
        <w:rPr>
          <w:lang w:val="en-US"/>
        </w:rPr>
        <w:t xml:space="preserve">, with a cut-off </w:t>
      </w:r>
      <w:r w:rsidR="00CC01ED" w:rsidRPr="005D23B6">
        <w:rPr>
          <w:lang w:val="en-US"/>
        </w:rPr>
        <w:t>i</w:t>
      </w:r>
      <w:r w:rsidR="00C0676C" w:rsidRPr="005D23B6">
        <w:rPr>
          <w:lang w:val="en-US"/>
        </w:rPr>
        <w:t xml:space="preserve">n </w:t>
      </w:r>
      <w:r w:rsidR="001545E0" w:rsidRPr="005D23B6">
        <w:rPr>
          <w:lang w:val="en-US"/>
        </w:rPr>
        <w:t>January</w:t>
      </w:r>
      <w:r w:rsidR="00C0676C" w:rsidRPr="005D23B6">
        <w:rPr>
          <w:lang w:val="en-US"/>
        </w:rPr>
        <w:t xml:space="preserve"> 202</w:t>
      </w:r>
      <w:r w:rsidR="001545E0" w:rsidRPr="005D23B6">
        <w:rPr>
          <w:lang w:val="en-US"/>
        </w:rPr>
        <w:t>2</w:t>
      </w:r>
      <w:r w:rsidR="0037719F" w:rsidRPr="005D23B6">
        <w:rPr>
          <w:lang w:val="en-US"/>
        </w:rPr>
        <w:t>.</w:t>
      </w:r>
      <w:r w:rsidR="001C1CBF" w:rsidRPr="005D23B6" w:rsidDel="006E20A1">
        <w:rPr>
          <w:lang w:val="en-US"/>
        </w:rPr>
        <w:t xml:space="preserve"> </w:t>
      </w:r>
      <w:r w:rsidR="004402B9" w:rsidRPr="005D23B6">
        <w:rPr>
          <w:lang w:val="en-US"/>
        </w:rPr>
        <w:t xml:space="preserve">We did not aim to systematically cover every single study using these methods. Rather, we </w:t>
      </w:r>
      <w:r w:rsidR="005D23B6" w:rsidRPr="005D23B6">
        <w:rPr>
          <w:lang w:val="en-US"/>
        </w:rPr>
        <w:t>want</w:t>
      </w:r>
      <w:r w:rsidR="004402B9" w:rsidRPr="005D23B6">
        <w:rPr>
          <w:lang w:val="en-US"/>
        </w:rPr>
        <w:t xml:space="preserve"> to identify and review </w:t>
      </w:r>
      <w:r w:rsidR="00EB280D" w:rsidRPr="005D23B6">
        <w:rPr>
          <w:lang w:val="en-US"/>
        </w:rPr>
        <w:t xml:space="preserve">pioneering studies and recent </w:t>
      </w:r>
      <w:r w:rsidR="00435CF7" w:rsidRPr="005D23B6">
        <w:rPr>
          <w:lang w:val="en-US"/>
        </w:rPr>
        <w:t xml:space="preserve">prominent </w:t>
      </w:r>
      <w:r w:rsidR="00EB280D" w:rsidRPr="005D23B6">
        <w:rPr>
          <w:lang w:val="en-US"/>
        </w:rPr>
        <w:t>applications</w:t>
      </w:r>
      <w:r w:rsidR="004402B9" w:rsidRPr="005D23B6">
        <w:rPr>
          <w:lang w:val="en-US"/>
        </w:rPr>
        <w:t xml:space="preserve">, </w:t>
      </w:r>
      <w:r w:rsidR="00EB280D" w:rsidRPr="005D23B6">
        <w:rPr>
          <w:lang w:val="en-US"/>
        </w:rPr>
        <w:t xml:space="preserve">to </w:t>
      </w:r>
      <w:r w:rsidR="004402B9" w:rsidRPr="005D23B6">
        <w:rPr>
          <w:lang w:val="en-US"/>
        </w:rPr>
        <w:t>identify</w:t>
      </w:r>
      <w:r w:rsidR="00EB280D" w:rsidRPr="005D23B6">
        <w:rPr>
          <w:lang w:val="en-US"/>
        </w:rPr>
        <w:t xml:space="preserve"> the strengths and weaknesses of the state of </w:t>
      </w:r>
      <w:r w:rsidR="00EB280D" w:rsidRPr="0002357B">
        <w:rPr>
          <w:lang w:val="en-US"/>
        </w:rPr>
        <w:t>the art.</w:t>
      </w:r>
    </w:p>
    <w:p w14:paraId="4E6BA6C1" w14:textId="12505D92" w:rsidR="007B2F31" w:rsidRDefault="00EE15F2" w:rsidP="007B2F31">
      <w:pPr>
        <w:rPr>
          <w:lang w:val="en-US"/>
        </w:rPr>
      </w:pPr>
      <w:sdt>
        <w:sdtPr>
          <w:rPr>
            <w:lang w:val="en-US"/>
          </w:rPr>
          <w:alias w:val="Don't edit this field"/>
          <w:tag w:val="CitaviPlaceholder#ff8b9b04-f7d8-4614-97f9-0be6d245b7fa"/>
          <w:id w:val="1753309944"/>
          <w:placeholder>
            <w:docPart w:val="C1FB1F526A3B4F00B60B8D6F119B1FAE"/>
          </w:placeholder>
        </w:sdtPr>
        <w:sdtEndPr/>
        <w:sdtContent>
          <w:r w:rsidR="0002357B" w:rsidRPr="0002357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MmMzNzg0LWE1YzQtNGY2Yi1iZmJhLTE5ZmI4Y2UzOWNlNS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2ZmOGI5YjA0LWY3ZDgtNDYxNC05N2Y5LTBiZTZkMjQ1YjdmYSIsIlRleHQiOiJOYWthbXVyYSBldCBhbC4iLCJXQUlWZXJzaW9uIjoiNi4xMS4wLjAifQ==}</w:instrText>
          </w:r>
          <w:r w:rsidR="0002357B" w:rsidRPr="0002357B">
            <w:rPr>
              <w:lang w:val="en-US"/>
            </w:rPr>
            <w:fldChar w:fldCharType="separate"/>
          </w:r>
          <w:r w:rsidR="00866FFF">
            <w:rPr>
              <w:lang w:val="en-US"/>
            </w:rPr>
            <w:t>Nakamura et al.</w:t>
          </w:r>
          <w:r w:rsidR="0002357B" w:rsidRPr="0002357B">
            <w:rPr>
              <w:lang w:val="en-US"/>
            </w:rPr>
            <w:fldChar w:fldCharType="end"/>
          </w:r>
        </w:sdtContent>
      </w:sdt>
      <w:r w:rsidR="0002357B" w:rsidRPr="0002357B">
        <w:rPr>
          <w:lang w:val="en-US"/>
        </w:rPr>
        <w:t xml:space="preserve"> </w:t>
      </w:r>
      <w:sdt>
        <w:sdtPr>
          <w:rPr>
            <w:lang w:val="en-US"/>
          </w:rPr>
          <w:alias w:val="Don't edit this field"/>
          <w:tag w:val="CitaviPlaceholder#5528e954-daf7-4364-9e3f-ac7d1da61f1f"/>
          <w:id w:val="493306182"/>
          <w:placeholder>
            <w:docPart w:val="C1FB1F526A3B4F00B60B8D6F119B1FAE"/>
          </w:placeholder>
        </w:sdtPr>
        <w:sdtEndPr/>
        <w:sdtContent>
          <w:r w:rsidR="0002357B" w:rsidRPr="0002357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DM4ZjNhLTA3ZGQtNGMzYy1iZTAwLTJkMjFiYmJiNGIxNC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NTUyOGU5NTQtZGFmNy00MzY0LTllM2YtYWM3ZDFkYTYxZjFmIiwiVGV4dCI6IigyMDE0KSIsIldBSVZlcnNpb24iOiI2LjExLjAuMCJ9}</w:instrText>
          </w:r>
          <w:r w:rsidR="0002357B" w:rsidRPr="0002357B">
            <w:rPr>
              <w:lang w:val="en-US"/>
            </w:rPr>
            <w:fldChar w:fldCharType="separate"/>
          </w:r>
          <w:r w:rsidR="00866FFF">
            <w:rPr>
              <w:lang w:val="en-US"/>
            </w:rPr>
            <w:t>(2014)</w:t>
          </w:r>
          <w:r w:rsidR="0002357B" w:rsidRPr="0002357B">
            <w:rPr>
              <w:lang w:val="en-US"/>
            </w:rPr>
            <w:fldChar w:fldCharType="end"/>
          </w:r>
        </w:sdtContent>
      </w:sdt>
      <w:r w:rsidR="007B2F31" w:rsidRPr="0002357B">
        <w:rPr>
          <w:lang w:val="en-US"/>
        </w:rPr>
        <w:t xml:space="preserve"> found that various terms are used to describe ‘end-use shares’</w:t>
      </w:r>
      <w:r w:rsidR="0002357B" w:rsidRPr="0002357B">
        <w:rPr>
          <w:lang w:val="en-US"/>
        </w:rPr>
        <w:t xml:space="preserve">, which suggests </w:t>
      </w:r>
      <w:r w:rsidR="007B2F31" w:rsidRPr="0002357B">
        <w:rPr>
          <w:lang w:val="en-US"/>
        </w:rPr>
        <w:t>that there is no harmonized definition. Terms</w:t>
      </w:r>
      <w:r w:rsidR="007B2F31">
        <w:rPr>
          <w:lang w:val="en-US"/>
        </w:rPr>
        <w:t xml:space="preserve"> </w:t>
      </w:r>
      <w:r w:rsidR="007B2F31" w:rsidRPr="0076367F">
        <w:rPr>
          <w:lang w:val="en-US"/>
        </w:rPr>
        <w:t>rang</w:t>
      </w:r>
      <w:r w:rsidR="007B2F31">
        <w:rPr>
          <w:lang w:val="en-US"/>
        </w:rPr>
        <w:t>e</w:t>
      </w:r>
      <w:r w:rsidR="007B2F31" w:rsidRPr="0076367F">
        <w:rPr>
          <w:lang w:val="en-US"/>
        </w:rPr>
        <w:t xml:space="preserve"> from </w:t>
      </w:r>
      <w:r w:rsidR="0048221B" w:rsidRPr="0076367F">
        <w:rPr>
          <w:lang w:val="en-US"/>
        </w:rPr>
        <w:t xml:space="preserve">‘branching ratio’ </w:t>
      </w:r>
      <w:sdt>
        <w:sdtPr>
          <w:rPr>
            <w:lang w:val="en-US"/>
          </w:rPr>
          <w:alias w:val="Don't edit this field"/>
          <w:tag w:val="CitaviPlaceholder#868aaf65-20b2-46ae-a488-6656edd534ee"/>
          <w:id w:val="-2047051605"/>
          <w:placeholder>
            <w:docPart w:val="DD2A8F9541364CA98E33215B4D187E26"/>
          </w:placeholder>
        </w:sdtPr>
        <w:sdtEndPr/>
        <w:sdtContent>
          <w:r w:rsidR="0048221B"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TQ1NzlmLTY2YjUtNDVlMC05MTEyLTE3MDU2MzUyNDgyZCIsIlJhbmdlTGVuZ3RoIjoyMSwiUmVmZXJlbmNlSWQiOiIzODkxY2VkYy0yMjJlLTQ5ZTEtOThlMi1jNGE3NzAzNmY4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anN0cmVlY2tcXEFwcERhdGFcXExvY2FsXFxUZW1wXFxlc21rMW01Yy5qcGciLCJVcmlTdHJpbmciOiIzODkxY2VkYy0yMjJlLTQ5ZTEtOThlMi1jNGE3NzAzNmY4Nz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NvbGVjb24uMjAwNC4xMS4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ZWNvbGVjb24uMjAwNC4xMS4wMTgiLCJVcmlTdHJpbmciOiJodHRwczovL2RvaS5vcmcvMTAuMTAxNi9qLmVjb2xlY29uLjIwMDQuMTEuMD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}</w:instrText>
          </w:r>
          <w:r w:rsidR="0048221B" w:rsidRPr="0076367F">
            <w:rPr>
              <w:lang w:val="en-US"/>
            </w:rPr>
            <w:fldChar w:fldCharType="separate"/>
          </w:r>
          <w:r w:rsidR="00866FFF">
            <w:rPr>
              <w:lang w:val="en-US"/>
            </w:rPr>
            <w:t>(Spatari et al. 2005)</w:t>
          </w:r>
          <w:r w:rsidR="0048221B" w:rsidRPr="0076367F">
            <w:rPr>
              <w:lang w:val="en-US"/>
            </w:rPr>
            <w:fldChar w:fldCharType="end"/>
          </w:r>
        </w:sdtContent>
      </w:sdt>
      <w:r w:rsidR="0048221B" w:rsidRPr="0076367F">
        <w:rPr>
          <w:lang w:val="en-US"/>
        </w:rPr>
        <w:t xml:space="preserve">, </w:t>
      </w:r>
      <w:r w:rsidR="007B2F31" w:rsidRPr="0076367F">
        <w:rPr>
          <w:lang w:val="en-US"/>
        </w:rPr>
        <w:t xml:space="preserve">‘sector split’ </w:t>
      </w:r>
      <w:sdt>
        <w:sdtPr>
          <w:rPr>
            <w:lang w:val="en-US"/>
          </w:rPr>
          <w:alias w:val="Don't edit this field"/>
          <w:tag w:val="CitaviPlaceholder#3288fde5-c2e1-42af-87e9-784413ee62da"/>
          <w:id w:val="-1750340471"/>
          <w:placeholder>
            <w:docPart w:val="8A9919CCC2FE487181A25AFBC0F6510A"/>
          </w:placeholder>
        </w:sdtPr>
        <w:sdtEndPr/>
        <w:sdtContent>
          <w:r w:rsidR="007B2F31"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czL3BuYXMuMDYwMzM3NTEwMyIsIkVkaXRvcnMiOltdLCJFdmFsdWF0aW9uQ29tcGxleGl0eSI6MCwiRXZhbHVhdGlvblNvdXJjZVRleHRGb3JtYXQiOjAsIkdyb3VwcyI6W10sIkhhc0xhYmVsMSI6ZmFsc2UsIkhhc0xhYmVsMiI6ZmFsc2UsIktleXdvcmRzIjpbXSwiTGFuZ3VhZ2UiOiJlbi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3My9wbmFzLjA2MDMzNzUxMDMiLCJVcmlTdHJpbmciOiJodHRwczovL2RvaS5vcmcvMTAuMTA3My9wbmFzLjA2MDMzNzUx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E3ZmM3NGYwLWE0MTktNGQwYi04MGUzLTRlZmY5YWI4MTBiNSIsIk1vZGlmaWVkT24iOiIyMDE5LTAyLTA1VDE1OjUwOjE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wbmFzLm9yZy9jZ2kvZG9pLzEwLjEwNzMvcG5hcy4wNjAzMzc1MTAzIiwiVXJpU3RyaW5nIjoiaHR0cDovL3d3dy5wbmFzLm9yZy9jZ2kvZG9pLzEwLjEwNzMvcG5hcy4wNjAzMzc1MTA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KE3DvGxsZXIgZXQgYWwuIDIwMDYpIn1dfSwiVGFnIjoiQ2l0YXZpUGxhY2Vob2xkZXIjMzI4OGZkZTUtYzJlMS00MmFmLTg3ZTktNzg0NDEzZWU2MmRhIiwiVGV4dCI6IihNw7xsbGVyIGV0IGFsLiAyMDA2KSIsIldBSVZlcnNpb24iOiI2LjExLjAuMCJ9}</w:instrText>
          </w:r>
          <w:r w:rsidR="007B2F31" w:rsidRPr="0076367F">
            <w:rPr>
              <w:lang w:val="en-US"/>
            </w:rPr>
            <w:fldChar w:fldCharType="separate"/>
          </w:r>
          <w:r w:rsidR="00866FFF">
            <w:rPr>
              <w:lang w:val="en-US"/>
            </w:rPr>
            <w:t>(Müller et al. 2006)</w:t>
          </w:r>
          <w:r w:rsidR="007B2F31" w:rsidRPr="0076367F">
            <w:rPr>
              <w:lang w:val="en-US"/>
            </w:rPr>
            <w:fldChar w:fldCharType="end"/>
          </w:r>
        </w:sdtContent>
      </w:sdt>
      <w:r w:rsidR="007B2F31" w:rsidRPr="0076367F">
        <w:rPr>
          <w:lang w:val="en-US"/>
        </w:rPr>
        <w:t xml:space="preserve">, </w:t>
      </w:r>
      <w:r w:rsidR="0048221B">
        <w:rPr>
          <w:lang w:val="en-US"/>
        </w:rPr>
        <w:t>‘distribution of resources amon</w:t>
      </w:r>
      <w:r w:rsidR="0048221B" w:rsidRPr="0002357B">
        <w:rPr>
          <w:lang w:val="en-US"/>
        </w:rPr>
        <w:t>g consumption</w:t>
      </w:r>
      <w:r w:rsidR="0048221B">
        <w:rPr>
          <w:lang w:val="en-US"/>
        </w:rPr>
        <w:t xml:space="preserve"> products’ </w:t>
      </w:r>
      <w:sdt>
        <w:sdtPr>
          <w:rPr>
            <w:lang w:val="en-US"/>
          </w:rPr>
          <w:alias w:val="Don't edit this field"/>
          <w:tag w:val="CitaviPlaceholder#2560c63e-5b5b-4383-bf58-707a8ac64f15"/>
          <w:id w:val="1359391354"/>
          <w:placeholder>
            <w:docPart w:val="EAE77D5BBFBA450FAF9031FA99177C91"/>
          </w:placeholder>
        </w:sdtPr>
        <w:sdtEndPr/>
        <w:sdtContent>
          <w:r w:rsidR="0048221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TBhYWZiLTdhMWQtNDdhMi1iY2UwLTIzZjUxYjg3NjdmZSIsIlJhbmdlTGVuZ3RoIjoyNCwiUmVmZXJlbmNlSWQiOiI3MmQ3NWIzYi02NDZiLTRhNjItYTI0Yi04MDUxN2I0Y2U3M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i4xNTMwLTkyOTAuMjAxMC4wMDI1OC54IiwiVXJpU3RyaW5nIjoiaHR0cHM6Ly9kb2kub3JnLzEwLjExMTEvai4xNTMwLTkyOTAuMjAxMC4wMDI1OC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}</w:instrText>
          </w:r>
          <w:r w:rsidR="0048221B">
            <w:rPr>
              <w:lang w:val="en-US"/>
            </w:rPr>
            <w:fldChar w:fldCharType="separate"/>
          </w:r>
          <w:r w:rsidR="00866FFF">
            <w:rPr>
              <w:lang w:val="en-US"/>
            </w:rPr>
            <w:t>(Duchin und Levine 2010)</w:t>
          </w:r>
          <w:r w:rsidR="0048221B">
            <w:rPr>
              <w:lang w:val="en-US"/>
            </w:rPr>
            <w:fldChar w:fldCharType="end"/>
          </w:r>
        </w:sdtContent>
      </w:sdt>
      <w:r w:rsidR="0048221B">
        <w:rPr>
          <w:lang w:val="en-US"/>
        </w:rPr>
        <w:t xml:space="preserve">, ‘share of each respective end-use’ </w:t>
      </w:r>
      <w:sdt>
        <w:sdtPr>
          <w:rPr>
            <w:lang w:val="en-US"/>
          </w:rPr>
          <w:alias w:val="Don't edit this field"/>
          <w:tag w:val="CitaviPlaceholder#e74e96e5-2d35-4fad-a9b9-3dfa3b05cba7"/>
          <w:id w:val="1965313995"/>
          <w:placeholder>
            <w:docPart w:val="6EA8B5D446E641D192436E8A39DF3021"/>
          </w:placeholder>
        </w:sdtPr>
        <w:sdtEndPr/>
        <w:sdtContent>
          <w:r w:rsidR="004822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DFiZDEyLTU1MDktNDdiMy05ZjI2LTAyNjUxYjE3YjA0OSIsIlJhbmdlTGVuZ3RoIjoyMiwiUmVmZXJlbmNlSWQiOiI0NjVlZmZkZC04OTY4LTQzOTgtYTdjMS1hMzQ5ODFhOWUwO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aWQiOiI1IiwiJHR5cGUiOiJTd2lzc0FjYWRlbWljLkNpdGF2aS5Qcm9qZWN0LCBTd2lzc0FjYWRlbWljLkNpdGF2aSJ9fSx7IiRpZCI6IjY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RG9pIjoiMTAuMTAyMS9lczEwMDA0NG4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DcwNDI0NyIsIlVyaVN0cmluZyI6Imh0dHA6Ly93d3cubmNiaS5ubG0ubmloLmdvdi9wdWJtZWQvMjA3MDQyND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i0wMlQwNzoyODo1MyIsIk1vZGlmaWVkQnkiOiJfSmFuIFN0cmVlY2siLCJJZCI6ImE0YzU5MjExLTkxMjAtNDMxYi1hYWRjLTAyZjYzMjMzMGMzZiIsIk1vZGlmaWVkT24iOiIyMDIxLTA2LTAyVDA3OjI4OjUz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yMS9lczEwMDA0NG4iLCJVcmlTdHJpbmciOiJodHRwczovL2RvaS5vcmcvMTAuMTAyMS9lczEwMDA0NG4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KEhhdGF5YW1hIGV0IGFsLiAyMDEwKSJ9XX0sIlRhZyI6IkNpdGF2aVBsYWNlaG9sZGVyI2U3NGU5NmU1LTJkMzUtNGZhZC1hOWI5LTNkZmEzYjA1Y2JhNyIsIlRleHQiOiIoSGF0YXlhbWEgZXQgYWwuIDIwMTApIiwiV0FJVmVyc2lvbiI6IjYuMTEuMC4wIn0=}</w:instrText>
          </w:r>
          <w:r w:rsidR="0048221B">
            <w:rPr>
              <w:lang w:val="en-US"/>
            </w:rPr>
            <w:fldChar w:fldCharType="separate"/>
          </w:r>
          <w:r w:rsidR="00866FFF">
            <w:rPr>
              <w:lang w:val="en-US"/>
            </w:rPr>
            <w:t>(Hatayama et al. 2010)</w:t>
          </w:r>
          <w:r w:rsidR="0048221B">
            <w:rPr>
              <w:lang w:val="en-US"/>
            </w:rPr>
            <w:fldChar w:fldCharType="end"/>
          </w:r>
        </w:sdtContent>
      </w:sdt>
      <w:r w:rsidR="0048221B">
        <w:rPr>
          <w:lang w:val="en-US"/>
        </w:rPr>
        <w:t xml:space="preserve">,  ‘product-to-use matrix’ </w:t>
      </w:r>
      <w:sdt>
        <w:sdtPr>
          <w:rPr>
            <w:lang w:val="en-US"/>
          </w:rPr>
          <w:alias w:val="Don't edit this field"/>
          <w:tag w:val="CitaviPlaceholder#c27bfb08-5c39-4029-a51b-dd6fedf627de"/>
          <w:id w:val="912748032"/>
          <w:placeholder>
            <w:docPart w:val="0E2368C888054D67A0311FA3FF739BF2"/>
          </w:placeholder>
        </w:sdtPr>
        <w:sdtEndPr/>
        <w:sdtContent>
          <w:r w:rsidR="004822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2ViZDUyLWNkYWQtNDlhYy04YTBiLTRjMWUwNWExMGQ2ZSIsIlJhbmdlTGVuZ3RoIjoxOSwiUmVmZXJlbmNlSWQiOiIxYjZlODRhOS00ZjFmLTRmZGQtOGY0NC0zYTEyZDYwODU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VmdjVscnUuanBnIiwiVXJpU3RyaW5nIjoiMWI2ZTg0YTktNGYxZi00ZmRkLThmNDQtM2ExMmQ2MDg1MmZk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MzAyNDMzc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zE2NzYwMSIsIlVyaVN0cmluZyI6Imh0dHA6Ly93d3cubmNiaS5ubG0ubmloLmdvdi9wdWJtZWQvMjMxNjc2M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OS0xNlQwOTowNjo1NCIsIk1vZGlmaWVkQnkiOiJfSmFuIFN0cmVlY2siLCJJZCI6IjAyZTVkM2U4LWJhNmUtNGQ3Ny04ZWNiLTJkODgxYzM3YmQ5NiIsIk1vZGlmaWVkT24iOiIyMDE5LTA5LTE2VDA5OjA3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MwMjQzM3AiLCJVcmlTdHJpbmciOiJodHRwczovL2RvaS5vcmcvMTAuMTAyMS9lczMwMjQzM3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Iw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LHsiJGlkIjoiMjE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wNjI3NjF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3NzExMjMzIiwiVXJpU3RyaW5nIjoiaHR0cDovL3d3dy5uY2JpLm5sbS5uaWguZ292L3B1Ym1lZC8xNzcxMTIz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zLTI2VDEwOjUwOjA3IiwiTW9kaWZpZWRCeSI6Il9KYW4gU3RyZWVjayIsIklkIjoiZDUwOWY5ZmQtOTcxYi00YzhmLWJhNGUtMjU5ODljYWI1ZmU0IiwiTW9kaWZpZWRPbiI6IjIwMjAtMDMtMjZUMTA6NTA6MDc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MC4xMDIxL2VzMDYyNzYxdCIsIlVyaVN0cmluZyI6Imh0dHBzOi8vZG9pLm9yZy8xMC4xMDIxL2VzMDYyNzYxd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}</w:instrText>
          </w:r>
          <w:r w:rsidR="0048221B">
            <w:rPr>
              <w:lang w:val="en-US"/>
            </w:rPr>
            <w:fldChar w:fldCharType="separate"/>
          </w:r>
          <w:r w:rsidR="00866FFF">
            <w:rPr>
              <w:lang w:val="en-US"/>
            </w:rPr>
            <w:t>(Cullen et al. 2012; Wang et al. 2007)</w:t>
          </w:r>
          <w:r w:rsidR="0048221B">
            <w:rPr>
              <w:lang w:val="en-US"/>
            </w:rPr>
            <w:fldChar w:fldCharType="end"/>
          </w:r>
        </w:sdtContent>
      </w:sdt>
      <w:r w:rsidR="0048221B">
        <w:rPr>
          <w:lang w:val="en-US"/>
        </w:rPr>
        <w:t xml:space="preserve">, </w:t>
      </w:r>
      <w:r w:rsidR="007B2F31">
        <w:rPr>
          <w:lang w:val="en-US"/>
        </w:rPr>
        <w:t xml:space="preserve">‘allocation matrix’ </w:t>
      </w:r>
      <w:sdt>
        <w:sdtPr>
          <w:rPr>
            <w:lang w:val="en-US"/>
          </w:rPr>
          <w:alias w:val="Don't edit this field"/>
          <w:tag w:val="CitaviPlaceholder#aeb7bb23-c84a-4a3b-ba64-e27f2feef721"/>
          <w:id w:val="-1502969023"/>
          <w:placeholder>
            <w:docPart w:val="E06C147132F44B60AF356C7CCBEFBE08"/>
          </w:placeholder>
        </w:sdtPr>
        <w:sdtEndPr/>
        <w:sdtContent>
          <w:r w:rsidR="007B2F3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TBkOGEwLWQxMTAtNGRhOC1hYmU5LWY5ZTFlYjZlNGUyZiIsIlJhbmdlTGVuZ3RoIjoyMCwiUmVmZXJlbmNlSWQiOiIxYjZlODRhOS00ZjFmLTRmZGQtOGY0NC0zYTEyZDYwODU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VmdjVscnUuanBnIiwiVXJpU3RyaW5nIjoiMWI2ZTg0YTktNGYxZi00ZmRkLThmNDQtM2ExMmQ2MDg1MmZk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MzAyNDMzc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zE2NzYwMSIsIlVyaVN0cmluZyI6Imh0dHA6Ly93d3cubmNiaS5ubG0ubmloLmdvdi9wdWJtZWQvMjMxNjc2M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OS0xNlQwOTowNjo1NCIsIk1vZGlmaWVkQnkiOiJfSmFuIFN0cmVlY2siLCJJZCI6IjAyZTVkM2U4LWJhNmUtNGQ3Ny04ZWNiLTJkODgxYzM3YmQ5NiIsIk1vZGlmaWVkT24iOiIyMDE5LTA5LTE2VDA5OjA3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MwMjQzM3AiLCJVcmlTdHJpbmciOiJodHRwczovL2RvaS5vcmcvMTAuMTAyMS9lczMwMjQzM3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IoQ3VsbGVuIGV0IGFsLiAyMDEyKSJ9XX0sIlRhZyI6IkNpdGF2aVBsYWNlaG9sZGVyI2FlYjdiYjIzLWM4NGEtNGEzYi1iYTY0LWUyN2YyZmVlZjcyMSIsIlRleHQiOiIoQ3VsbGVuIGV0IGFsLiAyMDEyKSIsIldBSVZlcnNpb24iOiI2LjExLjAuMCJ9}</w:instrText>
          </w:r>
          <w:r w:rsidR="007B2F31">
            <w:rPr>
              <w:lang w:val="en-US"/>
            </w:rPr>
            <w:fldChar w:fldCharType="separate"/>
          </w:r>
          <w:r w:rsidR="00866FFF">
            <w:rPr>
              <w:lang w:val="en-US"/>
            </w:rPr>
            <w:t>(Cullen et al. 2012)</w:t>
          </w:r>
          <w:r w:rsidR="007B2F31">
            <w:rPr>
              <w:lang w:val="en-US"/>
            </w:rPr>
            <w:fldChar w:fldCharType="end"/>
          </w:r>
        </w:sdtContent>
      </w:sdt>
      <w:r w:rsidR="007B2F31">
        <w:rPr>
          <w:lang w:val="en-US"/>
        </w:rPr>
        <w:t>, ‘</w:t>
      </w:r>
      <w:r w:rsidR="007B2F31" w:rsidRPr="00F16CEB">
        <w:rPr>
          <w:lang w:val="en-US"/>
        </w:rPr>
        <w:t>allocation matrix of materials to final products</w:t>
      </w:r>
      <w:r w:rsidR="007B2F31">
        <w:rPr>
          <w:lang w:val="en-US"/>
        </w:rPr>
        <w:t xml:space="preserve">’ </w:t>
      </w:r>
      <w:sdt>
        <w:sdtPr>
          <w:rPr>
            <w:lang w:val="en-US"/>
          </w:rPr>
          <w:alias w:val="Don't edit this field"/>
          <w:tag w:val="CitaviPlaceholder#0461c252-d9a7-445a-82ae-c87824557388"/>
          <w:id w:val="-1488704172"/>
          <w:placeholder>
            <w:docPart w:val="E0D34BF3C518416F8A12E68C4B90A1B3"/>
          </w:placeholder>
        </w:sdtPr>
        <w:sdtEndPr/>
        <w:sdtContent>
          <w:r w:rsidR="007B2F3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TgyY2NjLWQ5NTEtNDE4Yy05ODBkLTRkZTUwZTA1OWU2YiIsIlJhbmdlTGVuZ3RoIjoyMiwiUmVmZXJlbmNlSWQiOiI1ZjNmNmM5Mi05ZTY0LTQyNjktOGU4My0xMjU2NjUxMWRjN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Z2VtaSIsIkxhc3ROYW1lIjoiS2FnYXdhIiwiUHJvdGVjdGVkIjpmYWxzZSwiU2V4IjowLCJDcmVhdGVkQnkiOiJfSmFuIFN0cmVlY2siLCJDcmVhdGVkT24iOiIyMDIxLTA1LTI2VDA4OjI0OjQ2IiwiTW9kaWZpZWRCeSI6Il9KYW4gU3RyZWVjayIsIklkIjoiZmU3ZTk5NWEtMzI0My00NGEzLWJiMmYtMTdkMTk4MWFkOGU4IiwiTW9kaWZpZWRPbiI6IjIwMjEtMDUtMjZUMDg6MjQ6NDYiLCJQcm9qZWN0Ijp7IiRyZWYiOiI1In19LHsiJGlkIjoiOC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5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xM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F0ZTIiOiI2LzEwLzIwMTQiLCJEb2kiOiIxMC4xMDIxL2VzNTAwODIwa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VzNTAwODIwaCIsIlVyaVN0cmluZyI6Imh0dHBzOi8vZG9pLm9yZy8xMC4xMDIxL2VzNTAwODIwa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2VDA4OjI0OjQ2IiwiTW9kaWZpZWRCeSI6Il9KYW4gU3RyZWVjayIsIklkIjoiYmIyZTUxM2MtMTg3Mi00MTcxLWIyOWQtNjNjZjRlYzIyNWZiIiwiTW9kaWZpZWRPbiI6IjIwMjEtMDUtMjZUMDg6MjQ6N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Dg3MjAxOSIsIlVyaVN0cmluZyI6Imh0dHA6Ly93d3cubmNiaS5ubG0ubmloLmdvdi9wdWJtZWQvMjQ4NzIwM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KE5ha2FtdXJhIGV0IGFsLiAyMDE0KSJ9XX0sIlRhZyI6IkNpdGF2aVBsYWNlaG9sZGVyIzA0NjFjMjUyLWQ5YTctNDQ1YS04MmFlLWM4NzgyNDU1NzM4OCIsIlRleHQiOiIoTmFrYW11cmEgZXQgYWwuIDIwMTQpIiwiV0FJVmVyc2lvbiI6IjYuMTEuMC4wIn0=}</w:instrText>
          </w:r>
          <w:r w:rsidR="007B2F31">
            <w:rPr>
              <w:lang w:val="en-US"/>
            </w:rPr>
            <w:fldChar w:fldCharType="separate"/>
          </w:r>
          <w:r w:rsidR="00866FFF">
            <w:rPr>
              <w:lang w:val="en-US"/>
            </w:rPr>
            <w:t>(Nakamura et al. 2014)</w:t>
          </w:r>
          <w:r w:rsidR="007B2F31">
            <w:rPr>
              <w:lang w:val="en-US"/>
            </w:rPr>
            <w:fldChar w:fldCharType="end"/>
          </w:r>
        </w:sdtContent>
      </w:sdt>
      <w:r w:rsidR="007B2F31">
        <w:rPr>
          <w:lang w:val="en-US"/>
        </w:rPr>
        <w:t xml:space="preserve">, </w:t>
      </w:r>
      <w:r w:rsidR="0048221B">
        <w:rPr>
          <w:lang w:val="en-US"/>
        </w:rPr>
        <w:t>to</w:t>
      </w:r>
      <w:r w:rsidR="007B2F31">
        <w:rPr>
          <w:lang w:val="en-US"/>
        </w:rPr>
        <w:t xml:space="preserve"> </w:t>
      </w:r>
      <w:r w:rsidR="0048221B">
        <w:rPr>
          <w:lang w:val="en-US"/>
        </w:rPr>
        <w:t>‘</w:t>
      </w:r>
      <w:r w:rsidR="0048221B" w:rsidRPr="0076367F">
        <w:rPr>
          <w:lang w:val="en-US"/>
        </w:rPr>
        <w:t xml:space="preserve">split ratio of end-use sectors’ </w:t>
      </w:r>
      <w:sdt>
        <w:sdtPr>
          <w:rPr>
            <w:lang w:val="en-US"/>
          </w:rPr>
          <w:alias w:val="Don't edit this field"/>
          <w:tag w:val="CitaviPlaceholder#8b6fec34-9dda-4f12-ba60-577089e421f7"/>
          <w:id w:val="-1102030066"/>
          <w:placeholder>
            <w:docPart w:val="55F2ADCAD7A646F6822F1DA13E11A6A5"/>
          </w:placeholder>
        </w:sdtPr>
        <w:sdtEndPr/>
        <w:sdtContent>
          <w:r w:rsidR="0048221B"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2YwOTAyLWVmMDUtNGVjMS1iYjM5LTIxMjM5MGI0Mzc5OCIsIlJhbmdlTGVuZ3RoIjoxOCwiUmVmZXJlbmNlSWQiOiJmOTYzZTFmNS1hYmI2LTRkNTctOGNmNy02MzdiMGZhNGUxOGYiLCJSZWZlcmVuY2UiOnsiJGlkIjoiMyIsIiR0eXBlIjoiU3dpc3NBY2FkZW1pYy5DaXRhdmkuUmVmZXJlbmNlLCBTd2lzc0FjYWRlbWljLkNpdGF2aSIsIkFic3RyYWN0Q29tcGxleGl0eSI6MCwiQWJzdHJhY3RTb3VyY2VUZXh0Rm9ybWF0IjowLCJBY2Nlc3NEYXRlIjoiMjAxOC0xMi0xMCI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QW11bmQiLCJMYXN0TmFtZSI6IkzDuHZpayIsIk1pZGRsZU5hbWUiOiJOLiIsIlByb3RlY3RlZCI6ZmFsc2UsIlNleCI6MCwiQ3JlYXRlZEJ5IjoiX0phbiBTdHJlZWNrIiwiQ3JlYXRlZE9uIjoiMjAxOS0wMi0wNVQxNTo1MDowMSIsIk1vZGlmaWVkQnkiOiJfSmFuIFN0cmVlY2siLCJJZCI6IjdlZmQ4OGEwLThmNDgtNDkxOS1hYmYwLWVlOTIwOTFlYWQ4NSIsIk1vZGlmaWVkT24iOiIyMDE5LTAyLTA1VDE1OjUwOjA0IiwiUHJvamVjdCI6eyIkcmVmIjoiNSJ9fSx7IiRpZCI6Ijg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Fjcy5lc3QuN2IwMzA3NyIsIlVyaVN0cmluZyI6Imh0dHBzOi8vZG9pLm9yZy8xMC4xMDIxL2Fjcy5lc3QuN2IwMzA3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BmYjllMTAtZDcwOC00NGQxLThjYTAtYmQ0NTZkOWYwYzc4IiwiTW9kaWZpZWRPbiI6IjIwMTktMDItMDVUMTU6NTA6MT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cHVicy5hY3Mub3JnL2RvaS8xMC4xMDIxL2Fjcy5lc3QuN2IwMzA3NyIsIlVyaVN0cmluZyI6Imh0dHA6Ly9wdWJzLmFjcy5vcmcvZG9pLzEwLjEwMjEvYWNzLmVzdC43YjAzMDc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}</w:instrText>
          </w:r>
          <w:r w:rsidR="0048221B" w:rsidRPr="0076367F">
            <w:rPr>
              <w:lang w:val="en-US"/>
            </w:rPr>
            <w:fldChar w:fldCharType="separate"/>
          </w:r>
          <w:r w:rsidR="00866FFF">
            <w:rPr>
              <w:lang w:val="en-US"/>
            </w:rPr>
            <w:t>(Cao et al. 2017b)</w:t>
          </w:r>
          <w:r w:rsidR="0048221B" w:rsidRPr="0076367F">
            <w:rPr>
              <w:lang w:val="en-US"/>
            </w:rPr>
            <w:fldChar w:fldCharType="end"/>
          </w:r>
        </w:sdtContent>
      </w:sdt>
      <w:r w:rsidR="007B2F31">
        <w:rPr>
          <w:lang w:val="en-US"/>
        </w:rPr>
        <w:t>.</w:t>
      </w:r>
      <w:r w:rsidR="007B2F31" w:rsidRPr="0076367F">
        <w:rPr>
          <w:lang w:val="en-US"/>
        </w:rPr>
        <w:t xml:space="preserve"> </w:t>
      </w:r>
      <w:r w:rsidR="007B2F31" w:rsidRPr="00B26A26">
        <w:rPr>
          <w:lang w:val="en-US"/>
        </w:rPr>
        <w:t xml:space="preserve">The different terms </w:t>
      </w:r>
      <w:r w:rsidR="00B26A26">
        <w:rPr>
          <w:lang w:val="en-US"/>
        </w:rPr>
        <w:t xml:space="preserve">already </w:t>
      </w:r>
      <w:r w:rsidR="007F75BE" w:rsidRPr="00B26A26">
        <w:rPr>
          <w:lang w:val="en-US"/>
        </w:rPr>
        <w:t xml:space="preserve">point towards </w:t>
      </w:r>
      <w:r w:rsidR="007B2F31" w:rsidRPr="00B26A26">
        <w:rPr>
          <w:lang w:val="en-US"/>
        </w:rPr>
        <w:t xml:space="preserve">different </w:t>
      </w:r>
      <w:r w:rsidR="007F75BE" w:rsidRPr="00B26A26">
        <w:rPr>
          <w:lang w:val="en-US"/>
        </w:rPr>
        <w:t xml:space="preserve">methods and scopes to </w:t>
      </w:r>
      <w:r w:rsidR="007B2F31" w:rsidRPr="00B26A26">
        <w:rPr>
          <w:lang w:val="en-US"/>
        </w:rPr>
        <w:t xml:space="preserve">derive </w:t>
      </w:r>
      <w:r w:rsidR="007F75BE" w:rsidRPr="00B26A26">
        <w:rPr>
          <w:lang w:val="en-US"/>
        </w:rPr>
        <w:t xml:space="preserve">end-use information. </w:t>
      </w:r>
      <w:r w:rsidR="007B2F31" w:rsidRPr="0076367F">
        <w:rPr>
          <w:lang w:val="en-US"/>
        </w:rPr>
        <w:t>Here</w:t>
      </w:r>
      <w:r w:rsidR="007B2F31">
        <w:rPr>
          <w:lang w:val="en-US"/>
        </w:rPr>
        <w:t>in,</w:t>
      </w:r>
      <w:r w:rsidR="007B2F31" w:rsidRPr="0076367F">
        <w:rPr>
          <w:lang w:val="en-US"/>
        </w:rPr>
        <w:t xml:space="preserve"> we </w:t>
      </w:r>
      <w:r w:rsidR="007B2F31">
        <w:rPr>
          <w:lang w:val="en-US"/>
        </w:rPr>
        <w:t xml:space="preserve">consistently use the terms </w:t>
      </w:r>
      <w:r w:rsidR="00887A42">
        <w:rPr>
          <w:lang w:val="en-US"/>
        </w:rPr>
        <w:t>‘</w:t>
      </w:r>
      <w:r w:rsidR="007B2F31" w:rsidRPr="0076367F">
        <w:rPr>
          <w:lang w:val="en-US"/>
        </w:rPr>
        <w:t>en</w:t>
      </w:r>
      <w:r w:rsidR="007B2F31">
        <w:rPr>
          <w:lang w:val="en-US"/>
        </w:rPr>
        <w:t>d</w:t>
      </w:r>
      <w:r w:rsidR="007B2F31" w:rsidRPr="0076367F">
        <w:rPr>
          <w:lang w:val="en-US"/>
        </w:rPr>
        <w:t xml:space="preserve">-use </w:t>
      </w:r>
      <w:r w:rsidR="007B2F31">
        <w:rPr>
          <w:lang w:val="en-US"/>
        </w:rPr>
        <w:t>shares</w:t>
      </w:r>
      <w:r w:rsidR="00887A42">
        <w:rPr>
          <w:lang w:val="en-US"/>
        </w:rPr>
        <w:t>’</w:t>
      </w:r>
      <w:r w:rsidR="007B2F31">
        <w:rPr>
          <w:lang w:val="en-US"/>
        </w:rPr>
        <w:t>,</w:t>
      </w:r>
      <w:r w:rsidR="007B2F31" w:rsidRPr="0076367F">
        <w:rPr>
          <w:lang w:val="en-US"/>
        </w:rPr>
        <w:t xml:space="preserve"> </w:t>
      </w:r>
      <w:r w:rsidR="007B2F31">
        <w:rPr>
          <w:lang w:val="en-US"/>
        </w:rPr>
        <w:t xml:space="preserve">and scrutinize </w:t>
      </w:r>
      <w:r w:rsidR="00754B0A">
        <w:rPr>
          <w:lang w:val="en-US"/>
        </w:rPr>
        <w:t xml:space="preserve">if </w:t>
      </w:r>
      <w:r w:rsidR="007B2F31">
        <w:rPr>
          <w:lang w:val="en-US"/>
        </w:rPr>
        <w:t>the reviewed methods can yield information on actual products or product groups, instead of only broad sectors, such as ‘construction’.</w:t>
      </w:r>
    </w:p>
    <w:p w14:paraId="2CDF08A6" w14:textId="16D81EC1" w:rsidR="004402B9" w:rsidRDefault="004402B9" w:rsidP="004402B9">
      <w:pPr>
        <w:rPr>
          <w:lang w:val="en-US"/>
        </w:rPr>
      </w:pPr>
      <w:r w:rsidRPr="000B2E26">
        <w:rPr>
          <w:lang w:val="en-US"/>
        </w:rPr>
        <w:t xml:space="preserve">We found </w:t>
      </w:r>
      <w:r>
        <w:rPr>
          <w:lang w:val="en-US"/>
        </w:rPr>
        <w:t xml:space="preserve">five original methods to </w:t>
      </w:r>
      <w:r w:rsidRPr="000B2E26">
        <w:rPr>
          <w:lang w:val="en-US"/>
        </w:rPr>
        <w:t>deriv</w:t>
      </w:r>
      <w:r>
        <w:rPr>
          <w:lang w:val="en-US"/>
        </w:rPr>
        <w:t>e</w:t>
      </w:r>
      <w:r w:rsidRPr="000B2E26">
        <w:rPr>
          <w:lang w:val="en-US"/>
        </w:rPr>
        <w:t xml:space="preserve"> material end-use shares</w:t>
      </w:r>
      <w:r>
        <w:rPr>
          <w:lang w:val="en-US"/>
        </w:rPr>
        <w:t>,</w:t>
      </w:r>
      <w:r w:rsidR="00A36C71">
        <w:rPr>
          <w:lang w:val="en-US"/>
        </w:rPr>
        <w:t xml:space="preserve"> </w:t>
      </w:r>
      <w:r w:rsidR="007F75BE">
        <w:rPr>
          <w:lang w:val="en-US"/>
        </w:rPr>
        <w:t>based on</w:t>
      </w:r>
      <w:r w:rsidR="00A36C71">
        <w:rPr>
          <w:lang w:val="en-US"/>
        </w:rPr>
        <w:t xml:space="preserve"> </w:t>
      </w:r>
      <w:r>
        <w:rPr>
          <w:lang w:val="en-US"/>
        </w:rPr>
        <w:t>t</w:t>
      </w:r>
      <w:r w:rsidRPr="000B2E26">
        <w:rPr>
          <w:lang w:val="en-US"/>
        </w:rPr>
        <w:t xml:space="preserve">wo widely used </w:t>
      </w:r>
      <w:r w:rsidR="00A36C71">
        <w:rPr>
          <w:lang w:val="en-US"/>
        </w:rPr>
        <w:t xml:space="preserve">types of </w:t>
      </w:r>
      <w:r w:rsidRPr="000B2E26">
        <w:rPr>
          <w:lang w:val="en-US"/>
        </w:rPr>
        <w:t>data sources</w:t>
      </w:r>
      <w:r>
        <w:rPr>
          <w:lang w:val="en-US"/>
        </w:rPr>
        <w:t xml:space="preserve"> </w:t>
      </w:r>
      <w:r w:rsidRPr="000B2E26">
        <w:rPr>
          <w:lang w:val="en-US"/>
        </w:rPr>
        <w:t>(</w:t>
      </w:r>
      <w:r>
        <w:rPr>
          <w:lang w:val="en-US"/>
        </w:rPr>
        <w:fldChar w:fldCharType="begin"/>
      </w:r>
      <w:r>
        <w:rPr>
          <w:lang w:val="en-US"/>
        </w:rPr>
        <w:instrText xml:space="preserve"> REF _Ref68613531 \h  \* MERGEFORMAT </w:instrText>
      </w:r>
      <w:r>
        <w:rPr>
          <w:lang w:val="en-US"/>
        </w:rPr>
      </w:r>
      <w:r>
        <w:rPr>
          <w:lang w:val="en-US"/>
        </w:rPr>
        <w:fldChar w:fldCharType="separate"/>
      </w:r>
      <w:r w:rsidRPr="00543A34">
        <w:rPr>
          <w:lang w:val="en-US"/>
        </w:rPr>
        <w:t>Table 1</w:t>
      </w:r>
      <w:r>
        <w:rPr>
          <w:lang w:val="en-US"/>
        </w:rPr>
        <w:fldChar w:fldCharType="end"/>
      </w:r>
      <w:r w:rsidRPr="000B2E26">
        <w:rPr>
          <w:lang w:val="en-US"/>
        </w:rPr>
        <w:t>)</w:t>
      </w:r>
      <w:r>
        <w:rPr>
          <w:lang w:val="en-US"/>
        </w:rPr>
        <w:t xml:space="preserve">. </w:t>
      </w:r>
      <w:r w:rsidR="00A36C71">
        <w:rPr>
          <w:lang w:val="en-US"/>
        </w:rPr>
        <w:t xml:space="preserve">Firstly, there are many studies using </w:t>
      </w:r>
      <w:r w:rsidR="009B2CC8">
        <w:rPr>
          <w:lang w:val="en-US"/>
        </w:rPr>
        <w:t>industry shipment data in physical units</w:t>
      </w:r>
      <w:r w:rsidR="00A9119A">
        <w:rPr>
          <w:lang w:val="en-US"/>
        </w:rPr>
        <w:t xml:space="preserve">, the sample in Table 1 </w:t>
      </w:r>
      <w:r w:rsidR="00A36C71" w:rsidRPr="00711AAB">
        <w:rPr>
          <w:lang w:val="en-US"/>
        </w:rPr>
        <w:t>achiev</w:t>
      </w:r>
      <w:r w:rsidR="00A9119A" w:rsidRPr="00711AAB">
        <w:rPr>
          <w:lang w:val="en-US"/>
        </w:rPr>
        <w:t xml:space="preserve">ing </w:t>
      </w:r>
      <w:r w:rsidR="009B2CC8" w:rsidRPr="00711AAB">
        <w:rPr>
          <w:lang w:val="en-US"/>
        </w:rPr>
        <w:t>3-1</w:t>
      </w:r>
      <w:r w:rsidR="00711AAB" w:rsidRPr="00711AAB">
        <w:rPr>
          <w:lang w:val="en-US"/>
        </w:rPr>
        <w:t>0</w:t>
      </w:r>
      <w:r w:rsidR="009B2CC8" w:rsidRPr="00711AAB">
        <w:rPr>
          <w:lang w:val="en-US"/>
        </w:rPr>
        <w:t xml:space="preserve"> end-uses</w:t>
      </w:r>
      <w:r w:rsidR="00711AAB" w:rsidRPr="00711AAB">
        <w:rPr>
          <w:lang w:val="en-US"/>
        </w:rPr>
        <w:t xml:space="preserve"> (17 end-uses as exception)</w:t>
      </w:r>
      <w:r w:rsidR="00A36C71">
        <w:rPr>
          <w:lang w:val="en-US"/>
        </w:rPr>
        <w:t xml:space="preserve">. Secondly, we </w:t>
      </w:r>
      <w:r w:rsidR="007B2F31">
        <w:rPr>
          <w:lang w:val="en-US"/>
        </w:rPr>
        <w:t xml:space="preserve">find four methods using </w:t>
      </w:r>
      <w:r w:rsidR="009B2CC8">
        <w:rPr>
          <w:lang w:val="en-US"/>
        </w:rPr>
        <w:t>MIOTs</w:t>
      </w:r>
      <w:r w:rsidR="007B2F31">
        <w:rPr>
          <w:lang w:val="en-US"/>
        </w:rPr>
        <w:t xml:space="preserve">, </w:t>
      </w:r>
      <w:r w:rsidR="00053653">
        <w:rPr>
          <w:lang w:val="en-US"/>
        </w:rPr>
        <w:t xml:space="preserve">the underlying studies </w:t>
      </w:r>
      <w:r w:rsidR="007B2F31" w:rsidRPr="00711AAB">
        <w:rPr>
          <w:lang w:val="en-US"/>
        </w:rPr>
        <w:t>achiev</w:t>
      </w:r>
      <w:r w:rsidR="00053653">
        <w:rPr>
          <w:lang w:val="en-US"/>
        </w:rPr>
        <w:t xml:space="preserve">ing </w:t>
      </w:r>
      <w:r w:rsidR="009B2CC8" w:rsidRPr="00711AAB">
        <w:rPr>
          <w:lang w:val="en-US"/>
        </w:rPr>
        <w:t>3-33</w:t>
      </w:r>
      <w:r w:rsidR="007B2F31" w:rsidRPr="00711AAB">
        <w:rPr>
          <w:lang w:val="en-US"/>
        </w:rPr>
        <w:t xml:space="preserve"> end-uses</w:t>
      </w:r>
      <w:r w:rsidR="00711AAB" w:rsidRPr="00711AAB">
        <w:rPr>
          <w:lang w:val="en-US"/>
        </w:rPr>
        <w:t>, some focusing on one specific product type</w:t>
      </w:r>
      <w:r w:rsidR="00A9119A">
        <w:rPr>
          <w:lang w:val="en-US"/>
        </w:rPr>
        <w:t>.</w:t>
      </w:r>
    </w:p>
    <w:p w14:paraId="597353D0" w14:textId="640A4E0E" w:rsidR="008401E7" w:rsidRPr="004F0615" w:rsidRDefault="00A9119A" w:rsidP="00D90D85">
      <w:pPr>
        <w:tabs>
          <w:tab w:val="num" w:pos="720"/>
        </w:tabs>
        <w:rPr>
          <w:lang w:val="en-US"/>
        </w:rPr>
      </w:pPr>
      <w:r>
        <w:rPr>
          <w:lang w:val="en-US"/>
        </w:rPr>
        <w:t>I</w:t>
      </w:r>
      <w:r w:rsidR="004402B9">
        <w:rPr>
          <w:lang w:val="en-US"/>
        </w:rPr>
        <w:t xml:space="preserve">ndustry shipments </w:t>
      </w:r>
      <w:r w:rsidR="00261D7C">
        <w:rPr>
          <w:lang w:val="en-US"/>
        </w:rPr>
        <w:t>are</w:t>
      </w:r>
      <w:r w:rsidR="00261D7C" w:rsidRPr="00766BF3">
        <w:rPr>
          <w:lang w:val="en-US"/>
        </w:rPr>
        <w:t xml:space="preserve"> reported by statistical bureaus (e.g. International Steel Statistics Bureau), industry associations (e.g. International Wrought Copper Council), or geological surveys (e.g. USGS mineral commodity summaries; </w:t>
      </w:r>
      <w:sdt>
        <w:sdtPr>
          <w:rPr>
            <w:lang w:val="en-US"/>
          </w:rPr>
          <w:alias w:val="Don't edit this field"/>
          <w:tag w:val="CitaviPlaceholder#ca07790d-a180-494e-94b2-0425730cfad0"/>
          <w:id w:val="-1397512147"/>
          <w:placeholder>
            <w:docPart w:val="388F61D41FA44BEDAF9835A94258070C"/>
          </w:placeholder>
        </w:sdtPr>
        <w:sdtEndPr/>
        <w:sdtContent>
          <w:r w:rsidR="00261D7C"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pbmVyYWxzLnVzZ3MuZ292L21pbmVyYWxzL3B1YnMvaGlzdG9yaWNhbC1zdGF0aXN0aWNzLyIsIlVyaVN0cmluZyI6Imh0dHBzOi8vbWluZXJhbHMudXNncy5nb3YvbWluZXJhbHMvcHVicy9oaXN0b3JpY2FsLXN0YXRpc3RpY3Mv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}</w:instrText>
          </w:r>
          <w:r w:rsidR="00261D7C" w:rsidRPr="00766BF3">
            <w:rPr>
              <w:lang w:val="en-US"/>
            </w:rPr>
            <w:fldChar w:fldCharType="separate"/>
          </w:r>
          <w:r w:rsidR="00866FFF">
            <w:rPr>
              <w:lang w:val="en-US"/>
            </w:rPr>
            <w:t>Kelly und Matos 2014</w:t>
          </w:r>
          <w:r w:rsidR="00261D7C" w:rsidRPr="00766BF3">
            <w:rPr>
              <w:lang w:val="en-US"/>
            </w:rPr>
            <w:fldChar w:fldCharType="end"/>
          </w:r>
        </w:sdtContent>
      </w:sdt>
      <w:r w:rsidR="00261D7C" w:rsidRPr="00766BF3">
        <w:rPr>
          <w:lang w:val="en-US"/>
        </w:rPr>
        <w:t>)</w:t>
      </w:r>
      <w:r w:rsidR="00261D7C">
        <w:rPr>
          <w:lang w:val="en-US"/>
        </w:rPr>
        <w:t xml:space="preserve">. Terminology </w:t>
      </w:r>
      <w:r w:rsidR="00B97626">
        <w:rPr>
          <w:lang w:val="en-US"/>
        </w:rPr>
        <w:t xml:space="preserve">and definitions </w:t>
      </w:r>
      <w:r w:rsidR="00261D7C">
        <w:rPr>
          <w:lang w:val="en-US"/>
        </w:rPr>
        <w:t>var</w:t>
      </w:r>
      <w:r w:rsidR="00B97626">
        <w:rPr>
          <w:lang w:val="en-US"/>
        </w:rPr>
        <w:t>y</w:t>
      </w:r>
      <w:r w:rsidR="004402B9">
        <w:rPr>
          <w:lang w:val="en-US"/>
        </w:rPr>
        <w:t>,</w:t>
      </w:r>
      <w:r w:rsidR="00261D7C">
        <w:rPr>
          <w:lang w:val="en-US"/>
        </w:rPr>
        <w:t xml:space="preserve"> from</w:t>
      </w:r>
      <w:r w:rsidR="00261D7C" w:rsidRPr="00766BF3">
        <w:rPr>
          <w:lang w:val="en-US"/>
        </w:rPr>
        <w:t xml:space="preserve"> </w:t>
      </w:r>
      <w:r w:rsidR="00261D7C">
        <w:rPr>
          <w:lang w:val="en-US"/>
        </w:rPr>
        <w:t xml:space="preserve">‘shipments […] to manufacturing and fabrication’ </w:t>
      </w:r>
      <w:sdt>
        <w:sdtPr>
          <w:rPr>
            <w:lang w:val="en-US"/>
          </w:rPr>
          <w:alias w:val="Don't edit this field"/>
          <w:tag w:val="CitaviPlaceholder#abfaf3c9-b795-4b71-a2f2-fade366bf548"/>
          <w:id w:val="521143999"/>
          <w:placeholder>
            <w:docPart w:val="D138075FE7414991BA8FD4F9D6EC91B9"/>
          </w:placeholder>
        </w:sdtPr>
        <w:sdtEnd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nN1cnJleS5hYy51ay9jZXMvZmlsZXMvcGRmLzAzMDRfV1BfQmlmZmF3YXJkX1N0ZWVsX0FsLUZpbmFsLnBkZiIsIlVyaVN0cmluZyI6Imh0dHBzOi8vd3d3LnN1cnJleS5hYy51ay9jZXMvZmlsZXMvcGRmLzAzMDRfV1BfQmlmZmF3YXJkX1N0ZWVsX0FsLUZpbmFs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}</w:instrText>
          </w:r>
          <w:r w:rsidR="00261D7C">
            <w:rPr>
              <w:lang w:val="en-US"/>
            </w:rPr>
            <w:fldChar w:fldCharType="separate"/>
          </w:r>
          <w:r w:rsidR="00866FFF">
            <w:rPr>
              <w:lang w:val="en-US"/>
            </w:rPr>
            <w:t>(Dahlström et al. 2004)</w:t>
          </w:r>
          <w:r w:rsidR="00261D7C">
            <w:rPr>
              <w:lang w:val="en-US"/>
            </w:rPr>
            <w:fldChar w:fldCharType="end"/>
          </w:r>
        </w:sdtContent>
      </w:sdt>
      <w:r w:rsidR="00261D7C">
        <w:rPr>
          <w:lang w:val="en-US"/>
        </w:rPr>
        <w:t xml:space="preserve">, ‘shipments by end-use‘ </w:t>
      </w:r>
      <w:sdt>
        <w:sdtPr>
          <w:rPr>
            <w:lang w:val="en-US"/>
          </w:rPr>
          <w:alias w:val="Don't edit this field"/>
          <w:tag w:val="CitaviPlaceholder#9312c390-8e87-433d-80e8-d58089bad252"/>
          <w:id w:val="469868886"/>
          <w:placeholder>
            <w:docPart w:val="D138075FE7414991BA8FD4F9D6EC91B9"/>
          </w:placeholder>
        </w:sdtPr>
        <w:sdtEnd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dmNjBlLThjYWYtNDcwNC1hYzJkLWM4N2U1ZWZkNTc4YSIsIlJhbmdlTGVuZ3RoIjozMSwiUmVmZXJlbmNlSWQiOiI2MGYwMDczNi03NDVhLTQzMWYtYWFiMy0zODIyNGQzMTc1MjQ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lRoZSBBbHVtaW51bSBBc3NvY2lhdGlvbiIsIlByb3RlY3RlZCI6ZmFsc2UsIlNleCI6MCwiQ3JlYXRlZEJ5IjoiX0phbiBTdHJlZWNrIiwiQ3JlYXRlZE9uIjoiMjAyMS0wOS0yOFQxMjo0NDo1MSIsIk1vZGlmaWVkQnkiOiJfSmFuIFN0cmVlY2siLCJJZCI6ImU0NjE5YjkyLTJkZTktNDBjYy04MWExLWJjOGQ1MmI3YzQzOCIsIk1vZGlmaWVkT24iOiIyMDIxLTA5LTI4VDEyOjQ0OjU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hbHVtaW51bS5vcmcvc2l0ZXMvZGVmYXVsdC9maWxlcy9BbHVtaW51bSUyMFN0YXRpc3RpY2FsJTIwUmV2aWV3JTIwU2FtcGxlLnBkZiIsIlVyaVN0cmluZyI6Imh0dHBzOi8vd3d3LmFsdW1pbnVtLm9yZy9zaXRlcy9kZWZhdWx0L2ZpbGVzL0FsdW1pbnVtIFN0YXRpc3RpY2FsIFJldmlldyBTYW1wbGU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}</w:instrText>
          </w:r>
          <w:r w:rsidR="00261D7C">
            <w:rPr>
              <w:lang w:val="en-US"/>
            </w:rPr>
            <w:fldChar w:fldCharType="separate"/>
          </w:r>
          <w:r w:rsidR="00866FFF">
            <w:rPr>
              <w:lang w:val="en-US"/>
            </w:rPr>
            <w:t>(The Aluminum Association 2009)</w:t>
          </w:r>
          <w:r w:rsidR="00261D7C">
            <w:rPr>
              <w:lang w:val="en-US"/>
            </w:rPr>
            <w:fldChar w:fldCharType="end"/>
          </w:r>
        </w:sdtContent>
      </w:sdt>
      <w:r w:rsidR="00261D7C">
        <w:rPr>
          <w:lang w:val="en-US"/>
        </w:rPr>
        <w:t>, ‘apparent use […] by market</w:t>
      </w:r>
      <w:r w:rsidR="00261D7C" w:rsidRPr="00766BF3">
        <w:rPr>
          <w:lang w:val="en-US"/>
        </w:rPr>
        <w:t>‘</w:t>
      </w:r>
      <w:r w:rsidR="00261D7C">
        <w:rPr>
          <w:lang w:val="en-US"/>
        </w:rPr>
        <w:t xml:space="preserve"> </w:t>
      </w:r>
      <w:sdt>
        <w:sdtPr>
          <w:rPr>
            <w:lang w:val="en-US"/>
          </w:rPr>
          <w:alias w:val="Don't edit this field"/>
          <w:tag w:val="CitaviPlaceholder#ad9c913e-ac64-4bde-8ef2-5a29498b1bf0"/>
          <w:id w:val="-800840416"/>
          <w:placeholder>
            <w:docPart w:val="D138075FE7414991BA8FD4F9D6EC91B9"/>
          </w:placeholder>
        </w:sdtPr>
        <w:sdtEnd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DZlNzk4LWRhMDktNGRlOS1hNzc5LWU5ZmQxZTMwZTE3NSIsIlJhbmdlTGVuZ3RoIjoxMCwiUmVmZXJlbmNlSWQiOiJiNGZjYTlmYS1iZTIxLTQzYTUtOTlhYi1iYTY2MzdjZjdlZGI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lBDQSIsIlByb3RlY3RlZCI6ZmFsc2UsIlNleCI6MCwiQ3JlYXRlZEJ5IjoiX0phbiBTdHJlZWNrIiwiQ3JlYXRlZE9uIjoiMjAyMS0xMi0yM1QwOToyMjoxNCIsIk1vZGlmaWVkQnkiOiJfSmFuIFN0cmVlY2siLCJJZCI6Ijg5ODI5ZmQ3LTc5ZTgtNDQxYS1hMzE5LTdmMTUyNWI2NTRkOSIsIk1vZGlmaWVkT24iOiIyMDIxLTEyLTIzVDA5OjIyOjE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d3d3Mi5jZW1lbnQub3JnL2Vjb24vcGRmL1llYXJib29rMjAxNl8yc2lkZWQucGRmIiwiVXJpU3RyaW5nIjoiaHR0cDovL3d3dzIuY2VtZW50Lm9yZy9lY29uL3BkZi9ZZWFyYm9vazIwMTZfMnNpZGVk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}</w:instrText>
          </w:r>
          <w:r w:rsidR="00261D7C">
            <w:rPr>
              <w:lang w:val="en-US"/>
            </w:rPr>
            <w:fldChar w:fldCharType="separate"/>
          </w:r>
          <w:r w:rsidR="00866FFF">
            <w:rPr>
              <w:lang w:val="en-US"/>
            </w:rPr>
            <w:t>(PCA 2016)</w:t>
          </w:r>
          <w:r w:rsidR="00261D7C">
            <w:rPr>
              <w:lang w:val="en-US"/>
            </w:rPr>
            <w:fldChar w:fldCharType="end"/>
          </w:r>
        </w:sdtContent>
      </w:sdt>
      <w:r w:rsidR="00261D7C">
        <w:rPr>
          <w:lang w:val="en-US"/>
        </w:rPr>
        <w:t xml:space="preserve">, or ‘supply […] in the end-use markets’ </w:t>
      </w:r>
      <w:sdt>
        <w:sdtPr>
          <w:rPr>
            <w:lang w:val="en-US"/>
          </w:rPr>
          <w:alias w:val="Don't edit this field"/>
          <w:tag w:val="CitaviPlaceholder#19a0ab86-93e6-47b2-8786-220a1007e497"/>
          <w:id w:val="2139217860"/>
          <w:placeholder>
            <w:docPart w:val="D138075FE7414991BA8FD4F9D6EC91B9"/>
          </w:placeholder>
        </w:sdtPr>
        <w:sdtEnd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TlmNGJlLTNlYmYtNGZjMi1hNjFkLTAwY2E3MTU4YzIxZCIsIlJhbmdlTGVuZ3RoIjoxMCwiUmVmZXJlbmNlSWQiOiJlYzdjMjZjNC1jNmJiLTRhNGMtOTE2Yi0zYjYxZGIyMjQ1ZGE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BwZXIub3JnL3Jlc291cmNlcy9tYXJrZXRfZGF0YS9wZGZzL2FubnVhbC1kYXRhLWJvb2stMjAyMF9maW5hbC5wZGYiLCJVcmlTdHJpbmciOiJodHRwczovL3d3dy5jb3BwZXIub3JnL3Jlc291cmNlcy9tYXJrZXRfZGF0YS9wZGZzL2FubnVhbC1kYXRhLWJvb2stMjAyMF9maW5hb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}</w:instrText>
          </w:r>
          <w:r w:rsidR="00261D7C">
            <w:rPr>
              <w:lang w:val="en-US"/>
            </w:rPr>
            <w:fldChar w:fldCharType="separate"/>
          </w:r>
          <w:r w:rsidR="00866FFF">
            <w:rPr>
              <w:lang w:val="en-US"/>
            </w:rPr>
            <w:t>(CDA 2020)</w:t>
          </w:r>
          <w:r w:rsidR="00261D7C">
            <w:rPr>
              <w:lang w:val="en-US"/>
            </w:rPr>
            <w:fldChar w:fldCharType="end"/>
          </w:r>
        </w:sdtContent>
      </w:sdt>
      <w:r w:rsidR="00261D7C">
        <w:rPr>
          <w:lang w:val="en-US"/>
        </w:rPr>
        <w:t>. Herein</w:t>
      </w:r>
      <w:r w:rsidR="001616DF">
        <w:rPr>
          <w:lang w:val="en-US"/>
        </w:rPr>
        <w:t>,</w:t>
      </w:r>
      <w:r w:rsidR="00261D7C">
        <w:rPr>
          <w:lang w:val="en-US"/>
        </w:rPr>
        <w:t xml:space="preserve"> we use </w:t>
      </w:r>
      <w:r w:rsidR="004402B9">
        <w:rPr>
          <w:lang w:val="en-US"/>
        </w:rPr>
        <w:t xml:space="preserve">the summary term </w:t>
      </w:r>
      <w:r w:rsidR="00261D7C" w:rsidRPr="00766BF3">
        <w:rPr>
          <w:lang w:val="en-US"/>
        </w:rPr>
        <w:t>‘</w:t>
      </w:r>
      <w:r w:rsidR="00261D7C">
        <w:rPr>
          <w:lang w:val="en-US"/>
        </w:rPr>
        <w:t>industry shipments</w:t>
      </w:r>
      <w:r w:rsidR="00261D7C" w:rsidRPr="00766BF3">
        <w:rPr>
          <w:lang w:val="en-US"/>
        </w:rPr>
        <w:t>’</w:t>
      </w:r>
      <w:r w:rsidR="004402B9">
        <w:rPr>
          <w:lang w:val="en-US"/>
        </w:rPr>
        <w:t xml:space="preserve">. </w:t>
      </w:r>
      <w:r w:rsidR="007B2F31">
        <w:rPr>
          <w:lang w:val="en-US"/>
        </w:rPr>
        <w:t xml:space="preserve">Pioneering </w:t>
      </w:r>
      <w:r w:rsidR="00E054A7" w:rsidRPr="00363519">
        <w:rPr>
          <w:lang w:val="en-US"/>
        </w:rPr>
        <w:t>studies</w:t>
      </w:r>
      <w:r w:rsidR="00855DEB">
        <w:rPr>
          <w:lang w:val="en-US"/>
        </w:rPr>
        <w:t xml:space="preserve"> using end-use shares derived from industry shipments </w:t>
      </w:r>
      <w:r w:rsidR="007B2F31">
        <w:rPr>
          <w:lang w:val="en-US"/>
        </w:rPr>
        <w:t xml:space="preserve">started </w:t>
      </w:r>
      <w:r w:rsidR="00012D77">
        <w:rPr>
          <w:lang w:val="en-US"/>
        </w:rPr>
        <w:t xml:space="preserve">in </w:t>
      </w:r>
      <w:r w:rsidR="00E054A7" w:rsidRPr="00363519">
        <w:rPr>
          <w:lang w:val="en-US"/>
        </w:rPr>
        <w:t>the 1990s,</w:t>
      </w:r>
      <w:r w:rsidR="00363519" w:rsidRPr="00363519">
        <w:rPr>
          <w:lang w:val="en-US"/>
        </w:rPr>
        <w:t xml:space="preserve"> </w:t>
      </w:r>
      <w:r w:rsidR="00E5065F">
        <w:rPr>
          <w:lang w:val="en-US"/>
        </w:rPr>
        <w:t>focus</w:t>
      </w:r>
      <w:r w:rsidR="00363519">
        <w:rPr>
          <w:lang w:val="en-US"/>
        </w:rPr>
        <w:t>ing</w:t>
      </w:r>
      <w:r w:rsidR="00E5065F">
        <w:rPr>
          <w:lang w:val="en-US"/>
        </w:rPr>
        <w:t xml:space="preserve"> on </w:t>
      </w:r>
      <w:r w:rsidR="00E5065F" w:rsidRPr="000B2E26">
        <w:rPr>
          <w:lang w:val="en-US"/>
        </w:rPr>
        <w:t xml:space="preserve">single </w:t>
      </w:r>
      <w:r w:rsidR="00E5065F">
        <w:rPr>
          <w:lang w:val="en-US"/>
        </w:rPr>
        <w:t xml:space="preserve">materials and </w:t>
      </w:r>
      <w:r w:rsidR="00E5065F">
        <w:rPr>
          <w:lang w:val="en-US"/>
        </w:rPr>
        <w:lastRenderedPageBreak/>
        <w:t xml:space="preserve">countries </w:t>
      </w:r>
      <w:r w:rsidR="00E5065F" w:rsidRPr="000B2E26">
        <w:rPr>
          <w:lang w:val="en-US"/>
        </w:rPr>
        <w:t xml:space="preserve">with </w:t>
      </w:r>
      <w:r w:rsidR="00E5065F">
        <w:rPr>
          <w:lang w:val="en-US"/>
        </w:rPr>
        <w:t xml:space="preserve">good </w:t>
      </w:r>
      <w:r w:rsidR="00E5065F" w:rsidRPr="000B2E26">
        <w:rPr>
          <w:lang w:val="en-US"/>
        </w:rPr>
        <w:t xml:space="preserve">data availability </w:t>
      </w:r>
      <w:sdt>
        <w:sdtPr>
          <w:rPr>
            <w:lang w:val="en-US"/>
          </w:rPr>
          <w:alias w:val="To edit, see citavi.com/edit"/>
          <w:tag w:val="CitaviPlaceholder#a5cd5d9f-0b59-47d9-a27e-e6b16eab6e87"/>
          <w:id w:val="599454188"/>
          <w:placeholder>
            <w:docPart w:val="DefaultPlaceholder_-1854013440"/>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WI5YjJiLTg1YzgtNDBkMi1iN2M4LTE1NTIyMjU0MTgzZSIsIlJhbmdlTGVuZ3RoIjoxMCwiUmVmZXJlbmNlSWQiOiI1Y2NjYzZkYS1mMzM4LTRiYzItODQ2Zi01MDQyNDIxZDQ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1MwOTIxLTM0NDkoOTgpMDAwNzctOSIsIlVyaVN0cmluZyI6Imh0dHBzOi8vZG9pLm9yZy8xMC4xMDE2L1MwOTIxLTM0NDkoOTgpMDAwNzctO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9zMTAxMTMwMDUwMDA2IiwiVXJpU3RyaW5nIjoiaHR0cHM6Ly9kb2kub3JnLzEwLjEwMDcvczEwMTEzMDA1MDAw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yNC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I1IiwiJHR5cGUiOiJTd2lzc0FjYWRlbWljLkNpdGF2aS5QZXJzb24sIFN3aXNzQWNhZGVtaWMuQ2l0YXZpIiwiRmlyc3ROYW1lIjoiSmVuaWZmZXIiLCJMYXN0TmFtZSI6IkRhdmlzIiwiUHJvdGVjdGVkIjpmYWxzZSwiU2V4IjoxLCJDcmVhdGVkQnkiOiJfSmFuIFN0cmVlY2siLCJDcmVhdGVkT24iOiIyMDE5LTEwLTE2VDEyOjQ3OjAyIiwiTW9kaWZpZWRCeSI6Il9KYW4gU3RyZWVjayIsIklkIjoiYWY3ODIyYjEtN2RiYi00ZjlmLWJlMjUtYjFiOTY0NjAwYjE4IiwiTW9kaWZpZWRPbiI6IjIwMTktMTAtMTZUMTI6NDc6MDQiLCJQcm9qZWN0Ijp7IiRyZWYiOiI1In19LHsiJGlkIjoiMjY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zMCIsIkNvdW50IjoxLCJUZXh0VW5pdHMiOlt7IiRpZCI6IjMxIiwiRm9udFN0eWxlIjp7IiRpZCI6IjMyIiwiTmV1dHJhbCI6dHJ1ZX0sIlJlYWRpbmdPcmRlciI6MSwiVGV4dCI6IihNZWxvIDE5OTk7IFplbHRuZXIgZXQgYWwuIDE5OTk7IERhaGxzdHLDtm0gZXQgYWwuIDIwMDQpIn1dfSwiVGFnIjoiQ2l0YXZpUGxhY2Vob2xkZXIjYTVjZDVkOWYtMGI1OS00N2Q5LWEyN2UtZTZiMTZlYWI2ZTg3IiwiVGV4dCI6IihNZWxvIDE5OTk7IFplbHRuZXIgZXQgYWwuIDE5OTk7IERhaGxzdHLDtm0gZXQgYWwuIDIwMDQpIiwiV0FJVmVyc2lvbiI6IjYuMTEuMC4wIn0=}</w:instrText>
          </w:r>
          <w:r>
            <w:rPr>
              <w:lang w:val="en-US"/>
            </w:rPr>
            <w:fldChar w:fldCharType="separate"/>
          </w:r>
          <w:r w:rsidR="00866FFF">
            <w:rPr>
              <w:lang w:val="en-US"/>
            </w:rPr>
            <w:t>(Melo 1999; Zeltner et al. 1999; Dahlström et al. 2004)</w:t>
          </w:r>
          <w:r>
            <w:rPr>
              <w:lang w:val="en-US"/>
            </w:rPr>
            <w:fldChar w:fldCharType="end"/>
          </w:r>
        </w:sdtContent>
      </w:sdt>
      <w:r>
        <w:rPr>
          <w:lang w:val="en-US"/>
        </w:rPr>
        <w:t xml:space="preserve">. </w:t>
      </w:r>
      <w:r w:rsidR="00C544FE">
        <w:rPr>
          <w:lang w:val="en-US"/>
        </w:rPr>
        <w:t>Several</w:t>
      </w:r>
      <w:r w:rsidR="00C544FE" w:rsidRPr="000B2E26">
        <w:rPr>
          <w:lang w:val="en-US"/>
        </w:rPr>
        <w:t xml:space="preserve"> </w:t>
      </w:r>
      <w:r w:rsidR="007B2F31">
        <w:rPr>
          <w:lang w:val="en-US"/>
        </w:rPr>
        <w:t xml:space="preserve">recent and prominent </w:t>
      </w:r>
      <w:r w:rsidR="00C916E2" w:rsidRPr="000B2E26">
        <w:rPr>
          <w:lang w:val="en-US"/>
        </w:rPr>
        <w:t xml:space="preserve">studies </w:t>
      </w:r>
      <w:r w:rsidR="00C544FE">
        <w:rPr>
          <w:lang w:val="en-US"/>
        </w:rPr>
        <w:t xml:space="preserve">followed that approach and </w:t>
      </w:r>
      <w:r w:rsidR="00903179">
        <w:rPr>
          <w:lang w:val="en-US"/>
        </w:rPr>
        <w:t>extrapolat</w:t>
      </w:r>
      <w:r w:rsidR="00C544FE">
        <w:rPr>
          <w:lang w:val="en-US"/>
        </w:rPr>
        <w:t>ed</w:t>
      </w:r>
      <w:r w:rsidR="00903179">
        <w:rPr>
          <w:lang w:val="en-US"/>
        </w:rPr>
        <w:t xml:space="preserve"> end-use shares </w:t>
      </w:r>
      <w:r w:rsidR="00363519">
        <w:rPr>
          <w:lang w:val="en-US"/>
        </w:rPr>
        <w:t xml:space="preserve">available </w:t>
      </w:r>
      <w:r w:rsidR="00903179">
        <w:rPr>
          <w:lang w:val="en-US"/>
        </w:rPr>
        <w:t xml:space="preserve">for </w:t>
      </w:r>
      <w:r w:rsidR="007B2F31">
        <w:rPr>
          <w:lang w:val="en-US"/>
        </w:rPr>
        <w:t xml:space="preserve">only </w:t>
      </w:r>
      <w:r w:rsidR="00903179">
        <w:rPr>
          <w:lang w:val="en-US"/>
        </w:rPr>
        <w:t xml:space="preserve">a few years and </w:t>
      </w:r>
      <w:r w:rsidR="007B2F31">
        <w:rPr>
          <w:lang w:val="en-US"/>
        </w:rPr>
        <w:t xml:space="preserve">single </w:t>
      </w:r>
      <w:r w:rsidR="00903179">
        <w:rPr>
          <w:lang w:val="en-US"/>
        </w:rPr>
        <w:t>countries</w:t>
      </w:r>
      <w:r w:rsidR="007B2F31">
        <w:rPr>
          <w:lang w:val="en-US"/>
        </w:rPr>
        <w:t>,</w:t>
      </w:r>
      <w:r w:rsidR="00903179">
        <w:rPr>
          <w:lang w:val="en-US"/>
        </w:rPr>
        <w:t xml:space="preserve"> </w:t>
      </w:r>
      <w:r w:rsidR="007B2F31">
        <w:rPr>
          <w:lang w:val="en-US"/>
        </w:rPr>
        <w:t xml:space="preserve">to conduct </w:t>
      </w:r>
      <w:r w:rsidR="00903179">
        <w:rPr>
          <w:lang w:val="en-US"/>
        </w:rPr>
        <w:t>global</w:t>
      </w:r>
      <w:r w:rsidR="007B2F31">
        <w:rPr>
          <w:lang w:val="en-US"/>
        </w:rPr>
        <w:t xml:space="preserve">, country-level, </w:t>
      </w:r>
      <w:r w:rsidR="00903179">
        <w:rPr>
          <w:lang w:val="en-US"/>
        </w:rPr>
        <w:t xml:space="preserve">long-term modelling </w:t>
      </w:r>
      <w:sdt>
        <w:sdtPr>
          <w:rPr>
            <w:lang w:val="en-US"/>
          </w:rPr>
          <w:alias w:val="Don't edit this field"/>
          <w:tag w:val="CitaviPlaceholder#af887904-adb8-4377-9ba9-88862a224fca"/>
          <w:id w:val="1745909474"/>
          <w:placeholder>
            <w:docPart w:val="079D2979306E41AABA0CFB550D885C42"/>
          </w:placeholder>
        </w:sdtPr>
        <w:sdtEndPr/>
        <w:sdtContent>
          <w:r w:rsidR="00C916E2" w:rsidRPr="000B2E2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Mzg1NjNjLWEyNTAtNDk1OC1hNGY4LWMxNGIzN2NmOTVkZSIsIlJhbmdlTGVuZ3RoIjoyMC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czL3BuYXMuMDYwMzM3NTEwMyIsIkVkaXRvcnMiOltdLCJFdmFsdWF0aW9uQ29tcGxleGl0eSI6MCwiRXZhbHVhdGlvblNvdXJjZVRleHRGb3JtYXQiOjAsIkdyb3VwcyI6W10sIkhhc0xhYmVsMSI6ZmFsc2UsIkhhc0xhYmVsMiI6ZmFsc2UsIktleXdvcmRzIjpbXSwiTGFuZ3VhZ2UiOiJlbi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NzMvcG5hcy4wNjAzMzc1MTAzIiwiVXJpU3RyaW5nIjoiaHR0cHM6Ly9kb2kub3JnLzEwLjEwNzMvcG5hcy4wNjAzMzc1MTA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NDAwMDY5Yi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jEvZXM0MDAwNjliIiwiVXJpU3RyaW5nIjoiaHR0cHM6Ly9kb2kub3JnLzEwLjEwMjEvZXM0MDAwNjli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R2FuZyIsIkxhc3ROYW1lIjoiTGl1IiwiUHJvdGVjdGVkIjpmYWxzZSwiU2V4IjowLCJDcmVhdGVkQnkiOiJfSmFuIFN0cmVlY2siLCJDcmVhdGVkT24iOiIyMDE5LTAyLTA1VDE1OjUwOjAxIiwiTW9kaWZpZWRCeSI6Il9KYW4gU3RyZWVjayIsIklkIjoiMmM2MDA4Y2EtNGEwMS00Yzk2LWFlMDItY2Y1YmZjMTNlMTgzIiwiTW9kaWZpZWRPbiI6IjIwMTktMDItMDVUMTU6NTA6MDQiLCJQcm9qZWN0Ijp7IiRyZWYiOiI1In19LHsiJHJlZiI6IjcifV0sIkNpdGF0aW9uS2V5VXBkYXRlVHlwZSI6MCwiQ29sbGFib3JhdG9ycyI6W10sIkRvaSI6IjEwLjEwMjEvZXMzMDUxMDhw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MjEvZXMzMDUxMDhwIiwiVXJpU3RyaW5nIjoiaHR0cHM6Ly9kb2kub3JnLzEwLjEwMjEvZXMzMDUxMDhw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jFUMDc6NTE6MDgiLCJNb2RpZmllZEJ5IjoiX0phbiBTdHJlZWNrIiwiSWQiOiJkZGQxMTk2Zi0xNzUxLTQxYTctYmYyMi0zNTRkZmNiZDBlYTkiLCJNb2RpZmllZE9uIjoiMjAyMC0wMi0yMVQwNzo1MToxN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jIzNDgwNjI2IiwiVXJpU3RyaW5nIjoiaHR0cDovL3d3dy5uY2JpLm5sbS5uaWguZ292L3B1Ym1lZC8yMzQ4MDYyNi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yZWYiOiI1In19LHsiJGlkIjoiNTE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</w:instrText>
          </w:r>
          <w:r w:rsidR="00217DA1" w:rsidRPr="00284AF3">
            <w:instrText>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}</w:instrText>
          </w:r>
          <w:r w:rsidR="00C916E2" w:rsidRPr="000B2E26">
            <w:rPr>
              <w:lang w:val="en-US"/>
            </w:rPr>
            <w:fldChar w:fldCharType="separate"/>
          </w:r>
          <w:r w:rsidR="00866FFF">
            <w:t>(Pauliuk et al. 2013; Müller et al. 2006; Glöser et al. 2013; Liu und Müller 2013; Cao et al. 2017b)</w:t>
          </w:r>
          <w:r w:rsidR="00C916E2" w:rsidRPr="000B2E26">
            <w:rPr>
              <w:lang w:val="en-US"/>
            </w:rPr>
            <w:fldChar w:fldCharType="end"/>
          </w:r>
        </w:sdtContent>
      </w:sdt>
      <w:r w:rsidR="00CD4C9D" w:rsidRPr="00335225">
        <w:t>.</w:t>
      </w:r>
      <w:r w:rsidR="004F0615">
        <w:t xml:space="preserve"> </w:t>
      </w:r>
      <w:r w:rsidR="004F0615" w:rsidRPr="004F0615">
        <w:rPr>
          <w:lang w:val="en-US"/>
        </w:rPr>
        <w:t xml:space="preserve">Details can be found in </w:t>
      </w:r>
      <w:r w:rsidR="004F0615" w:rsidRPr="00766BF3">
        <w:rPr>
          <w:lang w:val="en-US"/>
        </w:rPr>
        <w:fldChar w:fldCharType="begin"/>
      </w:r>
      <w:r w:rsidR="004F0615" w:rsidRPr="00766BF3">
        <w:rPr>
          <w:lang w:val="en-US"/>
        </w:rPr>
        <w:instrText xml:space="preserve"> REF _Ref68613531 \h  \* MERGEFORMAT </w:instrText>
      </w:r>
      <w:r w:rsidR="004F0615" w:rsidRPr="00766BF3">
        <w:rPr>
          <w:lang w:val="en-US"/>
        </w:rPr>
      </w:r>
      <w:r w:rsidR="004F0615" w:rsidRPr="00766BF3">
        <w:rPr>
          <w:lang w:val="en-US"/>
        </w:rPr>
        <w:fldChar w:fldCharType="separate"/>
      </w:r>
      <w:r w:rsidR="004F0615" w:rsidRPr="00543A34">
        <w:rPr>
          <w:lang w:val="en-US"/>
        </w:rPr>
        <w:t>Table 1</w:t>
      </w:r>
      <w:r w:rsidR="004F0615" w:rsidRPr="00766BF3">
        <w:rPr>
          <w:lang w:val="en-US"/>
        </w:rPr>
        <w:fldChar w:fldCharType="end"/>
      </w:r>
      <w:r w:rsidR="004F0615">
        <w:rPr>
          <w:lang w:val="en-US"/>
        </w:rPr>
        <w:t>, and section 2.1. below.</w:t>
      </w:r>
    </w:p>
    <w:p w14:paraId="11E12309" w14:textId="02C17778" w:rsidR="0033466B" w:rsidRDefault="0033466B" w:rsidP="0033466B">
      <w:pPr>
        <w:rPr>
          <w:lang w:val="en-US"/>
        </w:rPr>
      </w:pPr>
      <w:r>
        <w:rPr>
          <w:lang w:val="en-US"/>
        </w:rPr>
        <w:t>The second major approach, containing four original methods, utilizes m</w:t>
      </w:r>
      <w:r w:rsidRPr="00766BF3">
        <w:rPr>
          <w:lang w:val="en-US"/>
        </w:rPr>
        <w:t xml:space="preserve">onetary </w:t>
      </w:r>
      <w:r>
        <w:rPr>
          <w:lang w:val="en-US"/>
        </w:rPr>
        <w:t>i</w:t>
      </w:r>
      <w:r w:rsidRPr="00766BF3">
        <w:rPr>
          <w:lang w:val="en-US"/>
        </w:rPr>
        <w:t>nput-</w:t>
      </w:r>
      <w:r>
        <w:rPr>
          <w:lang w:val="en-US"/>
        </w:rPr>
        <w:t>o</w:t>
      </w:r>
      <w:r w:rsidRPr="00766BF3">
        <w:rPr>
          <w:lang w:val="en-US"/>
        </w:rPr>
        <w:t xml:space="preserve">utput </w:t>
      </w:r>
      <w:r>
        <w:rPr>
          <w:lang w:val="en-US"/>
        </w:rPr>
        <w:t>t</w:t>
      </w:r>
      <w:r w:rsidRPr="00766BF3">
        <w:rPr>
          <w:lang w:val="en-US"/>
        </w:rPr>
        <w:t>ables</w:t>
      </w:r>
      <w:r>
        <w:rPr>
          <w:lang w:val="en-US"/>
        </w:rPr>
        <w:t xml:space="preserve"> (MIOTs)</w:t>
      </w:r>
      <w:r w:rsidRPr="00766BF3">
        <w:rPr>
          <w:lang w:val="en-US"/>
        </w:rPr>
        <w:t xml:space="preserve"> </w:t>
      </w:r>
      <w:r>
        <w:rPr>
          <w:lang w:val="en-US"/>
        </w:rPr>
        <w:t xml:space="preserve">to derive end-use shares </w:t>
      </w:r>
      <w:r w:rsidRPr="00766BF3">
        <w:rPr>
          <w:lang w:val="en-US"/>
        </w:rPr>
        <w:t>(</w:t>
      </w:r>
      <w:r w:rsidRPr="00766BF3">
        <w:rPr>
          <w:lang w:val="en-US"/>
        </w:rPr>
        <w:fldChar w:fldCharType="begin"/>
      </w:r>
      <w:r w:rsidRPr="00766BF3">
        <w:rPr>
          <w:lang w:val="en-US"/>
        </w:rPr>
        <w:instrText xml:space="preserve"> REF _Ref68613531 \h  \* MERGEFORMAT </w:instrText>
      </w:r>
      <w:r w:rsidRPr="00766BF3">
        <w:rPr>
          <w:lang w:val="en-US"/>
        </w:rPr>
      </w:r>
      <w:r w:rsidRPr="00766BF3">
        <w:rPr>
          <w:lang w:val="en-US"/>
        </w:rPr>
        <w:fldChar w:fldCharType="separate"/>
      </w:r>
      <w:r w:rsidRPr="00543A34">
        <w:rPr>
          <w:lang w:val="en-US"/>
        </w:rPr>
        <w:t>Table 1</w:t>
      </w:r>
      <w:r w:rsidRPr="00766BF3">
        <w:rPr>
          <w:lang w:val="en-US"/>
        </w:rPr>
        <w:fldChar w:fldCharType="end"/>
      </w:r>
      <w:r>
        <w:rPr>
          <w:lang w:val="en-US"/>
        </w:rPr>
        <w:t>, and section 2.2. below</w:t>
      </w:r>
      <w:r w:rsidRPr="00766BF3">
        <w:rPr>
          <w:lang w:val="en-US"/>
        </w:rPr>
        <w:t xml:space="preserve">). </w:t>
      </w:r>
      <w:r>
        <w:rPr>
          <w:lang w:val="en-US"/>
        </w:rPr>
        <w:t xml:space="preserve">MIOTs contain </w:t>
      </w:r>
      <w:r w:rsidRPr="00766BF3">
        <w:rPr>
          <w:lang w:val="en-US"/>
        </w:rPr>
        <w:t>data on monetary flows</w:t>
      </w:r>
      <w:r>
        <w:rPr>
          <w:lang w:val="en-US"/>
        </w:rPr>
        <w:t xml:space="preserve"> between economic sectors, which can be used </w:t>
      </w:r>
      <w:r w:rsidRPr="00766BF3">
        <w:rPr>
          <w:lang w:val="en-US"/>
        </w:rPr>
        <w:t>a</w:t>
      </w:r>
      <w:r>
        <w:rPr>
          <w:lang w:val="en-US"/>
        </w:rPr>
        <w:t>s</w:t>
      </w:r>
      <w:r w:rsidRPr="00766BF3">
        <w:rPr>
          <w:lang w:val="en-US"/>
        </w:rPr>
        <w:t xml:space="preserve"> proxy for physical flows</w:t>
      </w:r>
      <w:r w:rsidR="00577338">
        <w:rPr>
          <w:lang w:val="en-US"/>
        </w:rPr>
        <w:t xml:space="preserve">, </w:t>
      </w:r>
      <w:r>
        <w:rPr>
          <w:lang w:val="en-US"/>
        </w:rPr>
        <w:t xml:space="preserve">and are available from national statistics offices (e.g. </w:t>
      </w:r>
      <w:sdt>
        <w:sdtPr>
          <w:rPr>
            <w:lang w:val="en-US"/>
          </w:rPr>
          <w:alias w:val="To edit, see citavi.com/edit"/>
          <w:tag w:val="CitaviPlaceholder#4ba6881d-ec7c-4b77-ba38-c0f64e2a5e29"/>
          <w:id w:val="1310821100"/>
          <w:placeholder>
            <w:docPart w:val="B0BA90C8150F428CB543A731E570C1DC"/>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mVhLmdvdi9pbmR1c3RyeS9pbnB1dC1vdXRwdXQtYWNjb3VudHMtZGF0YSIsIlVyaVN0cmluZyI6Imh0dHBzOi8vd3d3LmJlYS5nb3YvaW5kdXN0cnkvaW5wdXQtb3V0cHV0LWFjY291bnRzLWRhd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}</w:instrText>
          </w:r>
          <w:r>
            <w:rPr>
              <w:lang w:val="en-US"/>
            </w:rPr>
            <w:fldChar w:fldCharType="separate"/>
          </w:r>
          <w:r w:rsidR="00866FFF">
            <w:rPr>
              <w:lang w:val="en-US"/>
            </w:rPr>
            <w:t>US BEA 2021</w:t>
          </w:r>
          <w:r>
            <w:rPr>
              <w:lang w:val="en-US"/>
            </w:rPr>
            <w:fldChar w:fldCharType="end"/>
          </w:r>
        </w:sdtContent>
      </w:sdt>
      <w:r>
        <w:rPr>
          <w:lang w:val="en-US"/>
        </w:rPr>
        <w:t xml:space="preserve">). </w:t>
      </w:r>
      <w:r w:rsidR="00E514FC">
        <w:rPr>
          <w:lang w:val="en-US"/>
        </w:rPr>
        <w:t xml:space="preserve">From the identified studies, </w:t>
      </w:r>
      <w:r>
        <w:rPr>
          <w:lang w:val="en-US"/>
        </w:rPr>
        <w:t xml:space="preserve">12 </w:t>
      </w:r>
      <w:r w:rsidR="00E514FC">
        <w:rPr>
          <w:lang w:val="en-US"/>
        </w:rPr>
        <w:t xml:space="preserve">works </w:t>
      </w:r>
      <w:r>
        <w:rPr>
          <w:lang w:val="en-US"/>
        </w:rPr>
        <w:t>used national-level MIOTs to derive end-use shares, thereof 7 for Japan or the USA</w:t>
      </w:r>
      <w:r w:rsidR="002564CB">
        <w:rPr>
          <w:lang w:val="en-US"/>
        </w:rPr>
        <w:t xml:space="preserve">, </w:t>
      </w:r>
      <w:r>
        <w:rPr>
          <w:lang w:val="en-US"/>
        </w:rPr>
        <w:t xml:space="preserve">which provide the most </w:t>
      </w:r>
      <w:r w:rsidRPr="003A52F1">
        <w:rPr>
          <w:lang w:val="en-US"/>
        </w:rPr>
        <w:t xml:space="preserve">detailed </w:t>
      </w:r>
      <w:r>
        <w:rPr>
          <w:lang w:val="en-US"/>
        </w:rPr>
        <w:t xml:space="preserve">MIOTs </w:t>
      </w:r>
      <w:r w:rsidRPr="003A52F1">
        <w:rPr>
          <w:lang w:val="en-US"/>
        </w:rPr>
        <w:t>globally.</w:t>
      </w:r>
      <w:r>
        <w:rPr>
          <w:lang w:val="en-US"/>
        </w:rPr>
        <w:t xml:space="preserve"> N</w:t>
      </w:r>
      <w:r w:rsidRPr="00766BF3">
        <w:rPr>
          <w:lang w:val="en-US"/>
        </w:rPr>
        <w:t xml:space="preserve">ational </w:t>
      </w:r>
      <w:r>
        <w:rPr>
          <w:lang w:val="en-US"/>
        </w:rPr>
        <w:t>MIOT</w:t>
      </w:r>
      <w:r w:rsidRPr="00766BF3">
        <w:rPr>
          <w:lang w:val="en-US"/>
        </w:rPr>
        <w:t xml:space="preserve">s </w:t>
      </w:r>
      <w:r>
        <w:rPr>
          <w:lang w:val="en-US"/>
        </w:rPr>
        <w:t>were also linked into several global, multi-regional input-output models (MRIOs), most of those starting in the 1990s (</w:t>
      </w:r>
      <w:sdt>
        <w:sdtPr>
          <w:rPr>
            <w:lang w:val="en-US"/>
          </w:rPr>
          <w:alias w:val="Don't edit this field"/>
          <w:tag w:val="CitaviPlaceholder#46799114-3384-4460-84de-5e7ace085b48"/>
          <w:id w:val="1925458134"/>
          <w:placeholder>
            <w:docPart w:val="49010DE25CD64AA68ACA5B42B1C50C45"/>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TUwYWRmLWMwNzMtNGNlNC1iYjk1LTY5ZGQ3MTUzMmYxMSIsIlJhbmdlTGVuZ3RoIjoyMSwiUmVmZXJlbmNlSWQiOiI4MDVkZTJhNS0yZjMwLTQxYmItOTFiMi04YzE2NTE5NTY0ODM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dG9zaGkiLCJMYXN0TmFtZSI6Iklub21hdGEiLCJQcm90ZWN0ZWQiOmZhbHNlLCJTZXgiOjAsIkNyZWF0ZWRCeSI6Il9KYW4gU3RyZWVjayIsIkNyZWF0ZWRPbiI6IjIwMjEtMDktMjlUMTQ6MDU6NDYiLCJNb2RpZmllZEJ5IjoiX0phbiBTdHJlZWNrIiwiSWQiOiI2NjQ1YjFhYS01NTNmLTRkNWUtOTg3Ni1hMDQzYWVjYTk4YjciLCJNb2RpZmllZE9uIjoiMjAyMS0wOS0yOVQxNDowNTo0NiIsIlByb2plY3QiOnsiJGlkIjoiNSIsIiR0eXBlIjoiU3dpc3NBY2FkZW1pYy5DaXRhdmkuUHJvamVjdCwgU3dpc3NBY2FkZW1pYy5DaXRhdmkifX0seyIkaWQiOiI2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cmVmIjoiNSJ9fV0sIkNpdGF0aW9uS2V5VXBkYXRlVHlwZSI6MCwiQ29sbGFib3JhdG9ycyI6W10sIkRhdGUiOiIyMDE0LzA3LzAzIiwiRG9pIjoiMTAuMTA4MC8wOTUzNTMxNC4yMDE0Ljk0MDg1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A5NTM1MzE0LjIwMTQuOTQwODU2IiwiVXJpU3RyaW5nIjoiaHR0cHM6Ly9kb2kub3JnLzEwLjEwODAvMDk1MzUzMTQuMjAxNC45NDA4N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Bcm5vbGQiLCJMYXN0TmFtZSI6IlR1a2tlciIsIlByb3RlY3RlZCI6ZmFsc2UsIlNleCI6MiwiQ3JlYXRlZEJ5IjoiX0phbiBTdHJlZWNrIiwiQ3JlYXRlZE9uIjoiMjAxOS0wMi0wNVQxNTo1MDowMSIsIk1vZGlmaWVkQnkiOiJfSmFuIFN0cmVlY2siLCJJZCI6ImRkODY1OTc2LWM0NWMtNDQ0ZC1hYTcwLWRiZDhhNmY4ZTM5OCIsIk1vZGlmaWVkT24iOiIyMDE5LTAyLTA1VDE1OjUwOjA0IiwiUHJvamVjdCI6eyIkcmVmIjoiNSJ9fSx7IiRpZCI6IjE1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HJlZiI6IjYifSx7IiRpZCI6IjE2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MTciLCIkdHlwZSI6IlN3aXNzQWNhZGVtaWMuQ2l0YXZpLlBlcnNvbiwgU3dpc3NBY2FkZW1pYy5DaXRhdmkiLCJGaXJzdE5hbWUiOiJNYXJ0aW4iLCJMYXN0TmFtZSI6IkJydWNrbmVyIiwiUHJvdGVjdGVkIjpmYWxzZSwiU2V4IjoyLCJDcmVhdGVkQnkiOiJfSmFuIFN0cmVlY2siLCJDcmVhdGVkT24iOiIyMDIwLTA1LTExVDA2OjE3OjI3IiwiTW9kaWZpZWRCeSI6Il9KYW4gU3RyZWVjayIsIklkIjoiMjBlZGM0N2UtZmM5MC00ZGYyLTllNDQtMGMzZDk1OWY5MjY1IiwiTW9kaWZpZWRPbiI6IjIwMjAtMDUtMTFUMDY6MTc6MjciLCJQcm9qZWN0Ijp7IiRyZWYiOiI1In19LHsiJGlkIjoiMTg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Sx7IiRpZCI6IjE5IiwiJHR5cGUiOiJTd2lzc0FjYWRlbWljLkNpdGF2aS5QZXJzb24sIFN3aXNzQWNhZGVtaWMuQ2l0YXZpIiwiRmlyc3ROYW1lIjoiS29uc3RhbnRpbiIsIkxhc3ROYW1lIjoiU3RhZGxlciIsIlByb3RlY3RlZCI6ZmFsc2UsIlNleCI6MiwiQ3JlYXRlZEJ5IjoiX0phbiBTdHJlZWNrIiwiQ3JlYXRlZE9uIjoiMjAxOS0wMi0wNVQxNTo1MDowMSIsIk1vZGlmaWVkQnkiOiJfSmFuIFN0cmVlY2siLCJJZCI6IjY1MDgwMWE5LTJhODEtNGI4MC04MmYxLTVjMTU3ZTM5YWFiZCIsIk1vZGlmaWVkT24iOiIyMDE5LTAyLTA1VDE1OjUwOjA0IiwiUHJvamVjdCI6eyIkcmVmIjoiNSJ9fSx7IiRpZCI6IjIw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MTEvamllYy4xMjcxNiIsIlVyaVN0cmluZyI6Imh0dHBzOi8vZG9pLm9yZy8xMC4xMTExL2ppZWMuMTI3MTY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}</w:instrText>
          </w:r>
          <w:r>
            <w:rPr>
              <w:lang w:val="en-US"/>
            </w:rPr>
            <w:fldChar w:fldCharType="separate"/>
          </w:r>
          <w:r w:rsidR="00866FFF">
            <w:rPr>
              <w:lang w:val="en-US"/>
            </w:rPr>
            <w:t>Inomata und Owen 2014; Tukker et al. 2018</w:t>
          </w:r>
          <w:r>
            <w:rPr>
              <w:lang w:val="en-US"/>
            </w:rPr>
            <w:fldChar w:fldCharType="end"/>
          </w:r>
        </w:sdtContent>
      </w:sdt>
      <w:r w:rsidRPr="00766BF3">
        <w:rPr>
          <w:lang w:val="en-US"/>
        </w:rPr>
        <w:t>)</w:t>
      </w:r>
      <w:r>
        <w:rPr>
          <w:lang w:val="en-US"/>
        </w:rPr>
        <w:t>, some al</w:t>
      </w:r>
      <w:r w:rsidR="00577338">
        <w:rPr>
          <w:lang w:val="en-US"/>
        </w:rPr>
        <w:t>ready</w:t>
      </w:r>
      <w:r>
        <w:rPr>
          <w:lang w:val="en-US"/>
        </w:rPr>
        <w:t xml:space="preserve"> in the 1970s </w:t>
      </w:r>
      <w:sdt>
        <w:sdtPr>
          <w:rPr>
            <w:lang w:val="en-US"/>
          </w:rPr>
          <w:alias w:val="To edit, see citavi.com/edit"/>
          <w:tag w:val="CitaviPlaceholder#e4a3eb44-4d5b-4e1d-9447-8b8d7b3ee4c0"/>
          <w:id w:val="1635289644"/>
          <w:placeholder>
            <w:docPart w:val="B0BA90C8150F428CB543A731E570C1DC"/>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zUwZjgxLTM5NjAtNDljYi05ZWU2LTZmZjJhOGIyN2U0NyIsIlJhbmdlTGVuZ3RoIjoxOS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zOC9zNDE4OTMtMDIxLTAwODExLTYiLCJVcmlTdHJpbmciOiJodHRwczovL2RvaS5vcmcvMTAuMTAzOC9zNDE4OTMtMDIxLTAwODExLT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}</w:instrText>
          </w:r>
          <w:r>
            <w:rPr>
              <w:lang w:val="en-US"/>
            </w:rPr>
            <w:fldChar w:fldCharType="separate"/>
          </w:r>
          <w:r w:rsidR="00866FFF">
            <w:rPr>
              <w:lang w:val="en-US"/>
            </w:rPr>
            <w:t>(Lenzen et al. 2013; Lenzen et al. 2021)</w:t>
          </w:r>
          <w:r>
            <w:rPr>
              <w:lang w:val="en-US"/>
            </w:rPr>
            <w:fldChar w:fldCharType="end"/>
          </w:r>
        </w:sdtContent>
      </w:sdt>
      <w:r w:rsidRPr="00766BF3">
        <w:rPr>
          <w:lang w:val="en-US"/>
        </w:rPr>
        <w:t>.</w:t>
      </w:r>
      <w:r>
        <w:rPr>
          <w:lang w:val="en-US"/>
        </w:rPr>
        <w:t xml:space="preserve"> </w:t>
      </w:r>
      <w:r w:rsidRPr="003A52F1">
        <w:rPr>
          <w:lang w:val="en-US"/>
        </w:rPr>
        <w:t xml:space="preserve">To our knowledge, </w:t>
      </w:r>
      <w:sdt>
        <w:sdtPr>
          <w:rPr>
            <w:lang w:val="en-US"/>
          </w:rPr>
          <w:alias w:val="Don't edit this field"/>
          <w:tag w:val="CitaviPlaceholder#6c010f3c-de73-4b5d-ba75-5fa699b4cf36"/>
          <w:id w:val="1459213808"/>
          <w:placeholder>
            <w:docPart w:val="B0BA90C8150F428CB543A731E570C1DC"/>
          </w:placeholder>
        </w:sdtPr>
        <w:sdtEndPr/>
        <w:sdtContent>
          <w:r w:rsidRPr="003A52F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jc3ZDcyLWE1MGUtNGU3Zi1iNWMyLWQxODY1ZDliNmE5YS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NmMwMTBmM2MtZGU3My00YjVkLWJhNzUtNWZhNjk5YjRjZjM2IiwiVGV4dCI6IlBhdWxpdWsgZXQgYWwuIiwiV0FJVmVyc2lvbiI6IjYuMTEuMC4wIn0=}</w:instrText>
          </w:r>
          <w:r w:rsidRPr="003A52F1">
            <w:rPr>
              <w:lang w:val="en-US"/>
            </w:rPr>
            <w:fldChar w:fldCharType="separate"/>
          </w:r>
          <w:r w:rsidR="00866FFF">
            <w:rPr>
              <w:lang w:val="en-US"/>
            </w:rPr>
            <w:t>Pauliuk et al.</w:t>
          </w:r>
          <w:r w:rsidRPr="003A52F1">
            <w:rPr>
              <w:lang w:val="en-US"/>
            </w:rPr>
            <w:fldChar w:fldCharType="end"/>
          </w:r>
        </w:sdtContent>
      </w:sdt>
      <w:r w:rsidRPr="003A52F1">
        <w:rPr>
          <w:lang w:val="en-US"/>
        </w:rPr>
        <w:t xml:space="preserve"> </w:t>
      </w:r>
      <w:sdt>
        <w:sdtPr>
          <w:rPr>
            <w:lang w:val="en-US"/>
          </w:rPr>
          <w:alias w:val="Don't edit this field"/>
          <w:tag w:val="CitaviPlaceholder#7fb07367-c8a7-4bd0-8777-061552ad71ee"/>
          <w:id w:val="-1037418903"/>
          <w:placeholder>
            <w:docPart w:val="B0BA90C8150F428CB543A731E570C1DC"/>
          </w:placeholder>
        </w:sdtPr>
        <w:sdtEndPr/>
        <w:sdtContent>
          <w:r w:rsidRPr="003A52F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GEyNTQ5LTNmODYtNDQ4ZS1hMDI2LTEzZDQzM2UwOWI4Ni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N2ZiMDczNjctYzhhNy00YmQwLTg3NzctMDYxNTUyYWQ3MWVlIiwiVGV4dCI6IigyMDE3KSIsIldBSVZlcnNpb24iOiI2LjExLjAuMCJ9}</w:instrText>
          </w:r>
          <w:r w:rsidRPr="003A52F1">
            <w:rPr>
              <w:lang w:val="en-US"/>
            </w:rPr>
            <w:fldChar w:fldCharType="separate"/>
          </w:r>
          <w:r w:rsidR="00866FFF">
            <w:rPr>
              <w:lang w:val="en-US"/>
            </w:rPr>
            <w:t>(2017)</w:t>
          </w:r>
          <w:r w:rsidRPr="003A52F1">
            <w:rPr>
              <w:lang w:val="en-US"/>
            </w:rPr>
            <w:fldChar w:fldCharType="end"/>
          </w:r>
        </w:sdtContent>
      </w:sdt>
      <w:r w:rsidRPr="003A52F1">
        <w:rPr>
          <w:lang w:val="en-US"/>
        </w:rPr>
        <w:t xml:space="preserve"> </w:t>
      </w:r>
      <w:r>
        <w:rPr>
          <w:lang w:val="en-US"/>
        </w:rPr>
        <w:t xml:space="preserve">present </w:t>
      </w:r>
      <w:r w:rsidRPr="003A52F1">
        <w:rPr>
          <w:lang w:val="en-US"/>
        </w:rPr>
        <w:t xml:space="preserve">the only empirical case using an MRIO with coverage of </w:t>
      </w:r>
      <w:r>
        <w:rPr>
          <w:lang w:val="en-US"/>
        </w:rPr>
        <w:t xml:space="preserve">many </w:t>
      </w:r>
      <w:r w:rsidRPr="003A52F1">
        <w:rPr>
          <w:lang w:val="en-US"/>
        </w:rPr>
        <w:t>countries/regions</w:t>
      </w:r>
      <w:r>
        <w:rPr>
          <w:lang w:val="en-US"/>
        </w:rPr>
        <w:t xml:space="preserve"> (25) for </w:t>
      </w:r>
      <w:r w:rsidR="00E514FC">
        <w:rPr>
          <w:lang w:val="en-US"/>
        </w:rPr>
        <w:t>d</w:t>
      </w:r>
      <w:r>
        <w:rPr>
          <w:lang w:val="en-US"/>
        </w:rPr>
        <w:t>MFA purposes</w:t>
      </w:r>
      <w:r w:rsidRPr="003A52F1">
        <w:rPr>
          <w:lang w:val="en-US"/>
        </w:rPr>
        <w:t>.</w:t>
      </w:r>
      <w:r>
        <w:rPr>
          <w:rStyle w:val="Funotenzeichen"/>
          <w:lang w:val="en-US"/>
        </w:rPr>
        <w:footnoteReference w:id="2"/>
      </w:r>
    </w:p>
    <w:p w14:paraId="51A83FE7" w14:textId="5F388EAE" w:rsidR="0033466B" w:rsidRPr="0033466B" w:rsidRDefault="0033466B" w:rsidP="00C916E2">
      <w:pPr>
        <w:rPr>
          <w:sz w:val="14"/>
          <w:szCs w:val="12"/>
          <w:lang w:val="en-US"/>
        </w:rPr>
        <w:sectPr w:rsidR="0033466B" w:rsidRPr="0033466B" w:rsidSect="00675D1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lnNumType w:countBy="1"/>
          <w:cols w:space="708"/>
          <w:docGrid w:linePitch="360"/>
        </w:sectPr>
      </w:pPr>
    </w:p>
    <w:p w14:paraId="1D9557D1" w14:textId="27E84AEE" w:rsidR="00A41AAB" w:rsidRPr="005549A1" w:rsidRDefault="00A41AAB" w:rsidP="00A41AAB">
      <w:pPr>
        <w:pStyle w:val="Beschriftung"/>
        <w:keepNext/>
        <w:spacing w:after="0"/>
        <w:rPr>
          <w:b/>
          <w:sz w:val="16"/>
          <w:lang w:val="en-US"/>
        </w:rPr>
      </w:pPr>
      <w:bookmarkStart w:id="13" w:name="_Ref68613531"/>
      <w:r w:rsidRPr="00DF46E0">
        <w:rPr>
          <w:sz w:val="16"/>
          <w:lang w:val="en-US"/>
        </w:rPr>
        <w:lastRenderedPageBreak/>
        <w:t xml:space="preserve">Table </w:t>
      </w:r>
      <w:r w:rsidRPr="005549A1">
        <w:rPr>
          <w:sz w:val="16"/>
        </w:rPr>
        <w:fldChar w:fldCharType="begin"/>
      </w:r>
      <w:r w:rsidRPr="00DF46E0">
        <w:rPr>
          <w:sz w:val="16"/>
          <w:lang w:val="en-US"/>
        </w:rPr>
        <w:instrText xml:space="preserve"> SEQ Table \* ARABIC </w:instrText>
      </w:r>
      <w:r w:rsidRPr="005549A1">
        <w:rPr>
          <w:sz w:val="16"/>
        </w:rPr>
        <w:fldChar w:fldCharType="separate"/>
      </w:r>
      <w:r w:rsidR="0022596A">
        <w:rPr>
          <w:noProof/>
          <w:sz w:val="16"/>
          <w:lang w:val="en-US"/>
        </w:rPr>
        <w:t>2</w:t>
      </w:r>
      <w:r w:rsidRPr="005549A1">
        <w:rPr>
          <w:noProof/>
          <w:sz w:val="16"/>
        </w:rPr>
        <w:fldChar w:fldCharType="end"/>
      </w:r>
      <w:bookmarkEnd w:id="13"/>
      <w:r w:rsidRPr="005549A1">
        <w:rPr>
          <w:sz w:val="16"/>
          <w:lang w:val="en-US"/>
        </w:rPr>
        <w:t xml:space="preserve">: </w:t>
      </w:r>
      <w:commentRangeStart w:id="14"/>
      <w:r>
        <w:rPr>
          <w:sz w:val="16"/>
          <w:lang w:val="en-US"/>
        </w:rPr>
        <w:t>Overview of selected s</w:t>
      </w:r>
      <w:r w:rsidRPr="005549A1">
        <w:rPr>
          <w:sz w:val="16"/>
          <w:lang w:val="en-US"/>
        </w:rPr>
        <w:t>tudies that use</w:t>
      </w:r>
      <w:r>
        <w:rPr>
          <w:sz w:val="16"/>
          <w:lang w:val="en-US"/>
        </w:rPr>
        <w:t xml:space="preserve"> industry shipment data in physical units versus i</w:t>
      </w:r>
      <w:r w:rsidRPr="005549A1">
        <w:rPr>
          <w:sz w:val="16"/>
          <w:lang w:val="en-US"/>
        </w:rPr>
        <w:t>nput-</w:t>
      </w:r>
      <w:r>
        <w:rPr>
          <w:sz w:val="16"/>
          <w:lang w:val="en-US"/>
        </w:rPr>
        <w:t>o</w:t>
      </w:r>
      <w:r w:rsidRPr="005549A1">
        <w:rPr>
          <w:sz w:val="16"/>
          <w:lang w:val="en-US"/>
        </w:rPr>
        <w:t xml:space="preserve">utput </w:t>
      </w:r>
      <w:r>
        <w:rPr>
          <w:sz w:val="16"/>
          <w:lang w:val="en-US"/>
        </w:rPr>
        <w:t>t</w:t>
      </w:r>
      <w:r w:rsidRPr="005549A1">
        <w:rPr>
          <w:sz w:val="16"/>
          <w:lang w:val="en-US"/>
        </w:rPr>
        <w:t>ables</w:t>
      </w:r>
      <w:r>
        <w:rPr>
          <w:sz w:val="16"/>
          <w:lang w:val="en-US"/>
        </w:rPr>
        <w:t xml:space="preserve"> in monetary units</w:t>
      </w:r>
      <w:r w:rsidRPr="005549A1">
        <w:rPr>
          <w:sz w:val="16"/>
          <w:lang w:val="en-US"/>
        </w:rPr>
        <w:t xml:space="preserve"> to derive material </w:t>
      </w:r>
      <w:r>
        <w:rPr>
          <w:sz w:val="16"/>
          <w:lang w:val="en-US"/>
        </w:rPr>
        <w:t>end-use</w:t>
      </w:r>
      <w:r w:rsidR="00185192">
        <w:rPr>
          <w:sz w:val="16"/>
          <w:lang w:val="en-US"/>
        </w:rPr>
        <w:t>s or end-use</w:t>
      </w:r>
      <w:r>
        <w:rPr>
          <w:sz w:val="16"/>
          <w:lang w:val="en-US"/>
        </w:rPr>
        <w:t xml:space="preserve"> shares for (inflow-driven) </w:t>
      </w:r>
      <w:r w:rsidR="000C21B3">
        <w:rPr>
          <w:sz w:val="16"/>
          <w:lang w:val="en-US"/>
        </w:rPr>
        <w:t xml:space="preserve">dynamic </w:t>
      </w:r>
      <w:r>
        <w:rPr>
          <w:sz w:val="16"/>
          <w:lang w:val="en-US"/>
        </w:rPr>
        <w:t>Material Flow Analysis. Only highly cited or recent studies are listed</w:t>
      </w:r>
      <w:r w:rsidR="00DD2462">
        <w:rPr>
          <w:sz w:val="16"/>
          <w:lang w:val="en-US"/>
        </w:rPr>
        <w:t xml:space="preserve"> for industry shipment data</w:t>
      </w:r>
      <w:commentRangeEnd w:id="14"/>
      <w:r w:rsidR="00EB280D">
        <w:rPr>
          <w:rStyle w:val="Kommentarzeichen"/>
          <w:i w:val="0"/>
          <w:iCs w:val="0"/>
          <w:color w:val="auto"/>
        </w:rPr>
        <w:commentReference w:id="14"/>
      </w:r>
      <w:r w:rsidR="00DD2462">
        <w:rPr>
          <w:sz w:val="16"/>
          <w:lang w:val="en-US"/>
        </w:rPr>
        <w:t>.</w:t>
      </w:r>
    </w:p>
    <w:tbl>
      <w:tblPr>
        <w:tblStyle w:val="Tabellenraster"/>
        <w:tblW w:w="13887" w:type="dxa"/>
        <w:tblLayout w:type="fixed"/>
        <w:tblLook w:val="04A0" w:firstRow="1" w:lastRow="0" w:firstColumn="1" w:lastColumn="0" w:noHBand="0" w:noVBand="1"/>
      </w:tblPr>
      <w:tblGrid>
        <w:gridCol w:w="704"/>
        <w:gridCol w:w="1701"/>
        <w:gridCol w:w="1276"/>
        <w:gridCol w:w="1559"/>
        <w:gridCol w:w="1276"/>
        <w:gridCol w:w="850"/>
        <w:gridCol w:w="4253"/>
        <w:gridCol w:w="2268"/>
      </w:tblGrid>
      <w:tr w:rsidR="007E284A" w:rsidRPr="00284AF3" w14:paraId="7E273B3C" w14:textId="57119802" w:rsidTr="004A145E">
        <w:tc>
          <w:tcPr>
            <w:tcW w:w="704" w:type="dxa"/>
            <w:vMerge w:val="restart"/>
            <w:textDirection w:val="btLr"/>
          </w:tcPr>
          <w:p w14:paraId="0556A14E" w14:textId="77777777" w:rsidR="007E284A" w:rsidRPr="00131339" w:rsidRDefault="007E284A" w:rsidP="00BA758C">
            <w:pPr>
              <w:spacing w:line="240" w:lineRule="auto"/>
              <w:ind w:left="113" w:right="113"/>
              <w:jc w:val="center"/>
              <w:rPr>
                <w:b/>
                <w:sz w:val="16"/>
                <w:lang w:val="en-US"/>
              </w:rPr>
            </w:pPr>
            <w:r w:rsidRPr="00131339">
              <w:rPr>
                <w:sz w:val="16"/>
                <w:lang w:val="en-US"/>
              </w:rPr>
              <w:t>Physical</w:t>
            </w:r>
          </w:p>
          <w:p w14:paraId="6776DF89" w14:textId="1C34131F" w:rsidR="007E284A" w:rsidRPr="00131339" w:rsidRDefault="007E284A" w:rsidP="00BA758C">
            <w:pPr>
              <w:spacing w:line="240" w:lineRule="auto"/>
              <w:ind w:left="113" w:right="113"/>
              <w:jc w:val="center"/>
              <w:rPr>
                <w:b/>
                <w:sz w:val="16"/>
                <w:lang w:val="en-US"/>
              </w:rPr>
            </w:pPr>
            <w:r w:rsidRPr="00131339">
              <w:rPr>
                <w:sz w:val="16"/>
                <w:lang w:val="en-US"/>
              </w:rPr>
              <w:t>Industry</w:t>
            </w:r>
            <w:r>
              <w:rPr>
                <w:sz w:val="16"/>
                <w:lang w:val="en-US"/>
              </w:rPr>
              <w:t xml:space="preserve"> shipments </w:t>
            </w:r>
            <w:r w:rsidRPr="00131339">
              <w:rPr>
                <w:sz w:val="16"/>
                <w:lang w:val="en-US"/>
              </w:rPr>
              <w:t>(prominent examples)</w:t>
            </w:r>
          </w:p>
        </w:tc>
        <w:tc>
          <w:tcPr>
            <w:tcW w:w="1701" w:type="dxa"/>
          </w:tcPr>
          <w:p w14:paraId="566A7F6F" w14:textId="77777777" w:rsidR="007E284A" w:rsidRPr="00131339" w:rsidRDefault="007E284A" w:rsidP="00BA758C">
            <w:pPr>
              <w:rPr>
                <w:b/>
                <w:sz w:val="16"/>
                <w:lang w:val="en-US"/>
              </w:rPr>
            </w:pPr>
            <w:r w:rsidRPr="00131339">
              <w:rPr>
                <w:b/>
                <w:sz w:val="16"/>
                <w:lang w:val="en-US"/>
              </w:rPr>
              <w:t>Publication</w:t>
            </w:r>
          </w:p>
        </w:tc>
        <w:tc>
          <w:tcPr>
            <w:tcW w:w="1276" w:type="dxa"/>
          </w:tcPr>
          <w:p w14:paraId="4EA7980B" w14:textId="53960F27" w:rsidR="007E284A" w:rsidRPr="00131339" w:rsidRDefault="007E284A" w:rsidP="00BA758C">
            <w:pPr>
              <w:rPr>
                <w:b/>
                <w:sz w:val="16"/>
                <w:lang w:val="en-US"/>
              </w:rPr>
            </w:pPr>
            <w:r>
              <w:rPr>
                <w:b/>
                <w:sz w:val="16"/>
                <w:lang w:val="en-US"/>
              </w:rPr>
              <w:t>Material flows</w:t>
            </w:r>
          </w:p>
        </w:tc>
        <w:tc>
          <w:tcPr>
            <w:tcW w:w="1559" w:type="dxa"/>
          </w:tcPr>
          <w:p w14:paraId="654B2437" w14:textId="75686030" w:rsidR="007E284A" w:rsidRPr="00131339" w:rsidRDefault="007E284A" w:rsidP="00BA758C">
            <w:pPr>
              <w:rPr>
                <w:b/>
                <w:sz w:val="16"/>
                <w:lang w:val="en-US"/>
              </w:rPr>
            </w:pPr>
            <w:r>
              <w:rPr>
                <w:b/>
                <w:sz w:val="16"/>
                <w:lang w:val="en-US"/>
              </w:rPr>
              <w:t>Geograph</w:t>
            </w:r>
            <w:r w:rsidR="00B47CCB">
              <w:rPr>
                <w:b/>
                <w:sz w:val="16"/>
                <w:lang w:val="en-US"/>
              </w:rPr>
              <w:t>ical resol.</w:t>
            </w:r>
          </w:p>
        </w:tc>
        <w:tc>
          <w:tcPr>
            <w:tcW w:w="1276" w:type="dxa"/>
          </w:tcPr>
          <w:p w14:paraId="6F867FD9" w14:textId="1116A86C" w:rsidR="007E284A" w:rsidRPr="00131339" w:rsidRDefault="007E284A" w:rsidP="00BA758C">
            <w:pPr>
              <w:rPr>
                <w:b/>
                <w:sz w:val="16"/>
                <w:lang w:val="en-US"/>
              </w:rPr>
            </w:pPr>
            <w:r>
              <w:rPr>
                <w:b/>
                <w:sz w:val="16"/>
                <w:lang w:val="en-US"/>
              </w:rPr>
              <w:t>Time</w:t>
            </w:r>
          </w:p>
        </w:tc>
        <w:tc>
          <w:tcPr>
            <w:tcW w:w="850" w:type="dxa"/>
          </w:tcPr>
          <w:p w14:paraId="2D18DEF0" w14:textId="6C89307B" w:rsidR="007E284A" w:rsidRPr="00131339" w:rsidRDefault="007E284A" w:rsidP="00BA758C">
            <w:pPr>
              <w:rPr>
                <w:b/>
                <w:sz w:val="16"/>
                <w:lang w:val="en-US"/>
              </w:rPr>
            </w:pPr>
            <w:r>
              <w:rPr>
                <w:b/>
                <w:sz w:val="16"/>
                <w:lang w:val="en-US"/>
              </w:rPr>
              <w:t>End-uses</w:t>
            </w:r>
          </w:p>
        </w:tc>
        <w:tc>
          <w:tcPr>
            <w:tcW w:w="4253" w:type="dxa"/>
          </w:tcPr>
          <w:p w14:paraId="50A833ED" w14:textId="6E69BCDC" w:rsidR="007E284A" w:rsidRPr="00131339" w:rsidRDefault="007E284A" w:rsidP="00BA758C">
            <w:pPr>
              <w:rPr>
                <w:b/>
                <w:sz w:val="16"/>
                <w:lang w:val="en-US"/>
              </w:rPr>
            </w:pPr>
            <w:r>
              <w:rPr>
                <w:b/>
                <w:sz w:val="16"/>
                <w:lang w:val="en-US"/>
              </w:rPr>
              <w:t xml:space="preserve">End-use </w:t>
            </w:r>
            <w:r w:rsidR="000F3620">
              <w:rPr>
                <w:b/>
                <w:sz w:val="16"/>
                <w:lang w:val="en-US"/>
              </w:rPr>
              <w:t>s</w:t>
            </w:r>
            <w:r>
              <w:rPr>
                <w:b/>
                <w:sz w:val="16"/>
                <w:lang w:val="en-US"/>
              </w:rPr>
              <w:t xml:space="preserve">ource </w:t>
            </w:r>
          </w:p>
        </w:tc>
        <w:tc>
          <w:tcPr>
            <w:tcW w:w="2268" w:type="dxa"/>
          </w:tcPr>
          <w:p w14:paraId="6D004B81" w14:textId="137B408A" w:rsidR="007E284A" w:rsidRPr="008129CB" w:rsidRDefault="00087E9C" w:rsidP="00BA758C">
            <w:pPr>
              <w:rPr>
                <w:b/>
                <w:sz w:val="16"/>
                <w:lang w:val="en-US"/>
              </w:rPr>
            </w:pPr>
            <w:r>
              <w:rPr>
                <w:b/>
                <w:sz w:val="16"/>
                <w:lang w:val="en-US"/>
              </w:rPr>
              <w:t>Actual data on e</w:t>
            </w:r>
            <w:r w:rsidR="000F3620">
              <w:rPr>
                <w:b/>
                <w:sz w:val="16"/>
                <w:lang w:val="en-US"/>
              </w:rPr>
              <w:t>nd-use</w:t>
            </w:r>
            <w:r>
              <w:rPr>
                <w:b/>
                <w:sz w:val="16"/>
                <w:lang w:val="en-US"/>
              </w:rPr>
              <w:t>s</w:t>
            </w:r>
            <w:r w:rsidR="008129CB">
              <w:rPr>
                <w:b/>
                <w:sz w:val="16"/>
                <w:lang w:val="en-US"/>
              </w:rPr>
              <w:t xml:space="preserve"> for:</w:t>
            </w:r>
          </w:p>
        </w:tc>
      </w:tr>
      <w:tr w:rsidR="007E284A" w:rsidRPr="00131339" w14:paraId="7F49565B" w14:textId="28390873" w:rsidTr="004A145E">
        <w:tc>
          <w:tcPr>
            <w:tcW w:w="704" w:type="dxa"/>
            <w:vMerge/>
          </w:tcPr>
          <w:p w14:paraId="42186428" w14:textId="77777777" w:rsidR="007E284A" w:rsidRPr="00131339" w:rsidRDefault="007E284A" w:rsidP="00BA758C">
            <w:pPr>
              <w:rPr>
                <w:sz w:val="16"/>
                <w:lang w:val="en-US"/>
              </w:rPr>
            </w:pPr>
          </w:p>
        </w:tc>
        <w:tc>
          <w:tcPr>
            <w:tcW w:w="1701" w:type="dxa"/>
          </w:tcPr>
          <w:p w14:paraId="3CC73A02" w14:textId="2999E072" w:rsidR="007E284A" w:rsidRPr="00131339" w:rsidRDefault="00EE15F2" w:rsidP="00BA758C">
            <w:pPr>
              <w:rPr>
                <w:sz w:val="16"/>
                <w:lang w:val="en-US"/>
              </w:rPr>
            </w:pPr>
            <w:sdt>
              <w:sdtPr>
                <w:rPr>
                  <w:sz w:val="16"/>
                  <w:lang w:val="en-US"/>
                </w:rPr>
                <w:alias w:val="Don't edit this field"/>
                <w:tag w:val="CitaviPlaceholder#70d8ec14-5752-4c9d-b4ab-5f9eabad9f7c"/>
                <w:id w:val="-1297743862"/>
                <w:placeholder>
                  <w:docPart w:val="7F2D616EA36A403CA1D9DBC29C65A64F"/>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ODUwMzg5LTZlZTgtNGQyMy1iMGI2LTI3NTk4ODY1OTEzYyIsIlJhbmdlTGVuZ3RoIjoxNCwiUmVmZXJlbmNlSWQiOiJmZWVlNzEyYy0wZTg4LTRlNDQtYWY5Yi0zOGE2M2JhZjVjZG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EzMDA1MDAwNiIsIlVyaVN0cmluZyI6Imh0dHBzOi8vZG9pLm9yZy8xMC4xMDA3L3MxMDExMzAwNTAwMD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aZWx0bmVyIGV0IGFsLiJ9XX0sIlRhZyI6IkNpdGF2aVBsYWNlaG9sZGVyIzcwZDhlYzE0LTU3NTItNGM5ZC1iNGFiLTVmOWVhYmFkOWY3YyIsIlRleHQiOiJaZWx0bmVyIGV0IGFsLiIsIldBSVZlcnNpb24iOiI2LjExLjAuMCJ9}</w:instrText>
                </w:r>
                <w:r w:rsidR="007E284A" w:rsidRPr="00131339">
                  <w:rPr>
                    <w:sz w:val="16"/>
                    <w:lang w:val="en-US"/>
                  </w:rPr>
                  <w:fldChar w:fldCharType="separate"/>
                </w:r>
                <w:r w:rsidR="00866FFF">
                  <w:rPr>
                    <w:sz w:val="16"/>
                    <w:lang w:val="en-US"/>
                  </w:rPr>
                  <w:t>Zeltner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9d00a41d-0e12-4c55-8b1f-0e3bd915b014"/>
                <w:id w:val="2075860213"/>
                <w:placeholder>
                  <w:docPart w:val="7F2D616EA36A403CA1D9DBC29C65A64F"/>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TYyNmJkLTgyMDgtNGE2NC05NjYzLTZkNmI5ZmNjNmYxOCIsIlJhbmdlTGVuZ3RoIjo2LCJSZWZlcmVuY2VJZCI6ImZlZWU3MTJjLTBlODgtNGU0NC1hZjliLTM4YTYzYmFmNWN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xMzAwNTAwMDYiLCJVcmlTdHJpbmciOiJodHRwczovL2RvaS5vcmcvMTAuMTAwNy9zMTAxMTMwMDUwMDA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xOTk5KSJ9XX0sIlRhZyI6IkNpdGF2aVBsYWNlaG9sZGVyIzlkMDBhNDFkLTBlMTItNGM1NS04YjFmLTBlM2JkOTE1YjAxNCIsIlRleHQiOiIoMTk5OSkiLCJXQUlWZXJzaW9uIjoiNi4xMS4wLjAifQ==}</w:instrText>
                </w:r>
                <w:r w:rsidR="007E284A" w:rsidRPr="00131339">
                  <w:rPr>
                    <w:sz w:val="16"/>
                    <w:lang w:val="en-US"/>
                  </w:rPr>
                  <w:fldChar w:fldCharType="separate"/>
                </w:r>
                <w:r w:rsidR="00866FFF">
                  <w:rPr>
                    <w:sz w:val="16"/>
                    <w:lang w:val="en-US"/>
                  </w:rPr>
                  <w:t>(1999)</w:t>
                </w:r>
                <w:r w:rsidR="007E284A" w:rsidRPr="00131339">
                  <w:rPr>
                    <w:sz w:val="16"/>
                    <w:lang w:val="en-US"/>
                  </w:rPr>
                  <w:fldChar w:fldCharType="end"/>
                </w:r>
              </w:sdtContent>
            </w:sdt>
          </w:p>
        </w:tc>
        <w:tc>
          <w:tcPr>
            <w:tcW w:w="1276" w:type="dxa"/>
          </w:tcPr>
          <w:p w14:paraId="420932A5" w14:textId="7BCF0773" w:rsidR="007E284A" w:rsidRPr="00131339" w:rsidRDefault="007E284A" w:rsidP="00BA758C">
            <w:pPr>
              <w:rPr>
                <w:sz w:val="16"/>
                <w:lang w:val="en-US"/>
              </w:rPr>
            </w:pPr>
            <w:r w:rsidRPr="00131339">
              <w:rPr>
                <w:sz w:val="16"/>
                <w:lang w:val="en-US"/>
              </w:rPr>
              <w:t xml:space="preserve">Copper </w:t>
            </w:r>
          </w:p>
        </w:tc>
        <w:tc>
          <w:tcPr>
            <w:tcW w:w="1559" w:type="dxa"/>
          </w:tcPr>
          <w:p w14:paraId="73794A70" w14:textId="27AC0339" w:rsidR="007E284A" w:rsidRDefault="007E284A" w:rsidP="00BA758C">
            <w:pPr>
              <w:rPr>
                <w:sz w:val="16"/>
                <w:lang w:val="en-US"/>
              </w:rPr>
            </w:pPr>
            <w:r>
              <w:rPr>
                <w:sz w:val="16"/>
                <w:lang w:val="en-US"/>
              </w:rPr>
              <w:t>USA</w:t>
            </w:r>
          </w:p>
        </w:tc>
        <w:tc>
          <w:tcPr>
            <w:tcW w:w="1276" w:type="dxa"/>
          </w:tcPr>
          <w:p w14:paraId="5759850C" w14:textId="6807AAE7" w:rsidR="007E284A" w:rsidRDefault="007E284A" w:rsidP="00BA758C">
            <w:pPr>
              <w:rPr>
                <w:sz w:val="16"/>
                <w:lang w:val="en-US"/>
              </w:rPr>
            </w:pPr>
            <w:r w:rsidRPr="00131339">
              <w:rPr>
                <w:sz w:val="16"/>
                <w:lang w:val="en-US"/>
              </w:rPr>
              <w:t>1900-2100</w:t>
            </w:r>
          </w:p>
        </w:tc>
        <w:tc>
          <w:tcPr>
            <w:tcW w:w="850" w:type="dxa"/>
          </w:tcPr>
          <w:p w14:paraId="1D28A82A" w14:textId="3934A1C8" w:rsidR="007E284A" w:rsidRDefault="007E284A" w:rsidP="00BA758C">
            <w:pPr>
              <w:rPr>
                <w:sz w:val="16"/>
                <w:lang w:val="en-US"/>
              </w:rPr>
            </w:pPr>
            <w:r>
              <w:rPr>
                <w:sz w:val="16"/>
                <w:lang w:val="en-US"/>
              </w:rPr>
              <w:t>10</w:t>
            </w:r>
          </w:p>
        </w:tc>
        <w:tc>
          <w:tcPr>
            <w:tcW w:w="4253" w:type="dxa"/>
          </w:tcPr>
          <w:p w14:paraId="3B021D6F" w14:textId="17A41477" w:rsidR="007E284A" w:rsidRDefault="00EE15F2" w:rsidP="00BA758C">
            <w:pPr>
              <w:rPr>
                <w:sz w:val="16"/>
                <w:lang w:val="en-US"/>
              </w:rPr>
            </w:pPr>
            <w:sdt>
              <w:sdtPr>
                <w:rPr>
                  <w:sz w:val="16"/>
                  <w:lang w:val="en-US"/>
                </w:rPr>
                <w:alias w:val="Don't edit this field"/>
                <w:tag w:val="CitaviPlaceholder#6e988756-287f-4790-a2cc-06c6f773538d"/>
                <w:id w:val="-1203400830"/>
                <w:placeholder>
                  <w:docPart w:val="62197AD2B7F54115B591DE04EBAFBCAC"/>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TJiMmI4LWYxYjgtNDhiMi1iYjViLWJkYjQyMTBhOTVmNSIsIlJhbmdlTGVuZ3RoIjoxNSwiUmVmZXJlbmNlSWQiOiI1MTZhYzE5OS05MjZlLTQ5MWYtYjkyNS1mY2M2MGYzM2QyN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}</w:instrText>
                </w:r>
                <w:r w:rsidR="007E284A" w:rsidRPr="00131339">
                  <w:rPr>
                    <w:sz w:val="16"/>
                    <w:lang w:val="en-US"/>
                  </w:rPr>
                  <w:fldChar w:fldCharType="separate"/>
                </w:r>
                <w:r w:rsidR="00866FFF">
                  <w:rPr>
                    <w:sz w:val="16"/>
                    <w:lang w:val="en-US"/>
                  </w:rPr>
                  <w:t>Black und Lyman</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01c0cbe8-0cc2-41f5-9e37-031c05637fed"/>
                <w:id w:val="-975139252"/>
                <w:placeholder>
                  <w:docPart w:val="62197AD2B7F54115B591DE04EBAFBCAC"/>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YzdkZTYzLTI0NzQtNDJlMi1hODhhLWNmMWQxNDJlOTYzOCIsIlJhbmdlTGVuZ3RoIjo2LCJSZWZlcmVuY2VJZCI6IjUxNmFjMTk5LTkyNmUtNDkxZi1iOTI1LWZjYzYwZjMzZDI0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Tk5MCkifV19LCJUYWciOiJDaXRhdmlQbGFjZWhvbGRlciMwMWMwY2JlOC0wY2MyLTQxZjUtOWUzNy0wMzFjMDU2MzdmZWQiLCJUZXh0IjoiKDE5OTApIiwiV0FJVmVyc2lvbiI6IjYuMTEuMC4wIn0=}</w:instrText>
                </w:r>
                <w:r w:rsidR="007E284A" w:rsidRPr="00131339">
                  <w:rPr>
                    <w:sz w:val="16"/>
                    <w:lang w:val="en-US"/>
                  </w:rPr>
                  <w:fldChar w:fldCharType="separate"/>
                </w:r>
                <w:r w:rsidR="00866FFF">
                  <w:rPr>
                    <w:sz w:val="16"/>
                    <w:lang w:val="en-US"/>
                  </w:rPr>
                  <w:t>(1990)</w:t>
                </w:r>
                <w:r w:rsidR="007E284A" w:rsidRPr="00131339">
                  <w:rPr>
                    <w:sz w:val="16"/>
                    <w:lang w:val="en-US"/>
                  </w:rPr>
                  <w:fldChar w:fldCharType="end"/>
                </w:r>
              </w:sdtContent>
            </w:sdt>
          </w:p>
        </w:tc>
        <w:tc>
          <w:tcPr>
            <w:tcW w:w="2268" w:type="dxa"/>
          </w:tcPr>
          <w:p w14:paraId="7F37D945" w14:textId="41ED0B1D" w:rsidR="007E284A" w:rsidRDefault="007E284A" w:rsidP="00BA758C">
            <w:pPr>
              <w:rPr>
                <w:sz w:val="16"/>
                <w:lang w:val="en-US"/>
              </w:rPr>
            </w:pPr>
            <w:r w:rsidRPr="00131339">
              <w:rPr>
                <w:sz w:val="16"/>
                <w:lang w:val="en-US"/>
              </w:rPr>
              <w:t>1975</w:t>
            </w:r>
            <w:r w:rsidR="006956D6">
              <w:rPr>
                <w:sz w:val="16"/>
                <w:lang w:val="en-US"/>
              </w:rPr>
              <w:t xml:space="preserve">, </w:t>
            </w:r>
            <w:r w:rsidRPr="00131339">
              <w:rPr>
                <w:sz w:val="16"/>
                <w:lang w:val="en-US"/>
              </w:rPr>
              <w:t>1989</w:t>
            </w:r>
          </w:p>
        </w:tc>
      </w:tr>
      <w:tr w:rsidR="007E284A" w:rsidRPr="0061797F" w14:paraId="09BD22C6" w14:textId="0F2DDE22" w:rsidTr="004A145E">
        <w:tc>
          <w:tcPr>
            <w:tcW w:w="704" w:type="dxa"/>
            <w:vMerge/>
          </w:tcPr>
          <w:p w14:paraId="3B82DE90" w14:textId="77777777" w:rsidR="007E284A" w:rsidRPr="00131339" w:rsidRDefault="007E284A" w:rsidP="00BA758C">
            <w:pPr>
              <w:rPr>
                <w:sz w:val="16"/>
                <w:lang w:val="en-US"/>
              </w:rPr>
            </w:pPr>
          </w:p>
        </w:tc>
        <w:tc>
          <w:tcPr>
            <w:tcW w:w="1701" w:type="dxa"/>
          </w:tcPr>
          <w:p w14:paraId="0DFEDD4A" w14:textId="358370FE" w:rsidR="007E284A" w:rsidRPr="00131339" w:rsidRDefault="00EE15F2" w:rsidP="00A41AAB">
            <w:pPr>
              <w:autoSpaceDE w:val="0"/>
              <w:autoSpaceDN w:val="0"/>
              <w:adjustRightInd w:val="0"/>
              <w:rPr>
                <w:sz w:val="16"/>
                <w:lang w:val="en-US"/>
              </w:rPr>
            </w:pPr>
            <w:sdt>
              <w:sdtPr>
                <w:rPr>
                  <w:sz w:val="16"/>
                  <w:lang w:val="en-US"/>
                </w:rPr>
                <w:alias w:val="Don't edit this field"/>
                <w:tag w:val="CitaviPlaceholder#933bbde9-ed0b-497d-8c68-2d5036e5c1e1"/>
                <w:id w:val="-202333948"/>
                <w:placeholder>
                  <w:docPart w:val="847DF16881DF42C4A1CBAF26C85F7635"/>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WEwYmQzLTBmZjctNDQzOC05MmNiLTgzMDk5YjVmNGQzMCIsIlJhbmdlTGVuZ3RoIjo0LCJSZWZlcmVuY2VJZCI6IjVjY2NjNmRhLWYzMzgtNGJjMi04NDZmLTUwNDI0MjFkNDdl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1MwOTIxLTM0NDkoOTgpMDAwNzctOSIsIlVyaVN0cmluZyI6Imh0dHBzOi8vZG9pLm9yZy8xMC4xMDE2L1MwOTIxLTM0NDkoOTgpMDAwNzctO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TWVsbyJ9XX0sIlRhZyI6IkNpdGF2aVBsYWNlaG9sZGVyIzkzM2JiZGU5LWVkMGItNDk3ZC04YzY4LTJkNTAzNmU1YzFlMSIsIlRleHQiOiJNZWxvIiwiV0FJVmVyc2lvbiI6IjYuMTEuMC4wIn0=}</w:instrText>
                </w:r>
                <w:r w:rsidR="007E284A" w:rsidRPr="00131339">
                  <w:rPr>
                    <w:sz w:val="16"/>
                    <w:lang w:val="en-US"/>
                  </w:rPr>
                  <w:fldChar w:fldCharType="separate"/>
                </w:r>
                <w:r w:rsidR="00866FFF">
                  <w:rPr>
                    <w:sz w:val="16"/>
                    <w:lang w:val="en-US"/>
                  </w:rPr>
                  <w:t>Melo</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eaf4b1a1-f261-47a1-a7cb-ec94530bab0b"/>
                <w:id w:val="1001317818"/>
                <w:placeholder>
                  <w:docPart w:val="847DF16881DF42C4A1CBAF26C85F7635"/>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NGY2ZmIxLWMyODItNGMzNy1hZWMyLTA3Y2U3NTMzZDk2MiIsIlJhbmdlTGVuZ3RoIjo2LCJSZWZlcmVuY2VJZCI6IjVjY2NjNmRhLWYzMzgtNGJjMi04NDZmLTUwNDI0MjFkNDd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TYvUzA5MjEtMzQ0OSg5OCkwMDA3Ny05IiwiVXJpU3RyaW5nIjoiaHR0cHM6Ly9kb2kub3JnLzEwLjEwMTYvUzA5MjEtMzQ0OSg5OCkwMDA3Ny05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E5OTkpIn1dfSwiVGFnIjoiQ2l0YXZpUGxhY2Vob2xkZXIjZWFmNGIxYTEtZjI2MS00N2ExLWE3Y2ItZWM5NDUzMGJhYjBiIiwiVGV4dCI6IigxOTk5KSIsIldBSVZlcnNpb24iOiI2LjExLjAuMCJ9}</w:instrText>
                </w:r>
                <w:r w:rsidR="007E284A" w:rsidRPr="00131339">
                  <w:rPr>
                    <w:sz w:val="16"/>
                    <w:lang w:val="en-US"/>
                  </w:rPr>
                  <w:fldChar w:fldCharType="separate"/>
                </w:r>
                <w:r w:rsidR="00866FFF">
                  <w:rPr>
                    <w:sz w:val="16"/>
                    <w:lang w:val="en-US"/>
                  </w:rPr>
                  <w:t>(1999)</w:t>
                </w:r>
                <w:r w:rsidR="007E284A" w:rsidRPr="00131339">
                  <w:rPr>
                    <w:sz w:val="16"/>
                    <w:lang w:val="en-US"/>
                  </w:rPr>
                  <w:fldChar w:fldCharType="end"/>
                </w:r>
              </w:sdtContent>
            </w:sdt>
          </w:p>
        </w:tc>
        <w:tc>
          <w:tcPr>
            <w:tcW w:w="1276" w:type="dxa"/>
          </w:tcPr>
          <w:p w14:paraId="057C1C81" w14:textId="473C8B0B" w:rsidR="007E284A" w:rsidRPr="00131339" w:rsidRDefault="007E284A" w:rsidP="00BA758C">
            <w:pPr>
              <w:rPr>
                <w:sz w:val="16"/>
                <w:lang w:val="en-US"/>
              </w:rPr>
            </w:pPr>
            <w:r w:rsidRPr="00131339">
              <w:rPr>
                <w:sz w:val="16"/>
                <w:lang w:val="en-US"/>
              </w:rPr>
              <w:t>Aluminum</w:t>
            </w:r>
          </w:p>
        </w:tc>
        <w:tc>
          <w:tcPr>
            <w:tcW w:w="1559" w:type="dxa"/>
          </w:tcPr>
          <w:p w14:paraId="4A7716A1" w14:textId="377946D8" w:rsidR="007E284A" w:rsidRDefault="007E284A" w:rsidP="00BA758C">
            <w:pPr>
              <w:rPr>
                <w:sz w:val="16"/>
                <w:lang w:val="en-US"/>
              </w:rPr>
            </w:pPr>
            <w:r>
              <w:rPr>
                <w:sz w:val="16"/>
                <w:lang w:val="en-US"/>
              </w:rPr>
              <w:t>Germany</w:t>
            </w:r>
          </w:p>
        </w:tc>
        <w:tc>
          <w:tcPr>
            <w:tcW w:w="1276" w:type="dxa"/>
          </w:tcPr>
          <w:p w14:paraId="05BB77BA" w14:textId="67EEAF2D" w:rsidR="007E284A" w:rsidRDefault="007E284A" w:rsidP="00BA758C">
            <w:pPr>
              <w:rPr>
                <w:sz w:val="16"/>
                <w:lang w:val="en-US"/>
              </w:rPr>
            </w:pPr>
            <w:r w:rsidRPr="00131339">
              <w:rPr>
                <w:sz w:val="16"/>
                <w:lang w:val="en-US"/>
              </w:rPr>
              <w:t>1970-2012</w:t>
            </w:r>
          </w:p>
        </w:tc>
        <w:tc>
          <w:tcPr>
            <w:tcW w:w="850" w:type="dxa"/>
          </w:tcPr>
          <w:p w14:paraId="039D4D23" w14:textId="4082B670" w:rsidR="007E284A" w:rsidRDefault="007E284A" w:rsidP="00BA758C">
            <w:pPr>
              <w:rPr>
                <w:sz w:val="16"/>
                <w:lang w:val="en-US"/>
              </w:rPr>
            </w:pPr>
            <w:r>
              <w:rPr>
                <w:sz w:val="16"/>
                <w:lang w:val="en-US"/>
              </w:rPr>
              <w:t>7</w:t>
            </w:r>
          </w:p>
        </w:tc>
        <w:tc>
          <w:tcPr>
            <w:tcW w:w="4253" w:type="dxa"/>
          </w:tcPr>
          <w:p w14:paraId="5B99558F" w14:textId="1684067F" w:rsidR="007E284A" w:rsidRDefault="00EE15F2" w:rsidP="00BA758C">
            <w:pPr>
              <w:rPr>
                <w:sz w:val="16"/>
                <w:lang w:val="en-US"/>
              </w:rPr>
            </w:pPr>
            <w:sdt>
              <w:sdtPr>
                <w:rPr>
                  <w:sz w:val="16"/>
                  <w:lang w:val="en-US"/>
                </w:rPr>
                <w:alias w:val="Don't edit this field"/>
                <w:tag w:val="CitaviPlaceholder#9bc4ffa9-cba9-47df-b900-901eabeaebd9"/>
                <w:id w:val="930080869"/>
                <w:placeholder>
                  <w:docPart w:val="1015414E208146FAAF8DDE9AA190829C"/>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jU1YWYzLTI1NmQtNGRlMi04Mjc5LTBjZTg2MzFlN2Q5MCIsIlJhbmdlTGVuZ3RoIjo0OSwiUmVmZXJlbmNlSWQiOiIyZmQwMDdhZS01NGU5LTQ1NmUtYWEzMy03NWE2NTQ1YmFmZj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TWV0YWxsZ2VzZWxsc2NoYWZ0IGFuZCBXQk1TIGFzIGNpdGVkIGluIE1lbG8gMTk5OSIsIlByb3RlY3RlZCI6ZmFsc2UsIlNleCI6MCwiQ3JlYXRlZEJ5IjoiX0phbiBTdHJlZWNrIiwiQ3JlYXRlZE9uIjoiMjAyMS0xMC0xMVQwOTozMToyMCIsIk1vZGlmaWVkQnkiOiJfSmFuIFN0cmVlY2siLCJJZCI6IjgxOWRlZTRiLTFlMTctNDA5ZS05N2Q4LTVmODYwYjU4ZDYwYyIsIk1vZGlmaWVkT24iOiIyMDIxLTEwLTExVDA5OjMxOjI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}</w:instrText>
                </w:r>
                <w:r w:rsidR="007E284A" w:rsidRPr="00131339">
                  <w:rPr>
                    <w:sz w:val="16"/>
                    <w:lang w:val="en-US"/>
                  </w:rPr>
                  <w:fldChar w:fldCharType="separate"/>
                </w:r>
                <w:r w:rsidR="00866FFF">
                  <w:rPr>
                    <w:sz w:val="16"/>
                    <w:lang w:val="en-US"/>
                  </w:rPr>
                  <w:t>Metallgesellschaft and WBMS as cited in Melo 1999</w:t>
                </w:r>
                <w:r w:rsidR="007E284A" w:rsidRPr="00131339">
                  <w:rPr>
                    <w:sz w:val="16"/>
                    <w:lang w:val="en-US"/>
                  </w:rPr>
                  <w:fldChar w:fldCharType="end"/>
                </w:r>
              </w:sdtContent>
            </w:sdt>
          </w:p>
        </w:tc>
        <w:tc>
          <w:tcPr>
            <w:tcW w:w="2268" w:type="dxa"/>
          </w:tcPr>
          <w:p w14:paraId="6F61BB30" w14:textId="6124C6C4" w:rsidR="007E284A" w:rsidRDefault="007E284A" w:rsidP="00BA758C">
            <w:pPr>
              <w:rPr>
                <w:sz w:val="16"/>
                <w:lang w:val="en-US"/>
              </w:rPr>
            </w:pPr>
            <w:r w:rsidRPr="00131339">
              <w:rPr>
                <w:sz w:val="16"/>
                <w:lang w:val="en-US"/>
              </w:rPr>
              <w:t>1985-1995</w:t>
            </w:r>
          </w:p>
        </w:tc>
      </w:tr>
      <w:tr w:rsidR="007E284A" w:rsidRPr="0061797F" w14:paraId="468F9092" w14:textId="7E0DAAED" w:rsidTr="004A145E">
        <w:tc>
          <w:tcPr>
            <w:tcW w:w="704" w:type="dxa"/>
            <w:vMerge/>
          </w:tcPr>
          <w:p w14:paraId="37EBB523" w14:textId="77777777" w:rsidR="007E284A" w:rsidRPr="00131339" w:rsidRDefault="007E284A" w:rsidP="00BA758C">
            <w:pPr>
              <w:rPr>
                <w:sz w:val="16"/>
                <w:lang w:val="en-US"/>
              </w:rPr>
            </w:pPr>
          </w:p>
        </w:tc>
        <w:tc>
          <w:tcPr>
            <w:tcW w:w="1701" w:type="dxa"/>
          </w:tcPr>
          <w:p w14:paraId="6890C3D3" w14:textId="32BA0136" w:rsidR="007E284A" w:rsidRPr="00131339" w:rsidRDefault="00EE15F2" w:rsidP="00BA758C">
            <w:pPr>
              <w:rPr>
                <w:sz w:val="16"/>
                <w:lang w:val="en-US"/>
              </w:rPr>
            </w:pPr>
            <w:sdt>
              <w:sdtPr>
                <w:rPr>
                  <w:sz w:val="16"/>
                  <w:lang w:val="en-US"/>
                </w:rPr>
                <w:alias w:val="Don't edit this field"/>
                <w:tag w:val="CitaviPlaceholder#ee569960-2ed0-4a33-aa17-6bf693d8aac0"/>
                <w:id w:val="1997914054"/>
                <w:placeholder>
                  <w:docPart w:val="70D6F321182D4A3F816EBF18F305CC63"/>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OGM4ZWRiLTM2YzUtNGY5MS1iN2QzLTcyODE1ZGJkOGJiNi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ZWU1Njk5NjAtMmVkMC00YTMzLWFhMTctNmJmNjkzZDhhYWMwIiwiVGV4dCI6IkRhaGxzdHLDtm0gZXQgYWwuIiwiV0FJVmVyc2lvbiI6IjYuMTEuMC4wIn0=}</w:instrText>
                </w:r>
                <w:r w:rsidR="007E284A" w:rsidRPr="00131339">
                  <w:rPr>
                    <w:sz w:val="16"/>
                    <w:lang w:val="en-US"/>
                  </w:rPr>
                  <w:fldChar w:fldCharType="separate"/>
                </w:r>
                <w:r w:rsidR="00866FFF">
                  <w:rPr>
                    <w:sz w:val="16"/>
                    <w:lang w:val="en-US"/>
                  </w:rPr>
                  <w:t>Dahlström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f0ff86a0-ffa2-4329-a609-cb5d88bed647"/>
                <w:id w:val="-1348632178"/>
                <w:placeholder>
                  <w:docPart w:val="C1783A1097FE4B98839B05790EA633A5"/>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WU5NDhkLTM0ZWYtNGJkOC04ZjMyLTAyMjljY2U0YzM1OC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ZjBmZjg2YTAtZmZhMi00MzI5LWE2MDktY2I1ZDg4YmVkNjQ3IiwiVGV4dCI6IigyMDA0KSIsIldBSVZlcnNpb24iOiI2LjExLjAuMCJ9}</w:instrText>
                </w:r>
                <w:r w:rsidR="007E284A" w:rsidRPr="00131339">
                  <w:rPr>
                    <w:sz w:val="16"/>
                    <w:lang w:val="en-US"/>
                  </w:rPr>
                  <w:fldChar w:fldCharType="separate"/>
                </w:r>
                <w:r w:rsidR="00866FFF">
                  <w:rPr>
                    <w:sz w:val="16"/>
                    <w:lang w:val="en-US"/>
                  </w:rPr>
                  <w:t>(2004)</w:t>
                </w:r>
                <w:r w:rsidR="007E284A" w:rsidRPr="00131339">
                  <w:rPr>
                    <w:sz w:val="16"/>
                    <w:lang w:val="en-US"/>
                  </w:rPr>
                  <w:fldChar w:fldCharType="end"/>
                </w:r>
              </w:sdtContent>
            </w:sdt>
          </w:p>
        </w:tc>
        <w:tc>
          <w:tcPr>
            <w:tcW w:w="1276" w:type="dxa"/>
          </w:tcPr>
          <w:p w14:paraId="14B553C4" w14:textId="0A29A80A" w:rsidR="007E284A" w:rsidRPr="00131339" w:rsidRDefault="007E284A" w:rsidP="00BA758C">
            <w:pPr>
              <w:rPr>
                <w:sz w:val="16"/>
                <w:lang w:val="en-US"/>
              </w:rPr>
            </w:pPr>
            <w:r w:rsidRPr="00131339">
              <w:rPr>
                <w:sz w:val="16"/>
                <w:lang w:val="en-US"/>
              </w:rPr>
              <w:t>Iron</w:t>
            </w:r>
            <w:r>
              <w:rPr>
                <w:sz w:val="16"/>
                <w:lang w:val="en-US"/>
              </w:rPr>
              <w:t xml:space="preserve"> &amp;</w:t>
            </w:r>
            <w:r w:rsidRPr="00131339">
              <w:rPr>
                <w:sz w:val="16"/>
                <w:lang w:val="en-US"/>
              </w:rPr>
              <w:t xml:space="preserve"> steel</w:t>
            </w:r>
            <w:r>
              <w:rPr>
                <w:sz w:val="16"/>
                <w:lang w:val="en-US"/>
              </w:rPr>
              <w:t xml:space="preserve">, </w:t>
            </w:r>
            <w:r w:rsidRPr="00131339">
              <w:rPr>
                <w:sz w:val="16"/>
                <w:lang w:val="en-US"/>
              </w:rPr>
              <w:t xml:space="preserve"> aluminum </w:t>
            </w:r>
          </w:p>
        </w:tc>
        <w:tc>
          <w:tcPr>
            <w:tcW w:w="1559" w:type="dxa"/>
          </w:tcPr>
          <w:p w14:paraId="423FD63B" w14:textId="582CD915" w:rsidR="007E284A" w:rsidRDefault="007E284A" w:rsidP="00BA758C">
            <w:pPr>
              <w:rPr>
                <w:sz w:val="16"/>
                <w:lang w:val="en-US"/>
              </w:rPr>
            </w:pPr>
            <w:r>
              <w:rPr>
                <w:sz w:val="16"/>
                <w:lang w:val="en-US"/>
              </w:rPr>
              <w:t>UK</w:t>
            </w:r>
          </w:p>
        </w:tc>
        <w:tc>
          <w:tcPr>
            <w:tcW w:w="1276" w:type="dxa"/>
          </w:tcPr>
          <w:p w14:paraId="2DA99F8B" w14:textId="0946B2D0" w:rsidR="007E284A" w:rsidRDefault="007E284A" w:rsidP="00BA758C">
            <w:pPr>
              <w:rPr>
                <w:sz w:val="16"/>
                <w:lang w:val="en-US"/>
              </w:rPr>
            </w:pPr>
            <w:r w:rsidRPr="00131339">
              <w:rPr>
                <w:sz w:val="16"/>
                <w:lang w:val="en-US"/>
              </w:rPr>
              <w:t>1958/68-2001</w:t>
            </w:r>
          </w:p>
        </w:tc>
        <w:tc>
          <w:tcPr>
            <w:tcW w:w="850" w:type="dxa"/>
          </w:tcPr>
          <w:p w14:paraId="059D6B73" w14:textId="0A6CBD37" w:rsidR="007E284A" w:rsidRDefault="007E284A" w:rsidP="00BA758C">
            <w:pPr>
              <w:rPr>
                <w:sz w:val="16"/>
                <w:lang w:val="en-US"/>
              </w:rPr>
            </w:pPr>
            <w:r>
              <w:rPr>
                <w:sz w:val="16"/>
                <w:lang w:val="en-US"/>
              </w:rPr>
              <w:t>6/9</w:t>
            </w:r>
          </w:p>
        </w:tc>
        <w:tc>
          <w:tcPr>
            <w:tcW w:w="4253" w:type="dxa"/>
          </w:tcPr>
          <w:p w14:paraId="192DA976" w14:textId="7086B9CE" w:rsidR="007E284A" w:rsidRDefault="007E284A" w:rsidP="00BA758C">
            <w:pPr>
              <w:rPr>
                <w:sz w:val="16"/>
                <w:lang w:val="en-US"/>
              </w:rPr>
            </w:pPr>
            <w:r>
              <w:rPr>
                <w:sz w:val="16"/>
                <w:lang w:val="en-US"/>
              </w:rPr>
              <w:t>Alfed, WBMS, ISSB</w:t>
            </w:r>
          </w:p>
        </w:tc>
        <w:tc>
          <w:tcPr>
            <w:tcW w:w="2268" w:type="dxa"/>
          </w:tcPr>
          <w:p w14:paraId="0C7E5417" w14:textId="7AC0AC0C" w:rsidR="007E284A" w:rsidRDefault="007E284A" w:rsidP="00BA758C">
            <w:pPr>
              <w:rPr>
                <w:sz w:val="16"/>
                <w:lang w:val="en-US"/>
              </w:rPr>
            </w:pPr>
            <w:r w:rsidRPr="00131339">
              <w:rPr>
                <w:sz w:val="16"/>
                <w:lang w:val="en-US"/>
              </w:rPr>
              <w:t>1978-2011</w:t>
            </w:r>
            <w:r>
              <w:rPr>
                <w:sz w:val="16"/>
                <w:lang w:val="en-US"/>
              </w:rPr>
              <w:t xml:space="preserve">, </w:t>
            </w:r>
            <w:r w:rsidRPr="00131339">
              <w:rPr>
                <w:sz w:val="16"/>
                <w:lang w:val="en-US"/>
              </w:rPr>
              <w:t>1958-1997</w:t>
            </w:r>
            <w:r>
              <w:rPr>
                <w:sz w:val="16"/>
                <w:lang w:val="en-US"/>
              </w:rPr>
              <w:t xml:space="preserve">, </w:t>
            </w:r>
            <w:r w:rsidRPr="00131339">
              <w:rPr>
                <w:sz w:val="16"/>
                <w:lang w:val="en-US"/>
              </w:rPr>
              <w:t>1970-2000</w:t>
            </w:r>
          </w:p>
        </w:tc>
      </w:tr>
      <w:tr w:rsidR="007E284A" w:rsidRPr="0061797F" w14:paraId="23D7F53B" w14:textId="14984935" w:rsidTr="004A145E">
        <w:tc>
          <w:tcPr>
            <w:tcW w:w="704" w:type="dxa"/>
            <w:vMerge/>
          </w:tcPr>
          <w:p w14:paraId="0CAA149F" w14:textId="77777777" w:rsidR="007E284A" w:rsidRPr="00131339" w:rsidRDefault="007E284A" w:rsidP="00BA758C">
            <w:pPr>
              <w:rPr>
                <w:sz w:val="16"/>
                <w:lang w:val="en-US"/>
              </w:rPr>
            </w:pPr>
          </w:p>
        </w:tc>
        <w:tc>
          <w:tcPr>
            <w:tcW w:w="1701" w:type="dxa"/>
          </w:tcPr>
          <w:p w14:paraId="73E5DA98" w14:textId="62845634" w:rsidR="007E284A" w:rsidRPr="00131339" w:rsidRDefault="00EE15F2" w:rsidP="00BA758C">
            <w:pPr>
              <w:rPr>
                <w:sz w:val="16"/>
                <w:lang w:val="en-US"/>
              </w:rPr>
            </w:pPr>
            <w:sdt>
              <w:sdtPr>
                <w:rPr>
                  <w:sz w:val="16"/>
                  <w:lang w:val="en-US"/>
                </w:rPr>
                <w:alias w:val="Don't edit this field"/>
                <w:tag w:val="CitaviPlaceholder#8c3a2e91-b161-4207-b441-8946644f1d9c"/>
                <w:id w:val="-264923611"/>
                <w:placeholder>
                  <w:docPart w:val="D01E7494DC784D1C8D08EB9ACEB7AA80"/>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zY4MWM2LThmOGYtNDM2Zi05NDY2LWRlMGQ5ZGUxYzU4NCIsIlJhbmdlTGVuZ3RoIjoxNCwiUmVmZXJlbmNlSWQiOiIzODkxY2VkYy0yMjJlLTQ5ZTEtOThlMi1jNGE3NzAzNmY4Nz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pzdHJlZWNrXFxBcHBEYXRhXFxMb2NhbFxcVGVtcFxcZXNtazFtNWMuanBnIiwiVXJpU3RyaW5nIjoiMzg5MWNlZGMtMjIyZS00OWUxLTk4ZTItYzRhNzcwMzZmODc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DQuMTE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lY29uLjIwMDQuMTEuMDE4IiwiVXJpU3RyaW5nIjoiaHR0cHM6Ly9kb2kub3JnLzEwLjEwMTYvai5lY29sZWNvbi4yMDA0LjExLjA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U3BhdGFyaSBldCBhbC4ifV19LCJUYWciOiJDaXRhdmlQbGFjZWhvbGRlciM4YzNhMmU5MS1iMTYxLTQyMDctYjQ0MS04OTQ2NjQ0ZjFkOWMiLCJUZXh0IjoiU3BhdGFyaSBldCBhbC4iLCJXQUlWZXJzaW9uIjoiNi4xMS4wLjAifQ==}</w:instrText>
                </w:r>
                <w:r w:rsidR="007E284A" w:rsidRPr="00131339">
                  <w:rPr>
                    <w:sz w:val="16"/>
                    <w:lang w:val="en-US"/>
                  </w:rPr>
                  <w:fldChar w:fldCharType="separate"/>
                </w:r>
                <w:r w:rsidR="00866FFF">
                  <w:rPr>
                    <w:sz w:val="16"/>
                    <w:lang w:val="en-US"/>
                  </w:rPr>
                  <w:t>Spatari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b51662b0-f7f2-4e32-b00d-adeb76c49dc8"/>
                <w:id w:val="1726418931"/>
                <w:placeholder>
                  <w:docPart w:val="D01E7494DC784D1C8D08EB9ACEB7AA80"/>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GQ4M2E1LTZmNDctNDkxZS05Y2Y5LWZiZWQ4ZmRjNmIxMyIsIlJhbmdlTGVuZ3RoIjo2LCJSZWZlcmVuY2VJZCI6IjM4OTFjZWRjLTIyMmUtNDllMS05OGUyLWM0YTc3MDM2Zjg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qc3RyZWVja1xcQXBwRGF0YVxcTG9jYWxcXFRlbXBcXGVzbWsxbTVjLmpwZyIsIlVyaVN0cmluZyI6IjM4OTFjZWRjLTIyMmUtNDllMS05OGUyLWM0YTc3MDM2Zjg3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A0LjExLjAx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lY29sZWNvbi4yMDA0LjExLjAxOCIsIlVyaVN0cmluZyI6Imh0dHBzOi8vZG9pLm9yZy8xMC4xMDE2L2ouZWNvbGVjb24uMjAwNC4xMS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wNSkifV19LCJUYWciOiJDaXRhdmlQbGFjZWhvbGRlciNiNTE2NjJiMC1mN2YyLTRlMzItYjAwZC1hZGViNzZjNDlkYzgiLCJUZXh0IjoiKDIwMDUpIiwiV0FJVmVyc2lvbiI6IjYuMTEuMC4wIn0=}</w:instrText>
                </w:r>
                <w:r w:rsidR="007E284A" w:rsidRPr="00131339">
                  <w:rPr>
                    <w:sz w:val="16"/>
                    <w:lang w:val="en-US"/>
                  </w:rPr>
                  <w:fldChar w:fldCharType="separate"/>
                </w:r>
                <w:r w:rsidR="00866FFF">
                  <w:rPr>
                    <w:sz w:val="16"/>
                    <w:lang w:val="en-US"/>
                  </w:rPr>
                  <w:t>(2005)</w:t>
                </w:r>
                <w:r w:rsidR="007E284A" w:rsidRPr="00131339">
                  <w:rPr>
                    <w:sz w:val="16"/>
                    <w:lang w:val="en-US"/>
                  </w:rPr>
                  <w:fldChar w:fldCharType="end"/>
                </w:r>
              </w:sdtContent>
            </w:sdt>
          </w:p>
        </w:tc>
        <w:tc>
          <w:tcPr>
            <w:tcW w:w="1276" w:type="dxa"/>
          </w:tcPr>
          <w:p w14:paraId="53FFFA52" w14:textId="45D0C411" w:rsidR="007E284A" w:rsidRPr="00131339" w:rsidRDefault="007E284A" w:rsidP="00BA758C">
            <w:pPr>
              <w:rPr>
                <w:sz w:val="16"/>
                <w:lang w:val="en-US"/>
              </w:rPr>
            </w:pPr>
            <w:r w:rsidRPr="00131339">
              <w:rPr>
                <w:sz w:val="16"/>
                <w:lang w:val="en-US"/>
              </w:rPr>
              <w:t xml:space="preserve">Copper </w:t>
            </w:r>
          </w:p>
        </w:tc>
        <w:tc>
          <w:tcPr>
            <w:tcW w:w="1559" w:type="dxa"/>
          </w:tcPr>
          <w:p w14:paraId="77BAD4DA" w14:textId="296890E4" w:rsidR="007E284A" w:rsidRPr="00EA5D48" w:rsidRDefault="007E284A" w:rsidP="00BA758C">
            <w:pPr>
              <w:rPr>
                <w:sz w:val="16"/>
                <w:lang w:val="en-US"/>
              </w:rPr>
            </w:pPr>
            <w:r w:rsidRPr="00131339">
              <w:rPr>
                <w:sz w:val="16"/>
                <w:lang w:val="en-US"/>
              </w:rPr>
              <w:t>North America</w:t>
            </w:r>
          </w:p>
        </w:tc>
        <w:tc>
          <w:tcPr>
            <w:tcW w:w="1276" w:type="dxa"/>
          </w:tcPr>
          <w:p w14:paraId="2922BFCA" w14:textId="544ABFB0" w:rsidR="007E284A" w:rsidRPr="00EA5D48" w:rsidRDefault="007E284A" w:rsidP="00BA758C">
            <w:pPr>
              <w:rPr>
                <w:sz w:val="16"/>
                <w:lang w:val="en-US"/>
              </w:rPr>
            </w:pPr>
            <w:r w:rsidRPr="00131339">
              <w:rPr>
                <w:sz w:val="16"/>
                <w:lang w:val="en-US"/>
              </w:rPr>
              <w:t>1900-1999</w:t>
            </w:r>
          </w:p>
        </w:tc>
        <w:tc>
          <w:tcPr>
            <w:tcW w:w="850" w:type="dxa"/>
          </w:tcPr>
          <w:p w14:paraId="5EABE6E4" w14:textId="1818B504" w:rsidR="007E284A" w:rsidRPr="00EA5D48" w:rsidRDefault="007E284A" w:rsidP="00BA758C">
            <w:pPr>
              <w:rPr>
                <w:sz w:val="16"/>
                <w:lang w:val="en-US"/>
              </w:rPr>
            </w:pPr>
            <w:r>
              <w:rPr>
                <w:sz w:val="16"/>
                <w:lang w:val="en-US"/>
              </w:rPr>
              <w:t>10</w:t>
            </w:r>
          </w:p>
        </w:tc>
        <w:tc>
          <w:tcPr>
            <w:tcW w:w="4253" w:type="dxa"/>
          </w:tcPr>
          <w:p w14:paraId="09962969" w14:textId="0E125863" w:rsidR="007E284A" w:rsidRPr="00EA5D48" w:rsidRDefault="00D84AEA" w:rsidP="00BA758C">
            <w:pPr>
              <w:rPr>
                <w:sz w:val="16"/>
                <w:lang w:val="en-US"/>
              </w:rPr>
            </w:pPr>
            <w:r>
              <w:rPr>
                <w:sz w:val="16"/>
                <w:lang w:val="en-US"/>
              </w:rPr>
              <w:t>various</w:t>
            </w:r>
            <w:r w:rsidR="007E284A">
              <w:rPr>
                <w:sz w:val="16"/>
                <w:lang w:val="en-US"/>
              </w:rPr>
              <w:t xml:space="preserve">, e.g. </w:t>
            </w:r>
            <w:sdt>
              <w:sdtPr>
                <w:rPr>
                  <w:sz w:val="16"/>
                  <w:lang w:val="en-US"/>
                </w:rPr>
                <w:alias w:val="Don't edit this field"/>
                <w:tag w:val="CitaviPlaceholder#4e5b9e54-1299-4751-a526-0e5c6cbbe0bb"/>
                <w:id w:val="-687593864"/>
                <w:placeholder>
                  <w:docPart w:val="943C08CD18F543819A28773F099856B9"/>
                </w:placeholder>
              </w:sdtPr>
              <w:sdtEnd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MzVlOWZjLWJhMjMtNDQ4My1hZmVkLWQyMWRmZTgxYmNlYyIsIlJhbmdlTGVuZ3RoIjoyMCwiUmVmZXJlbmNlSWQiOiJiZDM1ZTVjOS0yMTQ2LTQ3MjYtYmI5Yy1mZDYxNTNhZDhk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S5TLiBCdXJlYXUgb2YgTWluZXMiLCJQcm90ZWN0ZWQiOmZhbHNlLCJTZXgiOjAsIkNyZWF0ZWRCeSI6Il9KYW4gU3RyZWVjayIsIkNyZWF0ZWRPbiI6IjIwMjEtMTAtMTFUMTE6MDc6NTAiLCJNb2RpZmllZEJ5IjoiX0phbiBTdHJlZWNrIiwiSWQiOiIyZTBmZjkxMC1lZjgzLTQ2MDctYmMyYi0xOTk0M2QwNTIyZWEiLCJNb2RpZmllZE9uIjoiMjAyMS0xMC0xMVQxMTowNzo1M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}</w:instrText>
                </w:r>
                <w:r w:rsidR="007E284A" w:rsidRPr="00EA5D48">
                  <w:rPr>
                    <w:sz w:val="16"/>
                    <w:lang w:val="en-US"/>
                  </w:rPr>
                  <w:fldChar w:fldCharType="separate"/>
                </w:r>
                <w:r w:rsidR="00866FFF">
                  <w:rPr>
                    <w:sz w:val="16"/>
                    <w:lang w:val="en-US"/>
                  </w:rPr>
                  <w:t>U.S. Bureau of Mines</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57f5ce0b-e460-4e04-8845-7b7c96051ac2"/>
                <w:id w:val="625049688"/>
                <w:placeholder>
                  <w:docPart w:val="943C08CD18F543819A28773F099856B9"/>
                </w:placeholder>
              </w:sdtPr>
              <w:sdtEnd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GMxNGUwLWQ5YTMtNGNjYy05MjQyLTRiMjM3ZmVkMjBjNiIsIlJhbmdlTGVuZ3RoIjo2LCJSZWZlcmVuY2VJZCI6ImJkMzVlNWM5LTIxNDYtNDcyNi1iYjljLWZkNjE1M2FkOGR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UuUy4gQnVyZWF1IG9mIE1pbmVzIiwiUHJvdGVjdGVkIjpmYWxzZSwiU2V4IjowLCJDcmVhdGVkQnkiOiJfSmFuIFN0cmVlY2siLCJDcmVhdGVkT24iOiIyMDIxLTEwLTExVDExOjA3OjUwIiwiTW9kaWZpZWRCeSI6Il9KYW4gU3RyZWVjayIsIklkIjoiMmUwZmY5MTAtZWY4My00NjA3LWJjMmItMTk5NDNkMDUyMmVhIiwiTW9kaWZpZWRPbiI6IjIwMjEtMTAtMTFUMTE6MDc6NTA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0MSkifV19LCJUYWciOiJDaXRhdmlQbGFjZWhvbGRlciM1N2Y1Y2UwYi1lNDYwLTRlMDQtODg0NS03YjdjOTYwNTFhYzIiLCJUZXh0IjoiKDE5NDEpIiwiV0FJVmVyc2lvbiI6IjYuMTEuMC4wIn0=}</w:instrText>
                </w:r>
                <w:r w:rsidR="007E284A" w:rsidRPr="00EA5D48">
                  <w:rPr>
                    <w:sz w:val="16"/>
                    <w:lang w:val="en-US"/>
                  </w:rPr>
                  <w:fldChar w:fldCharType="separate"/>
                </w:r>
                <w:r w:rsidR="00866FFF">
                  <w:rPr>
                    <w:sz w:val="16"/>
                    <w:lang w:val="en-US"/>
                  </w:rPr>
                  <w:t>(1941)</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ba1bdb1e-92bd-4dfa-8226-c335885f25e5"/>
                <w:id w:val="232818922"/>
                <w:placeholder>
                  <w:docPart w:val="943C08CD18F543819A28773F099856B9"/>
                </w:placeholder>
              </w:sdtPr>
              <w:sdtEnd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WU2MDVkLTViZDktNDUzYS05Mzk5LTRlYjkwMzRmYzE4NyIsIlJhbmdlTGVuZ3RoIjozLCJSZWZlcmVuY2VJZCI6ImQzZGQ5YTc0LTAyMWYtNGQ1ZS05ZGU3LWE4NGFmZTc4MDUz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DREEiLCJQcm90ZWN0ZWQiOmZhbHNlLCJTZXgiOjAsIkNyZWF0ZWRCeSI6Il9KYW4gU3RyZWVjayIsIkNyZWF0ZWRPbiI6IjIwMjEtMTAtMTFUMTE6MTA6MTYiLCJNb2RpZmllZEJ5IjoiX0phbiBTdHJlZWNrIiwiSWQiOiIzNTIzNmJlMC02Njc2LTQ2NzQtYTE4NS1mZTQxM2EzNGEyOTIiLCJNb2RpZmllZE9uIjoiMjAyMS0xMC0xMVQxMToxMDox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}</w:instrText>
                </w:r>
                <w:r w:rsidR="007E284A" w:rsidRPr="00EA5D48">
                  <w:rPr>
                    <w:sz w:val="16"/>
                    <w:lang w:val="en-US"/>
                  </w:rPr>
                  <w:fldChar w:fldCharType="separate"/>
                </w:r>
                <w:r w:rsidR="00866FFF">
                  <w:rPr>
                    <w:sz w:val="16"/>
                    <w:lang w:val="en-US"/>
                  </w:rPr>
                  <w:t>CDA</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4f39ac8f-4009-481e-83a6-5fb01cc58bb2"/>
                <w:id w:val="-743332905"/>
                <w:placeholder>
                  <w:docPart w:val="943C08CD18F543819A28773F099856B9"/>
                </w:placeholder>
              </w:sdtPr>
              <w:sdtEnd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MTA2NGJiLWQ4OGEtNDBiMS05OGY3LTU1ZTI1ZWMyM2RkMCIsIlJhbmdlTGVuZ3RoIjo2LCJSZWZlcmVuY2VJZCI6ImQzZGQ5YTc0LTAyMWYtNGQ1ZS05ZGU3LWE4NGFmZTc4MDUz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DApIn1dfSwiVGFnIjoiQ2l0YXZpUGxhY2Vob2xkZXIjNGYzOWFjOGYtNDAwOS00ODFlLTgzYTYtNWZiMDFjYzU4YmIyIiwiVGV4dCI6IigxOTgwKSIsIldBSVZlcnNpb24iOiI2LjExLjAuMCJ9}</w:instrText>
                </w:r>
                <w:r w:rsidR="007E284A" w:rsidRPr="00EA5D48">
                  <w:rPr>
                    <w:sz w:val="16"/>
                    <w:lang w:val="en-US"/>
                  </w:rPr>
                  <w:fldChar w:fldCharType="separate"/>
                </w:r>
                <w:r w:rsidR="00866FFF">
                  <w:rPr>
                    <w:sz w:val="16"/>
                    <w:lang w:val="en-US"/>
                  </w:rPr>
                  <w:t>(1980)</w:t>
                </w:r>
                <w:r w:rsidR="007E284A" w:rsidRPr="00EA5D48">
                  <w:rPr>
                    <w:sz w:val="16"/>
                    <w:lang w:val="en-US"/>
                  </w:rPr>
                  <w:fldChar w:fldCharType="end"/>
                </w:r>
              </w:sdtContent>
            </w:sdt>
            <w:r w:rsidR="007E284A" w:rsidRPr="00EA5D48">
              <w:rPr>
                <w:sz w:val="16"/>
                <w:lang w:val="en-US"/>
              </w:rPr>
              <w:t xml:space="preserve">, </w:t>
            </w:r>
            <w:r w:rsidR="007E284A" w:rsidRPr="001914A9">
              <w:rPr>
                <w:sz w:val="16"/>
                <w:lang w:val="en-US"/>
              </w:rPr>
              <w:t>literature</w:t>
            </w:r>
            <w:r>
              <w:rPr>
                <w:sz w:val="16"/>
                <w:lang w:val="en-US"/>
              </w:rPr>
              <w:t xml:space="preserve">, </w:t>
            </w:r>
            <w:r w:rsidR="007E284A" w:rsidRPr="001914A9">
              <w:rPr>
                <w:sz w:val="16"/>
                <w:lang w:val="en-US"/>
              </w:rPr>
              <w:t>expert</w:t>
            </w:r>
            <w:r w:rsidR="007E284A">
              <w:rPr>
                <w:sz w:val="16"/>
                <w:lang w:val="en-US"/>
              </w:rPr>
              <w:t xml:space="preserve"> knowledge</w:t>
            </w:r>
          </w:p>
        </w:tc>
        <w:tc>
          <w:tcPr>
            <w:tcW w:w="2268" w:type="dxa"/>
          </w:tcPr>
          <w:p w14:paraId="157CB964" w14:textId="6D6E3AD8" w:rsidR="007E284A" w:rsidRPr="00EA5D48" w:rsidRDefault="007E284A" w:rsidP="00CC3900">
            <w:pPr>
              <w:tabs>
                <w:tab w:val="center" w:pos="1026"/>
              </w:tabs>
              <w:rPr>
                <w:sz w:val="16"/>
                <w:lang w:val="en-US"/>
              </w:rPr>
            </w:pPr>
            <w:r>
              <w:rPr>
                <w:sz w:val="16"/>
                <w:lang w:val="en-US"/>
              </w:rPr>
              <w:t>unclear</w:t>
            </w:r>
            <w:r w:rsidR="00CC3900">
              <w:rPr>
                <w:sz w:val="16"/>
                <w:lang w:val="en-US"/>
              </w:rPr>
              <w:tab/>
            </w:r>
          </w:p>
        </w:tc>
      </w:tr>
      <w:tr w:rsidR="007E284A" w:rsidRPr="0061797F" w14:paraId="3DB8D2A6" w14:textId="10FB4DAE" w:rsidTr="004A145E">
        <w:tc>
          <w:tcPr>
            <w:tcW w:w="704" w:type="dxa"/>
            <w:vMerge/>
          </w:tcPr>
          <w:p w14:paraId="2EE7A709" w14:textId="77777777" w:rsidR="007E284A" w:rsidRPr="00131339" w:rsidRDefault="007E284A" w:rsidP="00BA758C">
            <w:pPr>
              <w:rPr>
                <w:sz w:val="16"/>
                <w:lang w:val="en-US"/>
              </w:rPr>
            </w:pPr>
          </w:p>
        </w:tc>
        <w:tc>
          <w:tcPr>
            <w:tcW w:w="1701" w:type="dxa"/>
          </w:tcPr>
          <w:p w14:paraId="07FFCC81" w14:textId="40FA4360" w:rsidR="007E284A" w:rsidRPr="00131339" w:rsidRDefault="00EE15F2" w:rsidP="00BA758C">
            <w:pPr>
              <w:rPr>
                <w:sz w:val="16"/>
                <w:lang w:val="en-US"/>
              </w:rPr>
            </w:pPr>
            <w:sdt>
              <w:sdtPr>
                <w:rPr>
                  <w:sz w:val="16"/>
                  <w:lang w:val="en-US"/>
                </w:rPr>
                <w:alias w:val="Don't edit this field"/>
                <w:tag w:val="CitaviPlaceholder#a868ff43-a627-4407-86f3-2c80fa9ec539"/>
                <w:id w:val="-652063713"/>
                <w:placeholder>
                  <w:docPart w:val="51C3BC348CE04A8F93AF077AF3561668"/>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3My9wbmFzLjA2MDMzNzUxMDM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zMvcG5hcy4wNjAzMzc1MTAzIiwiVXJpU3RyaW5nIjoiaHR0cHM6Ly9kb2kub3JnLzEwLjEwNzMvcG5hcy4wNjAzMzc1MT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N2ZjNzRmMC1hNDE5LTRkMGItODBlMy00ZWZmOWFiODEwYjUiLCJNb2RpZmllZE9uIjoiMjAxOS0wMi0wNVQxNTo1MDox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cG5hcy5vcmcvY2dpL2RvaS8xMC4xMDczL3BuYXMuMDYwMzM3NTEwMyIsIlVyaVN0cmluZyI6Imh0dHA6Ly93d3cucG5hcy5vcmcvY2dpL2RvaS8xMC4xMDczL3BuYXMuMDYwMzM3NTE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3DvGxsZXIgZXQgYWwuIn1dfSwiVGFnIjoiQ2l0YXZpUGxhY2Vob2xkZXIjYTg2OGZmNDMtYTYyNy00NDA3LTg2ZjMtMmM4MGZhOWVjNTM5IiwiVGV4dCI6Ik3DvGxsZXIgZXQgYWwuIiwiV0FJVmVyc2lvbiI6IjYuMTEuMC4wIn0=}</w:instrText>
                </w:r>
                <w:r w:rsidR="007E284A" w:rsidRPr="00131339">
                  <w:rPr>
                    <w:sz w:val="16"/>
                    <w:lang w:val="en-US"/>
                  </w:rPr>
                  <w:fldChar w:fldCharType="separate"/>
                </w:r>
                <w:r w:rsidR="00866FFF">
                  <w:rPr>
                    <w:sz w:val="16"/>
                    <w:lang w:val="en-US"/>
                  </w:rPr>
                  <w:t>Müller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ef4b9450-67ee-4605-9c46-e6640869dce6"/>
                <w:id w:val="1615479989"/>
                <w:placeholder>
                  <w:docPart w:val="036EB265BE9A4DFCA6AE1A3D6A279BBF"/>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NzMvcG5hcy4wNjAzMzc1MTAzIiwiRWRpdG9ycyI6W10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czL3BuYXMuMDYwMzM3NTEwMyIsIlVyaVN0cmluZyI6Imh0dHBzOi8vZG9pLm9yZy8xMC4xMDczL3BuYXMuMDYwMzM3NTEw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TdmYzc0ZjAtYTQxOS00ZDBiLTgwZTMtNGVmZjlhYjgxMGI1IiwiTW9kaWZpZWRPbiI6IjIwMTktMDItMDVUMTU6NTA6M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BuYXMub3JnL2NnaS9kb2kvMTAuMTA3My9wbmFzLjA2MDMzNzUxMDMiLCJVcmlTdHJpbmciOiJodHRwOi8vd3d3LnBuYXMub3JnL2NnaS9kb2kvMTAuMTA3My9wbmFzLjA2MDMzNzUxM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DYpIn1dfSwiVGFnIjoiQ2l0YXZpUGxhY2Vob2xkZXIjZWY0Yjk0NTAtNjdlZS00NjA1LTljNDYtZTY2NDA4NjlkY2U2IiwiVGV4dCI6IigyMDA2KSIsIldBSVZlcnNpb24iOiI2LjExLjAuMCJ9}</w:instrText>
                </w:r>
                <w:r w:rsidR="007E284A">
                  <w:rPr>
                    <w:sz w:val="16"/>
                    <w:lang w:val="en-US"/>
                  </w:rPr>
                  <w:fldChar w:fldCharType="separate"/>
                </w:r>
                <w:r w:rsidR="00866FFF">
                  <w:rPr>
                    <w:sz w:val="16"/>
                    <w:lang w:val="en-US"/>
                  </w:rPr>
                  <w:t>(2006)</w:t>
                </w:r>
                <w:r w:rsidR="007E284A">
                  <w:rPr>
                    <w:sz w:val="16"/>
                    <w:lang w:val="en-US"/>
                  </w:rPr>
                  <w:fldChar w:fldCharType="end"/>
                </w:r>
              </w:sdtContent>
            </w:sdt>
          </w:p>
        </w:tc>
        <w:tc>
          <w:tcPr>
            <w:tcW w:w="1276" w:type="dxa"/>
          </w:tcPr>
          <w:p w14:paraId="7B55283B" w14:textId="7A1C2856" w:rsidR="007E284A" w:rsidRPr="00131339" w:rsidRDefault="007E284A" w:rsidP="00BA758C">
            <w:pPr>
              <w:rPr>
                <w:sz w:val="16"/>
                <w:lang w:val="en-US"/>
              </w:rPr>
            </w:pPr>
            <w:r w:rsidRPr="00131339">
              <w:rPr>
                <w:sz w:val="16"/>
                <w:lang w:val="en-US"/>
              </w:rPr>
              <w:t>Iron</w:t>
            </w:r>
          </w:p>
        </w:tc>
        <w:tc>
          <w:tcPr>
            <w:tcW w:w="1559" w:type="dxa"/>
          </w:tcPr>
          <w:p w14:paraId="5BC8AA91" w14:textId="1A125278" w:rsidR="007E284A" w:rsidRDefault="007E284A" w:rsidP="00BA758C">
            <w:pPr>
              <w:rPr>
                <w:sz w:val="16"/>
                <w:lang w:val="en-US"/>
              </w:rPr>
            </w:pPr>
            <w:r>
              <w:rPr>
                <w:sz w:val="16"/>
                <w:lang w:val="en-US"/>
              </w:rPr>
              <w:t>USA</w:t>
            </w:r>
          </w:p>
        </w:tc>
        <w:tc>
          <w:tcPr>
            <w:tcW w:w="1276" w:type="dxa"/>
          </w:tcPr>
          <w:p w14:paraId="53824371" w14:textId="58789619" w:rsidR="007E284A" w:rsidRDefault="007E284A" w:rsidP="00BA758C">
            <w:pPr>
              <w:rPr>
                <w:sz w:val="16"/>
                <w:lang w:val="en-US"/>
              </w:rPr>
            </w:pPr>
            <w:r w:rsidRPr="00131339">
              <w:rPr>
                <w:sz w:val="16"/>
                <w:lang w:val="en-US"/>
              </w:rPr>
              <w:t>1900-2004</w:t>
            </w:r>
          </w:p>
        </w:tc>
        <w:tc>
          <w:tcPr>
            <w:tcW w:w="850" w:type="dxa"/>
          </w:tcPr>
          <w:p w14:paraId="51DFC186" w14:textId="2F4C77B8" w:rsidR="007E284A" w:rsidRDefault="007E284A" w:rsidP="00BA758C">
            <w:pPr>
              <w:rPr>
                <w:sz w:val="16"/>
                <w:lang w:val="en-US"/>
              </w:rPr>
            </w:pPr>
            <w:r>
              <w:rPr>
                <w:sz w:val="16"/>
                <w:lang w:val="en-US"/>
              </w:rPr>
              <w:t>4</w:t>
            </w:r>
          </w:p>
        </w:tc>
        <w:tc>
          <w:tcPr>
            <w:tcW w:w="4253" w:type="dxa"/>
          </w:tcPr>
          <w:p w14:paraId="28DBB564" w14:textId="374ABF8C" w:rsidR="007E284A" w:rsidRDefault="007E284A" w:rsidP="00BA758C">
            <w:pPr>
              <w:rPr>
                <w:sz w:val="16"/>
                <w:lang w:val="en-US"/>
              </w:rPr>
            </w:pPr>
            <w:r>
              <w:rPr>
                <w:sz w:val="16"/>
                <w:lang w:val="en-US"/>
              </w:rPr>
              <w:t xml:space="preserve">AISI (domestic shipment), </w:t>
            </w:r>
            <w:r w:rsidRPr="00131339">
              <w:rPr>
                <w:sz w:val="16"/>
                <w:lang w:val="en-US"/>
              </w:rPr>
              <w:t xml:space="preserve">imports </w:t>
            </w:r>
            <w:r w:rsidR="00CC634B">
              <w:rPr>
                <w:sz w:val="16"/>
                <w:lang w:val="en-US"/>
              </w:rPr>
              <w:t>as domestic</w:t>
            </w:r>
            <w:r w:rsidR="00EC3A45">
              <w:rPr>
                <w:sz w:val="16"/>
                <w:lang w:val="en-US"/>
              </w:rPr>
              <w:t xml:space="preserve"> shares</w:t>
            </w:r>
          </w:p>
        </w:tc>
        <w:tc>
          <w:tcPr>
            <w:tcW w:w="2268" w:type="dxa"/>
          </w:tcPr>
          <w:p w14:paraId="0982F259" w14:textId="02585575" w:rsidR="007E284A" w:rsidRDefault="007E284A" w:rsidP="00BA758C">
            <w:pPr>
              <w:rPr>
                <w:sz w:val="16"/>
                <w:lang w:val="en-US"/>
              </w:rPr>
            </w:pPr>
            <w:r w:rsidRPr="00131339">
              <w:rPr>
                <w:sz w:val="16"/>
                <w:lang w:val="en-US"/>
              </w:rPr>
              <w:t>1941-1999</w:t>
            </w:r>
          </w:p>
        </w:tc>
      </w:tr>
      <w:tr w:rsidR="007E284A" w:rsidRPr="006E2478" w14:paraId="16E51140" w14:textId="0AC0C97E" w:rsidTr="004A145E">
        <w:tc>
          <w:tcPr>
            <w:tcW w:w="704" w:type="dxa"/>
            <w:vMerge/>
          </w:tcPr>
          <w:p w14:paraId="7675F395" w14:textId="77777777" w:rsidR="007E284A" w:rsidRPr="00131339" w:rsidRDefault="007E284A" w:rsidP="00BA758C">
            <w:pPr>
              <w:rPr>
                <w:sz w:val="16"/>
                <w:lang w:val="en-US"/>
              </w:rPr>
            </w:pPr>
          </w:p>
        </w:tc>
        <w:tc>
          <w:tcPr>
            <w:tcW w:w="1701" w:type="dxa"/>
          </w:tcPr>
          <w:p w14:paraId="260E8DB2" w14:textId="612934DA" w:rsidR="007E284A" w:rsidRPr="00131339" w:rsidRDefault="00EE15F2" w:rsidP="00BA758C">
            <w:pPr>
              <w:autoSpaceDE w:val="0"/>
              <w:autoSpaceDN w:val="0"/>
              <w:adjustRightInd w:val="0"/>
              <w:rPr>
                <w:sz w:val="16"/>
                <w:lang w:val="en-US"/>
              </w:rPr>
            </w:pPr>
            <w:sdt>
              <w:sdtPr>
                <w:rPr>
                  <w:sz w:val="16"/>
                  <w:lang w:val="en-US"/>
                </w:rPr>
                <w:alias w:val="Don't edit this field"/>
                <w:tag w:val="CitaviPlaceholder#98cbb6fe-e586-4ba7-b571-92224e6a76f6"/>
                <w:id w:val="-1708947226"/>
                <w:placeholder>
                  <w:docPart w:val="22F84FE4F39B4E85BE26583AEFF75262"/>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jMzNzJhLTcyYTUtNGExZC1hMTk5LTk2NTZjYzAyZWQ5MiIsIlJhbmdlTGVuZ3RoIjoxMiwiUmVmZXJlbmNlSWQiOiJmNWMwNDI4MC00NWM2LTQyZmYtOTFhMS1mNTIyMzY1NWVhZj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GlkIjoiNSIsIiR0eXBlIjoiU3dpc3NBY2FkZW1pYy5DaXRhdmkuUHJvamVjdCwgU3dpc3NBY2FkZW1pYy5DaXRhdmkifX0seyIkaWQiOiI2IiwiJHR5cGUiOiJTd2lzc0FjYWRlbWljLkNpdGF2aS5QZXJzb24sIFN3aXNzQWNhZGVtaWMuQ2l0YXZpIiwiRmlyc3ROYW1lIjoiWXVtYSIsIkxhc3ROYW1lIjoiSWdhcmFzaGkiLCJQcm90ZWN0ZWQiOmZhbHNlLCJTZXgiOjAsIkNyZWF0ZWRCeSI6Il9KYW4gU3RyZWVjayIsIkNyZWF0ZWRPbiI6IjIwMjEtMDYtMDJUMDg6NTM6MzIiLCJNb2RpZmllZEJ5IjoiX0phbiBTdHJlZWNrIiwiSWQiOiIzNGUxYTI1MS0wYzY5LTQyZmMtYjhjMi00NDA3ZGI2ODhlMDMiLCJNb2RpZmllZE9uIjoiMjAyMS0wNi0wMlQwODo1Mzoz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0MHMyM29yMC5qcGciLCJVcmlTdHJpbmciOiJmNWMwNDI4MC00NWM2LTQyZmYtOTFhMS1mNTIyMzY1NWVhZ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wNy8wNy8yNSIsIkRvaSI6IjEwLjIzNTUvaXNpamludGVybmF0aW9uYWwuNDcuMTA2NS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pzdGFnZS5qc3QuZ28uanAvYXJ0aWNsZS9pc2lqaW50ZXJuYXRpb25hbC80Ny83LzQ3XzdfMTA2NS9fYXJ0aWNsZS8tY2hhci9qYS8iLCJVcmlTdHJpbmciOiJodHRwczovL3d3dy5qc3RhZ2UuanN0LmdvLmpwL2FydGljbGUvaXNpamludGVybmF0aW9uYWwvNDcvNy80N183XzEwNjUvX2FydGljbGUvLWNoYXIvam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YtMDJUMDc6Mjc6MTQiLCJNb2RpZmllZEJ5IjoiX0phbiBTdHJlZWNrIiwiSWQiOiJhMTE5Y2RiMi00Y2FjLTQ4YTUtYTc5MC0xOTIxM2MxYzE3MjUiLCJNb2RpZmllZE9uIjoiMjAyMS0wNi0wMlQwNzoyNzoxN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IzNTUvaXNpamludGVybmF0aW9uYWwuNDcuMTA2NSIsIlVyaVN0cmluZyI6Imh0dHBzOi8vZG9pLm9yZy8xMC4yMzU1L2lzaWppbnRlcm5hdGlvbmFsLjQ3LjEw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JEYWlnbyBldCBhbC4ifV19LCJUYWciOiJDaXRhdmlQbGFjZWhvbGRlciM5OGNiYjZmZS1lNTg2LTRiYTctYjU3MS05MjIyNGU2YTc2ZjYiLCJUZXh0IjoiRGFpZ28gZXQgYWwuIiwiV0FJVmVyc2lvbiI6IjYuMTEuMC4wIn0=}</w:instrText>
                </w:r>
                <w:r w:rsidR="007E284A" w:rsidRPr="00131339">
                  <w:rPr>
                    <w:sz w:val="16"/>
                    <w:lang w:val="en-US"/>
                  </w:rPr>
                  <w:fldChar w:fldCharType="separate"/>
                </w:r>
                <w:r w:rsidR="00866FFF">
                  <w:rPr>
                    <w:sz w:val="16"/>
                    <w:lang w:val="en-US"/>
                  </w:rPr>
                  <w:t>Daigo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9851a82a-a2bf-444a-b012-2f66c51626e4"/>
                <w:id w:val="1984807300"/>
                <w:placeholder>
                  <w:docPart w:val="22F84FE4F39B4E85BE26583AEFF75262"/>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OGJkY2NlLWU5NzctNGE4Yy05NjFkLWMzY2VhZDdhNmY2YyIsIlJhbmdlTGVuZ3RoIjo2LCJSZWZlcmVuY2VJZCI6ImY1YzA0MjgwLTQ1YzYtNDJmZi05MWExLWY1MjIzNjU1ZW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pZCI6IjUiLCIkdHlwZSI6IlN3aXNzQWNhZGVtaWMuQ2l0YXZpLlByb2plY3QsIFN3aXNzQWNhZGVtaWMuQ2l0YXZpIn19LHsiJGlkIjoiNiIsIiR0eXBlIjoiU3dpc3NBY2FkZW1pYy5DaXRhdmkuUGVyc29uLCBTd2lzc0FjYWRlbWljLkNpdGF2aSIsIkZpcnN0TmFtZSI6Ill1bWEiLCJMYXN0TmFtZSI6IklnYXJhc2hpIiwiUHJvdGVjdGVkIjpmYWxzZSwiU2V4IjowLCJDcmVhdGVkQnkiOiJfSmFuIFN0cmVlY2siLCJDcmVhdGVkT24iOiIyMDIxLTA2LTAyVDA4OjUzOjMyIiwiTW9kaWZpZWRCeSI6Il9KYW4gU3RyZWVjayIsIklkIjoiMzRlMWEyNTEtMGM2OS00MmZjLWI4YzItNDQwN2RiNjg4ZTAzIiwiTW9kaWZpZWRPbiI6IjIwMjEtMDYtMDJUMDg6NTM6Mz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dDBzMjNvcjAuanBnIiwiVXJpU3RyaW5nIjoiZjVjMDQyODAtNDVjNi00MmZmLTkxYTEtZjUyMjM2NTVlYW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cvMDcvMjUiLCJEb2kiOiIxMC4yMzU1L2lzaWppbnRlcm5hdGlvbmFsLjQ3LjEwNjU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qc3RhZ2UuanN0LmdvLmpwL2FydGljbGUvaXNpamludGVybmF0aW9uYWwvNDcvNy80N183XzEwNjUvX2FydGljbGUvLWNoYXIvamEvIiwiVXJpU3RyaW5nIjoiaHR0cHM6Ly93d3cuanN0YWdlLmpzdC5nby5qcC9hcnRpY2xlL2lzaWppbnRlcm5hdGlvbmFsLzQ3LzcvNDdfN18xMDY1L19hcnRpY2xlLy1jaGFyL2ph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2LTAyVDA3OjI3OjE0IiwiTW9kaWZpZWRCeSI6Il9KYW4gU3RyZWVjayIsIklkIjoiYTExOWNkYjItNGNhYy00OGE1LWE3OTAtMTkyMTNjMWMxNzI1IiwiTW9kaWZpZWRPbiI6IjIwMjEtMDYtMDJUMDc6Mjc6MT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zU1L2lzaWppbnRlcm5hdGlvbmFsLjQ3LjEwNjUiLCJVcmlTdHJpbmciOiJodHRwczovL2RvaS5vcmcvMTAuMjM1NS9pc2lqaW50ZXJuYXRpb25hbC40Ny4x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3KSJ9XX0sIlRhZyI6IkNpdGF2aVBsYWNlaG9sZGVyIzk4NTFhODJhLWEyYmYtNDQ0YS1iMDEyLTJmNjZjNTE2MjZlNCIsIlRleHQiOiIoMjAwNykiLCJXQUlWZXJzaW9uIjoiNi4xMS4wLjAifQ==}</w:instrText>
                </w:r>
                <w:r w:rsidR="007E284A" w:rsidRPr="00131339">
                  <w:rPr>
                    <w:sz w:val="16"/>
                    <w:lang w:val="en-US"/>
                  </w:rPr>
                  <w:fldChar w:fldCharType="separate"/>
                </w:r>
                <w:r w:rsidR="00866FFF">
                  <w:rPr>
                    <w:sz w:val="16"/>
                    <w:lang w:val="en-US"/>
                  </w:rPr>
                  <w:t>(2007)</w:t>
                </w:r>
                <w:r w:rsidR="007E284A" w:rsidRPr="00131339">
                  <w:rPr>
                    <w:sz w:val="16"/>
                    <w:lang w:val="en-US"/>
                  </w:rPr>
                  <w:fldChar w:fldCharType="end"/>
                </w:r>
              </w:sdtContent>
            </w:sdt>
          </w:p>
        </w:tc>
        <w:tc>
          <w:tcPr>
            <w:tcW w:w="1276" w:type="dxa"/>
          </w:tcPr>
          <w:p w14:paraId="175EB52A" w14:textId="4DC3D0CA" w:rsidR="007E284A" w:rsidRPr="00131339" w:rsidRDefault="007E284A" w:rsidP="00BA758C">
            <w:pPr>
              <w:rPr>
                <w:sz w:val="16"/>
                <w:lang w:val="en-US"/>
              </w:rPr>
            </w:pPr>
            <w:r w:rsidRPr="00131339">
              <w:rPr>
                <w:sz w:val="16"/>
                <w:lang w:val="en-US"/>
              </w:rPr>
              <w:t xml:space="preserve">Steel </w:t>
            </w:r>
          </w:p>
        </w:tc>
        <w:tc>
          <w:tcPr>
            <w:tcW w:w="1559" w:type="dxa"/>
          </w:tcPr>
          <w:p w14:paraId="24647B61" w14:textId="1BBFEC6E" w:rsidR="007E284A" w:rsidRDefault="007E284A" w:rsidP="00BA758C">
            <w:pPr>
              <w:autoSpaceDE w:val="0"/>
              <w:autoSpaceDN w:val="0"/>
              <w:adjustRightInd w:val="0"/>
              <w:rPr>
                <w:sz w:val="16"/>
                <w:lang w:val="en-US"/>
              </w:rPr>
            </w:pPr>
            <w:r>
              <w:rPr>
                <w:sz w:val="16"/>
                <w:lang w:val="en-US"/>
              </w:rPr>
              <w:t>Japan</w:t>
            </w:r>
          </w:p>
        </w:tc>
        <w:tc>
          <w:tcPr>
            <w:tcW w:w="1276" w:type="dxa"/>
          </w:tcPr>
          <w:p w14:paraId="197FAA3D" w14:textId="7B78EB8D" w:rsidR="007E284A" w:rsidRDefault="007E284A" w:rsidP="00BA758C">
            <w:pPr>
              <w:autoSpaceDE w:val="0"/>
              <w:autoSpaceDN w:val="0"/>
              <w:adjustRightInd w:val="0"/>
              <w:rPr>
                <w:sz w:val="16"/>
                <w:lang w:val="en-US"/>
              </w:rPr>
            </w:pPr>
            <w:r w:rsidRPr="00131339">
              <w:rPr>
                <w:sz w:val="16"/>
                <w:lang w:val="en-US"/>
              </w:rPr>
              <w:t>1980-2000</w:t>
            </w:r>
          </w:p>
        </w:tc>
        <w:tc>
          <w:tcPr>
            <w:tcW w:w="850" w:type="dxa"/>
          </w:tcPr>
          <w:p w14:paraId="51940AA0" w14:textId="17DEF448" w:rsidR="007E284A" w:rsidRDefault="007E284A" w:rsidP="00BA758C">
            <w:pPr>
              <w:autoSpaceDE w:val="0"/>
              <w:autoSpaceDN w:val="0"/>
              <w:adjustRightInd w:val="0"/>
              <w:rPr>
                <w:sz w:val="16"/>
                <w:lang w:val="en-US"/>
              </w:rPr>
            </w:pPr>
            <w:r>
              <w:rPr>
                <w:sz w:val="16"/>
                <w:lang w:val="en-US"/>
              </w:rPr>
              <w:t>7</w:t>
            </w:r>
          </w:p>
        </w:tc>
        <w:tc>
          <w:tcPr>
            <w:tcW w:w="4253" w:type="dxa"/>
          </w:tcPr>
          <w:p w14:paraId="6647AA22" w14:textId="0C9C1579" w:rsidR="007E284A" w:rsidRDefault="00EE15F2" w:rsidP="00BA758C">
            <w:pPr>
              <w:autoSpaceDE w:val="0"/>
              <w:autoSpaceDN w:val="0"/>
              <w:adjustRightInd w:val="0"/>
              <w:rPr>
                <w:sz w:val="16"/>
                <w:lang w:val="en-US"/>
              </w:rPr>
            </w:pPr>
            <w:sdt>
              <w:sdtPr>
                <w:rPr>
                  <w:sz w:val="16"/>
                  <w:lang w:val="en-US"/>
                </w:rPr>
                <w:alias w:val="Don't edit this field"/>
                <w:tag w:val="CitaviPlaceholder#007420be-54cc-4e9e-8c58-56d28a244d30"/>
                <w:id w:val="-1818485596"/>
                <w:placeholder>
                  <w:docPart w:val="19B3997AF2EA466FBCC2A0708D9F430F"/>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WM3NzVlLWIwMTUtNDVjYi1iZTQ5LTQyODlmYzMyNjg3OSIsIlJhbmdlTGVuZ3RoIjoxNCwiUmVmZXJlbmNlSWQiOiJlNTUxYTZjYi03MTg1LTRlMjMtYmM2NS1mYjY5MmNkNWU2MTI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iIsIlByb3RlY3RlZCI6ZmFsc2UsIlNleCI6MCwiQ3JlYXRlZEJ5IjoiX0phbiBTdHJlZWNrIiwiQ3JlYXRlZE9uIjoiMjAyMS0xMC0xMVQwOTozNDozMCIsIk1vZGlmaWVkQnkiOiJfSmFuIFN0cmVlY2siLCJJZCI6IjFlMDI2NGJhLWM1ZDctNDhjNy04MTkzLWQ1MzE2N2ExMjY3NiIsIk1vZGlmaWVkT24iOiIyMDIxLTEwLTExVDA5OjM0OjM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}</w:instrText>
                </w:r>
                <w:r w:rsidR="007E284A" w:rsidRPr="00131339">
                  <w:rPr>
                    <w:sz w:val="16"/>
                    <w:lang w:val="en-US"/>
                  </w:rPr>
                  <w:fldChar w:fldCharType="separate"/>
                </w:r>
                <w:r w:rsidR="00866FFF">
                  <w:rPr>
                    <w:sz w:val="16"/>
                    <w:lang w:val="en-US"/>
                  </w:rPr>
                  <w:t>JISF 1971–2003</w:t>
                </w:r>
                <w:r w:rsidR="007E284A" w:rsidRPr="00131339">
                  <w:rPr>
                    <w:sz w:val="16"/>
                    <w:lang w:val="en-US"/>
                  </w:rPr>
                  <w:fldChar w:fldCharType="end"/>
                </w:r>
              </w:sdtContent>
            </w:sdt>
          </w:p>
        </w:tc>
        <w:tc>
          <w:tcPr>
            <w:tcW w:w="2268" w:type="dxa"/>
          </w:tcPr>
          <w:p w14:paraId="0639FDCD" w14:textId="012CA9A3" w:rsidR="007E284A" w:rsidRDefault="00F850D0" w:rsidP="00BA758C">
            <w:pPr>
              <w:autoSpaceDE w:val="0"/>
              <w:autoSpaceDN w:val="0"/>
              <w:adjustRightInd w:val="0"/>
              <w:rPr>
                <w:sz w:val="16"/>
                <w:lang w:val="en-US"/>
              </w:rPr>
            </w:pPr>
            <w:r>
              <w:rPr>
                <w:sz w:val="16"/>
                <w:lang w:val="en-US"/>
              </w:rPr>
              <w:t>~</w:t>
            </w:r>
            <w:r w:rsidR="007E284A">
              <w:rPr>
                <w:sz w:val="16"/>
                <w:lang w:val="en-US"/>
              </w:rPr>
              <w:t>1971-2003</w:t>
            </w:r>
          </w:p>
        </w:tc>
      </w:tr>
      <w:tr w:rsidR="007E284A" w:rsidRPr="0061797F" w14:paraId="6321E47D" w14:textId="61006B79" w:rsidTr="004A145E">
        <w:tc>
          <w:tcPr>
            <w:tcW w:w="704" w:type="dxa"/>
            <w:vMerge/>
          </w:tcPr>
          <w:p w14:paraId="6CD38523" w14:textId="77777777" w:rsidR="007E284A" w:rsidRPr="00131339" w:rsidRDefault="007E284A" w:rsidP="00BA758C">
            <w:pPr>
              <w:rPr>
                <w:sz w:val="16"/>
                <w:lang w:val="en-US"/>
              </w:rPr>
            </w:pPr>
          </w:p>
        </w:tc>
        <w:tc>
          <w:tcPr>
            <w:tcW w:w="1701" w:type="dxa"/>
          </w:tcPr>
          <w:p w14:paraId="09A77519" w14:textId="21F418ED" w:rsidR="007E284A" w:rsidRPr="00131339" w:rsidRDefault="00EE15F2" w:rsidP="00BA758C">
            <w:pPr>
              <w:autoSpaceDE w:val="0"/>
              <w:autoSpaceDN w:val="0"/>
              <w:adjustRightInd w:val="0"/>
              <w:rPr>
                <w:sz w:val="16"/>
                <w:lang w:val="en-US"/>
              </w:rPr>
            </w:pPr>
            <w:sdt>
              <w:sdtPr>
                <w:rPr>
                  <w:sz w:val="16"/>
                  <w:lang w:val="en-US"/>
                </w:rPr>
                <w:alias w:val="Don't edit this field"/>
                <w:tag w:val="CitaviPlaceholder#aab272ba-f853-404c-808a-0e3bba22305d"/>
                <w:id w:val="-493498666"/>
                <w:placeholder>
                  <w:docPart w:val="C4B317F0DAF549AEB850B3FFE505B736"/>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G9pLndpbGV5LmNvbS8xMC4xMTExL2ouMTUzMC05MjkwLjIwMDguMDAwNTUueCIsIlVyaVN0cmluZyI6Imh0dHA6Ly9kb2kud2lsZXkuY29tLzEwLjExMTEvai4xNTMwLTkyOTAuMjAwOC4wMDA1NS54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1Y2IzOTg1NS03NjliLTQ2ODktODU1NS1lYzJmNTQxNjE5ZjMiLCJNb2RpZmllZE9uIjoiMjAxOS0wMi0wNVQxNTo1MDox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Evai4xNTMwLTkyOTAuMjAwOC4wMDA1NS54IiwiVXJpU3RyaW5nIjoiaHR0cHM6Ly9kb2kub3JnLzEwLjExMTEvai4xNTMwLTkyOTAuMjAwOC4wMDA1NS54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S2FwdXIgZXQgYWwuIn1dfSwiVGFnIjoiQ2l0YXZpUGxhY2Vob2xkZXIjYWFiMjcyYmEtZjg1My00MDRjLTgwOGEtMGUzYmJhMjIzMDVkIiwiVGV4dCI6IkthcHVyIGV0IGFsLiIsIldBSVZlcnNpb24iOiI2LjExLjAuMCJ9}</w:instrText>
                </w:r>
                <w:r w:rsidR="007E284A" w:rsidRPr="00131339">
                  <w:rPr>
                    <w:sz w:val="16"/>
                    <w:lang w:val="en-US"/>
                  </w:rPr>
                  <w:fldChar w:fldCharType="separate"/>
                </w:r>
                <w:r w:rsidR="00866FFF">
                  <w:rPr>
                    <w:sz w:val="16"/>
                    <w:lang w:val="en-US"/>
                  </w:rPr>
                  <w:t>Kapur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0b79d5af-7594-4b63-85c2-0df5bfc83e5d"/>
                <w:id w:val="-321122567"/>
                <w:placeholder>
                  <w:docPart w:val="C4B317F0DAF549AEB850B3FFE505B736"/>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ZjJiZGU3LWU2NWUtNGYyZC1iMWI4LTQ0NTdlMjI5MzdlMCIsIlJhbmdlTGVuZ3RoIjo2LCJSZWZlcmVuY2VJZCI6IjEwYzI4NDQ3LTNjNDEtNGVlYS05NjkwLTM3ZWZiODc5Y2FiZS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RvaS53aWxleS5jb20vMTAuMTExMS9qLjE1MzAtOTI5MC4yMDA4LjAwMDU1LngiLCJVcmlTdHJpbmciOiJodHRwOi8vZG9pLndpbGV5LmNvbS8xMC4xMTExL2ouMTUzMC05MjkwLjIwMDguMDAwNTUu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NWNiMzk4NTUtNzY5Yi00Njg5LTg1NTUtZWMyZjU0MTYxOWYzIiwiTW9kaWZpZWRPbiI6IjIwMTktMDItMDVUMTU6NTA6M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TUzMC05MjkwLjIwMDguMDAwNTUueCIsIlVyaVN0cmluZyI6Imh0dHBzOi8vZG9pLm9yZy8xMC4xMTExL2ouMTUzMC05MjkwLjIwMDguMDAwNTU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wOCkifV19LCJUYWciOiJDaXRhdmlQbGFjZWhvbGRlciMwYjc5ZDVhZi03NTk0LTRiNjMtODVjMi0wZGY1YmZjODNlNWQiLCJUZXh0IjoiKDIwMDgpIiwiV0FJVmVyc2lvbiI6IjYuMTEuMC4wIn0=}</w:instrText>
                </w:r>
                <w:r w:rsidR="007E284A" w:rsidRPr="00131339">
                  <w:rPr>
                    <w:sz w:val="16"/>
                    <w:lang w:val="en-US"/>
                  </w:rPr>
                  <w:fldChar w:fldCharType="separate"/>
                </w:r>
                <w:r w:rsidR="00866FFF">
                  <w:rPr>
                    <w:sz w:val="16"/>
                    <w:lang w:val="en-US"/>
                  </w:rPr>
                  <w:t>(2008)</w:t>
                </w:r>
                <w:r w:rsidR="007E284A" w:rsidRPr="00131339">
                  <w:rPr>
                    <w:sz w:val="16"/>
                    <w:lang w:val="en-US"/>
                  </w:rPr>
                  <w:fldChar w:fldCharType="end"/>
                </w:r>
              </w:sdtContent>
            </w:sdt>
          </w:p>
        </w:tc>
        <w:tc>
          <w:tcPr>
            <w:tcW w:w="1276" w:type="dxa"/>
          </w:tcPr>
          <w:p w14:paraId="7843EA6A" w14:textId="31ABD893" w:rsidR="007E284A" w:rsidRPr="00131339" w:rsidRDefault="007E284A" w:rsidP="00BA758C">
            <w:pPr>
              <w:rPr>
                <w:sz w:val="16"/>
                <w:lang w:val="en-US"/>
              </w:rPr>
            </w:pPr>
            <w:r w:rsidRPr="00131339">
              <w:rPr>
                <w:sz w:val="16"/>
                <w:lang w:val="en-US"/>
              </w:rPr>
              <w:t xml:space="preserve">Cement </w:t>
            </w:r>
          </w:p>
        </w:tc>
        <w:tc>
          <w:tcPr>
            <w:tcW w:w="1559" w:type="dxa"/>
          </w:tcPr>
          <w:p w14:paraId="0640F64D" w14:textId="0B0CCB4B" w:rsidR="007E284A" w:rsidRDefault="007E284A" w:rsidP="00BA758C">
            <w:pPr>
              <w:autoSpaceDE w:val="0"/>
              <w:autoSpaceDN w:val="0"/>
              <w:adjustRightInd w:val="0"/>
              <w:rPr>
                <w:sz w:val="16"/>
                <w:lang w:val="en-US"/>
              </w:rPr>
            </w:pPr>
            <w:r>
              <w:rPr>
                <w:sz w:val="16"/>
                <w:lang w:val="en-US"/>
              </w:rPr>
              <w:t>USA</w:t>
            </w:r>
          </w:p>
        </w:tc>
        <w:tc>
          <w:tcPr>
            <w:tcW w:w="1276" w:type="dxa"/>
          </w:tcPr>
          <w:p w14:paraId="4B2FFA39" w14:textId="53810EF7" w:rsidR="007E284A" w:rsidRDefault="007E284A" w:rsidP="00BA758C">
            <w:pPr>
              <w:autoSpaceDE w:val="0"/>
              <w:autoSpaceDN w:val="0"/>
              <w:adjustRightInd w:val="0"/>
              <w:rPr>
                <w:sz w:val="16"/>
                <w:lang w:val="en-US"/>
              </w:rPr>
            </w:pPr>
            <w:r w:rsidRPr="00131339">
              <w:rPr>
                <w:sz w:val="16"/>
                <w:lang w:val="en-US"/>
              </w:rPr>
              <w:t>1900-2005</w:t>
            </w:r>
          </w:p>
        </w:tc>
        <w:tc>
          <w:tcPr>
            <w:tcW w:w="850" w:type="dxa"/>
          </w:tcPr>
          <w:p w14:paraId="41482AF3" w14:textId="0A4DB807" w:rsidR="007E284A" w:rsidRDefault="007E284A" w:rsidP="00BA758C">
            <w:pPr>
              <w:autoSpaceDE w:val="0"/>
              <w:autoSpaceDN w:val="0"/>
              <w:adjustRightInd w:val="0"/>
              <w:rPr>
                <w:sz w:val="16"/>
                <w:lang w:val="en-US"/>
              </w:rPr>
            </w:pPr>
            <w:r>
              <w:rPr>
                <w:sz w:val="16"/>
                <w:lang w:val="en-US"/>
              </w:rPr>
              <w:t>7</w:t>
            </w:r>
          </w:p>
        </w:tc>
        <w:tc>
          <w:tcPr>
            <w:tcW w:w="4253" w:type="dxa"/>
          </w:tcPr>
          <w:p w14:paraId="299E92B4" w14:textId="6A8FF7BC" w:rsidR="007E284A" w:rsidRDefault="007E284A" w:rsidP="00BA758C">
            <w:pPr>
              <w:autoSpaceDE w:val="0"/>
              <w:autoSpaceDN w:val="0"/>
              <w:adjustRightInd w:val="0"/>
              <w:rPr>
                <w:sz w:val="16"/>
                <w:lang w:val="en-US"/>
              </w:rPr>
            </w:pPr>
            <w:r>
              <w:rPr>
                <w:sz w:val="16"/>
                <w:lang w:val="en-US"/>
              </w:rPr>
              <w:t>USGS, PCA</w:t>
            </w:r>
          </w:p>
        </w:tc>
        <w:tc>
          <w:tcPr>
            <w:tcW w:w="2268" w:type="dxa"/>
          </w:tcPr>
          <w:p w14:paraId="642F28AB" w14:textId="1A68D6BD" w:rsidR="007E284A" w:rsidRDefault="007E284A" w:rsidP="00BA758C">
            <w:pPr>
              <w:autoSpaceDE w:val="0"/>
              <w:autoSpaceDN w:val="0"/>
              <w:adjustRightInd w:val="0"/>
              <w:rPr>
                <w:sz w:val="16"/>
                <w:lang w:val="en-US"/>
              </w:rPr>
            </w:pPr>
            <w:r>
              <w:rPr>
                <w:sz w:val="16"/>
                <w:lang w:val="en-US"/>
              </w:rPr>
              <w:t>unclear</w:t>
            </w:r>
          </w:p>
        </w:tc>
      </w:tr>
      <w:tr w:rsidR="007E284A" w:rsidRPr="00F255C9" w14:paraId="18B3E098" w14:textId="604024E5" w:rsidTr="004A145E">
        <w:tc>
          <w:tcPr>
            <w:tcW w:w="704" w:type="dxa"/>
            <w:vMerge/>
          </w:tcPr>
          <w:p w14:paraId="26477CA8" w14:textId="77777777" w:rsidR="007E284A" w:rsidRPr="00131339" w:rsidRDefault="007E284A" w:rsidP="00BA758C">
            <w:pPr>
              <w:rPr>
                <w:sz w:val="16"/>
                <w:lang w:val="en-US"/>
              </w:rPr>
            </w:pPr>
          </w:p>
        </w:tc>
        <w:tc>
          <w:tcPr>
            <w:tcW w:w="1701" w:type="dxa"/>
          </w:tcPr>
          <w:p w14:paraId="1F860C6E" w14:textId="71590ECF" w:rsidR="007E284A" w:rsidRPr="00131339" w:rsidRDefault="00EE15F2" w:rsidP="00BA758C">
            <w:pPr>
              <w:autoSpaceDE w:val="0"/>
              <w:autoSpaceDN w:val="0"/>
              <w:adjustRightInd w:val="0"/>
              <w:rPr>
                <w:sz w:val="16"/>
                <w:lang w:val="en-US"/>
              </w:rPr>
            </w:pPr>
            <w:sdt>
              <w:sdtPr>
                <w:rPr>
                  <w:sz w:val="16"/>
                  <w:lang w:val="en-US"/>
                </w:rPr>
                <w:alias w:val="Don't edit this field"/>
                <w:tag w:val="CitaviPlaceholder#210376d4-8137-4934-8ad0-9333e12f2855"/>
                <w:id w:val="1466856808"/>
                <w:placeholder>
                  <w:docPart w:val="5F6F26D9DCCE43F88B94AB04326B2C68"/>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M4ZTA5LTBjZGYtNGZkYy05NGM2LTgwZWFlZWVjNmZhYiIsIlJhbmdlTGVuZ3RoIjoxNSwiUmVmZXJlbmNlSWQiOiI0NjVlZmZkZC04OTY4LTQzOTgtYTdjMS1hMzQ5ODFhOWUw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jA3MDQyNDciLCJVcmlTdHJpbmciOiJodHRwOi8vd3d3Lm5jYmkubmxtLm5paC5nb3YvcHVibWVkLzIwNzA0MjQ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YtMDJUMDc6Mjg6NTMiLCJNb2RpZmllZEJ5IjoiX0phbiBTdHJlZWNrIiwiSWQiOiJhNGM1OTIxMS05MTIwLTQzMWItYWFkYy0wMmY2MzIzMzBjM2YiLCJNb2RpZmllZE9uIjoiMjAyMS0wNi0wMlQwNzoyODo1My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EvZXMxMDAwNDRuIiwiVXJpU3RyaW5nIjoiaHR0cHM6Ly9kb2kub3JnLzEwLjEwMjEvZXMxMDAwNDR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hhdGF5YW1hIGV0IGFsLiJ9XX0sIlRhZyI6IkNpdGF2aVBsYWNlaG9sZGVyIzIxMDM3NmQ0LTgxMzctNDkzNC04YWQwLTkzMzNlMTJmMjg1NSIsIlRleHQiOiJIYXRheWFtYSBldCBhbC4iLCJXQUlWZXJzaW9uIjoiNi4xMS4wLjAifQ==}</w:instrText>
                </w:r>
                <w:r w:rsidR="007E284A" w:rsidRPr="00131339">
                  <w:rPr>
                    <w:sz w:val="16"/>
                    <w:lang w:val="en-US"/>
                  </w:rPr>
                  <w:fldChar w:fldCharType="separate"/>
                </w:r>
                <w:r w:rsidR="00866FFF">
                  <w:rPr>
                    <w:sz w:val="16"/>
                    <w:lang w:val="en-US"/>
                  </w:rPr>
                  <w:t>Hatayama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316360fd-d15c-4cc4-88b6-33feffc4146a"/>
                <w:id w:val="301434369"/>
                <w:placeholder>
                  <w:docPart w:val="5F6F26D9DCCE43F88B94AB04326B2C68"/>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mU0MDM2LWVmOWEtNDBiZC04NTIxLTQ2NjBlMzc4NjRjZiIsIlJhbmdlTGVuZ3RoIjo2LCJSZWZlcmVuY2VJZCI6IjQ2NWVmZmRkLTg5NjgtNDM5OC1hN2MxLWEzNDk4MWE5ZTA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XJva2kiLCJMYXN0TmFtZSI6IkhhdGF5YW1hIiwiUHJvdGVjdGVkIjpmYWxzZSwiU2V4IjowLCJDcmVhdGVkQnkiOiJfSmFuIFN0cmVlY2siLCJDcmVhdGVkT24iOiIyMDIxLTA2LTAyVDA3OjI4OjUzIiwiTW9kaWZpZWRCeSI6Il9KYW4gU3RyZWVjayIsIklkIjoiN2UyNjVkNmEtYmViOC00Njc5LTgyZGItYmQ0YTE3ZTg4ZDFiIiwiTW9kaWZpZWRPbiI6IjIwMjEtMDYtMDJUMDc6Mjg6NTMiLCJQcm9qZWN0Ijp7IiRpZCI6IjUiLCIkdHlwZSI6IlN3aXNzQWNhZGVtaWMuQ2l0YXZpLlByb2plY3QsIFN3aXNzQWNhZGVtaWMuQ2l0YXZpIn19LHsiJGlkIjoiNi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Eb2kiOiIxMC4xMDIxL2VzMTAwMDQ0b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NzA0MjQ3IiwiVXJpU3RyaW5nIjoiaHR0cDovL3d3dy5uY2JpLm5sbS5uaWguZ292L3B1Ym1lZC8yMDcwNDI0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2LTAyVDA3OjI4OjUzIiwiTW9kaWZpZWRCeSI6Il9KYW4gU3RyZWVjayIsIklkIjoiYTRjNTkyMTEtOTEyMC00MzFiLWFhZGMtMDJmNjMyMzMwYzNmIiwiTW9kaWZpZWRPbiI6IjIwMjEtMDYtMDJUMDc6Mjg6NTM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VzMTAwMDQ0biIsIlVyaVN0cmluZyI6Imh0dHBzOi8vZG9pLm9yZy8xMC4xMDIxL2VzMTAwMDQ0b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TApIn1dfSwiVGFnIjoiQ2l0YXZpUGxhY2Vob2xkZXIjMzE2MzYwZmQtZDE1Yy00Y2M0LTg4YjYtMzNmZWZmYzQxNDZhIiwiVGV4dCI6IigyMDEwKSIsIldBSVZlcnNpb24iOiI2LjExLjAuMCJ9}</w:instrText>
                </w:r>
                <w:r w:rsidR="007E284A" w:rsidRPr="00131339">
                  <w:rPr>
                    <w:sz w:val="16"/>
                    <w:lang w:val="en-US"/>
                  </w:rPr>
                  <w:fldChar w:fldCharType="separate"/>
                </w:r>
                <w:r w:rsidR="00866FFF">
                  <w:rPr>
                    <w:sz w:val="16"/>
                    <w:lang w:val="en-US"/>
                  </w:rPr>
                  <w:t>(2010)</w:t>
                </w:r>
                <w:r w:rsidR="007E284A" w:rsidRPr="00131339">
                  <w:rPr>
                    <w:sz w:val="16"/>
                    <w:lang w:val="en-US"/>
                  </w:rPr>
                  <w:fldChar w:fldCharType="end"/>
                </w:r>
              </w:sdtContent>
            </w:sdt>
          </w:p>
        </w:tc>
        <w:tc>
          <w:tcPr>
            <w:tcW w:w="1276" w:type="dxa"/>
          </w:tcPr>
          <w:p w14:paraId="749791CD" w14:textId="1F6D259D" w:rsidR="007E284A" w:rsidRPr="00131339" w:rsidRDefault="007E284A" w:rsidP="00BA758C">
            <w:pPr>
              <w:rPr>
                <w:sz w:val="16"/>
                <w:lang w:val="en-US"/>
              </w:rPr>
            </w:pPr>
            <w:r w:rsidRPr="00131339">
              <w:rPr>
                <w:sz w:val="16"/>
                <w:lang w:val="en-US"/>
              </w:rPr>
              <w:t>Steel</w:t>
            </w:r>
          </w:p>
        </w:tc>
        <w:tc>
          <w:tcPr>
            <w:tcW w:w="1559" w:type="dxa"/>
          </w:tcPr>
          <w:p w14:paraId="764B68EB" w14:textId="288F65CA" w:rsidR="007E284A" w:rsidRDefault="007E284A" w:rsidP="00BA758C">
            <w:pPr>
              <w:autoSpaceDE w:val="0"/>
              <w:autoSpaceDN w:val="0"/>
              <w:adjustRightInd w:val="0"/>
              <w:rPr>
                <w:sz w:val="16"/>
                <w:lang w:val="en-US"/>
              </w:rPr>
            </w:pPr>
            <w:r w:rsidRPr="00131339">
              <w:rPr>
                <w:sz w:val="16"/>
                <w:lang w:val="en-US"/>
              </w:rPr>
              <w:t>42 countries</w:t>
            </w:r>
          </w:p>
        </w:tc>
        <w:tc>
          <w:tcPr>
            <w:tcW w:w="1276" w:type="dxa"/>
          </w:tcPr>
          <w:p w14:paraId="1A6F39DA" w14:textId="022AE8CF" w:rsidR="007E284A" w:rsidRDefault="007E284A" w:rsidP="00BA758C">
            <w:pPr>
              <w:autoSpaceDE w:val="0"/>
              <w:autoSpaceDN w:val="0"/>
              <w:adjustRightInd w:val="0"/>
              <w:rPr>
                <w:sz w:val="16"/>
                <w:lang w:val="en-US"/>
              </w:rPr>
            </w:pPr>
            <w:r w:rsidRPr="00131339">
              <w:rPr>
                <w:sz w:val="16"/>
                <w:lang w:val="en-US"/>
              </w:rPr>
              <w:t>1980-2005</w:t>
            </w:r>
          </w:p>
        </w:tc>
        <w:tc>
          <w:tcPr>
            <w:tcW w:w="850" w:type="dxa"/>
          </w:tcPr>
          <w:p w14:paraId="2A1EC58E" w14:textId="4374F425" w:rsidR="007E284A" w:rsidRDefault="007E284A" w:rsidP="00BA758C">
            <w:pPr>
              <w:autoSpaceDE w:val="0"/>
              <w:autoSpaceDN w:val="0"/>
              <w:adjustRightInd w:val="0"/>
              <w:rPr>
                <w:sz w:val="16"/>
                <w:lang w:val="en-US"/>
              </w:rPr>
            </w:pPr>
            <w:r>
              <w:rPr>
                <w:sz w:val="16"/>
                <w:lang w:val="en-US"/>
              </w:rPr>
              <w:t>8</w:t>
            </w:r>
          </w:p>
        </w:tc>
        <w:tc>
          <w:tcPr>
            <w:tcW w:w="4253" w:type="dxa"/>
          </w:tcPr>
          <w:p w14:paraId="0DBCE289" w14:textId="773650F9" w:rsidR="007E284A" w:rsidRDefault="009E61E8" w:rsidP="00BA758C">
            <w:pPr>
              <w:autoSpaceDE w:val="0"/>
              <w:autoSpaceDN w:val="0"/>
              <w:adjustRightInd w:val="0"/>
              <w:rPr>
                <w:sz w:val="16"/>
                <w:lang w:val="en-US"/>
              </w:rPr>
            </w:pPr>
            <w:r>
              <w:rPr>
                <w:sz w:val="16"/>
                <w:lang w:val="en-US"/>
              </w:rPr>
              <w:t>40 countries with 1-6 datapoints</w:t>
            </w:r>
            <w:r w:rsidR="007E284A" w:rsidRPr="00131339">
              <w:rPr>
                <w:sz w:val="16"/>
                <w:lang w:val="en-US"/>
              </w:rPr>
              <w:t xml:space="preserve">: </w:t>
            </w:r>
            <w:sdt>
              <w:sdtPr>
                <w:rPr>
                  <w:sz w:val="16"/>
                  <w:lang w:val="en-US"/>
                </w:rPr>
                <w:alias w:val="Don't edit this field"/>
                <w:tag w:val="CitaviPlaceholder#b9722c22-d1ed-42fe-9675-f1622cd2d355"/>
                <w:id w:val="522828985"/>
                <w:placeholder>
                  <w:docPart w:val="A34A8AC98A1040FE888565B3AC5E8AA9"/>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ZGI2YmVkLWI3MGYtNGUzNy1hM2Q3LTY2NGYxNjhkZmJiNSIsIlJhbmdlTGVuZ3RoIjoxNSwiUmVmZXJlbmNlSWQiOiI1MTVlYzM2MS1iNjM3LTQ1ZjAtODg0OC1hYmM0NWUzOGRlOWQ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}</w:instrText>
                </w:r>
                <w:r w:rsidR="007E284A" w:rsidRPr="00131339">
                  <w:rPr>
                    <w:sz w:val="16"/>
                    <w:lang w:val="en-US"/>
                  </w:rPr>
                  <w:fldChar w:fldCharType="separate"/>
                </w:r>
                <w:r w:rsidR="00866FFF">
                  <w:rPr>
                    <w:sz w:val="16"/>
                    <w:lang w:val="en-US"/>
                  </w:rPr>
                  <w:t>JISEA 1980-2005</w:t>
                </w:r>
                <w:r w:rsidR="007E284A" w:rsidRPr="00131339">
                  <w:rPr>
                    <w:sz w:val="16"/>
                    <w:lang w:val="en-US"/>
                  </w:rPr>
                  <w:fldChar w:fldCharType="end"/>
                </w:r>
              </w:sdtContent>
            </w:sdt>
            <w:r w:rsidR="00BD2B47">
              <w:rPr>
                <w:sz w:val="16"/>
                <w:lang w:val="en-US"/>
              </w:rPr>
              <w:t xml:space="preserve">, </w:t>
            </w:r>
            <w:r w:rsidR="007E284A">
              <w:rPr>
                <w:sz w:val="16"/>
                <w:lang w:val="en-US"/>
              </w:rPr>
              <w:t xml:space="preserve"> </w:t>
            </w:r>
            <w:r w:rsidR="007E284A" w:rsidRPr="00131339">
              <w:rPr>
                <w:sz w:val="16"/>
                <w:lang w:val="en-US"/>
              </w:rPr>
              <w:t>USA</w:t>
            </w:r>
            <w:r w:rsidR="00BD2B47">
              <w:rPr>
                <w:sz w:val="16"/>
                <w:lang w:val="en-US"/>
              </w:rPr>
              <w:t xml:space="preserve">: </w:t>
            </w:r>
            <w:sdt>
              <w:sdtPr>
                <w:rPr>
                  <w:sz w:val="16"/>
                  <w:lang w:val="en-US"/>
                </w:rPr>
                <w:alias w:val="Don't edit this field"/>
                <w:tag w:val="CitaviPlaceholder#99c1c8ec-5aa6-48ff-a32e-465a82919476"/>
                <w:id w:val="-965352583"/>
                <w:placeholder>
                  <w:docPart w:val="C074FA45BC2D4A1386E021D217D57B11"/>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ZmY5NmVkLTRmZWYtNGYwYS1hMjFhLTFkOTU3YjQ0NDQ1OCIsIlJhbmdlTGVuZ3RoIjoxNCwiUmVmZXJlbmNlSWQiOiI2ZjkzMjRiMS0wMGE3LTRmYTktOTliOC05ODY2M2QyYzUzMj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QUlTSSIsIlByb3RlY3RlZCI6ZmFsc2UsIlNleCI6MCwiQ3JlYXRlZEJ5IjoiX0phbiBTdHJlZWNrIiwiQ3JlYXRlZE9uIjoiMjAyMS0xMC0xMVQwOTozNjozOSIsIk1vZGlmaWVkQnkiOiJfSmFuIFN0cmVlY2siLCJJZCI6ImI3ZGQxN2Q5LTkyYWMtNGNlZC1iYzc5LTU1ZTU4NWVjZGNhYiIsIk1vZGlmaWVkT24iOiIyMDIxLTEwLTExVDA5OjM2OjM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}</w:instrText>
                </w:r>
                <w:r w:rsidR="007E284A" w:rsidRPr="00131339">
                  <w:rPr>
                    <w:sz w:val="16"/>
                    <w:lang w:val="en-US"/>
                  </w:rPr>
                  <w:fldChar w:fldCharType="separate"/>
                </w:r>
                <w:r w:rsidR="00866FFF">
                  <w:rPr>
                    <w:sz w:val="16"/>
                    <w:lang w:val="en-US"/>
                  </w:rPr>
                  <w:t>AISI 1960-2006</w:t>
                </w:r>
                <w:r w:rsidR="007E284A" w:rsidRPr="00131339">
                  <w:rPr>
                    <w:sz w:val="16"/>
                    <w:lang w:val="en-US"/>
                  </w:rPr>
                  <w:fldChar w:fldCharType="end"/>
                </w:r>
              </w:sdtContent>
            </w:sdt>
            <w:r w:rsidR="00BD2B47">
              <w:rPr>
                <w:sz w:val="16"/>
                <w:lang w:val="en-US"/>
              </w:rPr>
              <w:t>, Japan:</w:t>
            </w:r>
            <w:r w:rsidR="007E284A" w:rsidRPr="00131339">
              <w:rPr>
                <w:sz w:val="16"/>
                <w:lang w:val="en-US"/>
              </w:rPr>
              <w:t xml:space="preserve"> </w:t>
            </w:r>
            <w:sdt>
              <w:sdtPr>
                <w:rPr>
                  <w:sz w:val="16"/>
                  <w:lang w:val="en-US"/>
                </w:rPr>
                <w:alias w:val="Don't edit this field"/>
                <w:tag w:val="CitaviPlaceholder#bde4deca-241f-4935-b308-8a698a14bd12"/>
                <w:id w:val="332660956"/>
                <w:placeholder>
                  <w:docPart w:val="C074FA45BC2D4A1386E021D217D57B11"/>
                </w:placeholder>
              </w:sdtPr>
              <w:sdtEnd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Mzc1NGE2LTM4ZjktNDJiZS04MTQyLTdlNmQxOTRlNDc3OSIsIlJhbmdlTGVuZ3RoIjoxNCwiUmVmZXJlbmNlSWQiOiIxN2ExNWJjMC1kNjZjLTQyNDktODc4NS1lMGNjM2RkZTg2Ym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iIsIlByb3RlY3RlZCI6ZmFsc2UsIlNleCI6MCwiQ3JlYXRlZEJ5IjoiX0phbiBTdHJlZWNrIiwiQ3JlYXRlZE9uIjoiMjAyMS0xMC0xMVQwOTozNDozMCIsIk1vZGlmaWVkQnkiOiJfSmFuIFN0cmVlY2siLCJJZCI6IjFlMDI2NGJhLWM1ZDctNDhjNy04MTkzLWQ1MzE2N2ExMjY3NiIsIk1vZGlmaWVkT24iOiIyMDIxLTEwLTExVDA5OjM0OjM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}</w:instrText>
                </w:r>
                <w:r w:rsidR="007E284A" w:rsidRPr="00131339">
                  <w:rPr>
                    <w:sz w:val="16"/>
                    <w:lang w:val="en-US"/>
                  </w:rPr>
                  <w:fldChar w:fldCharType="separate"/>
                </w:r>
                <w:r w:rsidR="00866FFF">
                  <w:rPr>
                    <w:sz w:val="16"/>
                    <w:lang w:val="en-US"/>
                  </w:rPr>
                  <w:t>JISF 1971-2000</w:t>
                </w:r>
                <w:r w:rsidR="007E284A" w:rsidRPr="00131339">
                  <w:rPr>
                    <w:sz w:val="16"/>
                    <w:lang w:val="en-US"/>
                  </w:rPr>
                  <w:fldChar w:fldCharType="end"/>
                </w:r>
              </w:sdtContent>
            </w:sdt>
          </w:p>
        </w:tc>
        <w:tc>
          <w:tcPr>
            <w:tcW w:w="2268" w:type="dxa"/>
          </w:tcPr>
          <w:p w14:paraId="0375E097" w14:textId="44B0085A" w:rsidR="007E284A" w:rsidRDefault="009E61E8" w:rsidP="00BA758C">
            <w:pPr>
              <w:autoSpaceDE w:val="0"/>
              <w:autoSpaceDN w:val="0"/>
              <w:adjustRightInd w:val="0"/>
              <w:rPr>
                <w:sz w:val="16"/>
                <w:lang w:val="en-US"/>
              </w:rPr>
            </w:pPr>
            <w:r w:rsidRPr="00131339">
              <w:rPr>
                <w:sz w:val="16"/>
                <w:lang w:val="en-US"/>
              </w:rPr>
              <w:t>min</w:t>
            </w:r>
            <w:r>
              <w:rPr>
                <w:sz w:val="16"/>
                <w:lang w:val="en-US"/>
              </w:rPr>
              <w:t>.</w:t>
            </w:r>
            <w:r w:rsidRPr="00131339">
              <w:rPr>
                <w:sz w:val="16"/>
                <w:lang w:val="en-US"/>
              </w:rPr>
              <w:t xml:space="preserve"> 19</w:t>
            </w:r>
            <w:r>
              <w:rPr>
                <w:sz w:val="16"/>
                <w:lang w:val="en-US"/>
              </w:rPr>
              <w:t>80</w:t>
            </w:r>
            <w:r w:rsidRPr="00131339">
              <w:rPr>
                <w:sz w:val="16"/>
                <w:lang w:val="en-US"/>
              </w:rPr>
              <w:t>, max</w:t>
            </w:r>
            <w:r>
              <w:rPr>
                <w:sz w:val="16"/>
                <w:lang w:val="en-US"/>
              </w:rPr>
              <w:t>.</w:t>
            </w:r>
            <w:r w:rsidRPr="00131339">
              <w:rPr>
                <w:sz w:val="16"/>
                <w:lang w:val="en-US"/>
              </w:rPr>
              <w:t xml:space="preserve"> 20</w:t>
            </w:r>
            <w:r>
              <w:rPr>
                <w:sz w:val="16"/>
                <w:lang w:val="en-US"/>
              </w:rPr>
              <w:t>05</w:t>
            </w:r>
            <w:r w:rsidR="00BD2B47">
              <w:rPr>
                <w:sz w:val="16"/>
                <w:lang w:val="en-US"/>
              </w:rPr>
              <w:t>, ~1960-2006, ~1971-2000</w:t>
            </w:r>
          </w:p>
        </w:tc>
      </w:tr>
      <w:tr w:rsidR="007E284A" w:rsidRPr="00EA5D48" w14:paraId="11A1B256" w14:textId="46B64E3B" w:rsidTr="004A145E">
        <w:tc>
          <w:tcPr>
            <w:tcW w:w="704" w:type="dxa"/>
            <w:vMerge/>
          </w:tcPr>
          <w:p w14:paraId="47BBF5F8" w14:textId="77777777" w:rsidR="007E284A" w:rsidRPr="00131339" w:rsidRDefault="007E284A" w:rsidP="007E284A">
            <w:pPr>
              <w:rPr>
                <w:sz w:val="16"/>
                <w:lang w:val="en-US"/>
              </w:rPr>
            </w:pPr>
          </w:p>
        </w:tc>
        <w:tc>
          <w:tcPr>
            <w:tcW w:w="1701" w:type="dxa"/>
          </w:tcPr>
          <w:p w14:paraId="10D80144" w14:textId="65BC5AE9" w:rsidR="007E284A" w:rsidRPr="0055395F" w:rsidRDefault="00EE15F2" w:rsidP="007E284A">
            <w:pPr>
              <w:autoSpaceDE w:val="0"/>
              <w:autoSpaceDN w:val="0"/>
              <w:adjustRightInd w:val="0"/>
              <w:rPr>
                <w:sz w:val="16"/>
                <w:lang w:val="en-US"/>
              </w:rPr>
            </w:pPr>
            <w:sdt>
              <w:sdtPr>
                <w:rPr>
                  <w:sz w:val="16"/>
                  <w:lang w:val="en-US"/>
                </w:rPr>
                <w:alias w:val="Don't edit this field"/>
                <w:tag w:val="CitaviPlaceholder#597618fc-ba31-4ba9-b709-df7c826a1924"/>
                <w:id w:val="317079687"/>
                <w:placeholder>
                  <w:docPart w:val="6EA3048CE04E49ED8A3FCB6E9BC08C36"/>
                </w:placeholder>
              </w:sdtPr>
              <w:sdtEndPr/>
              <w:sdtContent>
                <w:r w:rsidR="007E284A" w:rsidRPr="0055395F">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WY2ZTdhLTQ5ZTEtNGU4Ny1hYWFkLWQxMGRiMzk0Mzk4MCIsIlJhbmdlTGVuZ3RoIjoxNCwiUmVmZXJlbmNlSWQiOiI3OTFmM2M3Ni04ZWQ1LTQ5OTAtYTQwZC0zYTYwOTk4NmY1Mj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hpYW95dWUiLCJMYXN0TmFtZSI6IkR1IiwiUHJvdGVjdGVkIjpmYWxzZSwiU2V4IjowLCJDcmVhdGVkQnkiOiJfSmFuIFN0cmVlY2siLCJDcmVhdGVkT24iOiIyMDIxLTA0LTI3VDE1OjAzOjU0IiwiTW9kaWZpZWRCeSI6Il9KYW4gU3RyZWVjayIsIklkIjoiY2YzNmMxMWItOTM4OC00NmMyLWJkODktYTc1MWQ4YTdhNDU3IiwiTW9kaWZpZWRPbiI6IjIwMjEtMDQtMjdUMTU6MDM6NT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F0ZTIiOiIzLzI1LzIwMTEiLCJEb2kiOiIxMC4xMDIxL2VzMTAyODM2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E0Mzg1OTUiLCJVcmlTdHJpbmciOiJodHRwOi8vd3d3Lm5jYmkubmxtLm5paC5nb3YvcHVibWVkLzIxNDM4NTk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yN1QxNTowMzo1NCIsIk1vZGlmaWVkQnkiOiJfSmFuIFN0cmVlY2siLCJJZCI6ImU5M2E1NGNiLTkzNTMtNGU3My04OGZlLTMwMzAxNzJkMzhmNyIsIk1vZGlmaWVkT24iOiIyMDIxLTA0LTI3VDE1OjAz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EwMjgzNnMiLCJVcmlTdHJpbmciOiJodHRwczovL2RvaS5vcmcvMTAuMTAyMS9lczEwMjgzNn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RHUgdW5kIEdyYWVkZWwifV19LCJUYWciOiJDaXRhdmlQbGFjZWhvbGRlciM1OTc2MThmYy1iYTMxLTRiYTktYjcwOS1kZjdjODI2YTE5MjQiLCJUZXh0IjoiRHUgdW5kIEdyYWVkZWwiLCJXQUlWZXJzaW9uIjoiNi4xMS4wLjAifQ==}</w:instrText>
                </w:r>
                <w:r w:rsidR="007E284A" w:rsidRPr="0055395F">
                  <w:rPr>
                    <w:sz w:val="16"/>
                    <w:lang w:val="en-US"/>
                  </w:rPr>
                  <w:fldChar w:fldCharType="separate"/>
                </w:r>
                <w:r w:rsidR="00866FFF">
                  <w:rPr>
                    <w:sz w:val="16"/>
                    <w:lang w:val="en-US"/>
                  </w:rPr>
                  <w:t>Du und Graedel</w:t>
                </w:r>
                <w:r w:rsidR="007E284A" w:rsidRPr="0055395F">
                  <w:rPr>
                    <w:sz w:val="16"/>
                    <w:lang w:val="en-US"/>
                  </w:rPr>
                  <w:fldChar w:fldCharType="end"/>
                </w:r>
              </w:sdtContent>
            </w:sdt>
            <w:r w:rsidR="007E284A" w:rsidRPr="0055395F">
              <w:rPr>
                <w:sz w:val="16"/>
                <w:lang w:val="en-US"/>
              </w:rPr>
              <w:t xml:space="preserve"> </w:t>
            </w:r>
            <w:sdt>
              <w:sdtPr>
                <w:rPr>
                  <w:sz w:val="16"/>
                  <w:lang w:val="en-US"/>
                </w:rPr>
                <w:alias w:val="Don't edit this field"/>
                <w:tag w:val="CitaviPlaceholder#d234c675-83a2-4a5c-997e-8bf38bccd569"/>
                <w:id w:val="-663616129"/>
                <w:placeholder>
                  <w:docPart w:val="45FA8FBF067D4BDBBAFD131B04FF2990"/>
                </w:placeholder>
              </w:sdtPr>
              <w:sdtEndPr/>
              <w:sdtContent>
                <w:r w:rsidR="007E284A" w:rsidRPr="0055395F">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2JmZjA1LTk0YWMtNDIwMy1iMTQ2LWQxMWZlMWE5MTE0YyIsIlJhbmdlTGVuZ3RoIjo2LCJSZWZlcmVuY2VJZCI6Ijc5MWYzYzc2LThlZDUtNDk5MC1hNDBkLTNhNjA5OTg2ZjUy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YaWFveXVlIiwiTGFzdE5hbWUiOiJEdSIsIlByb3RlY3RlZCI6ZmFsc2UsIlNleCI6MCwiQ3JlYXRlZEJ5IjoiX0phbiBTdHJlZWNrIiwiQ3JlYXRlZE9uIjoiMjAyMS0wNC0yN1QxNTowMzo1NCIsIk1vZGlmaWVkQnkiOiJfSmFuIFN0cmVlY2siLCJJZCI6ImNmMzZjMTFiLTkzODgtNDZjMi1iZDg5LWE3NTFkOGE3YTQ1NyIsIk1vZGlmaWVkT24iOiIyMDIxLTA0LTI3VDE1OjAzOjU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hdGUyIjoiMy8yNS8yMDExIiwiRG9pIjoiMTAuMTAyMS9lczEwMjgzNn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NDM4NTk1IiwiVXJpU3RyaW5nIjoiaHR0cDovL3d3dy5uY2JpLm5sbS5uaWguZ292L3B1Ym1lZC8yMTQzODU5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QtMjdUMTU6MDM6NTQiLCJNb2RpZmllZEJ5IjoiX0phbiBTdHJlZWNrIiwiSWQiOiJlOTNhNTRjYi05MzUzLTRlNzMtODhmZS0zMDMwMTcyZDM4ZjciLCJNb2RpZmllZE9uIjoiMjAyMS0wNC0yN1QxNTowMz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xMDI4MzZzIiwiVXJpU3RyaW5nIjoiaHR0cHM6Ly9kb2kub3JnLzEwLjEwMjEvZXMxMDI4MzZ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SkifV19LCJUYWciOiJDaXRhdmlQbGFjZWhvbGRlciNkMjM0YzY3NS04M2EyLTRhNWMtOTk3ZS04YmYzOGJjY2Q1NjkiLCJUZXh0IjoiKDIwMTEpIiwiV0FJVmVyc2lvbiI6IjYuMTEuMC4wIn0=}</w:instrText>
                </w:r>
                <w:r w:rsidR="007E284A" w:rsidRPr="0055395F">
                  <w:rPr>
                    <w:sz w:val="16"/>
                    <w:lang w:val="en-US"/>
                  </w:rPr>
                  <w:fldChar w:fldCharType="separate"/>
                </w:r>
                <w:r w:rsidR="00866FFF">
                  <w:rPr>
                    <w:sz w:val="16"/>
                    <w:lang w:val="en-US"/>
                  </w:rPr>
                  <w:t>(2011)</w:t>
                </w:r>
                <w:r w:rsidR="007E284A" w:rsidRPr="0055395F">
                  <w:rPr>
                    <w:sz w:val="16"/>
                    <w:lang w:val="en-US"/>
                  </w:rPr>
                  <w:fldChar w:fldCharType="end"/>
                </w:r>
              </w:sdtContent>
            </w:sdt>
          </w:p>
        </w:tc>
        <w:tc>
          <w:tcPr>
            <w:tcW w:w="1276" w:type="dxa"/>
          </w:tcPr>
          <w:p w14:paraId="49B53CD5" w14:textId="0B60CBFB" w:rsidR="007E284A" w:rsidRPr="0055395F" w:rsidRDefault="00143817" w:rsidP="007E284A">
            <w:pPr>
              <w:rPr>
                <w:sz w:val="16"/>
                <w:lang w:val="en-US"/>
              </w:rPr>
            </w:pPr>
            <w:r>
              <w:rPr>
                <w:sz w:val="16"/>
                <w:lang w:val="en-US"/>
              </w:rPr>
              <w:t>15 r</w:t>
            </w:r>
            <w:r w:rsidR="007E284A" w:rsidRPr="0055395F">
              <w:rPr>
                <w:sz w:val="16"/>
                <w:lang w:val="en-US"/>
              </w:rPr>
              <w:t>are earths</w:t>
            </w:r>
          </w:p>
        </w:tc>
        <w:tc>
          <w:tcPr>
            <w:tcW w:w="1559" w:type="dxa"/>
          </w:tcPr>
          <w:p w14:paraId="47776B77" w14:textId="6DDD08D4" w:rsidR="007E284A" w:rsidRPr="0055395F" w:rsidRDefault="007E284A" w:rsidP="007E284A">
            <w:pPr>
              <w:autoSpaceDE w:val="0"/>
              <w:autoSpaceDN w:val="0"/>
              <w:adjustRightInd w:val="0"/>
              <w:rPr>
                <w:sz w:val="16"/>
                <w:lang w:val="en-US"/>
              </w:rPr>
            </w:pPr>
            <w:r>
              <w:rPr>
                <w:sz w:val="16"/>
                <w:lang w:val="en-US"/>
              </w:rPr>
              <w:t xml:space="preserve">Global, </w:t>
            </w:r>
            <w:r w:rsidR="00B47CCB">
              <w:rPr>
                <w:sz w:val="16"/>
                <w:lang w:val="en-US"/>
              </w:rPr>
              <w:t>total</w:t>
            </w:r>
            <w:r w:rsidR="001F6EA2">
              <w:rPr>
                <w:sz w:val="16"/>
                <w:lang w:val="en-US"/>
              </w:rPr>
              <w:t>**</w:t>
            </w:r>
          </w:p>
        </w:tc>
        <w:tc>
          <w:tcPr>
            <w:tcW w:w="1276" w:type="dxa"/>
          </w:tcPr>
          <w:p w14:paraId="1CBF167E" w14:textId="6F2B55B9" w:rsidR="007E284A" w:rsidRPr="0055395F" w:rsidRDefault="007E284A" w:rsidP="007E284A">
            <w:pPr>
              <w:autoSpaceDE w:val="0"/>
              <w:autoSpaceDN w:val="0"/>
              <w:adjustRightInd w:val="0"/>
              <w:rPr>
                <w:sz w:val="16"/>
                <w:lang w:val="en-US"/>
              </w:rPr>
            </w:pPr>
            <w:r w:rsidRPr="0055395F">
              <w:rPr>
                <w:sz w:val="16"/>
                <w:lang w:val="en-US"/>
              </w:rPr>
              <w:t>1995</w:t>
            </w:r>
            <w:r>
              <w:rPr>
                <w:sz w:val="16"/>
                <w:lang w:val="en-US"/>
              </w:rPr>
              <w:t>-</w:t>
            </w:r>
            <w:r w:rsidRPr="0055395F">
              <w:rPr>
                <w:sz w:val="16"/>
                <w:lang w:val="en-US"/>
              </w:rPr>
              <w:t>2007</w:t>
            </w:r>
          </w:p>
        </w:tc>
        <w:tc>
          <w:tcPr>
            <w:tcW w:w="850" w:type="dxa"/>
          </w:tcPr>
          <w:p w14:paraId="4ACC5F3D" w14:textId="0EDF890B" w:rsidR="007E284A" w:rsidRPr="0055395F" w:rsidRDefault="007E284A" w:rsidP="007E284A">
            <w:pPr>
              <w:autoSpaceDE w:val="0"/>
              <w:autoSpaceDN w:val="0"/>
              <w:adjustRightInd w:val="0"/>
              <w:rPr>
                <w:sz w:val="16"/>
                <w:lang w:val="en-US"/>
              </w:rPr>
            </w:pPr>
            <w:r>
              <w:rPr>
                <w:sz w:val="16"/>
                <w:lang w:val="en-US"/>
              </w:rPr>
              <w:t>17</w:t>
            </w:r>
          </w:p>
        </w:tc>
        <w:tc>
          <w:tcPr>
            <w:tcW w:w="4253" w:type="dxa"/>
          </w:tcPr>
          <w:p w14:paraId="3CF2DC00" w14:textId="3CB60DC1" w:rsidR="007E284A" w:rsidRPr="0055395F" w:rsidRDefault="007E284A" w:rsidP="007E284A">
            <w:pPr>
              <w:autoSpaceDE w:val="0"/>
              <w:autoSpaceDN w:val="0"/>
              <w:adjustRightInd w:val="0"/>
              <w:rPr>
                <w:sz w:val="16"/>
                <w:lang w:val="en-US"/>
              </w:rPr>
            </w:pPr>
            <w:r w:rsidRPr="0055395F">
              <w:rPr>
                <w:sz w:val="16"/>
                <w:lang w:val="en-US"/>
              </w:rPr>
              <w:t xml:space="preserve">USGS, </w:t>
            </w:r>
            <w:sdt>
              <w:sdtPr>
                <w:rPr>
                  <w:sz w:val="16"/>
                  <w:lang w:val="en-US"/>
                </w:rPr>
                <w:alias w:val="Don't edit this field"/>
                <w:tag w:val="CitaviPlaceholder#def80fbc-4fe8-4276-953f-2164d63d2071"/>
                <w:id w:val="1387995450"/>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YjNhZDRiLTM2MzktNDYyMy1hN2I5LTllMDNhNGVhYmYzZCIsIlJhbmdlTGVuZ3RoIjo0LCJSZWZlcmVuY2VJZCI6IjVjZDUwMjI4LTI4ZGItNGYxMC05OWIxLWNhNzNmYjg3ZjI0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DU1JFIiwiUHJvdGVjdGVkIjpmYWxzZSwiU2V4IjowLCJDcmVhdGVkQnkiOiJfSmFuIFN0cmVlY2siLCJDcmVhdGVkT24iOiIyMDIxLTEwLTExVDExOjIyOjQzIiwiTW9kaWZpZWRCeSI6Il9KYW4gU3RyZWVjayIsIklkIjoiYmMwNjQyZmYtYzU3Ny00OTI4LWE1NDQtNmMzZjNhNTY3YTllIiwiTW9kaWZpZWRPbiI6IjIwMjEtMTAtMTFUMTE6MjI6ND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}</w:instrText>
                </w:r>
                <w:r w:rsidRPr="0055395F">
                  <w:rPr>
                    <w:sz w:val="16"/>
                    <w:lang w:val="en-US"/>
                  </w:rPr>
                  <w:fldChar w:fldCharType="separate"/>
                </w:r>
                <w:r w:rsidR="00866FFF">
                  <w:rPr>
                    <w:sz w:val="16"/>
                    <w:lang w:val="en-US"/>
                  </w:rPr>
                  <w:t>CSRE</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2e40be37-4060-493d-ac0f-b15202da22b8"/>
                <w:id w:val="134847525"/>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DQ3YjBhLTc4NGEtNDUyNC05ZWFlLWRkZjFiODI2NTZiMyIsIlJhbmdlTGVuZ3RoIjo2LCJSZWZlcmVuY2VJZCI6IjVjZDUwMjI4LTI4ZGItNGYxMC05OWIxLWNhNzNmYjg3ZjI0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NTUkUiLCJQcm90ZWN0ZWQiOmZhbHNlLCJTZXgiOjAsIkNyZWF0ZWRCeSI6Il9KYW4gU3RyZWVjayIsIkNyZWF0ZWRPbiI6IjIwMjEtMTAtMTFUMTE6MjI6NDMiLCJNb2RpZmllZEJ5IjoiX0phbiBTdHJlZWNrIiwiSWQiOiJiYzA2NDJmZi1jNTc3LTQ5MjgtYTU0NC02YzNmM2E1NjdhOWUiLCJNb2RpZmllZE9uIjoiMjAyMS0xMC0xMVQxMToyMjo0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yMDA4KSJ9XX0sIlRhZyI6IkNpdGF2aVBsYWNlaG9sZGVyIzJlNDBiZTM3LTQwNjAtNDkzZC1hYzBmLWIxNTIwMmRhMjJiOCIsIlRleHQiOiIoMjAwOCkiLCJXQUlWZXJzaW9uIjoiNi4xMS4wLjAifQ==}</w:instrText>
                </w:r>
                <w:r w:rsidRPr="0055395F">
                  <w:rPr>
                    <w:sz w:val="16"/>
                    <w:lang w:val="en-US"/>
                  </w:rPr>
                  <w:fldChar w:fldCharType="separate"/>
                </w:r>
                <w:r w:rsidR="00866FFF">
                  <w:rPr>
                    <w:sz w:val="16"/>
                    <w:lang w:val="en-US"/>
                  </w:rPr>
                  <w:t>(2008)</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85fef722-33e9-4181-b6e9-ca858dc88700"/>
                <w:id w:val="-1518695972"/>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NWZmNDBmLTMwMzEtNDUzYS04MmVkLTgzMDEwNTEwYWYyZCIsIlJhbmdlTGVuZ3RoIjo2LCJSZWZlcmVuY2VJZCI6IjMzYTI1ZTQwLTRjNzEtNGVlZC04MDdiLTgxYzU2ZjY2MDNhY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T0dNRUMiLCJQcm90ZWN0ZWQiOmZhbHNlLCJTZXgiOjAsIkNyZWF0ZWRCeSI6Il9KYW4gU3RyZWVjayIsIkNyZWF0ZWRPbiI6IjIwMjEtMTAtMTFUMTE6MjU6MDEiLCJNb2RpZmllZEJ5IjoiX0phbiBTdHJlZWNrIiwiSWQiOiI4ZDAwYTRiYS0zMmUzLTRiYzAtOGM0Zi1jNTRkYzczZDdjMjIiLCJNb2RpZmllZE9uIjoiMjAyMS0xMC0xMVQxMToyNTow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}</w:instrText>
                </w:r>
                <w:r w:rsidRPr="0055395F">
                  <w:rPr>
                    <w:sz w:val="16"/>
                    <w:lang w:val="en-US"/>
                  </w:rPr>
                  <w:fldChar w:fldCharType="separate"/>
                </w:r>
                <w:r w:rsidR="00866FFF">
                  <w:rPr>
                    <w:sz w:val="16"/>
                    <w:lang w:val="en-US"/>
                  </w:rPr>
                  <w:t>JOGMEC</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9c22355c-e03a-43fe-b2df-a8f9b22efaed"/>
                <w:id w:val="592746346"/>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OGUxOTYwLTRmNjEtNDMxMS1iYmVlLTYyYmZlODRmNzdmZSIsIlJhbmdlTGVuZ3RoIjo2LCJSZWZlcmVuY2VJZCI6IjMzYTI1ZTQwLTRjNzEtNGVlZC04MDdiLTgxYzU2ZjY2MDNh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PR01FQyIsIlByb3RlY3RlZCI6ZmFsc2UsIlNleCI6MCwiQ3JlYXRlZEJ5IjoiX0phbiBTdHJlZWNrIiwiQ3JlYXRlZE9uIjoiMjAyMS0xMC0xMVQxMToyNTowMSIsIk1vZGlmaWVkQnkiOiJfSmFuIFN0cmVlY2siLCJJZCI6IjhkMDBhNGJhLTMyZTMtNGJjMC04YzRmLWM1NGRjNzNkN2MyMiIsIk1vZGlmaWVkT24iOiIyMDIxLTEwLTExVDExOjI1OjA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IwMDcpIn1dfSwiVGFnIjoiQ2l0YXZpUGxhY2Vob2xkZXIjOWMyMjM1NWMtZTAzYS00M2ZlLWIyZGYtYThmOWIyMmVmYWVkIiwiVGV4dCI6IigyMDA3KSIsIldBSVZlcnNpb24iOiI2LjExLjAuMCJ9}</w:instrText>
                </w:r>
                <w:r w:rsidRPr="0055395F">
                  <w:rPr>
                    <w:sz w:val="16"/>
                    <w:lang w:val="en-US"/>
                  </w:rPr>
                  <w:fldChar w:fldCharType="separate"/>
                </w:r>
                <w:r w:rsidR="00866FFF">
                  <w:rPr>
                    <w:sz w:val="16"/>
                    <w:lang w:val="en-US"/>
                  </w:rPr>
                  <w:t>(2007)</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a046de1d-4ec6-4f87-aff0-540e22fdd9dc"/>
                <w:id w:val="388692568"/>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DBhNDQ1LWY1NjQtNGJjZS1hOGQyLThjNWUzMzYyY2EyMSIsIlJhbmdlTGVuZ3RoIjo2LCJSZWZlcmVuY2VJZCI6IjQ2ZWNkM2NlLTBlMGYtNGI1ZC1hODI1LWU0NjAwOGMyNjkx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RVJJL0oiLCJQcm90ZWN0ZWQiOmZhbHNlLCJTZXgiOjAsIkNyZWF0ZWRCeSI6Il9KYW4gU3RyZWVjayIsIkNyZWF0ZWRPbiI6IjIwMjEtMTAtMTFUMTE6MjY6NDYiLCJNb2RpZmllZEJ5IjoiX0phbiBTdHJlZWNrIiwiSWQiOiJkZjc5Y2NjYi00YzFkLTQwNzEtYWVlNS0yNjU3ZmE1YTdlMjIiLCJNb2RpZmllZE9uIjoiMjAyMS0xMC0xMVQxMToyNjo0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}</w:instrText>
                </w:r>
                <w:r w:rsidRPr="0055395F">
                  <w:rPr>
                    <w:sz w:val="16"/>
                    <w:lang w:val="en-US"/>
                  </w:rPr>
                  <w:fldChar w:fldCharType="separate"/>
                </w:r>
                <w:r w:rsidR="00866FFF">
                  <w:rPr>
                    <w:sz w:val="16"/>
                    <w:lang w:val="en-US"/>
                  </w:rPr>
                  <w:t>MERI/J</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2988b414-46a3-4a41-bdc7-9e084552f891"/>
                <w:id w:val="1981495950"/>
                <w:placeholder>
                  <w:docPart w:val="052B102CAADF49BCBFED4C5E75453DB1"/>
                </w:placeholder>
              </w:sdtPr>
              <w:sdtEnd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mQ3NTdhLWRhYWYtNDM2Zi1iYzc5LWIwY2E3YWI1MWMzMCIsIlJhbmdlTGVuZ3RoIjo2LCJSZWZlcmVuY2VJZCI6IjQ2ZWNkM2NlLTBlMGYtNGI1ZC1hODI1LWU0NjAwOGMyNjkx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1FUkkvSiIsIlByb3RlY3RlZCI6ZmFsc2UsIlNleCI6MCwiQ3JlYXRlZEJ5IjoiX0phbiBTdHJlZWNrIiwiQ3JlYXRlZE9uIjoiMjAyMS0xMC0xMVQxMToyNjo0NiIsIk1vZGlmaWVkQnkiOiJfSmFuIFN0cmVlY2siLCJJZCI6ImRmNzljY2NiLTRjMWQtNDA3MS1hZWU1LTI2NTdmYTVhN2UyMiIsIk1vZGlmaWVkT24iOiIyMDIxLTEwLTExVDExOjI2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yMDAzKSJ9XX0sIlRhZyI6IkNpdGF2aVBsYWNlaG9sZGVyIzI5ODhiNDE0LTQ2YTMtNGE0MS1iZGM3LTllMDg0NTUyZjg5MSIsIlRleHQiOiIoMjAwMykiLCJXQUlWZXJzaW9uIjoiNi4xMS4wLjAifQ==}</w:instrText>
                </w:r>
                <w:r w:rsidRPr="0055395F">
                  <w:rPr>
                    <w:sz w:val="16"/>
                    <w:lang w:val="en-US"/>
                  </w:rPr>
                  <w:fldChar w:fldCharType="separate"/>
                </w:r>
                <w:r w:rsidR="00866FFF">
                  <w:rPr>
                    <w:sz w:val="16"/>
                    <w:lang w:val="en-US"/>
                  </w:rPr>
                  <w:t>(2003)</w:t>
                </w:r>
                <w:r w:rsidRPr="0055395F">
                  <w:rPr>
                    <w:sz w:val="16"/>
                    <w:lang w:val="en-US"/>
                  </w:rPr>
                  <w:fldChar w:fldCharType="end"/>
                </w:r>
              </w:sdtContent>
            </w:sdt>
            <w:r w:rsidR="007F67E5">
              <w:rPr>
                <w:sz w:val="16"/>
                <w:lang w:val="en-US"/>
              </w:rPr>
              <w:t>, resolution unclear (~China,Japan,USA)</w:t>
            </w:r>
          </w:p>
        </w:tc>
        <w:tc>
          <w:tcPr>
            <w:tcW w:w="2268" w:type="dxa"/>
          </w:tcPr>
          <w:p w14:paraId="12B8C7E9" w14:textId="5AD9DB58" w:rsidR="007E284A" w:rsidRPr="0055395F" w:rsidRDefault="00DA4DDA" w:rsidP="007E284A">
            <w:pPr>
              <w:autoSpaceDE w:val="0"/>
              <w:autoSpaceDN w:val="0"/>
              <w:adjustRightInd w:val="0"/>
              <w:rPr>
                <w:sz w:val="16"/>
                <w:lang w:val="en-US"/>
              </w:rPr>
            </w:pPr>
            <w:r>
              <w:rPr>
                <w:sz w:val="16"/>
                <w:lang w:val="en-US"/>
              </w:rPr>
              <w:t>~2007</w:t>
            </w:r>
          </w:p>
        </w:tc>
      </w:tr>
      <w:tr w:rsidR="007E284A" w:rsidRPr="006E2478" w14:paraId="4BD102F0" w14:textId="78961E7F" w:rsidTr="004A145E">
        <w:trPr>
          <w:trHeight w:val="570"/>
        </w:trPr>
        <w:tc>
          <w:tcPr>
            <w:tcW w:w="704" w:type="dxa"/>
            <w:vMerge/>
          </w:tcPr>
          <w:p w14:paraId="034345BE" w14:textId="77777777" w:rsidR="007E284A" w:rsidRPr="00131339" w:rsidRDefault="007E284A" w:rsidP="007E284A">
            <w:pPr>
              <w:rPr>
                <w:sz w:val="16"/>
                <w:lang w:val="en-US"/>
              </w:rPr>
            </w:pPr>
          </w:p>
        </w:tc>
        <w:tc>
          <w:tcPr>
            <w:tcW w:w="1701" w:type="dxa"/>
          </w:tcPr>
          <w:p w14:paraId="46D73BDA" w14:textId="08BCA4EF" w:rsidR="007E284A" w:rsidRPr="00131339" w:rsidRDefault="00EE15F2" w:rsidP="007E284A">
            <w:pPr>
              <w:rPr>
                <w:sz w:val="16"/>
                <w:lang w:val="en-US"/>
              </w:rPr>
            </w:pPr>
            <w:sdt>
              <w:sdtPr>
                <w:rPr>
                  <w:sz w:val="16"/>
                  <w:lang w:val="en-US"/>
                </w:rPr>
                <w:alias w:val="Don't edit this field"/>
                <w:tag w:val="CitaviPlaceholder#4e09a16d-5542-4b0b-99f6-9188c9508c3c"/>
                <w:id w:val="2053727917"/>
                <w:placeholder>
                  <w:docPart w:val="52148AFE231843F1AA1C01B92FEB3165"/>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zdhOWNmLTY1MGEtNGQzMi05ZTNlLTMzZWFiOGJiYWE0ZiIsIlJhbmdlTGVuZ3RoIjoxMywiUmVmZXJlbmNlSWQiOiJmYTZmM2QxMy1lYzVkLTQ4NDQtYmJhMi0yOWZlOTFkODhmOD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Y3dnZm4xc20uanBnIiwiVXJpU3RyaW5nIjoiZmE2ZjNkMTMtZWM1ZC00ODQ0LWJiYTItMjlmZTkxZDg4Zjg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NDAwMDY5Y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0MDAwNjliIiwiVXJpU3RyaW5nIjoiaHR0cHM6Ly9kb2kub3JnLzEwLjEwMjEvZXM0MDAwNjli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kdsw7ZzZXIgZXQgYWwuIn1dfSwiVGFnIjoiQ2l0YXZpUGxhY2Vob2xkZXIjNGUwOWExNmQtNTU0Mi00YjBiLTk5ZjYtOTE4OGM5NTA4YzNjIiwiVGV4dCI6Ikdsw7ZzZXIgZXQgYWwuIiwiV0FJVmVyc2lvbiI6IjYuMTEuMC4wIn0=}</w:instrText>
                </w:r>
                <w:r w:rsidR="007E284A" w:rsidRPr="00131339">
                  <w:rPr>
                    <w:sz w:val="16"/>
                    <w:lang w:val="en-US"/>
                  </w:rPr>
                  <w:fldChar w:fldCharType="separate"/>
                </w:r>
                <w:r w:rsidR="00866FFF">
                  <w:rPr>
                    <w:sz w:val="16"/>
                    <w:lang w:val="en-US"/>
                  </w:rPr>
                  <w:t>Glöser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615b221f-b62c-4a9a-8d70-3aa1ea6e40f6"/>
                <w:id w:val="1987517685"/>
                <w:placeholder>
                  <w:docPart w:val="45FA8FBF067D4BDBBAFD131B04FF2990"/>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jM5NTRmLTc5ZmUtNDQ5Ny04N2Y5LTNkOTliMDYwZDI0NyIsIlJhbmdlTGVuZ3RoIjo2LCJSZWZlcmVuY2VJZCI6ImZhNmYzZDEzLWVjNWQtNDg0NC1iYmEyLTI5ZmU5MWQ4OGY4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qc3RyZWVja1xcQXBwRGF0YVxcTG9jYWxcXFRlbXBcXGN3Z2ZuMXNtLmpwZyIsIlVyaVN0cmluZyI6ImZhNmYzZDEzLWVjNWQtNDg0NC1iYmEyLTI5ZmU5MWQ4OGY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MS9lczQwMDA2OW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DAwMDY5YiIsIlVyaVN0cmluZyI6Imh0dHBzOi8vZG9pLm9yZy8xMC4xMDIxL2VzNDAwMDY5Y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TMpIn1dfSwiVGFnIjoiQ2l0YXZpUGxhY2Vob2xkZXIjNjE1YjIyMWYtYjYyYy00YTlhLThkNzAtM2FhMWVhNmU0MGY2IiwiVGV4dCI6IigyMDEzKSIsIldBSVZlcnNpb24iOiI2LjExLjAuMCJ9}</w:instrText>
                </w:r>
                <w:r w:rsidR="007E284A">
                  <w:rPr>
                    <w:sz w:val="16"/>
                    <w:lang w:val="en-US"/>
                  </w:rPr>
                  <w:fldChar w:fldCharType="separate"/>
                </w:r>
                <w:r w:rsidR="00866FFF">
                  <w:rPr>
                    <w:sz w:val="16"/>
                    <w:lang w:val="en-US"/>
                  </w:rPr>
                  <w:t>(2013)</w:t>
                </w:r>
                <w:r w:rsidR="007E284A">
                  <w:rPr>
                    <w:sz w:val="16"/>
                    <w:lang w:val="en-US"/>
                  </w:rPr>
                  <w:fldChar w:fldCharType="end"/>
                </w:r>
              </w:sdtContent>
            </w:sdt>
          </w:p>
        </w:tc>
        <w:tc>
          <w:tcPr>
            <w:tcW w:w="1276" w:type="dxa"/>
          </w:tcPr>
          <w:p w14:paraId="4A1FEC05" w14:textId="478A49C4" w:rsidR="007E284A" w:rsidRPr="00131339" w:rsidRDefault="007E284A" w:rsidP="007E284A">
            <w:pPr>
              <w:rPr>
                <w:sz w:val="16"/>
                <w:lang w:val="en-US"/>
              </w:rPr>
            </w:pPr>
            <w:r w:rsidRPr="00131339">
              <w:rPr>
                <w:sz w:val="16"/>
                <w:lang w:val="en-US"/>
              </w:rPr>
              <w:t xml:space="preserve">Copper </w:t>
            </w:r>
          </w:p>
        </w:tc>
        <w:tc>
          <w:tcPr>
            <w:tcW w:w="1559" w:type="dxa"/>
          </w:tcPr>
          <w:p w14:paraId="1DA0C958" w14:textId="7E30768C" w:rsidR="007E284A" w:rsidRDefault="007E284A" w:rsidP="007E284A">
            <w:pPr>
              <w:rPr>
                <w:sz w:val="16"/>
                <w:lang w:val="en-US"/>
              </w:rPr>
            </w:pPr>
            <w:r>
              <w:rPr>
                <w:sz w:val="16"/>
                <w:lang w:val="en-US"/>
              </w:rPr>
              <w:t xml:space="preserve">Global, </w:t>
            </w:r>
            <w:r w:rsidR="00B47CCB">
              <w:rPr>
                <w:sz w:val="16"/>
                <w:lang w:val="en-US"/>
              </w:rPr>
              <w:t>total</w:t>
            </w:r>
          </w:p>
        </w:tc>
        <w:tc>
          <w:tcPr>
            <w:tcW w:w="1276" w:type="dxa"/>
          </w:tcPr>
          <w:p w14:paraId="397FFB8C" w14:textId="5E6DC669" w:rsidR="007E284A" w:rsidRDefault="007E284A" w:rsidP="007E284A">
            <w:pPr>
              <w:rPr>
                <w:sz w:val="16"/>
                <w:lang w:val="en-US"/>
              </w:rPr>
            </w:pPr>
            <w:r w:rsidRPr="00131339">
              <w:rPr>
                <w:sz w:val="16"/>
                <w:lang w:val="en-US"/>
              </w:rPr>
              <w:t>1910-2010</w:t>
            </w:r>
          </w:p>
        </w:tc>
        <w:tc>
          <w:tcPr>
            <w:tcW w:w="850" w:type="dxa"/>
          </w:tcPr>
          <w:p w14:paraId="3101C993" w14:textId="7317095E" w:rsidR="007E284A" w:rsidRDefault="007E284A" w:rsidP="007E284A">
            <w:pPr>
              <w:rPr>
                <w:sz w:val="16"/>
                <w:lang w:val="en-US"/>
              </w:rPr>
            </w:pPr>
            <w:r>
              <w:rPr>
                <w:sz w:val="16"/>
                <w:lang w:val="en-US"/>
              </w:rPr>
              <w:t>17</w:t>
            </w:r>
          </w:p>
        </w:tc>
        <w:tc>
          <w:tcPr>
            <w:tcW w:w="4253" w:type="dxa"/>
          </w:tcPr>
          <w:p w14:paraId="23D4E783" w14:textId="32991EC3" w:rsidR="007E284A" w:rsidRDefault="007E284A" w:rsidP="007E284A">
            <w:pPr>
              <w:rPr>
                <w:sz w:val="16"/>
                <w:lang w:val="en-US"/>
              </w:rPr>
            </w:pPr>
            <w:r w:rsidRPr="007E284A">
              <w:rPr>
                <w:sz w:val="16"/>
              </w:rPr>
              <w:t xml:space="preserve">ICSG, ICA &amp; </w:t>
            </w:r>
            <w:sdt>
              <w:sdtPr>
                <w:rPr>
                  <w:sz w:val="16"/>
                  <w:lang w:val="en-US"/>
                </w:rPr>
                <w:alias w:val="Don't edit this field"/>
                <w:tag w:val="CitaviPlaceholder#2fd238ea-3811-4da6-8a59-414930f54e8e"/>
                <w:id w:val="19136768"/>
                <w:placeholder>
                  <w:docPart w:val="B3C73FE8FDE249CA985B231C81CDB3A3"/>
                </w:placeholder>
              </w:sdtPr>
              <w:sdtEndPr/>
              <w:sdtContent>
                <w:r>
                  <w:rPr>
                    <w:sz w:val="16"/>
                    <w:lang w:val="en-US"/>
                  </w:rPr>
                  <w:fldChar w:fldCharType="begin"/>
                </w:r>
                <w:r w:rsidR="0048221B">
                  <w:rPr>
                    <w:sz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jUyODA5LTY1NTAtNDZiZS1hNDUwLWQ5YTFhZjZhMTYyMiIsIlJhbmdlTGVuZ3RoIjoxMiwiUmVmZXJlbmNlSWQiOiIwNWJiNWQ5My1kMDg4LTQ3MDgtYjY0Yy1mZjMyMDNmYTU1MD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a296dWV6NTAuanBnIiwiVXJpU3RyaW5nIjoiMDViYjVkOTMtZDA4OC00NzA4LWI2NGMtZmYzMjAzZmE1NTA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}</w:instrText>
                </w:r>
                <w:r>
                  <w:rPr>
                    <w:sz w:val="16"/>
                    <w:lang w:val="en-US"/>
                  </w:rPr>
                  <w:fldChar w:fldCharType="separate"/>
                </w:r>
                <w:r w:rsidR="00866FFF">
                  <w:rPr>
                    <w:sz w:val="16"/>
                  </w:rPr>
                  <w:t>Ayres et al.</w:t>
                </w:r>
                <w:r>
                  <w:rPr>
                    <w:sz w:val="16"/>
                    <w:lang w:val="en-US"/>
                  </w:rPr>
                  <w:fldChar w:fldCharType="end"/>
                </w:r>
              </w:sdtContent>
            </w:sdt>
            <w:r w:rsidRPr="007E284A">
              <w:rPr>
                <w:sz w:val="16"/>
              </w:rPr>
              <w:t xml:space="preserve"> </w:t>
            </w:r>
            <w:sdt>
              <w:sdtPr>
                <w:rPr>
                  <w:sz w:val="16"/>
                  <w:lang w:val="en-US"/>
                </w:rPr>
                <w:alias w:val="Don't edit this field"/>
                <w:tag w:val="CitaviPlaceholder#087cda9b-40bb-4b03-ba64-c269db3f93a9"/>
                <w:id w:val="-1949609052"/>
                <w:placeholder>
                  <w:docPart w:val="B3C73FE8FDE249CA985B231C81CDB3A3"/>
                </w:placeholder>
              </w:sdtPr>
              <w:sdtEndPr/>
              <w:sdtContent>
                <w:r>
                  <w:rPr>
                    <w:sz w:val="16"/>
                    <w:lang w:val="en-US"/>
                  </w:rPr>
                  <w:fldChar w:fldCharType="begin"/>
                </w:r>
                <w:r w:rsidR="0048221B">
                  <w:rPr>
                    <w:sz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jYxMzhiLTRjOTQtNDY0OS1hZmI4LTcwZGI4NWYxOGY3MiIsIlJhbmdlTGVuZ3RoIjo2LCJSZWZlcmVuY2VJZCI6IjA1YmI1ZDkzLWQwODgtNDcwOC1iNjRjLWZmMzIwM2ZhNTUw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qc3RyZWVja1xcQXBwRGF0YVxcTG9jYWxcXFRlbXBcXGtvenVlejUwLmpwZyIsIlVyaVN0cmluZyI6IjA1YmI1ZDkzLWQwODgtNDcwOC1iNjRjLWZmMzIwM2ZhNTUw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wMykifV19LCJUYWciOiJDaXRhdmlQbGFjZWhvbGRlciMwODdjZGE5Yi00MGJiLTRiMDMtYmE2NC1jMjY5ZGIzZjkzYTkiLCJUZXh0IjoiKDIwMDMpIiwiV0FJVmVyc2lvbiI6IjYuMTEuMC4wIn0=}</w:instrText>
                </w:r>
                <w:r>
                  <w:rPr>
                    <w:sz w:val="16"/>
                    <w:lang w:val="en-US"/>
                  </w:rPr>
                  <w:fldChar w:fldCharType="separate"/>
                </w:r>
                <w:r w:rsidR="00866FFF">
                  <w:rPr>
                    <w:sz w:val="16"/>
                  </w:rPr>
                  <w:t>(2003)</w:t>
                </w:r>
                <w:r>
                  <w:rPr>
                    <w:sz w:val="16"/>
                    <w:lang w:val="en-US"/>
                  </w:rPr>
                  <w:fldChar w:fldCharType="end"/>
                </w:r>
              </w:sdtContent>
            </w:sdt>
            <w:r w:rsidR="0069758C">
              <w:rPr>
                <w:sz w:val="16"/>
                <w:lang w:val="en-US"/>
              </w:rPr>
              <w:t>, resolution unclear</w:t>
            </w:r>
          </w:p>
        </w:tc>
        <w:tc>
          <w:tcPr>
            <w:tcW w:w="2268" w:type="dxa"/>
          </w:tcPr>
          <w:p w14:paraId="2435B769" w14:textId="6AF80C2E" w:rsidR="007E284A" w:rsidRDefault="007E284A" w:rsidP="007E284A">
            <w:pPr>
              <w:rPr>
                <w:sz w:val="16"/>
                <w:lang w:val="en-US"/>
              </w:rPr>
            </w:pPr>
            <w:r w:rsidRPr="00131339">
              <w:rPr>
                <w:sz w:val="16"/>
                <w:lang w:val="en-US"/>
              </w:rPr>
              <w:t>1912-2008</w:t>
            </w:r>
            <w:r>
              <w:rPr>
                <w:sz w:val="16"/>
                <w:lang w:val="en-US"/>
              </w:rPr>
              <w:t xml:space="preserve">, </w:t>
            </w:r>
            <w:r w:rsidRPr="00131339">
              <w:rPr>
                <w:sz w:val="16"/>
                <w:lang w:val="en-US"/>
              </w:rPr>
              <w:t>2006-2010</w:t>
            </w:r>
          </w:p>
        </w:tc>
      </w:tr>
      <w:tr w:rsidR="007E284A" w:rsidRPr="00131339" w14:paraId="7AB321CA" w14:textId="18DF6927" w:rsidTr="004A145E">
        <w:tc>
          <w:tcPr>
            <w:tcW w:w="704" w:type="dxa"/>
            <w:vMerge/>
          </w:tcPr>
          <w:p w14:paraId="2C6A7E84" w14:textId="77777777" w:rsidR="007E284A" w:rsidRPr="00131339" w:rsidRDefault="007E284A" w:rsidP="007E284A">
            <w:pPr>
              <w:rPr>
                <w:sz w:val="16"/>
                <w:lang w:val="en-US"/>
              </w:rPr>
            </w:pPr>
          </w:p>
        </w:tc>
        <w:tc>
          <w:tcPr>
            <w:tcW w:w="1701" w:type="dxa"/>
          </w:tcPr>
          <w:p w14:paraId="0C8452D1" w14:textId="401DC6C5" w:rsidR="007E284A" w:rsidRPr="00131339" w:rsidRDefault="00EE15F2" w:rsidP="007E284A">
            <w:pPr>
              <w:rPr>
                <w:sz w:val="16"/>
                <w:lang w:val="en-US"/>
              </w:rPr>
            </w:pPr>
            <w:sdt>
              <w:sdtPr>
                <w:rPr>
                  <w:sz w:val="16"/>
                  <w:lang w:val="en-US"/>
                </w:rPr>
                <w:alias w:val="Don't edit this field"/>
                <w:tag w:val="CitaviPlaceholder#e637a0bb-8623-4b73-b38c-d29752db9715"/>
                <w:id w:val="-1801919639"/>
                <w:placeholder>
                  <w:docPart w:val="78209222F00A436DBB503E57986074AC"/>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zdhNjJmLTkyNDEtNDE4ZS05NGY2LTAzYTcyNjdjYjY1OS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2U2MzdhMGJiLTg2MjMtNGI3My1iMzhjLWQyOTc1MmRiOTcxNSIsIlRleHQiOiJQYXVsaXVrIGV0IGFsLiIsIldBSVZlcnNpb24iOiI2LjExLjAuMCJ9}</w:instrText>
                </w:r>
                <w:r w:rsidR="007E284A" w:rsidRPr="00131339">
                  <w:rPr>
                    <w:sz w:val="16"/>
                    <w:lang w:val="en-US"/>
                  </w:rPr>
                  <w:fldChar w:fldCharType="separate"/>
                </w:r>
                <w:r w:rsidR="00866FFF">
                  <w:rPr>
                    <w:sz w:val="16"/>
                    <w:lang w:val="en-US"/>
                  </w:rPr>
                  <w:t>Pauliuk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e86054ab-1d31-4d16-97e2-36dfdb03c41e"/>
                <w:id w:val="-1690836505"/>
                <w:placeholder>
                  <w:docPart w:val="45FA8FBF067D4BDBBAFD131B04FF2990"/>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mM1NWU3LTFiNjktNGY5My04NzNmLTk5MmQzOWE1ZGZiOCIsIlJhbmdlTGVuZ3RoIjo2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zKSJ9XX0sIlRhZyI6IkNpdGF2aVBsYWNlaG9sZGVyI2U4NjA1NGFiLTFkMzEtNGQxNi05N2UyLTM2ZGZkYjAzYzQxZSIsIlRleHQiOiIoMjAxMykiLCJXQUlWZXJzaW9uIjoiNi4xMS4wLjAifQ==}</w:instrText>
                </w:r>
                <w:r w:rsidR="007E284A">
                  <w:rPr>
                    <w:sz w:val="16"/>
                    <w:lang w:val="en-US"/>
                  </w:rPr>
                  <w:fldChar w:fldCharType="separate"/>
                </w:r>
                <w:r w:rsidR="00866FFF">
                  <w:rPr>
                    <w:sz w:val="16"/>
                    <w:lang w:val="en-US"/>
                  </w:rPr>
                  <w:t>(2013)</w:t>
                </w:r>
                <w:r w:rsidR="007E284A">
                  <w:rPr>
                    <w:sz w:val="16"/>
                    <w:lang w:val="en-US"/>
                  </w:rPr>
                  <w:fldChar w:fldCharType="end"/>
                </w:r>
              </w:sdtContent>
            </w:sdt>
          </w:p>
        </w:tc>
        <w:tc>
          <w:tcPr>
            <w:tcW w:w="1276" w:type="dxa"/>
          </w:tcPr>
          <w:p w14:paraId="4B69CCA1" w14:textId="327B56D8" w:rsidR="007E284A" w:rsidRPr="00131339" w:rsidRDefault="007E284A" w:rsidP="007E284A">
            <w:pPr>
              <w:rPr>
                <w:sz w:val="16"/>
                <w:lang w:val="en-US"/>
              </w:rPr>
            </w:pPr>
            <w:r w:rsidRPr="00131339">
              <w:rPr>
                <w:sz w:val="16"/>
                <w:lang w:val="en-US"/>
              </w:rPr>
              <w:t xml:space="preserve">Iron &amp; steel </w:t>
            </w:r>
          </w:p>
        </w:tc>
        <w:tc>
          <w:tcPr>
            <w:tcW w:w="1559" w:type="dxa"/>
          </w:tcPr>
          <w:p w14:paraId="3D0D6A3B" w14:textId="06D9B7BE" w:rsidR="007E284A" w:rsidRDefault="007E284A" w:rsidP="007E284A">
            <w:pPr>
              <w:rPr>
                <w:sz w:val="16"/>
                <w:lang w:val="en-US"/>
              </w:rPr>
            </w:pPr>
            <w:r>
              <w:rPr>
                <w:sz w:val="16"/>
                <w:lang w:val="en-US"/>
              </w:rPr>
              <w:t xml:space="preserve">Global, </w:t>
            </w:r>
            <w:r w:rsidR="00B47CCB">
              <w:rPr>
                <w:sz w:val="16"/>
                <w:lang w:val="en-US"/>
              </w:rPr>
              <w:t>country-level</w:t>
            </w:r>
          </w:p>
        </w:tc>
        <w:tc>
          <w:tcPr>
            <w:tcW w:w="1276" w:type="dxa"/>
          </w:tcPr>
          <w:p w14:paraId="5FBAFDF8" w14:textId="0C8284E9" w:rsidR="007E284A" w:rsidRDefault="007E284A" w:rsidP="007E284A">
            <w:pPr>
              <w:rPr>
                <w:sz w:val="16"/>
                <w:lang w:val="en-US"/>
              </w:rPr>
            </w:pPr>
            <w:r w:rsidRPr="00131339">
              <w:rPr>
                <w:sz w:val="16"/>
                <w:lang w:val="en-US"/>
              </w:rPr>
              <w:t>1700-2008</w:t>
            </w:r>
          </w:p>
        </w:tc>
        <w:tc>
          <w:tcPr>
            <w:tcW w:w="850" w:type="dxa"/>
          </w:tcPr>
          <w:p w14:paraId="631C966C" w14:textId="2F56C297" w:rsidR="007E284A" w:rsidRDefault="007E284A" w:rsidP="007E284A">
            <w:pPr>
              <w:rPr>
                <w:sz w:val="16"/>
                <w:lang w:val="en-US"/>
              </w:rPr>
            </w:pPr>
            <w:r>
              <w:rPr>
                <w:sz w:val="16"/>
                <w:lang w:val="en-US"/>
              </w:rPr>
              <w:t>4</w:t>
            </w:r>
          </w:p>
        </w:tc>
        <w:tc>
          <w:tcPr>
            <w:tcW w:w="4253" w:type="dxa"/>
          </w:tcPr>
          <w:p w14:paraId="6C06BF02" w14:textId="58A63C09" w:rsidR="007E284A" w:rsidRDefault="007E284A" w:rsidP="007E284A">
            <w:pPr>
              <w:rPr>
                <w:sz w:val="16"/>
                <w:lang w:val="en-US"/>
              </w:rPr>
            </w:pPr>
            <w:r>
              <w:rPr>
                <w:sz w:val="16"/>
                <w:lang w:val="en-US"/>
              </w:rPr>
              <w:t xml:space="preserve">USA: </w:t>
            </w:r>
            <w:sdt>
              <w:sdtPr>
                <w:rPr>
                  <w:sz w:val="16"/>
                  <w:lang w:val="en-US"/>
                </w:rPr>
                <w:alias w:val="Don't edit this field"/>
                <w:tag w:val="CitaviPlaceholder#6d255886-0981-4b29-b515-500c7d80fb5f"/>
                <w:id w:val="-1702472351"/>
                <w:placeholder>
                  <w:docPart w:val="BECC986A297F459EA81FCF677FB40CE7"/>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MzFiZmJlLTIxMzktNDRlYS04MWRmLWE2NmQxZGFhZWVmOCIsIlJhbmdlTGVuZ3RoIjo0LCJSZWZlcmVuY2VJZCI6IjkwMjkzODMyLWYzMjgtNGQzOS1iNjE2LTM1NzE1ZGUzMDRh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SVNJIiwiUHJvdGVjdGVkIjpmYWxzZSwiU2V4IjowLCJDcmVhdGVkQnkiOiJfSmFuIFN0cmVlY2siLCJDcmVhdGVkT24iOiIyMDIxLTEwLTExVDA5OjM2OjM5IiwiTW9kaWZpZWRCeSI6Il9KYW4gU3RyZWVjayIsIklkIjoiYjdkZDE3ZDktOTJhYy00Y2VkLWJjNzktNTVlNTg1ZWNkY2FiIiwiTW9kaWZpZWRPbiI6IjIwMjEtMTAtMTFUMDk6MzY6Mz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}</w:instrText>
                </w:r>
                <w:r>
                  <w:rPr>
                    <w:sz w:val="16"/>
                    <w:lang w:val="en-US"/>
                  </w:rPr>
                  <w:fldChar w:fldCharType="separate"/>
                </w:r>
                <w:r w:rsidR="00866FFF">
                  <w:rPr>
                    <w:sz w:val="16"/>
                    <w:lang w:val="en-US"/>
                  </w:rPr>
                  <w:t>AISI</w:t>
                </w:r>
                <w:r>
                  <w:rPr>
                    <w:sz w:val="16"/>
                    <w:lang w:val="en-US"/>
                  </w:rPr>
                  <w:fldChar w:fldCharType="end"/>
                </w:r>
              </w:sdtContent>
            </w:sdt>
            <w:r>
              <w:rPr>
                <w:sz w:val="16"/>
                <w:lang w:val="en-US"/>
              </w:rPr>
              <w:t xml:space="preserve"> </w:t>
            </w:r>
            <w:sdt>
              <w:sdtPr>
                <w:rPr>
                  <w:sz w:val="16"/>
                  <w:lang w:val="en-US"/>
                </w:rPr>
                <w:alias w:val="Don't edit this field"/>
                <w:tag w:val="CitaviPlaceholder#ccadc83c-9e89-48d8-9f0d-8717fdf8c07d"/>
                <w:id w:val="-1269847616"/>
                <w:placeholder>
                  <w:docPart w:val="BECC986A297F459EA81FCF677FB40CE7"/>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NDQwZWRjLWY2ZjItNGQzNi05NjA1LTkwYzhlOWM5NmUyYiIsIlJhbmdlTGVuZ3RoIjoxMSwiUmVmZXJlbmNlSWQiOiI5MDI5MzgzMi1mMzI4LTRkMzktYjYxNi0zNTcxNWRlMzA0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SVNJIiwiUHJvdGVjdGVkIjpmYWxzZSwiU2V4IjowLCJDcmVhdGVkQnkiOiJfSmFuIFN0cmVlY2siLCJDcmVhdGVkT24iOiIyMDIxLTEwLTExVDA5OjM2OjM5IiwiTW9kaWZpZWRCeSI6Il9KYW4gU3RyZWVjayIsIklkIjoiYjdkZDE3ZDktOTJhYy00Y2VkLWJjNzktNTVlNTg1ZWNkY2FiIiwiTW9kaWZpZWRPbiI6IjIwMjEtMTAtMTFUMDk6MzY6Mz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}</w:instrText>
                </w:r>
                <w:r>
                  <w:rPr>
                    <w:sz w:val="16"/>
                    <w:lang w:val="en-US"/>
                  </w:rPr>
                  <w:fldChar w:fldCharType="separate"/>
                </w:r>
                <w:r w:rsidR="00866FFF">
                  <w:rPr>
                    <w:sz w:val="16"/>
                    <w:lang w:val="en-US"/>
                  </w:rPr>
                  <w:t>(1941-2005)</w:t>
                </w:r>
                <w:r>
                  <w:rPr>
                    <w:sz w:val="16"/>
                    <w:lang w:val="en-US"/>
                  </w:rPr>
                  <w:fldChar w:fldCharType="end"/>
                </w:r>
              </w:sdtContent>
            </w:sdt>
            <w:r>
              <w:rPr>
                <w:sz w:val="16"/>
                <w:lang w:val="en-US"/>
              </w:rPr>
              <w:t xml:space="preserve">, UK: </w:t>
            </w:r>
            <w:sdt>
              <w:sdtPr>
                <w:rPr>
                  <w:sz w:val="16"/>
                  <w:lang w:val="en-US"/>
                </w:rPr>
                <w:alias w:val="Don't edit this field"/>
                <w:tag w:val="CitaviPlaceholder#760a5d0e-07d1-4682-8675-02adba91671f"/>
                <w:id w:val="1881974561"/>
                <w:placeholder>
                  <w:docPart w:val="EC1468E23C1F4B809863F2F31FDDC72D"/>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OGRjNmY1LWQ3OGMtNDYwMi04ZTM0LTk0MDI4MDRjNjk4ZSIsIlJhbmdlTGVuZ3RoIjo0LCJSZWZlcmVuY2VJZCI6IjEyY2Q4MTQzLTg0ZTItNGMyMC04MjZlLTZkOGI2YmZiZjBj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JU1NCIiwiUHJvdGVjdGVkIjpmYWxzZSwiU2V4IjowLCJDcmVhdGVkQnkiOiJfSmFuIFN0cmVlY2siLCJDcmVhdGVkT24iOiIyMDIwLTAzLTI1VDEzOjAxOjA3IiwiTW9kaWZpZWRCeSI6Il9KYW4gU3RyZWVjayIsIklkIjoiODUyNjQ5OGQtMTM0ZS00ODNlLThiYWItYzI2ZWUyNmE5YmVjIiwiTW9kaWZpZWRPbiI6IjIwMjAtMDMtMjVUMTM6MDE6MDciLCJQcm9qZWN0Ijp7IiRpZCI6IjUiLCIkdHlwZSI6IlN3aXNzQWNhZGVtaWMuQ2l0YXZpLlByb2plY3QsIFN3aXNzQWNhZGVtaWMuQ2l0YXZpIn19XSwiQ2l0YXRpb25LZXlVcGRhdGVUeXBlIjowLCJDb2xsYWJvcmF0b3JzIjpbXSwiRGF0ZSI6IjE5Nzki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}</w:instrText>
                </w:r>
                <w:r>
                  <w:rPr>
                    <w:sz w:val="16"/>
                    <w:lang w:val="en-US"/>
                  </w:rPr>
                  <w:fldChar w:fldCharType="separate"/>
                </w:r>
                <w:r w:rsidR="00866FFF">
                  <w:rPr>
                    <w:sz w:val="16"/>
                    <w:lang w:val="en-US"/>
                  </w:rPr>
                  <w:t>ISSB</w:t>
                </w:r>
                <w:r>
                  <w:rPr>
                    <w:sz w:val="16"/>
                    <w:lang w:val="en-US"/>
                  </w:rPr>
                  <w:fldChar w:fldCharType="end"/>
                </w:r>
              </w:sdtContent>
            </w:sdt>
            <w:r w:rsidRPr="00131339">
              <w:rPr>
                <w:sz w:val="16"/>
                <w:lang w:val="en-US"/>
              </w:rPr>
              <w:t xml:space="preserve"> </w:t>
            </w:r>
            <w:sdt>
              <w:sdtPr>
                <w:rPr>
                  <w:sz w:val="16"/>
                  <w:lang w:val="en-US"/>
                </w:rPr>
                <w:alias w:val="Don't edit this field"/>
                <w:tag w:val="CitaviPlaceholder#1b64145c-163e-4230-8519-354cff0d41c3"/>
                <w:id w:val="-93554811"/>
                <w:placeholder>
                  <w:docPart w:val="EC1468E23C1F4B809863F2F31FDDC72D"/>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WI5YjE0LWI1NzktNDcwZS05NWQ4LTA2ZmE2NmM2ZWZkYiIsIlJhbmdlTGVuZ3RoIjo2LCJSZWZlcmVuY2VJZCI6IjEyY2Q4MTQzLTg0ZTItNGMyMC04MjZlLTZkOGI2YmZiZjBj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c5KSJ9XX0sIlRhZyI6IkNpdGF2aVBsYWNlaG9sZGVyIzFiNjQxNDVjLTE2M2UtNDIzMC04NTE5LTM1NGNmZjBkNDFjMyIsIlRleHQiOiIoMTk3OSkiLCJXQUlWZXJzaW9uIjoiNi4xMS4wLjAifQ==}</w:instrText>
                </w:r>
                <w:r>
                  <w:rPr>
                    <w:sz w:val="16"/>
                    <w:lang w:val="en-US"/>
                  </w:rPr>
                  <w:fldChar w:fldCharType="separate"/>
                </w:r>
                <w:r w:rsidR="00866FFF">
                  <w:rPr>
                    <w:sz w:val="16"/>
                    <w:lang w:val="en-US"/>
                  </w:rPr>
                  <w:t>(1979)</w:t>
                </w:r>
                <w:r>
                  <w:rPr>
                    <w:sz w:val="16"/>
                    <w:lang w:val="en-US"/>
                  </w:rPr>
                  <w:fldChar w:fldCharType="end"/>
                </w:r>
              </w:sdtContent>
            </w:sdt>
            <w:r>
              <w:rPr>
                <w:sz w:val="16"/>
                <w:lang w:val="en-US"/>
              </w:rPr>
              <w:t xml:space="preserve"> </w:t>
            </w:r>
            <w:r w:rsidRPr="00131339">
              <w:rPr>
                <w:sz w:val="16"/>
                <w:lang w:val="en-US"/>
              </w:rPr>
              <w:t xml:space="preserve">&amp; </w:t>
            </w:r>
            <w:sdt>
              <w:sdtPr>
                <w:rPr>
                  <w:sz w:val="16"/>
                  <w:lang w:val="en-US"/>
                </w:rPr>
                <w:alias w:val="Don't edit this field"/>
                <w:tag w:val="CitaviPlaceholder#4e307a55-0d2a-4ead-852f-90a8329e85be"/>
                <w:id w:val="2110004294"/>
                <w:placeholder>
                  <w:docPart w:val="EC1468E23C1F4B809863F2F31FDDC72D"/>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NmQyYzI4LTc4OTYtNGZkYi1iMGIzLWM5NjU5MmQ3ZjljNC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NGUzMDdhNTUtMGQyYS00ZWFkLTg1MmYtOTBhODMyOWU4NWJlIiwiVGV4dCI6IkRhaGxzdHLDtm0gZXQgYWwuIiwiV0FJVmVyc2lvbiI6IjYuMTEuMC4wIn0=}</w:instrText>
                </w:r>
                <w:r>
                  <w:rPr>
                    <w:sz w:val="16"/>
                    <w:lang w:val="en-US"/>
                  </w:rPr>
                  <w:fldChar w:fldCharType="separate"/>
                </w:r>
                <w:r w:rsidR="00866FFF">
                  <w:rPr>
                    <w:sz w:val="16"/>
                    <w:lang w:val="en-US"/>
                  </w:rPr>
                  <w:t>Dahlström et al.</w:t>
                </w:r>
                <w:r>
                  <w:rPr>
                    <w:sz w:val="16"/>
                    <w:lang w:val="en-US"/>
                  </w:rPr>
                  <w:fldChar w:fldCharType="end"/>
                </w:r>
              </w:sdtContent>
            </w:sdt>
            <w:r>
              <w:rPr>
                <w:sz w:val="16"/>
                <w:lang w:val="en-US"/>
              </w:rPr>
              <w:t xml:space="preserve"> </w:t>
            </w:r>
            <w:sdt>
              <w:sdtPr>
                <w:rPr>
                  <w:sz w:val="16"/>
                  <w:lang w:val="en-US"/>
                </w:rPr>
                <w:alias w:val="Don't edit this field"/>
                <w:tag w:val="CitaviPlaceholder#c7885d07-dac0-4840-8a09-c85d0769452b"/>
                <w:id w:val="-145901747"/>
                <w:placeholder>
                  <w:docPart w:val="EC1468E23C1F4B809863F2F31FDDC72D"/>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zhmY2ZlLWQwYmQtNDc4MC05NTM0LTgzMDY5MjE1OTNmNy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Yzc4ODVkMDctZGFjMC00ODQwLThhMDktYzg1ZDA3Njk0NTJiIiwiVGV4dCI6IigyMDA0KSIsIldBSVZlcnNpb24iOiI2LjExLjAuMCJ9}</w:instrText>
                </w:r>
                <w:r>
                  <w:rPr>
                    <w:sz w:val="16"/>
                    <w:lang w:val="en-US"/>
                  </w:rPr>
                  <w:fldChar w:fldCharType="separate"/>
                </w:r>
                <w:r w:rsidR="00866FFF">
                  <w:rPr>
                    <w:sz w:val="16"/>
                    <w:lang w:val="en-US"/>
                  </w:rPr>
                  <w:t>(2004)</w:t>
                </w:r>
                <w:r>
                  <w:rPr>
                    <w:sz w:val="16"/>
                    <w:lang w:val="en-US"/>
                  </w:rPr>
                  <w:fldChar w:fldCharType="end"/>
                </w:r>
              </w:sdtContent>
            </w:sdt>
            <w:r>
              <w:rPr>
                <w:sz w:val="16"/>
                <w:lang w:val="en-US"/>
              </w:rPr>
              <w:t xml:space="preserve">, India: </w:t>
            </w:r>
            <w:sdt>
              <w:sdtPr>
                <w:rPr>
                  <w:sz w:val="16"/>
                  <w:lang w:val="en-US"/>
                </w:rPr>
                <w:alias w:val="Don't edit this field"/>
                <w:tag w:val="CitaviPlaceholder#e2b62260-4598-46c1-bcba-c8426714020d"/>
                <w:id w:val="2144691183"/>
                <w:placeholder>
                  <w:docPart w:val="E7E54889D0A24C5B82F0EFAD2D91FC41"/>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TUwNDA0LTEyZGItNGFmOC04NmQzLTdiOWIyYzNhYmQyOSIsIlJhbmdlTGVuZ3RoIjo0LCJSZWZlcmVuY2VJZCI6ImRjYzIwYjY0LTE1YTQtNGE5OC1hY2NlLTQyNTdlN2M5ZGZi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TRVJDIiwiUHJvdGVjdGVkIjpmYWxzZSwiU2V4IjowLCJDcmVhdGVkQnkiOiJfSmFuIFN0cmVlY2siLCJDcmVhdGVkT24iOiIyMDIxLTEwLTExVDA5OjU1OjUxIiwiTW9kaWZpZWRCeSI6Il9KYW4gU3RyZWVjayIsIklkIjoiNzQ2MjhjM2QtYWM3Mi00NTY1LWE4ODItYTYyYmFlY2MzYjE5IiwiTW9kaWZpZWRPbiI6IjIwMjEtMTAtMTFUMDk6NTU6NTEiLCJQcm9qZWN0Ijp7IiRpZCI6IjUiLCIkdHlwZSI6IlN3aXNzQWNhZGVtaWMuQ2l0YXZpLlByb2plY3QsIFN3aXNzQWNhZGVtaWMuQ2l0YXZpIn19XSwiQ2l0YXRpb25LZXlVcGRhdGVUeXBlIjowLCJDb2xsYWJvcmF0b3JzIjpbXSwiRGF0ZSI6IjIwMTItMDEtMjU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3d3dy5zdGVlbHNjZW5hcmlvLmNvbS9yZXNlYXJjaC4iLCJVcmlTdHJpbmciOiJodHRwOi8vd3d3LnN0ZWVsc2NlbmFyaW8uY29tL3Jlc2VhcmNo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}</w:instrText>
                </w:r>
                <w:r>
                  <w:rPr>
                    <w:sz w:val="16"/>
                    <w:lang w:val="en-US"/>
                  </w:rPr>
                  <w:fldChar w:fldCharType="separate"/>
                </w:r>
                <w:r w:rsidR="00866FFF">
                  <w:rPr>
                    <w:sz w:val="16"/>
                    <w:lang w:val="en-US"/>
                  </w:rPr>
                  <w:t>SERC</w:t>
                </w:r>
                <w:r>
                  <w:rPr>
                    <w:sz w:val="16"/>
                    <w:lang w:val="en-US"/>
                  </w:rPr>
                  <w:fldChar w:fldCharType="end"/>
                </w:r>
              </w:sdtContent>
            </w:sdt>
          </w:p>
        </w:tc>
        <w:tc>
          <w:tcPr>
            <w:tcW w:w="2268" w:type="dxa"/>
          </w:tcPr>
          <w:p w14:paraId="4D8AF84D" w14:textId="61DB5D0B" w:rsidR="007E284A" w:rsidRDefault="007E284A" w:rsidP="007E284A">
            <w:pPr>
              <w:rPr>
                <w:sz w:val="16"/>
                <w:lang w:val="en-US"/>
              </w:rPr>
            </w:pPr>
            <w:r>
              <w:rPr>
                <w:sz w:val="16"/>
                <w:lang w:val="en-US"/>
              </w:rPr>
              <w:t xml:space="preserve">2004, </w:t>
            </w:r>
            <w:r w:rsidRPr="00131339">
              <w:rPr>
                <w:sz w:val="16"/>
                <w:lang w:val="en-US"/>
              </w:rPr>
              <w:t>1960-65 &amp; 1970-2000</w:t>
            </w:r>
            <w:r>
              <w:rPr>
                <w:sz w:val="16"/>
                <w:lang w:val="en-US"/>
              </w:rPr>
              <w:t xml:space="preserve">, </w:t>
            </w:r>
            <w:r w:rsidRPr="00131339">
              <w:rPr>
                <w:sz w:val="16"/>
                <w:lang w:val="en-US"/>
              </w:rPr>
              <w:t>1995-1999</w:t>
            </w:r>
          </w:p>
        </w:tc>
      </w:tr>
      <w:tr w:rsidR="007E284A" w:rsidRPr="00217DA1" w14:paraId="0D274BE8" w14:textId="00139FE3" w:rsidTr="004A145E">
        <w:tc>
          <w:tcPr>
            <w:tcW w:w="704" w:type="dxa"/>
            <w:vMerge/>
          </w:tcPr>
          <w:p w14:paraId="4524291C" w14:textId="77777777" w:rsidR="007E284A" w:rsidRPr="00131339" w:rsidRDefault="007E284A" w:rsidP="007E284A">
            <w:pPr>
              <w:rPr>
                <w:sz w:val="16"/>
                <w:lang w:val="en-US"/>
              </w:rPr>
            </w:pPr>
          </w:p>
        </w:tc>
        <w:tc>
          <w:tcPr>
            <w:tcW w:w="1701" w:type="dxa"/>
          </w:tcPr>
          <w:p w14:paraId="1749F236" w14:textId="21F814A8" w:rsidR="007E284A" w:rsidRPr="00412688" w:rsidRDefault="00EE15F2" w:rsidP="007E284A">
            <w:pPr>
              <w:rPr>
                <w:sz w:val="16"/>
                <w:lang w:val="en-US"/>
              </w:rPr>
            </w:pPr>
            <w:sdt>
              <w:sdtPr>
                <w:rPr>
                  <w:sz w:val="16"/>
                  <w:lang w:val="en-US"/>
                </w:rPr>
                <w:alias w:val="Don't edit this field"/>
                <w:tag w:val="CitaviPlaceholder#0f092ae1-5fda-4ef8-a793-efd1314526cf"/>
                <w:id w:val="435035191"/>
                <w:placeholder>
                  <w:docPart w:val="50981EA272D24FB08D30BE5A472299BA"/>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NzIzMjdiLWU4MDktNDMyMi04MWVhLTMwOTI5NzYyNmNiYSIsIlJhbmdlTGVuZ3RoIjoxNCwiUmVmZXJlbmNlSWQiOiJmOTE5MTY4Yy1jMGFiLTQwODItYmYwNS1kOTdhOWQyNTczOT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IxL2VzMzA1MTA4c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yMS9lczMwNTEwOHAiLCJVcmlTdHJpbmciOiJodHRwczovL2RvaS5vcmcvMTAuMTAyMS9lczMwNTEwOH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IxVDA3OjUxOjA4IiwiTW9kaWZpZWRCeSI6Il9KYW4gU3RyZWVjayIsIklkIjoiZGRkMTE5NmYtMTc1MS00MWE3LWJmMjItMzU0ZGZjYmQwZWE5IiwiTW9kaWZpZWRPbiI6IjIwMjAtMDItMjFUMDc6NTE6MT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MzQ4MDYyNiIsIlVyaVN0cmluZyI6Imh0dHA6Ly93d3cubmNiaS5ubG0ubmloLmdvdi9wdWJtZWQvMjM0ODA2M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TGl1IHVuZCBNw7xsbGVyIn1dfSwiVGFnIjoiQ2l0YXZpUGxhY2Vob2xkZXIjMGYwOTJhZTEtNWZkYS00ZWY4LWE3OTMtZWZkMTMxNDUyNmNmIiwiVGV4dCI6IkxpdSB1bmQgTcO8bGxlciIsIldBSVZlcnNpb24iOiI2LjExLjAuMCJ9}</w:instrText>
                </w:r>
                <w:r w:rsidR="007E284A" w:rsidRPr="00131339">
                  <w:rPr>
                    <w:sz w:val="16"/>
                    <w:lang w:val="en-US"/>
                  </w:rPr>
                  <w:fldChar w:fldCharType="separate"/>
                </w:r>
                <w:r w:rsidR="00866FFF">
                  <w:rPr>
                    <w:sz w:val="16"/>
                    <w:lang w:val="en-US"/>
                  </w:rPr>
                  <w:t>Liu und Müller</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53575440-517b-4dae-8188-459034500a89"/>
                <w:id w:val="1649096528"/>
                <w:placeholder>
                  <w:docPart w:val="50981EA272D24FB08D30BE5A472299BA"/>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MjFiOTIwLTZhNWQtNGUzOS04NTJjLTUwZDU0YTc4OWM5NSIsIlJhbmdlTGVuZ3RoIjo2LCJSZWZlcmVuY2VJZCI6ImY5MTkxNjhjLWMwYWItNDA4Mi1iZjA1LWQ5N2E5ZDI1NzM5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GlkIjoiNSIsIiR0eXBlIjoiU3dpc3NBY2FkZW1pYy5DaXRhdmkuUHJvamVjdCwgU3dpc3NBY2FkZW1pYy5DaXRhdmkifX0seyIkaWQiOiI2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yMS9lczMwNTEwOHA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jEvZXMzMDUxMDhwIiwiVXJpU3RyaW5nIjoiaHR0cHM6Ly9kb2kub3JnLzEwLjEwMjEvZXMzMDUxMDh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yMVQwNzo1MTowOCIsIk1vZGlmaWVkQnkiOiJfSmFuIFN0cmVlY2siLCJJZCI6ImRkZDExOTZmLTE3NTEtNDFhNy1iZjIyLTM1NGRmY2JkMGVhOSIsIk1vZGlmaWVkT24iOiIyMDIwLTAyLTIxVDA3OjUxOjE2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jM0ODA2MjYiLCJVcmlTdHJpbmciOiJodHRwOi8vd3d3Lm5jYmkubmxtLm5paC5nb3YvcHVibWVkLzIzNDgwNjI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ykifV19LCJUYWciOiJDaXRhdmlQbGFjZWhvbGRlciM1MzU3NTQ0MC01MTdiLTRkYWUtODE4OC00NTkwMzQ1MDBhODkiLCJUZXh0IjoiKDIwMTMpIiwiV0FJVmVyc2lvbiI6IjYuMTEuMC4wIn0=}</w:instrText>
                </w:r>
                <w:r w:rsidR="007E284A" w:rsidRPr="00131339">
                  <w:rPr>
                    <w:sz w:val="16"/>
                    <w:lang w:val="en-US"/>
                  </w:rPr>
                  <w:fldChar w:fldCharType="separate"/>
                </w:r>
                <w:r w:rsidR="00866FFF">
                  <w:rPr>
                    <w:sz w:val="16"/>
                    <w:lang w:val="en-US"/>
                  </w:rPr>
                  <w:t>(2013)</w:t>
                </w:r>
                <w:r w:rsidR="007E284A" w:rsidRPr="00131339">
                  <w:rPr>
                    <w:sz w:val="16"/>
                    <w:lang w:val="en-US"/>
                  </w:rPr>
                  <w:fldChar w:fldCharType="end"/>
                </w:r>
              </w:sdtContent>
            </w:sdt>
          </w:p>
        </w:tc>
        <w:tc>
          <w:tcPr>
            <w:tcW w:w="1276" w:type="dxa"/>
          </w:tcPr>
          <w:p w14:paraId="0ADDCFB2" w14:textId="24E19A39" w:rsidR="007E284A" w:rsidRPr="00412688" w:rsidRDefault="007E284A" w:rsidP="007E284A">
            <w:pPr>
              <w:rPr>
                <w:sz w:val="16"/>
                <w:lang w:val="en-US"/>
              </w:rPr>
            </w:pPr>
            <w:r w:rsidRPr="00412688">
              <w:rPr>
                <w:sz w:val="16"/>
                <w:lang w:val="en-US"/>
              </w:rPr>
              <w:t xml:space="preserve">Aluminum </w:t>
            </w:r>
          </w:p>
        </w:tc>
        <w:tc>
          <w:tcPr>
            <w:tcW w:w="1559" w:type="dxa"/>
          </w:tcPr>
          <w:p w14:paraId="136E1F9E" w14:textId="613C7B9E" w:rsidR="007E284A" w:rsidRPr="00412688" w:rsidRDefault="007E284A" w:rsidP="007E284A">
            <w:pPr>
              <w:rPr>
                <w:sz w:val="16"/>
                <w:lang w:val="en-US"/>
              </w:rPr>
            </w:pPr>
            <w:r w:rsidRPr="00412688">
              <w:rPr>
                <w:sz w:val="16"/>
                <w:lang w:val="en-US"/>
              </w:rPr>
              <w:t xml:space="preserve">Global, </w:t>
            </w:r>
            <w:r w:rsidR="00B47CCB" w:rsidRPr="00412688">
              <w:rPr>
                <w:sz w:val="16"/>
                <w:lang w:val="en-US"/>
              </w:rPr>
              <w:t>country-level</w:t>
            </w:r>
          </w:p>
        </w:tc>
        <w:tc>
          <w:tcPr>
            <w:tcW w:w="1276" w:type="dxa"/>
          </w:tcPr>
          <w:p w14:paraId="6508003B" w14:textId="4D49F51B" w:rsidR="007E284A" w:rsidRPr="00412688" w:rsidRDefault="007E284A" w:rsidP="007E284A">
            <w:pPr>
              <w:rPr>
                <w:sz w:val="16"/>
                <w:lang w:val="en-US"/>
              </w:rPr>
            </w:pPr>
            <w:r w:rsidRPr="00412688">
              <w:rPr>
                <w:sz w:val="16"/>
                <w:lang w:val="en-US"/>
              </w:rPr>
              <w:t>1900-2010</w:t>
            </w:r>
          </w:p>
        </w:tc>
        <w:tc>
          <w:tcPr>
            <w:tcW w:w="850" w:type="dxa"/>
          </w:tcPr>
          <w:p w14:paraId="1E4F0578" w14:textId="6AEFA209" w:rsidR="007E284A" w:rsidRPr="00412688" w:rsidRDefault="007E284A" w:rsidP="007E284A">
            <w:pPr>
              <w:rPr>
                <w:sz w:val="16"/>
                <w:lang w:val="en-US"/>
              </w:rPr>
            </w:pPr>
            <w:r w:rsidRPr="00412688">
              <w:rPr>
                <w:sz w:val="16"/>
                <w:lang w:val="en-US"/>
              </w:rPr>
              <w:t>7</w:t>
            </w:r>
          </w:p>
        </w:tc>
        <w:tc>
          <w:tcPr>
            <w:tcW w:w="4253" w:type="dxa"/>
          </w:tcPr>
          <w:p w14:paraId="3559F21C" w14:textId="105647C5" w:rsidR="007E284A" w:rsidRPr="0048221B" w:rsidRDefault="007E284A" w:rsidP="007E284A">
            <w:pPr>
              <w:rPr>
                <w:sz w:val="16"/>
                <w:lang w:val="en-US"/>
              </w:rPr>
            </w:pPr>
            <w:r w:rsidRPr="00412688">
              <w:rPr>
                <w:sz w:val="16"/>
                <w:lang w:val="en-US"/>
              </w:rPr>
              <w:t>19 countries</w:t>
            </w:r>
            <w:r w:rsidR="002C6781" w:rsidRPr="00412688">
              <w:rPr>
                <w:sz w:val="16"/>
                <w:lang w:val="en-US"/>
              </w:rPr>
              <w:t xml:space="preserve">, </w:t>
            </w:r>
            <w:r w:rsidRPr="00412688">
              <w:rPr>
                <w:sz w:val="16"/>
                <w:lang w:val="en-US"/>
              </w:rPr>
              <w:t>various sources, e.g. WBMS, GARC, Alf</w:t>
            </w:r>
            <w:r w:rsidRPr="0048221B">
              <w:rPr>
                <w:sz w:val="16"/>
                <w:lang w:val="en-US"/>
              </w:rPr>
              <w:t>ed</w:t>
            </w:r>
          </w:p>
        </w:tc>
        <w:tc>
          <w:tcPr>
            <w:tcW w:w="2268" w:type="dxa"/>
          </w:tcPr>
          <w:p w14:paraId="1758B06F" w14:textId="298851BD" w:rsidR="007E284A" w:rsidRPr="00131339" w:rsidRDefault="007E284A" w:rsidP="007E284A">
            <w:pPr>
              <w:rPr>
                <w:sz w:val="16"/>
                <w:lang w:val="en-US"/>
              </w:rPr>
            </w:pPr>
            <w:r w:rsidRPr="0048221B">
              <w:rPr>
                <w:sz w:val="16"/>
                <w:lang w:val="en-US"/>
              </w:rPr>
              <w:t>mi</w:t>
            </w:r>
            <w:r w:rsidRPr="00131339">
              <w:rPr>
                <w:sz w:val="16"/>
                <w:lang w:val="en-US"/>
              </w:rPr>
              <w:t>n</w:t>
            </w:r>
            <w:r>
              <w:rPr>
                <w:sz w:val="16"/>
                <w:lang w:val="en-US"/>
              </w:rPr>
              <w:t>.</w:t>
            </w:r>
            <w:r w:rsidRPr="00131339">
              <w:rPr>
                <w:sz w:val="16"/>
                <w:lang w:val="en-US"/>
              </w:rPr>
              <w:t xml:space="preserve"> 1950, max</w:t>
            </w:r>
            <w:r>
              <w:rPr>
                <w:sz w:val="16"/>
                <w:lang w:val="en-US"/>
              </w:rPr>
              <w:t>.</w:t>
            </w:r>
            <w:r w:rsidRPr="00131339">
              <w:rPr>
                <w:sz w:val="16"/>
                <w:lang w:val="en-US"/>
              </w:rPr>
              <w:t xml:space="preserve"> 2010</w:t>
            </w:r>
          </w:p>
        </w:tc>
      </w:tr>
      <w:tr w:rsidR="007E284A" w:rsidRPr="00284AF3" w14:paraId="23BF3C14" w14:textId="146F4023" w:rsidTr="004A145E">
        <w:tc>
          <w:tcPr>
            <w:tcW w:w="704" w:type="dxa"/>
            <w:vMerge/>
          </w:tcPr>
          <w:p w14:paraId="3797BD0D" w14:textId="77777777" w:rsidR="007E284A" w:rsidRPr="00131339" w:rsidRDefault="007E284A" w:rsidP="007E284A">
            <w:pPr>
              <w:rPr>
                <w:sz w:val="16"/>
                <w:lang w:val="en-US"/>
              </w:rPr>
            </w:pPr>
          </w:p>
        </w:tc>
        <w:tc>
          <w:tcPr>
            <w:tcW w:w="1701" w:type="dxa"/>
          </w:tcPr>
          <w:p w14:paraId="533C7749" w14:textId="38597380" w:rsidR="007E284A" w:rsidRPr="00412688" w:rsidRDefault="00EE15F2" w:rsidP="007E284A">
            <w:pPr>
              <w:rPr>
                <w:sz w:val="16"/>
                <w:lang w:val="en-US"/>
              </w:rPr>
            </w:pPr>
            <w:sdt>
              <w:sdtPr>
                <w:rPr>
                  <w:sz w:val="16"/>
                  <w:lang w:val="en-US"/>
                </w:rPr>
                <w:alias w:val="Don't edit this field"/>
                <w:tag w:val="CitaviPlaceholder#025118d5-26a5-4341-a650-42cf0ea3bebc"/>
                <w:id w:val="-378939839"/>
                <w:placeholder>
                  <w:docPart w:val="45FA8FBF067D4BDBBAFD131B04FF2990"/>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NyIsIiR0eXBlIjoiU3dpc3NBY2FkZW1pYy5DaXRhdmkuUGVyc29uLCBTd2lzc0FjYWRlbWljLkNpdGF2aSIsIkZpcnN0TmFtZSI6IkFtdW5kIiwiTGFzdE5hbWUiOiJMw7h2aWsiLCJNaWRkbGVOYW1lIjoiTi4iLCJQcm90ZWN0ZWQiOmZhbHNlLCJTZXgiOjAsIkNyZWF0ZWRCeSI6Il9KYW4gU3RyZWVjayIsIkNyZWF0ZWRPbiI6IjIwMTktMDItMDVUMTU6NTA6MDEiLCJNb2RpZmllZEJ5IjoiX0phbiBTdHJlZWNrIiwiSWQiOiI3ZWZkODhhMC04ZjQ4LTQ5MTktYWJmMC1lZTkyMDkxZWFkODUiLCJNb2RpZmllZE9uIjoiMjAxOS0wMi0wNVQxNTo1MDowNCIsIlByb2plY3QiOnsiJHJlZiI6IjUifX0seyIkaWQiOiI4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LHsiJGlkIjoiOS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V0sIkNpdGF0aW9uS2V5VXBkYXRlVHlwZSI6MCwiQ29sbGFib3JhdG9ycyI6W10sIkRvaSI6IjEwLjEwMjEvYWNzLmVzdC43YjAzMDc3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hY3MuZXN0LjdiMDMwNzciLCJVcmlTdHJpbmciOiJodHRwczovL2RvaS5vcmcvMTAuMTAyMS9hY3MuZXN0LjdiMDMwNz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wZmI5ZTEwLWQ3MDgtNDRkMS04Y2EwLWJkNDU2ZDlmMGM3OC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3B1YnMuYWNzLm9yZy9kb2kvMTAuMTAyMS9hY3MuZXN0LjdiMDMwNzciLCJVcmlTdHJpbmciOiJodHRwOi8vcHVicy5hY3Mub3JnL2RvaS8xMC4xMDIxL2Fjcy5lc3QuN2IwMzA3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DYW8gZXQgYWwuIn1dfSwiVGFnIjoiQ2l0YXZpUGxhY2Vob2xkZXIjMDI1MTE4ZDUtMjZhNS00MzQxLWE2NTAtNDJjZjBlYTNiZWJjIiwiVGV4dCI6IkNhbyBldCBhbC4iLCJXQUlWZXJzaW9uIjoiNi4xMS4wLjAifQ==}</w:instrText>
                </w:r>
                <w:r w:rsidR="007E284A">
                  <w:rPr>
                    <w:sz w:val="16"/>
                    <w:lang w:val="en-US"/>
                  </w:rPr>
                  <w:fldChar w:fldCharType="separate"/>
                </w:r>
                <w:r w:rsidR="00866FFF">
                  <w:rPr>
                    <w:sz w:val="16"/>
                    <w:lang w:val="en-US"/>
                  </w:rPr>
                  <w:t>Cao et al.</w:t>
                </w:r>
                <w:r w:rsidR="007E284A">
                  <w:rPr>
                    <w:sz w:val="16"/>
                    <w:lang w:val="en-US"/>
                  </w:rPr>
                  <w:fldChar w:fldCharType="end"/>
                </w:r>
              </w:sdtContent>
            </w:sdt>
            <w:r w:rsidR="007E284A">
              <w:rPr>
                <w:sz w:val="16"/>
                <w:lang w:val="en-US"/>
              </w:rPr>
              <w:t xml:space="preserve"> </w:t>
            </w:r>
            <w:sdt>
              <w:sdtPr>
                <w:rPr>
                  <w:sz w:val="16"/>
                  <w:lang w:val="en-US"/>
                </w:rPr>
                <w:alias w:val="Don't edit this field"/>
                <w:tag w:val="CitaviPlaceholder#db7bd4aa-fd7c-4c7c-a944-7d63c3c1c561"/>
                <w:id w:val="-2029556096"/>
                <w:placeholder>
                  <w:docPart w:val="45FA8FBF067D4BDBBAFD131B04FF2990"/>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Tg0NWNmLTYxYTAtNGVmNi05OWYxLTdjMGE1NjQ1NDA1Yi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RiN2JkNGFhLWZkN2MtNGM3Yy1hOTQ0LTdkNjNjM2MxYzU2MSIsIlRleHQiOiIoMjAxN2EpIiwiV0FJVmVyc2lvbiI6IjYuMTEuMC4wIn0=}</w:instrText>
                </w:r>
                <w:r w:rsidR="007E284A">
                  <w:rPr>
                    <w:sz w:val="16"/>
                    <w:lang w:val="en-US"/>
                  </w:rPr>
                  <w:fldChar w:fldCharType="separate"/>
                </w:r>
                <w:r w:rsidR="00866FFF">
                  <w:rPr>
                    <w:sz w:val="16"/>
                    <w:lang w:val="en-US"/>
                  </w:rPr>
                  <w:t>(2017a)</w:t>
                </w:r>
                <w:r w:rsidR="007E284A">
                  <w:rPr>
                    <w:sz w:val="16"/>
                    <w:lang w:val="en-US"/>
                  </w:rPr>
                  <w:fldChar w:fldCharType="end"/>
                </w:r>
              </w:sdtContent>
            </w:sdt>
          </w:p>
        </w:tc>
        <w:tc>
          <w:tcPr>
            <w:tcW w:w="1276" w:type="dxa"/>
          </w:tcPr>
          <w:p w14:paraId="51B90402" w14:textId="6575B22B" w:rsidR="007E284A" w:rsidRPr="00412688" w:rsidRDefault="007E284A" w:rsidP="007E284A">
            <w:pPr>
              <w:rPr>
                <w:sz w:val="16"/>
                <w:lang w:val="en-US"/>
              </w:rPr>
            </w:pPr>
            <w:r w:rsidRPr="00412688">
              <w:rPr>
                <w:sz w:val="16"/>
                <w:lang w:val="en-US"/>
              </w:rPr>
              <w:t xml:space="preserve">Cement </w:t>
            </w:r>
          </w:p>
        </w:tc>
        <w:tc>
          <w:tcPr>
            <w:tcW w:w="1559" w:type="dxa"/>
          </w:tcPr>
          <w:p w14:paraId="0FB35AE2" w14:textId="297C7F24" w:rsidR="007E284A" w:rsidRPr="00412688" w:rsidRDefault="007E284A" w:rsidP="007E284A">
            <w:pPr>
              <w:autoSpaceDE w:val="0"/>
              <w:autoSpaceDN w:val="0"/>
              <w:adjustRightInd w:val="0"/>
              <w:rPr>
                <w:sz w:val="16"/>
                <w:lang w:val="en-US"/>
              </w:rPr>
            </w:pPr>
            <w:r w:rsidRPr="00412688">
              <w:rPr>
                <w:sz w:val="16"/>
                <w:lang w:val="en-US"/>
              </w:rPr>
              <w:t xml:space="preserve">Global, </w:t>
            </w:r>
            <w:r w:rsidR="00B47CCB" w:rsidRPr="00412688">
              <w:rPr>
                <w:sz w:val="16"/>
                <w:lang w:val="en-US"/>
              </w:rPr>
              <w:t>country-level</w:t>
            </w:r>
          </w:p>
        </w:tc>
        <w:tc>
          <w:tcPr>
            <w:tcW w:w="1276" w:type="dxa"/>
          </w:tcPr>
          <w:p w14:paraId="6A6BE3B7" w14:textId="5B88E5B9" w:rsidR="007E284A" w:rsidRPr="00412688" w:rsidRDefault="007E284A" w:rsidP="007E284A">
            <w:pPr>
              <w:autoSpaceDE w:val="0"/>
              <w:autoSpaceDN w:val="0"/>
              <w:adjustRightInd w:val="0"/>
              <w:rPr>
                <w:sz w:val="16"/>
                <w:lang w:val="en-US"/>
              </w:rPr>
            </w:pPr>
            <w:r w:rsidRPr="00412688">
              <w:rPr>
                <w:sz w:val="16"/>
                <w:lang w:val="en-US"/>
              </w:rPr>
              <w:t>1950-2014</w:t>
            </w:r>
          </w:p>
        </w:tc>
        <w:tc>
          <w:tcPr>
            <w:tcW w:w="850" w:type="dxa"/>
          </w:tcPr>
          <w:p w14:paraId="61134266" w14:textId="7BE4E8C9" w:rsidR="007E284A" w:rsidRPr="00412688" w:rsidRDefault="007E284A" w:rsidP="007E284A">
            <w:pPr>
              <w:autoSpaceDE w:val="0"/>
              <w:autoSpaceDN w:val="0"/>
              <w:adjustRightInd w:val="0"/>
              <w:rPr>
                <w:sz w:val="16"/>
                <w:lang w:val="en-US"/>
              </w:rPr>
            </w:pPr>
            <w:r w:rsidRPr="00412688">
              <w:rPr>
                <w:sz w:val="16"/>
                <w:lang w:val="en-US"/>
              </w:rPr>
              <w:t>3</w:t>
            </w:r>
          </w:p>
        </w:tc>
        <w:tc>
          <w:tcPr>
            <w:tcW w:w="4253" w:type="dxa"/>
          </w:tcPr>
          <w:p w14:paraId="4E336696" w14:textId="4A887664" w:rsidR="007E284A" w:rsidRPr="008A4B4B" w:rsidRDefault="007E284A" w:rsidP="007E284A">
            <w:pPr>
              <w:autoSpaceDE w:val="0"/>
              <w:autoSpaceDN w:val="0"/>
              <w:adjustRightInd w:val="0"/>
              <w:rPr>
                <w:sz w:val="16"/>
                <w:lang w:val="en-US"/>
              </w:rPr>
            </w:pPr>
            <w:r w:rsidRPr="008A4B4B">
              <w:rPr>
                <w:sz w:val="16"/>
                <w:lang w:val="en-US"/>
              </w:rPr>
              <w:t>Statistics by industry experts, e.g. PCA</w:t>
            </w:r>
            <w:r w:rsidR="00A264C8" w:rsidRPr="008A4B4B">
              <w:rPr>
                <w:sz w:val="16"/>
                <w:lang w:val="en-US"/>
              </w:rPr>
              <w:t xml:space="preserve">, </w:t>
            </w:r>
            <w:r w:rsidRPr="008A4B4B">
              <w:rPr>
                <w:sz w:val="16"/>
                <w:lang w:val="en-US"/>
              </w:rPr>
              <w:t xml:space="preserve"> Cembureau</w:t>
            </w:r>
          </w:p>
        </w:tc>
        <w:tc>
          <w:tcPr>
            <w:tcW w:w="2268" w:type="dxa"/>
          </w:tcPr>
          <w:p w14:paraId="6D658241" w14:textId="7EF19580" w:rsidR="007E284A" w:rsidRDefault="002C6781" w:rsidP="007E284A">
            <w:pPr>
              <w:autoSpaceDE w:val="0"/>
              <w:autoSpaceDN w:val="0"/>
              <w:adjustRightInd w:val="0"/>
              <w:rPr>
                <w:sz w:val="16"/>
                <w:lang w:val="en-US"/>
              </w:rPr>
            </w:pPr>
            <w:commentRangeStart w:id="15"/>
            <w:commentRangeStart w:id="16"/>
            <w:r w:rsidRPr="0048221B">
              <w:rPr>
                <w:sz w:val="16"/>
                <w:lang w:val="en-US"/>
              </w:rPr>
              <w:t>min</w:t>
            </w:r>
            <w:r>
              <w:rPr>
                <w:sz w:val="16"/>
                <w:lang w:val="en-US"/>
              </w:rPr>
              <w:t xml:space="preserve">. </w:t>
            </w:r>
            <w:r w:rsidR="009D4817">
              <w:rPr>
                <w:sz w:val="16"/>
                <w:lang w:val="en-US"/>
              </w:rPr>
              <w:t>~1990</w:t>
            </w:r>
            <w:r>
              <w:rPr>
                <w:sz w:val="16"/>
                <w:lang w:val="en-US"/>
              </w:rPr>
              <w:t>, max. 2011</w:t>
            </w:r>
            <w:commentRangeEnd w:id="15"/>
            <w:r w:rsidR="007F6A9E">
              <w:rPr>
                <w:rStyle w:val="Kommentarzeichen"/>
              </w:rPr>
              <w:commentReference w:id="15"/>
            </w:r>
            <w:commentRangeEnd w:id="16"/>
            <w:r w:rsidR="00B62041">
              <w:rPr>
                <w:rStyle w:val="Kommentarzeichen"/>
              </w:rPr>
              <w:commentReference w:id="16"/>
            </w:r>
          </w:p>
        </w:tc>
      </w:tr>
      <w:tr w:rsidR="007E284A" w:rsidRPr="00284AF3" w14:paraId="37F1433A" w14:textId="0838EA48" w:rsidTr="004A145E">
        <w:tc>
          <w:tcPr>
            <w:tcW w:w="704" w:type="dxa"/>
            <w:vMerge/>
          </w:tcPr>
          <w:p w14:paraId="7A7092BE" w14:textId="77777777" w:rsidR="007E284A" w:rsidRPr="00131339" w:rsidRDefault="007E284A" w:rsidP="007E284A">
            <w:pPr>
              <w:rPr>
                <w:sz w:val="16"/>
                <w:lang w:val="en-US"/>
              </w:rPr>
            </w:pPr>
          </w:p>
        </w:tc>
        <w:tc>
          <w:tcPr>
            <w:tcW w:w="1701" w:type="dxa"/>
          </w:tcPr>
          <w:p w14:paraId="4BBA8E2A" w14:textId="0B20A07E" w:rsidR="007E284A" w:rsidRPr="00412688" w:rsidRDefault="00EE15F2" w:rsidP="007E284A">
            <w:pPr>
              <w:rPr>
                <w:sz w:val="16"/>
                <w:lang w:val="en-US"/>
              </w:rPr>
            </w:pPr>
            <w:sdt>
              <w:sdtPr>
                <w:rPr>
                  <w:sz w:val="16"/>
                  <w:lang w:val="en-US"/>
                </w:rPr>
                <w:alias w:val="Don't edit this field"/>
                <w:tag w:val="CitaviPlaceholder#78d9e0a8-8da4-49b7-b3f2-c9a503931897"/>
                <w:id w:val="1724790450"/>
                <w:placeholder>
                  <w:docPart w:val="A0CD9B889A14494E9A8E21B80EBBD6C8"/>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YzU0NTI4LTlhM2UtNDNlOC1hOGM0LWUxMTRiZTAwMjEwYiIsIlJhbmdlTGVuZ3RoIjoxMiwiUmVmZXJlbmNlSWQiOiJiYWQ1YWRkMS1jZjE5LTRkMjEtYTI5ZS1iZmY4ZmM5YjZhM2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UE1DNTUxNzEwNyIsIlVyaVN0cmluZyI6Imh0dHBzOi8vd3d3Lm5jYmkubmxtLm5paC5nb3YvcG1jL2FydGljbGVzL1BNQzU1MTcxM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C0wMi0yMVQwODowODowMSIsIk1vZGlmaWVkQnkiOiJfSmFuIFN0cmVlY2siLCJJZCI6IjExNDEzOGFmLTUwMjMtNDE0MS04NTlmLTA4M2ZmMzQwNzFmZCIsIk1vZGlmaWVkT24iOiIyMDIwLTAyLTIxVDA4OjA4OjA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g3NzYwMzYiLCJVcmlTdHJpbmciOiJodHRwOi8vd3d3Lm5jYmkubmxtLm5paC5nb3YvcHVibWVkLzI4Nzc2MDM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jFUMDg6MDg6MDEiLCJNb2RpZmllZEJ5IjoiX0phbiBTdHJlZWNrIiwiSWQiOiI4ZjJkODkxMS1lOTg0LTRjMGQtYmJiYy1jOWI4NmM3NTkwMGUiLCJNb2RpZmllZE9uIjoiMjAyMC0wMi0yMVQwODowODow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jYvc2NpYWR2LjE3MDA3ODIiLCJVcmlTdHJpbmciOiJodHRwczovL2RvaS5vcmcvMTAuMTEyNi9zY2lhZHYuMTcwMDc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}</w:instrText>
                </w:r>
                <w:r w:rsidR="007E284A" w:rsidRPr="00131339">
                  <w:rPr>
                    <w:sz w:val="16"/>
                    <w:lang w:val="en-US"/>
                  </w:rPr>
                  <w:fldChar w:fldCharType="separate"/>
                </w:r>
                <w:r w:rsidR="00866FFF">
                  <w:rPr>
                    <w:sz w:val="16"/>
                    <w:lang w:val="en-US"/>
                  </w:rPr>
                  <w:t>Geyer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62111a45-4035-4f84-85bb-3e7a2d32cceb"/>
                <w:id w:val="-741400972"/>
                <w:placeholder>
                  <w:docPart w:val="A0CD9B889A14494E9A8E21B80EBBD6C8"/>
                </w:placeholder>
              </w:sdtPr>
              <w:sdtEnd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MjUzMmM4LWU5ZTEtNGMzOC1hZGRiLTUwMmMzNWE0OTBkMCIsIlJhbmdlTGVuZ3RoIjo2LCJSZWZlcmVuY2VJZCI6ImJhZDVhZGQxLWNmMTktNGQyMS1hMjllLWJmZjhmYzliNmE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U1MTcxMDciLCJVcmlTdHJpbmciOiJodHRwczovL3d3dy5uY2JpLm5sbS5uaWguZ292L3BtYy9hcnRpY2xlcy9QTUM1NTE3MTA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AtMDItMjFUMDg6MDg6MDEiLCJNb2RpZmllZEJ5IjoiX0phbiBTdHJlZWNrIiwiSWQiOiIxMTQxMzhhZi01MDIzLTQxNDEtODU5Zi0wODNmZjM0MDcxZmQiLCJNb2RpZmllZE9uIjoiMjAyMC0wMi0yMVQwODowODow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4Nzc2MDM2IiwiVXJpU3RyaW5nIjoiaHR0cDovL3d3dy5uY2JpLm5sbS5uaWguZ292L3B1Ym1lZC8yODc3NjAz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IxVDA4OjA4OjAxIiwiTW9kaWZpZWRCeSI6Il9KYW4gU3RyZWVjayIsIklkIjoiOGYyZDg5MTEtZTk4NC00YzBkLWJiYmMtYzliODZjNzU5MDBlIiwiTW9kaWZpZWRPbiI6IjIwMjAtMDItMjFUMDg6MDg6M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I2L3NjaWFkdi4xNzAwNzgyIiwiVXJpU3RyaW5nIjoiaHR0cHM6Ly9kb2kub3JnLzEwLjExMjYvc2NpYWR2LjE3MDA3O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3KSJ9XX0sIlRhZyI6IkNpdGF2aVBsYWNlaG9sZGVyIzYyMTExYTQ1LTQwMzUtNGY4NC04NWJiLTNlN2EyZDMyY2NlYiIsIlRleHQiOiIoMjAxNykiLCJXQUlWZXJzaW9uIjoiNi4xMS4wLjAifQ==}</w:instrText>
                </w:r>
                <w:r w:rsidR="007E284A" w:rsidRPr="00131339">
                  <w:rPr>
                    <w:sz w:val="16"/>
                    <w:lang w:val="en-US"/>
                  </w:rPr>
                  <w:fldChar w:fldCharType="separate"/>
                </w:r>
                <w:r w:rsidR="00866FFF">
                  <w:rPr>
                    <w:sz w:val="16"/>
                    <w:lang w:val="en-US"/>
                  </w:rPr>
                  <w:t>(2017)</w:t>
                </w:r>
                <w:r w:rsidR="007E284A" w:rsidRPr="00131339">
                  <w:rPr>
                    <w:sz w:val="16"/>
                    <w:lang w:val="en-US"/>
                  </w:rPr>
                  <w:fldChar w:fldCharType="end"/>
                </w:r>
              </w:sdtContent>
            </w:sdt>
          </w:p>
        </w:tc>
        <w:tc>
          <w:tcPr>
            <w:tcW w:w="1276" w:type="dxa"/>
          </w:tcPr>
          <w:p w14:paraId="4EECC6EF" w14:textId="066C0D14" w:rsidR="007E284A" w:rsidRPr="00412688" w:rsidRDefault="007E284A" w:rsidP="007E284A">
            <w:pPr>
              <w:rPr>
                <w:sz w:val="16"/>
                <w:lang w:val="en-US"/>
              </w:rPr>
            </w:pPr>
            <w:r w:rsidRPr="00412688">
              <w:rPr>
                <w:sz w:val="16"/>
                <w:lang w:val="en-US"/>
              </w:rPr>
              <w:t xml:space="preserve">Plastics </w:t>
            </w:r>
          </w:p>
        </w:tc>
        <w:tc>
          <w:tcPr>
            <w:tcW w:w="1559" w:type="dxa"/>
          </w:tcPr>
          <w:p w14:paraId="486A06D8" w14:textId="4AD180D3" w:rsidR="007E284A" w:rsidRPr="00412688" w:rsidRDefault="007E284A" w:rsidP="007E284A">
            <w:pPr>
              <w:rPr>
                <w:sz w:val="16"/>
                <w:lang w:val="en-US"/>
              </w:rPr>
            </w:pPr>
            <w:r w:rsidRPr="00412688">
              <w:rPr>
                <w:sz w:val="16"/>
                <w:lang w:val="en-US"/>
              </w:rPr>
              <w:t xml:space="preserve">Global, </w:t>
            </w:r>
            <w:r w:rsidR="00B47CCB" w:rsidRPr="00412688">
              <w:rPr>
                <w:sz w:val="16"/>
                <w:lang w:val="en-US"/>
              </w:rPr>
              <w:t>total</w:t>
            </w:r>
          </w:p>
        </w:tc>
        <w:tc>
          <w:tcPr>
            <w:tcW w:w="1276" w:type="dxa"/>
          </w:tcPr>
          <w:p w14:paraId="0650BA1E" w14:textId="6B6CE6CF" w:rsidR="007E284A" w:rsidRPr="00412688" w:rsidRDefault="007E284A" w:rsidP="007E284A">
            <w:pPr>
              <w:rPr>
                <w:sz w:val="16"/>
                <w:lang w:val="en-US"/>
              </w:rPr>
            </w:pPr>
            <w:r w:rsidRPr="00412688">
              <w:rPr>
                <w:sz w:val="16"/>
                <w:lang w:val="en-US"/>
              </w:rPr>
              <w:t>1950-2015</w:t>
            </w:r>
          </w:p>
        </w:tc>
        <w:tc>
          <w:tcPr>
            <w:tcW w:w="850" w:type="dxa"/>
          </w:tcPr>
          <w:p w14:paraId="52152ECA" w14:textId="3229918B" w:rsidR="007E284A" w:rsidRPr="00412688" w:rsidRDefault="007E284A" w:rsidP="007E284A">
            <w:pPr>
              <w:rPr>
                <w:sz w:val="16"/>
                <w:lang w:val="en-US"/>
              </w:rPr>
            </w:pPr>
            <w:r w:rsidRPr="00412688">
              <w:rPr>
                <w:sz w:val="16"/>
                <w:lang w:val="en-US"/>
              </w:rPr>
              <w:t>7</w:t>
            </w:r>
          </w:p>
        </w:tc>
        <w:tc>
          <w:tcPr>
            <w:tcW w:w="4253" w:type="dxa"/>
          </w:tcPr>
          <w:p w14:paraId="2697997F" w14:textId="39A3C7CE" w:rsidR="007E284A" w:rsidRDefault="007E284A" w:rsidP="007E284A">
            <w:pPr>
              <w:rPr>
                <w:sz w:val="16"/>
                <w:lang w:val="en-US"/>
              </w:rPr>
            </w:pPr>
            <w:r w:rsidRPr="00412688">
              <w:rPr>
                <w:sz w:val="16"/>
                <w:lang w:val="en-US"/>
              </w:rPr>
              <w:t>Various, e.g. PlasticsEurope, ACC, CPMAI, for EU, USA, Chin</w:t>
            </w:r>
            <w:r w:rsidRPr="00131339">
              <w:rPr>
                <w:sz w:val="16"/>
                <w:lang w:val="en-US"/>
              </w:rPr>
              <w:t>a</w:t>
            </w:r>
            <w:r>
              <w:rPr>
                <w:sz w:val="16"/>
                <w:lang w:val="en-US"/>
              </w:rPr>
              <w:t xml:space="preserve">, </w:t>
            </w:r>
            <w:r w:rsidRPr="00131339">
              <w:rPr>
                <w:sz w:val="16"/>
                <w:lang w:val="en-US"/>
              </w:rPr>
              <w:t xml:space="preserve">India </w:t>
            </w:r>
          </w:p>
        </w:tc>
        <w:tc>
          <w:tcPr>
            <w:tcW w:w="2268" w:type="dxa"/>
          </w:tcPr>
          <w:p w14:paraId="2591859B" w14:textId="21ED3E25" w:rsidR="007E284A" w:rsidRDefault="007E284A" w:rsidP="007E284A">
            <w:pPr>
              <w:rPr>
                <w:sz w:val="16"/>
                <w:lang w:val="en-US"/>
              </w:rPr>
            </w:pPr>
            <w:r w:rsidRPr="00131339">
              <w:rPr>
                <w:sz w:val="16"/>
                <w:lang w:val="en-US"/>
              </w:rPr>
              <w:t>2002-2014</w:t>
            </w:r>
          </w:p>
        </w:tc>
      </w:tr>
      <w:tr w:rsidR="007E284A" w:rsidRPr="00284AF3" w14:paraId="48E5CEAD" w14:textId="7D35646E" w:rsidTr="004A145E">
        <w:tc>
          <w:tcPr>
            <w:tcW w:w="704" w:type="dxa"/>
            <w:vMerge/>
          </w:tcPr>
          <w:p w14:paraId="3DACEB33" w14:textId="77777777" w:rsidR="007E284A" w:rsidRPr="00131339" w:rsidRDefault="007E284A" w:rsidP="007E284A">
            <w:pPr>
              <w:rPr>
                <w:sz w:val="16"/>
                <w:lang w:val="en-US"/>
              </w:rPr>
            </w:pPr>
          </w:p>
        </w:tc>
        <w:tc>
          <w:tcPr>
            <w:tcW w:w="1701" w:type="dxa"/>
          </w:tcPr>
          <w:p w14:paraId="2DC7E948" w14:textId="2F7716A0" w:rsidR="007E284A" w:rsidRPr="00412688" w:rsidRDefault="00EE15F2" w:rsidP="007E284A">
            <w:pPr>
              <w:rPr>
                <w:sz w:val="16"/>
                <w:lang w:val="en-US"/>
              </w:rPr>
            </w:pPr>
            <w:sdt>
              <w:sdtPr>
                <w:rPr>
                  <w:sz w:val="16"/>
                  <w:lang w:val="en-US"/>
                </w:rPr>
                <w:alias w:val="Don't edit this field"/>
                <w:tag w:val="CitaviPlaceholder#e1efa83c-8180-4bfd-90ae-9d16db4f0ef7"/>
                <w:id w:val="671840229"/>
                <w:placeholder>
                  <w:docPart w:val="8CA29CED83584BA8964A380EFE552BC6"/>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MzMzOTllLWQyZDctNDRlZC1hNjk4LTBmZWE5MjAyMDMyYiIsIlJhbmdlTGVuZ3RoIjoxNCwiUmVmZXJlbmNlSWQiOiI3MjA0YmZkYi0yMjQxLTQzMzEtYTNhMy02ODgyMjhjM2Q1N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aWVjLjEzMDU1IiwiVXJpU3RyaW5nIjoiaHR0cHM6Ly9kb2kub3JnLzEwLjExMTEvamllYy4xMzA1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}</w:instrText>
                </w:r>
                <w:r w:rsidR="007E284A">
                  <w:rPr>
                    <w:sz w:val="16"/>
                    <w:lang w:val="en-US"/>
                  </w:rPr>
                  <w:fldChar w:fldCharType="separate"/>
                </w:r>
                <w:r w:rsidR="00866FFF">
                  <w:rPr>
                    <w:sz w:val="16"/>
                    <w:lang w:val="en-US"/>
                  </w:rPr>
                  <w:t>Carmona et al.</w:t>
                </w:r>
                <w:r w:rsidR="007E284A">
                  <w:rPr>
                    <w:sz w:val="16"/>
                    <w:lang w:val="en-US"/>
                  </w:rPr>
                  <w:fldChar w:fldCharType="end"/>
                </w:r>
              </w:sdtContent>
            </w:sdt>
            <w:r w:rsidR="007E284A">
              <w:rPr>
                <w:sz w:val="16"/>
                <w:lang w:val="en-US"/>
              </w:rPr>
              <w:t xml:space="preserve"> </w:t>
            </w:r>
            <w:sdt>
              <w:sdtPr>
                <w:rPr>
                  <w:sz w:val="16"/>
                  <w:lang w:val="en-US"/>
                </w:rPr>
                <w:alias w:val="Don't edit this field"/>
                <w:tag w:val="CitaviPlaceholder#783a89b8-a2e8-4dc4-85d2-874ac8a1f5f0"/>
                <w:id w:val="-1604650394"/>
                <w:placeholder>
                  <w:docPart w:val="8CA29CED83584BA8964A380EFE552BC6"/>
                </w:placeholder>
              </w:sdtPr>
              <w:sdtEnd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IxNTgxLWU5MDctNGY4Yi1hMDgzLWM4M2ZiZjg1ZDc4OCIsIlJhbmdlTGVuZ3RoIjo2LCJSZWZlcmVuY2VJZCI6IjcyMDRiZmRiLTIyNDEtNDMzMS1hM2EzLTY4ODIyOGMzZDU2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EvamllYy4xMzA1NSIsIlVyaVN0cmluZyI6Imh0dHBzOi8vZG9pLm9yZy8xMC4xMTExL2ppZWMuMTMwN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jEpIn1dfSwiVGFnIjoiQ2l0YXZpUGxhY2Vob2xkZXIjNzgzYTg5YjgtYTJlOC00ZGM0LTg1ZDItODc0YWM4YTFmNWYwIiwiVGV4dCI6IigyMDIxKSIsIldBSVZlcnNpb24iOiI2LjExLjAuMCJ9}</w:instrText>
                </w:r>
                <w:r w:rsidR="007E284A">
                  <w:rPr>
                    <w:sz w:val="16"/>
                    <w:lang w:val="en-US"/>
                  </w:rPr>
                  <w:fldChar w:fldCharType="separate"/>
                </w:r>
                <w:r w:rsidR="00866FFF">
                  <w:rPr>
                    <w:sz w:val="16"/>
                    <w:lang w:val="en-US"/>
                  </w:rPr>
                  <w:t>(2021)</w:t>
                </w:r>
                <w:r w:rsidR="007E284A">
                  <w:rPr>
                    <w:sz w:val="16"/>
                    <w:lang w:val="en-US"/>
                  </w:rPr>
                  <w:fldChar w:fldCharType="end"/>
                </w:r>
              </w:sdtContent>
            </w:sdt>
          </w:p>
        </w:tc>
        <w:tc>
          <w:tcPr>
            <w:tcW w:w="1276" w:type="dxa"/>
          </w:tcPr>
          <w:p w14:paraId="694D3C41" w14:textId="789A5955" w:rsidR="007E284A" w:rsidRPr="00412688" w:rsidRDefault="007E284A" w:rsidP="007E284A">
            <w:pPr>
              <w:rPr>
                <w:sz w:val="16"/>
                <w:lang w:val="en-US"/>
              </w:rPr>
            </w:pPr>
            <w:r w:rsidRPr="00412688">
              <w:rPr>
                <w:sz w:val="16"/>
                <w:lang w:val="en-US"/>
              </w:rPr>
              <w:t xml:space="preserve">Steel in transport sector </w:t>
            </w:r>
          </w:p>
        </w:tc>
        <w:tc>
          <w:tcPr>
            <w:tcW w:w="1559" w:type="dxa"/>
          </w:tcPr>
          <w:p w14:paraId="4E152444" w14:textId="64D33DD6" w:rsidR="007E284A" w:rsidRPr="00412688" w:rsidRDefault="007E284A" w:rsidP="007E284A">
            <w:pPr>
              <w:rPr>
                <w:sz w:val="16"/>
                <w:lang w:val="en-US"/>
              </w:rPr>
            </w:pPr>
            <w:r w:rsidRPr="00412688">
              <w:rPr>
                <w:sz w:val="16"/>
                <w:lang w:val="en-US"/>
              </w:rPr>
              <w:t>UK</w:t>
            </w:r>
          </w:p>
        </w:tc>
        <w:tc>
          <w:tcPr>
            <w:tcW w:w="1276" w:type="dxa"/>
          </w:tcPr>
          <w:p w14:paraId="54BF0E6C" w14:textId="393FD7F7" w:rsidR="007E284A" w:rsidRPr="00412688" w:rsidRDefault="007E284A" w:rsidP="007E284A">
            <w:pPr>
              <w:rPr>
                <w:sz w:val="16"/>
                <w:lang w:val="en-US"/>
              </w:rPr>
            </w:pPr>
            <w:r w:rsidRPr="00412688">
              <w:rPr>
                <w:sz w:val="16"/>
                <w:lang w:val="en-US"/>
              </w:rPr>
              <w:t>1960-2015</w:t>
            </w:r>
          </w:p>
        </w:tc>
        <w:tc>
          <w:tcPr>
            <w:tcW w:w="850" w:type="dxa"/>
          </w:tcPr>
          <w:p w14:paraId="49F0665C" w14:textId="4D0EB0D3" w:rsidR="007E284A" w:rsidRPr="00412688" w:rsidRDefault="007E284A" w:rsidP="007E284A">
            <w:pPr>
              <w:rPr>
                <w:sz w:val="16"/>
                <w:lang w:val="en-US"/>
              </w:rPr>
            </w:pPr>
            <w:r w:rsidRPr="00412688">
              <w:rPr>
                <w:sz w:val="16"/>
                <w:lang w:val="en-US"/>
              </w:rPr>
              <w:t>5</w:t>
            </w:r>
          </w:p>
        </w:tc>
        <w:tc>
          <w:tcPr>
            <w:tcW w:w="4253" w:type="dxa"/>
          </w:tcPr>
          <w:p w14:paraId="0BC284B4" w14:textId="39508805" w:rsidR="007E284A" w:rsidRPr="0079349B" w:rsidRDefault="007E284A" w:rsidP="007E284A">
            <w:pPr>
              <w:rPr>
                <w:sz w:val="16"/>
                <w:lang w:val="en-US"/>
              </w:rPr>
            </w:pPr>
            <w:r w:rsidRPr="00412688">
              <w:rPr>
                <w:sz w:val="16"/>
                <w:lang w:val="en-US"/>
              </w:rPr>
              <w:t xml:space="preserve">WSA and secondary data made available by </w:t>
            </w:r>
            <w:sdt>
              <w:sdtPr>
                <w:rPr>
                  <w:sz w:val="16"/>
                  <w:lang w:val="en-US"/>
                </w:rPr>
                <w:alias w:val="Don't edit this field"/>
                <w:tag w:val="CitaviPlaceholder#f64a0424-53b4-417e-946b-1f8d6d4f7b08"/>
                <w:id w:val="-151057908"/>
                <w:placeholder>
                  <w:docPart w:val="9ED635C6E4444F0EBE0028C0F7918E4B"/>
                </w:placeholder>
              </w:sdtPr>
              <w:sdtEndPr/>
              <w:sdtContent>
                <w:r>
                  <w:rPr>
                    <w:sz w:val="16"/>
                    <w:lang w:val="en-US"/>
                  </w:rPr>
                  <w:fldChar w:fldCharType="begin"/>
                </w:r>
                <w:r w:rsidR="0048221B" w:rsidRPr="00412688">
                  <w:rPr>
                    <w:sz w:val="16"/>
                    <w:lang w:val="en-US"/>
                  </w:rPr>
                  <w:instrText>ADDIN Cita</w:instrText>
                </w:r>
                <w:r w:rsidR="0048221B" w:rsidRPr="0048221B">
                  <w:rPr>
                    <w:sz w:val="16"/>
                    <w:lang w:val="en-US"/>
                  </w:rPr>
                  <w:instrText>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jI5YmI2LTA3Y2MtNGNlOC05MjhmLTNhMTBkMTg4ZDliOS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w:instrText>
                </w:r>
                <w:r w:rsidR="0048221B" w:rsidRPr="008A4B4B">
                  <w:rPr>
                    <w:sz w:val="16"/>
                    <w:lang w:val="en-US"/>
                  </w:rPr>
                  <w:instrText>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w:instrText>
                </w:r>
                <w:r w:rsidR="0048221B">
                  <w:rPr>
                    <w:sz w:val="16"/>
                  </w:rPr>
                  <w:instrText>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ZjY0YTA0MjQtNTNiNC00MTdlLTk0NmItMWY4ZDZkNGY3YjA4IiwiVGV4dCI6IkRhaGxzdHLDtm0gZXQgYWwuIiwiV0FJVmVyc2lvbiI6IjYuMTEuMC4wIn0=}</w:instrText>
                </w:r>
                <w:r>
                  <w:rPr>
                    <w:sz w:val="16"/>
                    <w:lang w:val="en-US"/>
                  </w:rPr>
                  <w:fldChar w:fldCharType="separate"/>
                </w:r>
                <w:r w:rsidR="00866FFF">
                  <w:rPr>
                    <w:sz w:val="16"/>
                  </w:rPr>
                  <w:t>Dahlström et al.</w:t>
                </w:r>
                <w:r>
                  <w:rPr>
                    <w:sz w:val="16"/>
                    <w:lang w:val="en-US"/>
                  </w:rPr>
                  <w:fldChar w:fldCharType="end"/>
                </w:r>
              </w:sdtContent>
            </w:sdt>
            <w:r>
              <w:rPr>
                <w:sz w:val="16"/>
                <w:lang w:val="en-US"/>
              </w:rPr>
              <w:t xml:space="preserve"> </w:t>
            </w:r>
            <w:sdt>
              <w:sdtPr>
                <w:rPr>
                  <w:sz w:val="16"/>
                  <w:lang w:val="en-US"/>
                </w:rPr>
                <w:alias w:val="Don't edit this field"/>
                <w:tag w:val="CitaviPlaceholder#1a85b8c5-0e91-465e-93df-1bbac0f8bb84"/>
                <w:id w:val="-1109426450"/>
                <w:placeholder>
                  <w:docPart w:val="9ED635C6E4444F0EBE0028C0F7918E4B"/>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c1YTU1LTY3YTQtNDhlNy05N2MwLTQ1NjQxMjljZTQ5My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MWE4NWI4YzUtMGU5MS00NjVlLTkzZGYtMWJiYWMwZjhiYjg0IiwiVGV4dCI6IigyMDA0KSIsIldBSVZlcnNpb24iOiI2LjExLjAuMCJ9}</w:instrText>
                </w:r>
                <w:r>
                  <w:rPr>
                    <w:sz w:val="16"/>
                    <w:lang w:val="en-US"/>
                  </w:rPr>
                  <w:fldChar w:fldCharType="separate"/>
                </w:r>
                <w:r w:rsidR="00866FFF">
                  <w:rPr>
                    <w:sz w:val="16"/>
                    <w:lang w:val="en-US"/>
                  </w:rPr>
                  <w:t>(2004)</w:t>
                </w:r>
                <w:r>
                  <w:rPr>
                    <w:sz w:val="16"/>
                    <w:lang w:val="en-US"/>
                  </w:rPr>
                  <w:fldChar w:fldCharType="end"/>
                </w:r>
              </w:sdtContent>
            </w:sdt>
            <w:r>
              <w:rPr>
                <w:sz w:val="16"/>
                <w:lang w:val="en-US"/>
              </w:rPr>
              <w:t xml:space="preserve"> and </w:t>
            </w:r>
            <w:sdt>
              <w:sdtPr>
                <w:rPr>
                  <w:sz w:val="16"/>
                  <w:lang w:val="en-US"/>
                </w:rPr>
                <w:alias w:val="Don't edit this field"/>
                <w:tag w:val="CitaviPlaceholder#bcf8e9ad-fbea-4c4a-b026-a5f6316bbe20"/>
                <w:id w:val="-1017923904"/>
                <w:placeholder>
                  <w:docPart w:val="9ED635C6E4444F0EBE0028C0F7918E4B"/>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E4YzBmLWFiMmUtNDM5My05N2Q1LTA4ZjVjMmViYjBmNSIsIlJhbmdlTGVuZ3RoIjoxNywiUmVmZXJlbmNlSWQiOiJhYmExODljZS1kMGExLTQ3N2QtYmFiYi00NTQwYjE4ZmZmYz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NYWhhZGkiLCJMYXN0TmFtZSI6Ikhhc2FuIiwiUHJvdGVjdGVkIjpmYWxzZSwiU2V4IjowLCJDcmVhdGVkQnkiOiJfSmFuIFN0cmVlY2siLCJDcmVhdGVkT24iOiIyMDIxLTEwLTExVDA5OjU5OjI5IiwiTW9kaWZpZWRCeSI6Il9KYW4gU3RyZWVjayIsIklkIjoiMjUzOTc1MzgtMGRhOC00OWY2LTlmNzYtZWZkOGZmNzhjN2VkIiwiTW9kaWZpZWRPbiI6IjIwMjEtMTAtMTFUMDk6NTk6Mj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93d3cuZGF0YWJhc2UuaW5kdXN0cmlhbGVjb2xvZ3kudW5pLWZyZWlidXJnLmRlLyIsIlVyaVN0cmluZyI6Imh0dHA6Ly93d3cuZGF0YWJhc2UuaW5kdXN0cmlhbGVjb2xvZ3kudW5pLWZyZWlidXJnLmRl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}</w:instrText>
                </w:r>
                <w:r>
                  <w:rPr>
                    <w:sz w:val="16"/>
                    <w:lang w:val="en-US"/>
                  </w:rPr>
                  <w:fldChar w:fldCharType="separate"/>
                </w:r>
                <w:r w:rsidR="00866FFF">
                  <w:rPr>
                    <w:sz w:val="16"/>
                    <w:lang w:val="en-US"/>
                  </w:rPr>
                  <w:t>Pauliuk und Hasan</w:t>
                </w:r>
                <w:r>
                  <w:rPr>
                    <w:sz w:val="16"/>
                    <w:lang w:val="en-US"/>
                  </w:rPr>
                  <w:fldChar w:fldCharType="end"/>
                </w:r>
              </w:sdtContent>
            </w:sdt>
            <w:r>
              <w:rPr>
                <w:sz w:val="16"/>
                <w:lang w:val="en-US"/>
              </w:rPr>
              <w:t xml:space="preserve"> </w:t>
            </w:r>
            <w:sdt>
              <w:sdtPr>
                <w:rPr>
                  <w:sz w:val="16"/>
                  <w:lang w:val="en-US"/>
                </w:rPr>
                <w:alias w:val="Don't edit this field"/>
                <w:tag w:val="CitaviPlaceholder#6fea8daf-cef3-495c-9597-723eabe4671f"/>
                <w:id w:val="1164430642"/>
                <w:placeholder>
                  <w:docPart w:val="9ED635C6E4444F0EBE0028C0F7918E4B"/>
                </w:placeholder>
              </w:sdtPr>
              <w:sdtEnd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UxYjg5LWEzNGYtNDk1MC1iMTk4LWM0MzA3NjVkN2JhMCIsIlJhbmdlTGVuZ3RoIjo2LCJSZWZlcmVuY2VJZCI6ImFiYTE4OWNlLWQwYTEtNDc3ZC1iYWJiLTQ1NDBiMThmZmZ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TWFoYWRpIiwiTGFzdE5hbWUiOiJIYXNhbiIsIlByb3RlY3RlZCI6ZmFsc2UsIlNleCI6MCwiQ3JlYXRlZEJ5IjoiX0phbiBTdHJlZWNrIiwiQ3JlYXRlZE9uIjoiMjAyMS0xMC0xMVQwOTo1OToyOSIsIk1vZGlmaWVkQnkiOiJfSmFuIFN0cmVlY2siLCJJZCI6IjI1Mzk3NTM4LTBkYTgtNDlmNi05Zjc2LWVmZDhmZjc4YzdlZCIsIk1vZGlmaWVkT24iOiIyMDIxLTEwLTExVDA5OjU5OjI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mRhdGFiYXNlLmluZHVzdHJpYWxlY29sb2d5LnVuaS1mcmVpYnVyZy5kZS8iLCJVcmlTdHJpbmciOiJodHRwOi8vd3d3LmRhdGFiYXNlLmluZHVzdHJpYWxlY29sb2d5LnVuaS1mcmVpYnVyZy5kZS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w:instrText>
                </w:r>
                <w:r w:rsidR="0048221B" w:rsidRPr="0079349B">
                  <w:rPr>
                    <w:sz w:val="16"/>
                    <w:lang w:val="en-US"/>
                  </w:rPr>
                  <w:instrText>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bi5hLikifV19LCJUYWciOiJDaXRhdmlQbGFjZWhvbGRlciM2ZmVhOGRhZi1jZWYzLTQ5NWMtOTU5Ny03MjNlYWJlNDY3MWYiLCJUZXh0IjoiKG4uYS4pIiwiV0FJVmVyc2lvbiI6IjYuMTEuMC4wIn0=}</w:instrText>
                </w:r>
                <w:r>
                  <w:rPr>
                    <w:sz w:val="16"/>
                    <w:lang w:val="en-US"/>
                  </w:rPr>
                  <w:fldChar w:fldCharType="separate"/>
                </w:r>
                <w:r w:rsidR="00866FFF">
                  <w:rPr>
                    <w:sz w:val="16"/>
                    <w:lang w:val="en-US"/>
                  </w:rPr>
                  <w:t>(n.a.)</w:t>
                </w:r>
                <w:r>
                  <w:rPr>
                    <w:sz w:val="16"/>
                    <w:lang w:val="en-US"/>
                  </w:rPr>
                  <w:fldChar w:fldCharType="end"/>
                </w:r>
              </w:sdtContent>
            </w:sdt>
          </w:p>
        </w:tc>
        <w:tc>
          <w:tcPr>
            <w:tcW w:w="2268" w:type="dxa"/>
          </w:tcPr>
          <w:p w14:paraId="761A93B7" w14:textId="19A31CC5" w:rsidR="007E284A" w:rsidRPr="0079349B" w:rsidRDefault="00F414CB" w:rsidP="007E284A">
            <w:pPr>
              <w:rPr>
                <w:sz w:val="16"/>
                <w:lang w:val="en-US"/>
              </w:rPr>
            </w:pPr>
            <w:r w:rsidRPr="0079349B">
              <w:rPr>
                <w:sz w:val="16"/>
                <w:lang w:val="en-US"/>
              </w:rPr>
              <w:t>1978–2011,</w:t>
            </w:r>
            <w:r w:rsidRPr="0079349B">
              <w:rPr>
                <w:rFonts w:ascii="Lato-Italic" w:hAnsi="Lato-Italic" w:cs="Lato-Italic"/>
                <w:i/>
                <w:iCs/>
                <w:sz w:val="15"/>
                <w:szCs w:val="15"/>
                <w:lang w:val="en-US"/>
              </w:rPr>
              <w:t xml:space="preserve"> </w:t>
            </w:r>
            <w:r w:rsidRPr="0079349B">
              <w:rPr>
                <w:sz w:val="16"/>
                <w:lang w:val="en-US"/>
              </w:rPr>
              <w:t>see Dahlström et al., unclear</w:t>
            </w:r>
          </w:p>
        </w:tc>
      </w:tr>
    </w:tbl>
    <w:p w14:paraId="67302110" w14:textId="537E5E7C" w:rsidR="00A41AAB" w:rsidRDefault="00A41AAB" w:rsidP="006C2938">
      <w:pPr>
        <w:spacing w:line="240" w:lineRule="auto"/>
        <w:rPr>
          <w:ins w:id="17" w:author="Wiedenhofer Dominik" w:date="2022-03-31T17:15:00Z"/>
          <w:sz w:val="12"/>
          <w:szCs w:val="12"/>
          <w:lang w:val="en-US"/>
        </w:rPr>
      </w:pPr>
      <w:r w:rsidRPr="008B6FB7">
        <w:rPr>
          <w:sz w:val="12"/>
          <w:szCs w:val="12"/>
          <w:lang w:val="en-US"/>
        </w:rPr>
        <w:t>*</w:t>
      </w:r>
      <w:r w:rsidR="001F6EA2" w:rsidRPr="008B6FB7">
        <w:rPr>
          <w:sz w:val="12"/>
          <w:szCs w:val="12"/>
          <w:lang w:val="en-US"/>
        </w:rPr>
        <w:t xml:space="preserve">* </w:t>
      </w:r>
      <w:r w:rsidR="0052769A" w:rsidRPr="008B6FB7">
        <w:rPr>
          <w:sz w:val="12"/>
          <w:szCs w:val="12"/>
          <w:lang w:val="en-US"/>
        </w:rPr>
        <w:t xml:space="preserve">however, </w:t>
      </w:r>
      <w:r w:rsidR="001F6EA2" w:rsidRPr="008B6FB7">
        <w:rPr>
          <w:sz w:val="12"/>
          <w:szCs w:val="12"/>
          <w:lang w:val="en-US"/>
        </w:rPr>
        <w:t xml:space="preserve">some country-level results in text; </w:t>
      </w:r>
      <w:r w:rsidR="002611CB" w:rsidRPr="008B6FB7">
        <w:rPr>
          <w:sz w:val="12"/>
          <w:szCs w:val="12"/>
          <w:lang w:val="en-US"/>
        </w:rPr>
        <w:t>~indi</w:t>
      </w:r>
      <w:r w:rsidR="002611CB" w:rsidRPr="00614AA6">
        <w:rPr>
          <w:sz w:val="12"/>
          <w:szCs w:val="12"/>
          <w:lang w:val="en-US"/>
        </w:rPr>
        <w:t xml:space="preserve">cates that the period is not entirely clear from documentation and that primary sources could not be </w:t>
      </w:r>
      <w:r w:rsidR="00AE3CD8" w:rsidRPr="00614AA6">
        <w:rPr>
          <w:sz w:val="12"/>
          <w:szCs w:val="12"/>
          <w:lang w:val="en-US"/>
        </w:rPr>
        <w:t>accessed</w:t>
      </w:r>
      <w:r w:rsidR="002611CB" w:rsidRPr="00614AA6">
        <w:rPr>
          <w:sz w:val="12"/>
          <w:szCs w:val="12"/>
          <w:lang w:val="en-US"/>
        </w:rPr>
        <w:t xml:space="preserve"> for checking; </w:t>
      </w:r>
      <w:r w:rsidRPr="00614AA6">
        <w:rPr>
          <w:sz w:val="12"/>
          <w:szCs w:val="12"/>
          <w:lang w:val="en-US"/>
        </w:rPr>
        <w:t xml:space="preserve">ACC = American Chemistry Council; Alfed = The </w:t>
      </w:r>
      <w:r w:rsidR="00AE3CD8" w:rsidRPr="00614AA6">
        <w:rPr>
          <w:sz w:val="12"/>
          <w:szCs w:val="12"/>
          <w:lang w:val="en-US"/>
        </w:rPr>
        <w:t>Aluminum</w:t>
      </w:r>
      <w:r w:rsidRPr="00614AA6">
        <w:rPr>
          <w:sz w:val="12"/>
          <w:szCs w:val="12"/>
          <w:lang w:val="en-US"/>
        </w:rPr>
        <w:t xml:space="preserve"> Federation; AISI = American Iron and Steel Institute; Cembureau = European Cement Association; </w:t>
      </w:r>
      <w:r w:rsidR="00CC3900" w:rsidRPr="00614AA6">
        <w:rPr>
          <w:sz w:val="12"/>
          <w:szCs w:val="12"/>
          <w:lang w:val="en-US"/>
        </w:rPr>
        <w:t xml:space="preserve">CDA = Copper Development Association; </w:t>
      </w:r>
      <w:r w:rsidRPr="00614AA6">
        <w:rPr>
          <w:sz w:val="12"/>
          <w:szCs w:val="12"/>
          <w:lang w:val="en-US"/>
        </w:rPr>
        <w:t xml:space="preserve">CPMAI = Chemical and Petrochemicals Manufacturers’ Association India; CSRE = Chinese Society of Rare Earths; GARC = Global </w:t>
      </w:r>
      <w:r w:rsidR="00AE3CD8" w:rsidRPr="00614AA6">
        <w:rPr>
          <w:sz w:val="12"/>
          <w:szCs w:val="12"/>
          <w:lang w:val="en-US"/>
        </w:rPr>
        <w:t>Aluminum</w:t>
      </w:r>
      <w:r w:rsidRPr="00614AA6">
        <w:rPr>
          <w:sz w:val="12"/>
          <w:szCs w:val="12"/>
          <w:lang w:val="en-US"/>
        </w:rPr>
        <w:t xml:space="preserve"> Recycling Committee; ICA = International Copper Association; ICSG = International Copper Study Group; ISSB = Iron and Steel Statistics Bureau; JISEA = Japan Iron and Steel Exporters’ Association; JISF = The Japan Iron and Steel Federation; JOGMEC = Japan Oil, Gas and Metals National Corporation; </w:t>
      </w:r>
      <w:r w:rsidR="00CC3900" w:rsidRPr="00614AA6">
        <w:rPr>
          <w:sz w:val="12"/>
          <w:szCs w:val="12"/>
          <w:lang w:val="en-US"/>
        </w:rPr>
        <w:t>MERI/J = Metal Economics Research Institute, Japa</w:t>
      </w:r>
      <w:r w:rsidR="00614AA6">
        <w:rPr>
          <w:sz w:val="12"/>
          <w:szCs w:val="12"/>
          <w:lang w:val="en-US"/>
        </w:rPr>
        <w:t>n</w:t>
      </w:r>
      <w:r w:rsidR="00CC3900" w:rsidRPr="00614AA6">
        <w:rPr>
          <w:sz w:val="12"/>
          <w:szCs w:val="12"/>
          <w:lang w:val="en-US"/>
        </w:rPr>
        <w:t xml:space="preserve">; </w:t>
      </w:r>
      <w:r w:rsidRPr="00614AA6">
        <w:rPr>
          <w:sz w:val="12"/>
          <w:szCs w:val="12"/>
          <w:lang w:val="en-US"/>
        </w:rPr>
        <w:t>PCA = U.S. Portland Cement Association; SERC = Spark Steel &amp; Economy Research; USGS = United States Geological Survey; WBMS = World Bureau of Metal Statistics; WSA = World Steel Association</w:t>
      </w:r>
    </w:p>
    <w:p w14:paraId="31FB93C4" w14:textId="77777777" w:rsidR="00CA045F" w:rsidRPr="00614AA6" w:rsidRDefault="00CA045F" w:rsidP="006C2938">
      <w:pPr>
        <w:spacing w:line="240" w:lineRule="auto"/>
        <w:rPr>
          <w:sz w:val="12"/>
          <w:szCs w:val="12"/>
          <w:lang w:val="en-US"/>
        </w:rPr>
      </w:pPr>
    </w:p>
    <w:p w14:paraId="78EDD6D2" w14:textId="77777777" w:rsidR="00CA588F" w:rsidRPr="00C66BC8" w:rsidRDefault="00CA588F" w:rsidP="00A41AAB">
      <w:pPr>
        <w:autoSpaceDE w:val="0"/>
        <w:autoSpaceDN w:val="0"/>
        <w:adjustRightInd w:val="0"/>
        <w:spacing w:after="0" w:line="240" w:lineRule="auto"/>
        <w:jc w:val="left"/>
        <w:rPr>
          <w:sz w:val="12"/>
          <w:szCs w:val="12"/>
          <w:lang w:val="en-US"/>
        </w:rPr>
      </w:pPr>
    </w:p>
    <w:tbl>
      <w:tblPr>
        <w:tblStyle w:val="Tabellenraster"/>
        <w:tblW w:w="13887" w:type="dxa"/>
        <w:tblLayout w:type="fixed"/>
        <w:tblLook w:val="04A0" w:firstRow="1" w:lastRow="0" w:firstColumn="1" w:lastColumn="0" w:noHBand="0" w:noVBand="1"/>
      </w:tblPr>
      <w:tblGrid>
        <w:gridCol w:w="736"/>
        <w:gridCol w:w="1953"/>
        <w:gridCol w:w="1984"/>
        <w:gridCol w:w="1701"/>
        <w:gridCol w:w="1701"/>
        <w:gridCol w:w="992"/>
        <w:gridCol w:w="1418"/>
        <w:gridCol w:w="1701"/>
        <w:gridCol w:w="1701"/>
      </w:tblGrid>
      <w:tr w:rsidR="003D4328" w:rsidRPr="00284AF3" w14:paraId="4FACDD45" w14:textId="77777777" w:rsidTr="00EB7409">
        <w:tc>
          <w:tcPr>
            <w:tcW w:w="736" w:type="dxa"/>
            <w:vMerge w:val="restart"/>
            <w:shd w:val="clear" w:color="auto" w:fill="auto"/>
            <w:textDirection w:val="btLr"/>
            <w:vAlign w:val="bottom"/>
          </w:tcPr>
          <w:p w14:paraId="5B3E43C4" w14:textId="77777777" w:rsidR="003D4328" w:rsidRPr="00BA25DC" w:rsidRDefault="003D4328" w:rsidP="003D4328">
            <w:pPr>
              <w:spacing w:line="276" w:lineRule="auto"/>
              <w:ind w:left="113" w:right="113"/>
              <w:jc w:val="center"/>
              <w:rPr>
                <w:sz w:val="16"/>
                <w:szCs w:val="16"/>
                <w:lang w:val="en-US"/>
              </w:rPr>
            </w:pPr>
            <w:r w:rsidRPr="00BA25DC">
              <w:rPr>
                <w:sz w:val="16"/>
                <w:szCs w:val="16"/>
                <w:lang w:val="en-US"/>
              </w:rPr>
              <w:lastRenderedPageBreak/>
              <w:t xml:space="preserve">Monetary  </w:t>
            </w:r>
          </w:p>
          <w:p w14:paraId="515C7B27" w14:textId="0A9FDDF7" w:rsidR="003D4328" w:rsidRPr="00BA25DC" w:rsidRDefault="003D4328" w:rsidP="003D4328">
            <w:pPr>
              <w:spacing w:line="276" w:lineRule="auto"/>
              <w:ind w:left="113" w:right="113"/>
              <w:jc w:val="center"/>
              <w:rPr>
                <w:sz w:val="16"/>
                <w:szCs w:val="16"/>
                <w:lang w:val="en-US"/>
              </w:rPr>
            </w:pPr>
            <w:r w:rsidRPr="00BA25DC">
              <w:rPr>
                <w:sz w:val="16"/>
                <w:szCs w:val="16"/>
                <w:lang w:val="en-US"/>
              </w:rPr>
              <w:t>Input-Output Tables</w:t>
            </w:r>
          </w:p>
          <w:p w14:paraId="63ED5EFB" w14:textId="510541F6" w:rsidR="003D4328" w:rsidRPr="00BA25DC" w:rsidRDefault="003D4328" w:rsidP="003D4328">
            <w:pPr>
              <w:spacing w:line="276" w:lineRule="auto"/>
              <w:ind w:left="113" w:right="113"/>
              <w:jc w:val="center"/>
              <w:rPr>
                <w:b/>
                <w:sz w:val="16"/>
                <w:szCs w:val="16"/>
                <w:lang w:val="en-US"/>
              </w:rPr>
            </w:pPr>
          </w:p>
        </w:tc>
        <w:tc>
          <w:tcPr>
            <w:tcW w:w="1953" w:type="dxa"/>
            <w:shd w:val="clear" w:color="auto" w:fill="auto"/>
          </w:tcPr>
          <w:p w14:paraId="2461BEE4" w14:textId="77777777" w:rsidR="003D4328" w:rsidRPr="000B31C6" w:rsidRDefault="003D4328" w:rsidP="00BA758C">
            <w:pPr>
              <w:rPr>
                <w:b/>
                <w:sz w:val="16"/>
                <w:szCs w:val="16"/>
                <w:lang w:val="en-US"/>
              </w:rPr>
            </w:pPr>
            <w:r w:rsidRPr="000B31C6">
              <w:rPr>
                <w:b/>
                <w:sz w:val="16"/>
                <w:szCs w:val="16"/>
                <w:lang w:val="en-US"/>
              </w:rPr>
              <w:t>Sub-approach</w:t>
            </w:r>
          </w:p>
        </w:tc>
        <w:tc>
          <w:tcPr>
            <w:tcW w:w="1984" w:type="dxa"/>
            <w:shd w:val="clear" w:color="auto" w:fill="auto"/>
          </w:tcPr>
          <w:p w14:paraId="54E50665" w14:textId="77777777" w:rsidR="003D4328" w:rsidRPr="000B31C6" w:rsidRDefault="003D4328" w:rsidP="00BA758C">
            <w:pPr>
              <w:rPr>
                <w:b/>
                <w:sz w:val="16"/>
                <w:szCs w:val="16"/>
                <w:lang w:val="en-US"/>
              </w:rPr>
            </w:pPr>
            <w:r w:rsidRPr="000B31C6">
              <w:rPr>
                <w:b/>
                <w:sz w:val="16"/>
                <w:szCs w:val="16"/>
                <w:lang w:val="en-US"/>
              </w:rPr>
              <w:t>Publication</w:t>
            </w:r>
          </w:p>
        </w:tc>
        <w:tc>
          <w:tcPr>
            <w:tcW w:w="1701" w:type="dxa"/>
            <w:shd w:val="clear" w:color="auto" w:fill="auto"/>
          </w:tcPr>
          <w:p w14:paraId="71333B29" w14:textId="55C7AA73" w:rsidR="003D4328" w:rsidRPr="000B31C6" w:rsidRDefault="003D4328" w:rsidP="00BA758C">
            <w:pPr>
              <w:rPr>
                <w:b/>
                <w:sz w:val="16"/>
                <w:szCs w:val="16"/>
                <w:lang w:val="en-US"/>
              </w:rPr>
            </w:pPr>
            <w:r>
              <w:rPr>
                <w:b/>
                <w:sz w:val="16"/>
                <w:szCs w:val="16"/>
                <w:lang w:val="en-US"/>
              </w:rPr>
              <w:t>M</w:t>
            </w:r>
            <w:r w:rsidRPr="000B31C6">
              <w:rPr>
                <w:b/>
                <w:sz w:val="16"/>
                <w:szCs w:val="16"/>
                <w:lang w:val="en-US"/>
              </w:rPr>
              <w:t>aterial flows</w:t>
            </w:r>
          </w:p>
        </w:tc>
        <w:tc>
          <w:tcPr>
            <w:tcW w:w="1701" w:type="dxa"/>
            <w:shd w:val="clear" w:color="auto" w:fill="auto"/>
          </w:tcPr>
          <w:p w14:paraId="4AB01662" w14:textId="42BAFFE0" w:rsidR="003D4328" w:rsidRPr="000B31C6" w:rsidRDefault="003D4328" w:rsidP="00BA758C">
            <w:pPr>
              <w:rPr>
                <w:b/>
                <w:sz w:val="16"/>
                <w:szCs w:val="16"/>
                <w:lang w:val="en-US"/>
              </w:rPr>
            </w:pPr>
            <w:r>
              <w:rPr>
                <w:b/>
                <w:sz w:val="16"/>
                <w:szCs w:val="16"/>
                <w:lang w:val="en-US"/>
              </w:rPr>
              <w:t>Geography/resolution</w:t>
            </w:r>
          </w:p>
        </w:tc>
        <w:tc>
          <w:tcPr>
            <w:tcW w:w="992" w:type="dxa"/>
            <w:shd w:val="clear" w:color="auto" w:fill="auto"/>
          </w:tcPr>
          <w:p w14:paraId="67196AC5" w14:textId="20877CFD" w:rsidR="003D4328" w:rsidRPr="000B31C6" w:rsidRDefault="003D4328" w:rsidP="00BA758C">
            <w:pPr>
              <w:rPr>
                <w:b/>
                <w:sz w:val="16"/>
                <w:szCs w:val="16"/>
                <w:lang w:val="en-US"/>
              </w:rPr>
            </w:pPr>
            <w:r>
              <w:rPr>
                <w:b/>
                <w:sz w:val="16"/>
                <w:szCs w:val="16"/>
                <w:lang w:val="en-US"/>
              </w:rPr>
              <w:t>Time</w:t>
            </w:r>
          </w:p>
        </w:tc>
        <w:tc>
          <w:tcPr>
            <w:tcW w:w="1418" w:type="dxa"/>
            <w:shd w:val="clear" w:color="auto" w:fill="auto"/>
          </w:tcPr>
          <w:p w14:paraId="4E71847B" w14:textId="553AC6D8" w:rsidR="003D4328" w:rsidRPr="000B31C6" w:rsidRDefault="003D4328" w:rsidP="00BA758C">
            <w:pPr>
              <w:rPr>
                <w:b/>
                <w:sz w:val="16"/>
                <w:szCs w:val="16"/>
                <w:lang w:val="en-US"/>
              </w:rPr>
            </w:pPr>
            <w:r>
              <w:rPr>
                <w:b/>
                <w:sz w:val="16"/>
                <w:szCs w:val="16"/>
                <w:lang w:val="en-US"/>
              </w:rPr>
              <w:t>End-uses</w:t>
            </w:r>
          </w:p>
        </w:tc>
        <w:tc>
          <w:tcPr>
            <w:tcW w:w="1701" w:type="dxa"/>
            <w:shd w:val="clear" w:color="auto" w:fill="auto"/>
          </w:tcPr>
          <w:p w14:paraId="5571985E" w14:textId="081FFE6D" w:rsidR="003D4328" w:rsidRPr="000B31C6" w:rsidRDefault="007F6A9E" w:rsidP="00BA758C">
            <w:pPr>
              <w:rPr>
                <w:b/>
                <w:sz w:val="16"/>
                <w:szCs w:val="16"/>
                <w:lang w:val="en-US"/>
              </w:rPr>
            </w:pPr>
            <w:r>
              <w:rPr>
                <w:b/>
                <w:sz w:val="16"/>
                <w:szCs w:val="16"/>
                <w:lang w:val="en-US"/>
              </w:rPr>
              <w:t xml:space="preserve">Source for IO table </w:t>
            </w:r>
          </w:p>
        </w:tc>
        <w:tc>
          <w:tcPr>
            <w:tcW w:w="1701" w:type="dxa"/>
            <w:shd w:val="clear" w:color="auto" w:fill="auto"/>
          </w:tcPr>
          <w:p w14:paraId="01EF2D63" w14:textId="26913F62" w:rsidR="003D4328" w:rsidRPr="000B31C6" w:rsidRDefault="003D4328" w:rsidP="00BA758C">
            <w:pPr>
              <w:rPr>
                <w:b/>
                <w:sz w:val="16"/>
                <w:szCs w:val="16"/>
                <w:lang w:val="en-US"/>
              </w:rPr>
            </w:pPr>
            <w:commentRangeStart w:id="18"/>
            <w:commentRangeStart w:id="19"/>
            <w:r w:rsidRPr="000B31C6">
              <w:rPr>
                <w:b/>
                <w:sz w:val="16"/>
                <w:szCs w:val="16"/>
                <w:lang w:val="en-US"/>
              </w:rPr>
              <w:t>Validation?</w:t>
            </w:r>
            <w:r>
              <w:rPr>
                <w:b/>
                <w:sz w:val="16"/>
                <w:szCs w:val="16"/>
                <w:lang w:val="en-US"/>
              </w:rPr>
              <w:t>*</w:t>
            </w:r>
            <w:commentRangeEnd w:id="18"/>
            <w:r w:rsidR="00B55EB1">
              <w:rPr>
                <w:rStyle w:val="Kommentarzeichen"/>
              </w:rPr>
              <w:commentReference w:id="18"/>
            </w:r>
            <w:commentRangeEnd w:id="19"/>
            <w:r w:rsidR="00974FA7">
              <w:rPr>
                <w:rStyle w:val="Kommentarzeichen"/>
              </w:rPr>
              <w:commentReference w:id="19"/>
            </w:r>
          </w:p>
        </w:tc>
      </w:tr>
      <w:tr w:rsidR="003D4328" w:rsidRPr="00284AF3" w14:paraId="2C80E0AA" w14:textId="77777777" w:rsidTr="00245015">
        <w:tc>
          <w:tcPr>
            <w:tcW w:w="736" w:type="dxa"/>
            <w:vMerge/>
            <w:textDirection w:val="btLr"/>
          </w:tcPr>
          <w:p w14:paraId="35B183A6" w14:textId="78F664A2" w:rsidR="003D4328" w:rsidRPr="00195A90" w:rsidRDefault="003D4328" w:rsidP="00BA758C">
            <w:pPr>
              <w:spacing w:line="276" w:lineRule="auto"/>
              <w:ind w:left="113" w:right="113"/>
              <w:jc w:val="center"/>
              <w:rPr>
                <w:sz w:val="16"/>
                <w:szCs w:val="16"/>
                <w:highlight w:val="yellow"/>
                <w:lang w:val="en-US"/>
              </w:rPr>
            </w:pPr>
          </w:p>
        </w:tc>
        <w:tc>
          <w:tcPr>
            <w:tcW w:w="1953" w:type="dxa"/>
          </w:tcPr>
          <w:p w14:paraId="76145124" w14:textId="77777777" w:rsidR="003D4328" w:rsidRPr="000B31C6" w:rsidRDefault="003D4328" w:rsidP="00BA758C">
            <w:pPr>
              <w:jc w:val="left"/>
              <w:rPr>
                <w:sz w:val="16"/>
                <w:szCs w:val="16"/>
                <w:lang w:val="en-US"/>
              </w:rPr>
            </w:pPr>
            <w:r w:rsidRPr="000B31C6">
              <w:rPr>
                <w:sz w:val="16"/>
                <w:szCs w:val="16"/>
                <w:lang w:val="en-US"/>
              </w:rPr>
              <w:t>Consumption-based accounting</w:t>
            </w:r>
            <w:r>
              <w:rPr>
                <w:sz w:val="16"/>
                <w:szCs w:val="16"/>
                <w:lang w:val="en-US"/>
              </w:rPr>
              <w:t xml:space="preserve"> (CBA)</w:t>
            </w:r>
          </w:p>
        </w:tc>
        <w:tc>
          <w:tcPr>
            <w:tcW w:w="1984" w:type="dxa"/>
          </w:tcPr>
          <w:p w14:paraId="0479CA1E" w14:textId="2B34DAD9" w:rsidR="003D4328" w:rsidRPr="000B31C6" w:rsidRDefault="00EE15F2" w:rsidP="00BA758C">
            <w:pPr>
              <w:rPr>
                <w:sz w:val="16"/>
                <w:szCs w:val="16"/>
                <w:lang w:val="en-US"/>
              </w:rPr>
            </w:pPr>
            <w:sdt>
              <w:sdtPr>
                <w:rPr>
                  <w:sz w:val="16"/>
                  <w:szCs w:val="16"/>
                  <w:lang w:val="en-US"/>
                </w:rPr>
                <w:alias w:val="Don't edit this field"/>
                <w:tag w:val="CitaviPlaceholder#1cce373c-ef67-402e-879e-44da67cdc326"/>
                <w:id w:val="574638851"/>
                <w:placeholder>
                  <w:docPart w:val="9DCC335708D245E2AD4B211F628CA6C4"/>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TAxNi9qLndhc21hbi4yMDA2LjEwLjAwO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2FzbWFuLjIwMDYuMTAuMDA5IiwiVXJpU3RyaW5nIjoiaHR0cHM6Ly9kb2kub3JnLzEwLjEwMTYvai53YXNtYW4uMjAwNi4xMC4w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UyMTJhYWJiLTIwZmUtNDYxMS04YmExLTI3NjNmNmRiNjg3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xpbmtpbmdodWIuZWxzZXZpZXIuY29tL3JldHJpZXZlL3BpaS9TMDk1NjA1M1gwNjAwMjkyMyIsIlVyaVN0cmluZyI6Imh0dHA6Ly9saW5raW5naHViLmVsc2V2aWVyLmNvbS9yZXRyaWV2ZS9waWkvUzA5NTYwNTNYMDYwMDI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SGFzaGltb3RvIGV0IGFsLiJ9XX0sIlRhZyI6IkNpdGF2aVBsYWNlaG9sZGVyIzFjY2UzNzNjLWVmNjctNDAyZS04NzllLTQ0ZGE2N2NkYzMyNiIsIlRleHQiOiJIYXNoaW1vdG8gZXQgYWwuIiwiV0FJVmVyc2lvbiI6IjYuMTEuMC4wIn0=}</w:instrText>
                </w:r>
                <w:r w:rsidR="003D4328" w:rsidRPr="000B31C6">
                  <w:rPr>
                    <w:sz w:val="16"/>
                    <w:szCs w:val="16"/>
                    <w:lang w:val="en-US"/>
                  </w:rPr>
                  <w:fldChar w:fldCharType="separate"/>
                </w:r>
                <w:r w:rsidR="00866FFF">
                  <w:rPr>
                    <w:sz w:val="16"/>
                    <w:szCs w:val="16"/>
                    <w:lang w:val="en-US"/>
                  </w:rPr>
                  <w:t>Hashimoto et al.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300bcd7a-d003-4c7e-813a-6228199c28f4"/>
                <w:id w:val="-1220271677"/>
                <w:placeholder>
                  <w:docPart w:val="D9F85523DE104F9F9C0A097C4DAC3ED4"/>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53YXNtYW4uMjAwNi4xMC4wM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dhc21hbi4yMDA2LjEwLjAwOSIsIlVyaVN0cmluZyI6Imh0dHBzOi8vZG9pLm9yZy8xMC4xMDE2L2oud2FzbWFuLjIwMDYuMTA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1MjEyYWFiYi0yMGZlLTQ2MTEtOGJhMS0yNzYzZjZkYjY4Nz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saW5raW5naHViLmVsc2V2aWVyLmNvbS9yZXRyaWV2ZS9waWkvUzA5NTYwNTNYMDYwMDI5MjMiLCJVcmlTdHJpbmciOiJodHRwOi8vbGlua2luZ2h1Yi5lbHNldmllci5jb20vcmV0cmlldmUvcGlpL1MwOTU2MDUzWDA2MDAyOT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wNykifV19LCJUYWciOiJDaXRhdmlQbGFjZWhvbGRlciMzMDBiY2Q3YS1kMDAzLTRjN2UtODEzYS02MjI4MTk5YzI4ZjQiLCJUZXh0IjoiKDIwMDcpIiwiV0FJVmVyc2lvbiI6IjYuMTEuMC4wIn0=}</w:instrText>
                </w:r>
                <w:r w:rsidR="003D4328" w:rsidRPr="000B31C6">
                  <w:rPr>
                    <w:sz w:val="16"/>
                    <w:szCs w:val="16"/>
                    <w:lang w:val="en-US"/>
                  </w:rPr>
                  <w:fldChar w:fldCharType="separate"/>
                </w:r>
                <w:r w:rsidR="00866FFF">
                  <w:rPr>
                    <w:sz w:val="16"/>
                    <w:szCs w:val="16"/>
                    <w:lang w:val="en-US"/>
                  </w:rPr>
                  <w:t>(2007)</w:t>
                </w:r>
                <w:r w:rsidR="003D4328" w:rsidRPr="000B31C6">
                  <w:rPr>
                    <w:sz w:val="16"/>
                    <w:szCs w:val="16"/>
                    <w:lang w:val="en-US"/>
                  </w:rPr>
                  <w:fldChar w:fldCharType="end"/>
                </w:r>
              </w:sdtContent>
            </w:sdt>
          </w:p>
        </w:tc>
        <w:tc>
          <w:tcPr>
            <w:tcW w:w="1701" w:type="dxa"/>
          </w:tcPr>
          <w:p w14:paraId="6F569E78" w14:textId="62D0AA08" w:rsidR="003D4328" w:rsidRDefault="003D4328" w:rsidP="00BA758C">
            <w:pPr>
              <w:rPr>
                <w:sz w:val="16"/>
                <w:szCs w:val="16"/>
                <w:lang w:val="en-US"/>
              </w:rPr>
            </w:pPr>
            <w:r w:rsidRPr="000B31C6">
              <w:rPr>
                <w:sz w:val="16"/>
                <w:szCs w:val="16"/>
                <w:lang w:val="en-US"/>
              </w:rPr>
              <w:t>Construction m</w:t>
            </w:r>
            <w:r w:rsidR="00F70EA1">
              <w:rPr>
                <w:sz w:val="16"/>
                <w:szCs w:val="16"/>
                <w:lang w:val="en-US"/>
              </w:rPr>
              <w:t>inerals</w:t>
            </w:r>
            <w:r w:rsidRPr="000B31C6">
              <w:rPr>
                <w:sz w:val="16"/>
                <w:szCs w:val="16"/>
                <w:lang w:val="en-US"/>
              </w:rPr>
              <w:t xml:space="preserve"> </w:t>
            </w:r>
          </w:p>
          <w:p w14:paraId="4F4B9413" w14:textId="3060096E" w:rsidR="003D4328" w:rsidRPr="000B31C6" w:rsidRDefault="003D4328" w:rsidP="00BA758C">
            <w:pPr>
              <w:rPr>
                <w:sz w:val="16"/>
                <w:szCs w:val="16"/>
                <w:lang w:val="en-US"/>
              </w:rPr>
            </w:pPr>
          </w:p>
        </w:tc>
        <w:tc>
          <w:tcPr>
            <w:tcW w:w="1701" w:type="dxa"/>
          </w:tcPr>
          <w:p w14:paraId="19FC3FD4" w14:textId="3E1517B5" w:rsidR="003D4328" w:rsidRPr="000B31C6" w:rsidRDefault="003D4328" w:rsidP="00BA758C">
            <w:pPr>
              <w:rPr>
                <w:sz w:val="16"/>
                <w:szCs w:val="16"/>
                <w:lang w:val="en-US"/>
              </w:rPr>
            </w:pPr>
            <w:r>
              <w:rPr>
                <w:sz w:val="16"/>
                <w:szCs w:val="16"/>
                <w:lang w:val="en-US"/>
              </w:rPr>
              <w:t>Japan</w:t>
            </w:r>
          </w:p>
        </w:tc>
        <w:tc>
          <w:tcPr>
            <w:tcW w:w="992" w:type="dxa"/>
          </w:tcPr>
          <w:p w14:paraId="1227098E" w14:textId="3300ECAB" w:rsidR="003D4328" w:rsidRPr="000B31C6" w:rsidRDefault="003D4328" w:rsidP="00BA758C">
            <w:pPr>
              <w:rPr>
                <w:sz w:val="16"/>
                <w:szCs w:val="16"/>
                <w:lang w:val="en-US"/>
              </w:rPr>
            </w:pPr>
            <w:r>
              <w:rPr>
                <w:sz w:val="16"/>
                <w:szCs w:val="16"/>
                <w:lang w:val="en-US"/>
              </w:rPr>
              <w:t>1995</w:t>
            </w:r>
          </w:p>
        </w:tc>
        <w:tc>
          <w:tcPr>
            <w:tcW w:w="1418" w:type="dxa"/>
          </w:tcPr>
          <w:p w14:paraId="7F158C11" w14:textId="633F495E" w:rsidR="003D4328" w:rsidRPr="000B31C6" w:rsidRDefault="003D4328" w:rsidP="00BA758C">
            <w:pPr>
              <w:rPr>
                <w:sz w:val="16"/>
                <w:szCs w:val="16"/>
                <w:lang w:val="en-US"/>
              </w:rPr>
            </w:pPr>
            <w:r>
              <w:rPr>
                <w:sz w:val="16"/>
                <w:szCs w:val="16"/>
                <w:lang w:val="en-US"/>
              </w:rPr>
              <w:t>24</w:t>
            </w:r>
          </w:p>
        </w:tc>
        <w:tc>
          <w:tcPr>
            <w:tcW w:w="1701" w:type="dxa"/>
          </w:tcPr>
          <w:p w14:paraId="217C7911" w14:textId="73F452B3" w:rsidR="003D4328" w:rsidRPr="000B31C6" w:rsidRDefault="003D4328" w:rsidP="00BA758C">
            <w:pPr>
              <w:rPr>
                <w:sz w:val="16"/>
                <w:szCs w:val="16"/>
                <w:lang w:val="en-US"/>
              </w:rPr>
            </w:pPr>
            <w:r w:rsidRPr="000B31C6">
              <w:rPr>
                <w:sz w:val="16"/>
                <w:szCs w:val="16"/>
                <w:lang w:val="en-US"/>
              </w:rPr>
              <w:t>Japanese 1995</w:t>
            </w:r>
          </w:p>
        </w:tc>
        <w:tc>
          <w:tcPr>
            <w:tcW w:w="1701" w:type="dxa"/>
          </w:tcPr>
          <w:p w14:paraId="3F3D44B0" w14:textId="0B41E7EC" w:rsidR="003D4328" w:rsidRPr="000B31C6" w:rsidRDefault="003D4328" w:rsidP="00BA758C">
            <w:pPr>
              <w:rPr>
                <w:sz w:val="16"/>
                <w:szCs w:val="16"/>
                <w:lang w:val="en-US"/>
              </w:rPr>
            </w:pPr>
            <w:r w:rsidRPr="000B31C6">
              <w:rPr>
                <w:sz w:val="16"/>
                <w:szCs w:val="16"/>
                <w:lang w:val="en-US"/>
              </w:rPr>
              <w:t>2</w:t>
            </w:r>
            <w:r w:rsidRPr="000B31C6">
              <w:rPr>
                <w:sz w:val="16"/>
                <w:szCs w:val="16"/>
                <w:vertAlign w:val="superscript"/>
                <w:lang w:val="en-US"/>
              </w:rPr>
              <w:t>nd</w:t>
            </w:r>
            <w:r w:rsidRPr="000B31C6">
              <w:rPr>
                <w:sz w:val="16"/>
                <w:szCs w:val="16"/>
                <w:lang w:val="en-US"/>
              </w:rPr>
              <w:t xml:space="preserve">  method</w:t>
            </w:r>
          </w:p>
        </w:tc>
      </w:tr>
      <w:tr w:rsidR="003D4328" w:rsidRPr="00284AF3" w14:paraId="3CACE230" w14:textId="77777777" w:rsidTr="00245015">
        <w:tc>
          <w:tcPr>
            <w:tcW w:w="736" w:type="dxa"/>
            <w:vMerge/>
            <w:textDirection w:val="btLr"/>
          </w:tcPr>
          <w:p w14:paraId="6737B398" w14:textId="61BC2FA5" w:rsidR="003D4328" w:rsidRPr="00195A90" w:rsidRDefault="003D4328" w:rsidP="00BA758C">
            <w:pPr>
              <w:spacing w:line="276" w:lineRule="auto"/>
              <w:ind w:left="113" w:right="113"/>
              <w:jc w:val="center"/>
              <w:rPr>
                <w:sz w:val="16"/>
                <w:szCs w:val="16"/>
                <w:highlight w:val="yellow"/>
                <w:lang w:val="en-US"/>
              </w:rPr>
            </w:pPr>
          </w:p>
        </w:tc>
        <w:tc>
          <w:tcPr>
            <w:tcW w:w="1953" w:type="dxa"/>
          </w:tcPr>
          <w:p w14:paraId="5EF1C641" w14:textId="24EA5FA8" w:rsidR="003D4328" w:rsidRPr="000B31C6" w:rsidRDefault="003D4328" w:rsidP="00BA758C">
            <w:pPr>
              <w:jc w:val="left"/>
              <w:rPr>
                <w:sz w:val="16"/>
                <w:szCs w:val="16"/>
                <w:lang w:val="en-US"/>
              </w:rPr>
            </w:pPr>
            <w:r>
              <w:rPr>
                <w:sz w:val="16"/>
                <w:szCs w:val="16"/>
                <w:lang w:val="en-US"/>
              </w:rPr>
              <w:t>CBA + investment matrix</w:t>
            </w:r>
            <w:r w:rsidR="005B18B6">
              <w:rPr>
                <w:sz w:val="16"/>
                <w:szCs w:val="16"/>
                <w:lang w:val="en-US"/>
              </w:rPr>
              <w:t xml:space="preserve"> (section 2.2.5)</w:t>
            </w:r>
          </w:p>
        </w:tc>
        <w:tc>
          <w:tcPr>
            <w:tcW w:w="1984" w:type="dxa"/>
          </w:tcPr>
          <w:p w14:paraId="7C4F8500" w14:textId="4F36D91D" w:rsidR="003D4328" w:rsidRDefault="00EE15F2" w:rsidP="00BA758C">
            <w:pPr>
              <w:rPr>
                <w:sz w:val="16"/>
                <w:szCs w:val="16"/>
                <w:lang w:val="en-US"/>
              </w:rPr>
            </w:pPr>
            <w:sdt>
              <w:sdtPr>
                <w:rPr>
                  <w:sz w:val="16"/>
                  <w:szCs w:val="16"/>
                  <w:lang w:val="en-US"/>
                </w:rPr>
                <w:alias w:val="Don't edit this field"/>
                <w:tag w:val="CitaviPlaceholder#91f8b7a8-58a6-49f6-89e8-851ad998e81d"/>
                <w:id w:val="-2085675320"/>
                <w:placeholder>
                  <w:docPart w:val="E798135504FC476B97CBF32C350DC8A3"/>
                </w:placeholder>
              </w:sdtPr>
              <w:sdtEndPr/>
              <w:sdtContent>
                <w:r w:rsidR="003D4328">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MTJjNjU5LWMxOGEtNDVkNS04OTdhLWRkOTkzZmMzNmEyYy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kxZjhiN2E4LTU4YTYtNDlmNi04OWU4LTg1MWFkOTk4ZTgxZCIsIlRleHQiOiJEb21iaSIsIldBSVZlcnNpb24iOiI2LjExLjAuMCJ9}</w:instrText>
                </w:r>
                <w:r w:rsidR="003D4328">
                  <w:rPr>
                    <w:sz w:val="16"/>
                    <w:szCs w:val="16"/>
                    <w:lang w:val="en-US"/>
                  </w:rPr>
                  <w:fldChar w:fldCharType="separate"/>
                </w:r>
                <w:r w:rsidR="00866FFF">
                  <w:rPr>
                    <w:sz w:val="16"/>
                    <w:szCs w:val="16"/>
                    <w:lang w:val="en-US"/>
                  </w:rPr>
                  <w:t>Dombi</w:t>
                </w:r>
                <w:r w:rsidR="003D4328">
                  <w:rPr>
                    <w:sz w:val="16"/>
                    <w:szCs w:val="16"/>
                    <w:lang w:val="en-US"/>
                  </w:rPr>
                  <w:fldChar w:fldCharType="end"/>
                </w:r>
              </w:sdtContent>
            </w:sdt>
            <w:r w:rsidR="003D4328">
              <w:rPr>
                <w:sz w:val="16"/>
                <w:szCs w:val="16"/>
                <w:lang w:val="en-US"/>
              </w:rPr>
              <w:t xml:space="preserve"> </w:t>
            </w:r>
            <w:sdt>
              <w:sdtPr>
                <w:rPr>
                  <w:sz w:val="16"/>
                  <w:szCs w:val="16"/>
                  <w:lang w:val="en-US"/>
                </w:rPr>
                <w:alias w:val="Don't edit this field"/>
                <w:tag w:val="CitaviPlaceholder#b295f2f0-0f7d-4398-92fb-e51bdb0eecc2"/>
                <w:id w:val="-448000344"/>
                <w:placeholder>
                  <w:docPart w:val="E798135504FC476B97CBF32C350DC8A3"/>
                </w:placeholder>
              </w:sdtPr>
              <w:sdtEndPr/>
              <w:sdtContent>
                <w:r w:rsidR="003D4328">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TIzY2I2LTMxMzUtNDRjYi05NzU2LWJlN2NkZTRhMGQ5NC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NiMjk1ZjJmMC0wZjdkLTQzOTgtOTJmYi1lNTFiZGIwZWVjYzIiLCJUZXh0IjoiKDIwMTgpIiwiV0FJVmVyc2lvbiI6IjYuMTEuMC4wIn0=}</w:instrText>
                </w:r>
                <w:r w:rsidR="003D4328">
                  <w:rPr>
                    <w:sz w:val="16"/>
                    <w:szCs w:val="16"/>
                    <w:lang w:val="en-US"/>
                  </w:rPr>
                  <w:fldChar w:fldCharType="separate"/>
                </w:r>
                <w:r w:rsidR="00866FFF">
                  <w:rPr>
                    <w:sz w:val="16"/>
                    <w:szCs w:val="16"/>
                    <w:lang w:val="en-US"/>
                  </w:rPr>
                  <w:t>(2018)</w:t>
                </w:r>
                <w:r w:rsidR="003D4328">
                  <w:rPr>
                    <w:sz w:val="16"/>
                    <w:szCs w:val="16"/>
                    <w:lang w:val="en-US"/>
                  </w:rPr>
                  <w:fldChar w:fldCharType="end"/>
                </w:r>
              </w:sdtContent>
            </w:sdt>
          </w:p>
        </w:tc>
        <w:tc>
          <w:tcPr>
            <w:tcW w:w="1701" w:type="dxa"/>
          </w:tcPr>
          <w:p w14:paraId="11AE4597" w14:textId="24B522B0" w:rsidR="003D4328" w:rsidRPr="000B31C6" w:rsidRDefault="003D4328" w:rsidP="00BA758C">
            <w:pPr>
              <w:rPr>
                <w:sz w:val="16"/>
                <w:szCs w:val="16"/>
                <w:lang w:val="en-US"/>
              </w:rPr>
            </w:pPr>
            <w:r>
              <w:rPr>
                <w:sz w:val="16"/>
                <w:szCs w:val="16"/>
                <w:lang w:val="en-US"/>
              </w:rPr>
              <w:t>Total domestic extraction</w:t>
            </w:r>
          </w:p>
        </w:tc>
        <w:tc>
          <w:tcPr>
            <w:tcW w:w="1701" w:type="dxa"/>
          </w:tcPr>
          <w:p w14:paraId="3742FB76" w14:textId="7E02AAC4" w:rsidR="003D4328" w:rsidRPr="00D82AEE" w:rsidRDefault="003D4328" w:rsidP="00BA758C">
            <w:pPr>
              <w:rPr>
                <w:sz w:val="16"/>
                <w:szCs w:val="16"/>
                <w:lang w:val="en-US"/>
              </w:rPr>
            </w:pPr>
            <w:r w:rsidRPr="00D82AEE">
              <w:rPr>
                <w:sz w:val="16"/>
                <w:szCs w:val="16"/>
                <w:lang w:val="en-US"/>
              </w:rPr>
              <w:t>Hungary</w:t>
            </w:r>
          </w:p>
        </w:tc>
        <w:tc>
          <w:tcPr>
            <w:tcW w:w="992" w:type="dxa"/>
          </w:tcPr>
          <w:p w14:paraId="4EA90CCE" w14:textId="16FD0088" w:rsidR="003D4328" w:rsidRPr="00D82AEE" w:rsidRDefault="003D4328" w:rsidP="00BA758C">
            <w:pPr>
              <w:rPr>
                <w:sz w:val="16"/>
                <w:szCs w:val="16"/>
                <w:lang w:val="en-US"/>
              </w:rPr>
            </w:pPr>
            <w:r w:rsidRPr="00D82AEE">
              <w:rPr>
                <w:sz w:val="16"/>
                <w:szCs w:val="16"/>
                <w:lang w:val="en-US"/>
              </w:rPr>
              <w:t>1995-2015/ 2001-2015</w:t>
            </w:r>
          </w:p>
        </w:tc>
        <w:tc>
          <w:tcPr>
            <w:tcW w:w="1418" w:type="dxa"/>
          </w:tcPr>
          <w:p w14:paraId="63EF960D" w14:textId="4F4A6EA0" w:rsidR="003D4328" w:rsidRPr="00406BC4" w:rsidRDefault="00DC6213" w:rsidP="00BA758C">
            <w:pPr>
              <w:rPr>
                <w:sz w:val="16"/>
                <w:szCs w:val="16"/>
                <w:lang w:val="en-US"/>
              </w:rPr>
            </w:pPr>
            <w:r w:rsidRPr="00DC2B3F">
              <w:rPr>
                <w:sz w:val="16"/>
                <w:szCs w:val="16"/>
                <w:lang w:val="en-US"/>
              </w:rPr>
              <w:t>Exiobasev2</w:t>
            </w:r>
            <w:r>
              <w:rPr>
                <w:sz w:val="16"/>
                <w:szCs w:val="16"/>
                <w:lang w:val="en-US"/>
              </w:rPr>
              <w:t xml:space="preserve"> sectors (3 further analyzed)</w:t>
            </w:r>
          </w:p>
        </w:tc>
        <w:tc>
          <w:tcPr>
            <w:tcW w:w="1701" w:type="dxa"/>
          </w:tcPr>
          <w:p w14:paraId="65B07D9B" w14:textId="35AA71E0" w:rsidR="003D4328" w:rsidRPr="00406BC4" w:rsidRDefault="003D4328" w:rsidP="00BA758C">
            <w:pPr>
              <w:rPr>
                <w:sz w:val="16"/>
                <w:szCs w:val="16"/>
                <w:lang w:val="en-US"/>
              </w:rPr>
            </w:pPr>
            <w:r w:rsidRPr="00DC2B3F">
              <w:rPr>
                <w:sz w:val="16"/>
                <w:szCs w:val="16"/>
                <w:lang w:val="en-US"/>
              </w:rPr>
              <w:t>Exiobasev2 2007, EU KLEMS, Hungarian statistics</w:t>
            </w:r>
          </w:p>
        </w:tc>
        <w:tc>
          <w:tcPr>
            <w:tcW w:w="1701" w:type="dxa"/>
          </w:tcPr>
          <w:p w14:paraId="3ECF95A6" w14:textId="2774BE3C" w:rsidR="003D4328" w:rsidRPr="00B95480" w:rsidRDefault="003D4328" w:rsidP="00BA758C">
            <w:pPr>
              <w:rPr>
                <w:sz w:val="16"/>
                <w:szCs w:val="16"/>
                <w:lang w:val="en-US"/>
              </w:rPr>
            </w:pPr>
            <w:r w:rsidRPr="006F45D5">
              <w:rPr>
                <w:sz w:val="16"/>
                <w:szCs w:val="16"/>
                <w:lang w:val="en-US"/>
              </w:rPr>
              <w:t xml:space="preserve">Comparison to literature </w:t>
            </w:r>
            <w:sdt>
              <w:sdtPr>
                <w:rPr>
                  <w:sz w:val="16"/>
                  <w:szCs w:val="16"/>
                </w:rPr>
                <w:alias w:val="Don't edit this field"/>
                <w:tag w:val="CitaviPlaceholder#d0e3aea6-f7a7-43db-bc94-1bfe038ec174"/>
                <w:id w:val="2021191295"/>
                <w:placeholder>
                  <w:docPart w:val="27B61917B4E14F74B9D35EDCA1E263C4"/>
                </w:placeholder>
              </w:sdtPr>
              <w:sdtEndPr/>
              <w:sdtContent>
                <w:r w:rsidRPr="006F45D5">
                  <w:rPr>
                    <w:sz w:val="16"/>
                    <w:szCs w:val="16"/>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E4MGM0LTM2OWUtNGYyMy05YmFkLThlMGM2NzhkNWQzNiIsIlJhbmdlTGVuZ3RoIjoxOSwiUmVmZXJlbmNlSWQiOiIwYmRiOWIzMi00M2NmLTRkYTQtYTY2MC00M2I5OTc3M2Y0Y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qY2xlcHJvLjIwMTcuMTAuMjIwIiwiVXJpU3RyaW5nIjoiaHR0cHM6Ly9kb2kub3JnLzEwLjEwMTYvai5qY2xlcHJvLjIwMTcuMTAuMj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IoRG9tYmkgZXQgYWwuIDIwMTgpIn1dfSwiVGFnIjoiQ2l0YXZpUGxhY2Vob2xkZXIjZDBlM2FlYTYtZjdhNy00M2RiLWJjOTQtMWJmZTAzOGVjMTc0IiwiVGV4dCI6IihEb21iaSBldCBhbC4gMjAxOCkiLCJXQUlWZXJzaW9uIjoiNi4xMS4wLjAifQ==}</w:instrText>
                </w:r>
                <w:r w:rsidRPr="006F45D5">
                  <w:rPr>
                    <w:sz w:val="16"/>
                    <w:szCs w:val="16"/>
                  </w:rPr>
                  <w:fldChar w:fldCharType="separate"/>
                </w:r>
                <w:r w:rsidR="00866FFF">
                  <w:rPr>
                    <w:sz w:val="16"/>
                    <w:szCs w:val="16"/>
                    <w:lang w:val="en-US"/>
                  </w:rPr>
                  <w:t>(Dombi et al. 2018)</w:t>
                </w:r>
                <w:r w:rsidRPr="006F45D5">
                  <w:rPr>
                    <w:sz w:val="16"/>
                    <w:szCs w:val="16"/>
                  </w:rPr>
                  <w:fldChar w:fldCharType="end"/>
                </w:r>
              </w:sdtContent>
            </w:sdt>
          </w:p>
        </w:tc>
      </w:tr>
      <w:tr w:rsidR="00082B87" w:rsidRPr="00284AF3" w14:paraId="0CA12FB1" w14:textId="77777777" w:rsidTr="00245015">
        <w:tc>
          <w:tcPr>
            <w:tcW w:w="736" w:type="dxa"/>
            <w:vMerge/>
            <w:textDirection w:val="btLr"/>
          </w:tcPr>
          <w:p w14:paraId="4F6E1FF5" w14:textId="212C977B" w:rsidR="00082B87" w:rsidRPr="00B95480" w:rsidRDefault="00082B87" w:rsidP="00BA758C">
            <w:pPr>
              <w:spacing w:line="276" w:lineRule="auto"/>
              <w:ind w:left="113" w:right="113"/>
              <w:jc w:val="center"/>
              <w:rPr>
                <w:sz w:val="16"/>
                <w:szCs w:val="16"/>
                <w:highlight w:val="yellow"/>
                <w:lang w:val="en-US"/>
              </w:rPr>
            </w:pPr>
          </w:p>
        </w:tc>
        <w:tc>
          <w:tcPr>
            <w:tcW w:w="1953" w:type="dxa"/>
            <w:vMerge w:val="restart"/>
          </w:tcPr>
          <w:p w14:paraId="4ECCCFA5" w14:textId="2F04AF8F" w:rsidR="00082B87" w:rsidRPr="000B31C6" w:rsidRDefault="00082B87" w:rsidP="00BA758C">
            <w:pPr>
              <w:jc w:val="left"/>
              <w:rPr>
                <w:sz w:val="16"/>
                <w:szCs w:val="16"/>
                <w:lang w:val="en-US"/>
              </w:rPr>
            </w:pPr>
            <w:r w:rsidRPr="000B31C6">
              <w:rPr>
                <w:sz w:val="16"/>
                <w:szCs w:val="16"/>
                <w:lang w:val="en-US"/>
              </w:rPr>
              <w:t>W</w:t>
            </w:r>
            <w:r w:rsidR="00722A2D">
              <w:rPr>
                <w:sz w:val="16"/>
                <w:szCs w:val="16"/>
                <w:lang w:val="en-US"/>
              </w:rPr>
              <w:t>aste Input-Output Approach to Material Flow Analysis (W</w:t>
            </w:r>
            <w:r w:rsidRPr="000B31C6">
              <w:rPr>
                <w:sz w:val="16"/>
                <w:szCs w:val="16"/>
                <w:lang w:val="en-US"/>
              </w:rPr>
              <w:t>IO-MFA</w:t>
            </w:r>
            <w:r w:rsidR="00722A2D">
              <w:rPr>
                <w:sz w:val="16"/>
                <w:szCs w:val="16"/>
                <w:lang w:val="en-US"/>
              </w:rPr>
              <w:t>)</w:t>
            </w:r>
            <w:r w:rsidRPr="000B31C6">
              <w:rPr>
                <w:sz w:val="16"/>
                <w:szCs w:val="16"/>
                <w:lang w:val="en-US"/>
              </w:rPr>
              <w:t>*</w:t>
            </w:r>
            <w:r>
              <w:rPr>
                <w:sz w:val="16"/>
                <w:szCs w:val="16"/>
                <w:lang w:val="en-US"/>
              </w:rPr>
              <w:t>*</w:t>
            </w:r>
            <w:r w:rsidR="00E13FF1">
              <w:rPr>
                <w:sz w:val="16"/>
                <w:szCs w:val="16"/>
                <w:lang w:val="en-US"/>
              </w:rPr>
              <w:t>*</w:t>
            </w:r>
          </w:p>
          <w:p w14:paraId="2246DE63" w14:textId="77292FE7" w:rsidR="00082B87" w:rsidRPr="000B31C6" w:rsidRDefault="00EE15F2" w:rsidP="00BA758C">
            <w:pPr>
              <w:jc w:val="left"/>
              <w:rPr>
                <w:sz w:val="16"/>
                <w:szCs w:val="16"/>
                <w:lang w:val="en-US"/>
              </w:rPr>
            </w:pPr>
            <w:sdt>
              <w:sdtPr>
                <w:rPr>
                  <w:sz w:val="16"/>
                  <w:szCs w:val="16"/>
                  <w:lang w:val="en-US"/>
                </w:rPr>
                <w:alias w:val="Don't edit this field"/>
                <w:tag w:val="CitaviPlaceholder#cdf7af79-b86c-465b-b6d1-c25ca92640aa"/>
                <w:id w:val="-1589378108"/>
                <w:placeholder>
                  <w:docPart w:val="8DFDAD8EF423466A89490C997A307376"/>
                </w:placeholder>
              </w:sdtPr>
              <w:sdtEndPr/>
              <w:sdtContent>
                <w:r w:rsidR="00082B87"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U0MGVjLTlkZmQtNDhmMy04NmY2LTkyMWRhNzNiYjRhMyIsIlJhbmdlTGVuZ3RoIjoyNCwiUmVmZXJlbmNlSWQiOiJiMWRhYzk1ZC1hZDMzLTRkOTItOWFkZS01MmNkZjJkOWYwM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1dLCJDaXRhdGlvbktleVVwZGF0ZVR5cGUiOjAsIkNvbGxhYm9yYXRvcnMiOltdLCJEb2kiOiIxMC4xMTYyLzEwODgxOTgwMjMyMDk3MTYz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YyLzEwODgxOTgwMjMyMDk3MTYzMiIsIlVyaVN0cmluZyI6Imh0dHBzOi8vZG9pLm9yZy8xMC4xMTYyLzEwODgxOTgwMjMyMDk3MTYz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cmVmIjoiNiJ9LHsiJGlkIjoiMTQ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YyL2ppZWMuMjAwNy4xMjkwIiwiVXJpU3RyaW5nIjoiaHR0cHM6Ly9kb2kub3JnLzEwLjExNjIvamllYy4yMDA3LjEyO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}</w:instrText>
                </w:r>
                <w:r w:rsidR="00082B87" w:rsidRPr="000B31C6">
                  <w:rPr>
                    <w:sz w:val="16"/>
                    <w:szCs w:val="16"/>
                    <w:lang w:val="en-US"/>
                  </w:rPr>
                  <w:fldChar w:fldCharType="separate"/>
                </w:r>
                <w:r w:rsidR="00866FFF">
                  <w:rPr>
                    <w:sz w:val="16"/>
                    <w:szCs w:val="16"/>
                    <w:lang w:val="en-US"/>
                  </w:rPr>
                  <w:t>(Nakamura und Kondo 2002; Nakamura et al. 2007)</w:t>
                </w:r>
                <w:r w:rsidR="00082B87" w:rsidRPr="000B31C6">
                  <w:rPr>
                    <w:sz w:val="16"/>
                    <w:szCs w:val="16"/>
                    <w:lang w:val="en-US"/>
                  </w:rPr>
                  <w:fldChar w:fldCharType="end"/>
                </w:r>
              </w:sdtContent>
            </w:sdt>
          </w:p>
        </w:tc>
        <w:tc>
          <w:tcPr>
            <w:tcW w:w="1984" w:type="dxa"/>
          </w:tcPr>
          <w:p w14:paraId="13CE2F98" w14:textId="5014DED6" w:rsidR="00082B87" w:rsidRPr="000B31C6" w:rsidRDefault="00EE15F2" w:rsidP="00BA758C">
            <w:pPr>
              <w:rPr>
                <w:sz w:val="16"/>
                <w:szCs w:val="16"/>
                <w:lang w:val="en-US"/>
              </w:rPr>
            </w:pPr>
            <w:sdt>
              <w:sdtPr>
                <w:rPr>
                  <w:sz w:val="16"/>
                  <w:szCs w:val="16"/>
                  <w:lang w:val="en-US"/>
                </w:rPr>
                <w:alias w:val="Don't edit this field"/>
                <w:tag w:val="CitaviPlaceholder#4554cce9-549e-4ea5-870f-2e3cf6291c53"/>
                <w:id w:val="1182776562"/>
                <w:placeholder>
                  <w:docPart w:val="1DB9CC93FB394930B0028C2199AB8878"/>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GIxMTFkLTAwNDYtNDY4Mi1iZjZiLTY1MGIzNzQ0ZGNlNC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Q1NTRjY2U5LTU0OWUtNGVhNS04NzBmLTJlM2NmNjI5MWM1MyIsIlRleHQiOiJOYWthbXVyYSBldCBhbC4iLCJXQUlWZXJzaW9uIjoiNi4xMS4wLjAifQ==}</w:instrText>
                </w:r>
                <w:r w:rsidR="00082B87" w:rsidRPr="000B31C6">
                  <w:rPr>
                    <w:sz w:val="16"/>
                    <w:szCs w:val="16"/>
                    <w:lang w:val="en-US"/>
                  </w:rPr>
                  <w:fldChar w:fldCharType="separate"/>
                </w:r>
                <w:r w:rsidR="00866FFF">
                  <w:rPr>
                    <w:sz w:val="16"/>
                    <w:szCs w:val="16"/>
                    <w:lang w:val="en-US"/>
                  </w:rPr>
                  <w:t>Nakamura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5202b20d-841f-4a35-94ce-5acf3973b6f8"/>
                <w:id w:val="-216285216"/>
                <w:placeholder>
                  <w:docPart w:val="1DB9CC93FB394930B0028C2199AB8878"/>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GQ4OTkxLWVlN2UtNDhiOC04MTA1LTRjOWYyZWY2ZWE3MS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NTIwMmIyMGQtODQxZi00YTM1LTk0Y2UtNWFjZjM5NzNiNmY4IiwiVGV4dCI6IigyMDE0KSIsIldBSVZlcnNpb24iOiI2LjExLjAuMCJ9}</w:instrText>
                </w:r>
                <w:r w:rsidR="00082B87" w:rsidRPr="000B31C6">
                  <w:rPr>
                    <w:sz w:val="16"/>
                    <w:szCs w:val="16"/>
                    <w:lang w:val="en-US"/>
                  </w:rPr>
                  <w:fldChar w:fldCharType="separate"/>
                </w:r>
                <w:r w:rsidR="00866FFF">
                  <w:rPr>
                    <w:sz w:val="16"/>
                    <w:szCs w:val="16"/>
                    <w:lang w:val="en-US"/>
                  </w:rPr>
                  <w:t>(2014)</w:t>
                </w:r>
                <w:r w:rsidR="00082B87" w:rsidRPr="000B31C6">
                  <w:rPr>
                    <w:sz w:val="16"/>
                    <w:szCs w:val="16"/>
                    <w:lang w:val="en-US"/>
                  </w:rPr>
                  <w:fldChar w:fldCharType="end"/>
                </w:r>
              </w:sdtContent>
            </w:sdt>
          </w:p>
        </w:tc>
        <w:tc>
          <w:tcPr>
            <w:tcW w:w="1701" w:type="dxa"/>
          </w:tcPr>
          <w:p w14:paraId="68049376" w14:textId="49CF5725" w:rsidR="00082B87" w:rsidRPr="000B31C6" w:rsidRDefault="00082B87" w:rsidP="00BA758C">
            <w:pPr>
              <w:rPr>
                <w:sz w:val="16"/>
                <w:szCs w:val="16"/>
                <w:lang w:val="en-US"/>
              </w:rPr>
            </w:pPr>
            <w:r w:rsidRPr="000B31C6">
              <w:rPr>
                <w:sz w:val="16"/>
                <w:szCs w:val="16"/>
                <w:lang w:val="en-US"/>
              </w:rPr>
              <w:t xml:space="preserve">Steel in a car </w:t>
            </w:r>
          </w:p>
        </w:tc>
        <w:tc>
          <w:tcPr>
            <w:tcW w:w="1701" w:type="dxa"/>
          </w:tcPr>
          <w:p w14:paraId="1A696003" w14:textId="43F790C5" w:rsidR="00082B87" w:rsidRPr="004C1D48" w:rsidRDefault="003F79C4" w:rsidP="00BA758C">
            <w:pPr>
              <w:rPr>
                <w:sz w:val="16"/>
                <w:szCs w:val="16"/>
                <w:lang w:val="en-US"/>
              </w:rPr>
            </w:pPr>
            <w:r w:rsidRPr="004B1FEB">
              <w:rPr>
                <w:sz w:val="16"/>
                <w:szCs w:val="16"/>
                <w:lang w:val="en-US"/>
              </w:rPr>
              <w:t>Exemplary</w:t>
            </w:r>
            <w:r w:rsidR="00C62500">
              <w:rPr>
                <w:sz w:val="16"/>
                <w:szCs w:val="16"/>
                <w:lang w:val="en-US"/>
              </w:rPr>
              <w:t>/Japanese data</w:t>
            </w:r>
          </w:p>
        </w:tc>
        <w:tc>
          <w:tcPr>
            <w:tcW w:w="992" w:type="dxa"/>
          </w:tcPr>
          <w:p w14:paraId="7F085ED2" w14:textId="253C24A5" w:rsidR="00082B87" w:rsidRPr="000B31C6" w:rsidRDefault="00082B87" w:rsidP="00BA758C">
            <w:pPr>
              <w:rPr>
                <w:sz w:val="16"/>
                <w:szCs w:val="16"/>
                <w:lang w:val="en-US"/>
              </w:rPr>
            </w:pPr>
            <w:r>
              <w:rPr>
                <w:sz w:val="16"/>
                <w:szCs w:val="16"/>
                <w:lang w:val="en-US"/>
              </w:rPr>
              <w:t>100 years</w:t>
            </w:r>
          </w:p>
        </w:tc>
        <w:tc>
          <w:tcPr>
            <w:tcW w:w="1418" w:type="dxa"/>
          </w:tcPr>
          <w:p w14:paraId="671DAB88" w14:textId="269E9E6F" w:rsidR="00082B87" w:rsidRPr="000B31C6" w:rsidRDefault="00082B87" w:rsidP="00BA758C">
            <w:pPr>
              <w:rPr>
                <w:sz w:val="16"/>
                <w:szCs w:val="16"/>
                <w:lang w:val="en-US"/>
              </w:rPr>
            </w:pPr>
            <w:r>
              <w:rPr>
                <w:sz w:val="16"/>
                <w:szCs w:val="16"/>
                <w:lang w:val="en-US"/>
              </w:rPr>
              <w:t>Car (1)</w:t>
            </w:r>
          </w:p>
        </w:tc>
        <w:tc>
          <w:tcPr>
            <w:tcW w:w="1701" w:type="dxa"/>
          </w:tcPr>
          <w:p w14:paraId="129A0D62" w14:textId="795C5B0B" w:rsidR="00082B87" w:rsidRPr="000B31C6" w:rsidRDefault="00082B87" w:rsidP="00BA758C">
            <w:pPr>
              <w:rPr>
                <w:sz w:val="16"/>
                <w:szCs w:val="16"/>
                <w:lang w:val="en-US"/>
              </w:rPr>
            </w:pPr>
            <w:r w:rsidRPr="000B31C6">
              <w:rPr>
                <w:sz w:val="16"/>
                <w:szCs w:val="16"/>
                <w:lang w:val="en-US"/>
              </w:rPr>
              <w:t>Japanese 2005</w:t>
            </w:r>
          </w:p>
        </w:tc>
        <w:tc>
          <w:tcPr>
            <w:tcW w:w="1701" w:type="dxa"/>
          </w:tcPr>
          <w:p w14:paraId="3B001137" w14:textId="5790CAAF" w:rsidR="00082B87" w:rsidRPr="000B31C6" w:rsidRDefault="00082B87" w:rsidP="00BA758C">
            <w:pPr>
              <w:rPr>
                <w:sz w:val="16"/>
                <w:szCs w:val="16"/>
                <w:lang w:val="en-US"/>
              </w:rPr>
            </w:pPr>
            <w:r>
              <w:rPr>
                <w:sz w:val="16"/>
                <w:szCs w:val="16"/>
                <w:lang w:val="en-US"/>
              </w:rPr>
              <w:t>No</w:t>
            </w:r>
          </w:p>
        </w:tc>
      </w:tr>
      <w:tr w:rsidR="00082B87" w:rsidRPr="000B31C6" w14:paraId="06959C9E" w14:textId="77777777" w:rsidTr="00245015">
        <w:tc>
          <w:tcPr>
            <w:tcW w:w="736" w:type="dxa"/>
            <w:vMerge/>
            <w:textDirection w:val="btLr"/>
          </w:tcPr>
          <w:p w14:paraId="1EAF626F" w14:textId="3F7E93A3"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495FFA97" w14:textId="77777777" w:rsidR="00082B87" w:rsidRPr="000B31C6" w:rsidRDefault="00082B87" w:rsidP="00BA758C">
            <w:pPr>
              <w:rPr>
                <w:sz w:val="16"/>
                <w:szCs w:val="16"/>
                <w:lang w:val="en-US"/>
              </w:rPr>
            </w:pPr>
          </w:p>
        </w:tc>
        <w:tc>
          <w:tcPr>
            <w:tcW w:w="1984" w:type="dxa"/>
          </w:tcPr>
          <w:p w14:paraId="021D4A87" w14:textId="66B1CA78" w:rsidR="00082B87" w:rsidRPr="000B31C6" w:rsidRDefault="00EE15F2" w:rsidP="00BA758C">
            <w:pPr>
              <w:rPr>
                <w:sz w:val="16"/>
                <w:szCs w:val="16"/>
                <w:lang w:val="en-US"/>
              </w:rPr>
            </w:pPr>
            <w:sdt>
              <w:sdtPr>
                <w:rPr>
                  <w:sz w:val="16"/>
                  <w:szCs w:val="16"/>
                  <w:lang w:val="en-US"/>
                </w:rPr>
                <w:alias w:val="Don't edit this field"/>
                <w:tag w:val="CitaviPlaceholder#9ac4e5bf-f80f-4d34-8a46-176f629ac43e"/>
                <w:id w:val="1976941978"/>
                <w:placeholder>
                  <w:docPart w:val="5598C4EAFB694886965D6F7F5CADBD55"/>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Y2FjNDA1LTRjNjEtNDZiMC1iM2I2LTZiZjE3YzI3NjA0Mi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OWFjNGU1YmYtZjgwZi00ZDM0LThhNDYtMTc2ZjYyOWFjNDNlIiwiVGV4dCI6IlBhdWxpdWsgZXQgYWwuIiwiV0FJVmVyc2lvbiI6IjYuMTEuMC4wIn0=}</w:instrText>
                </w:r>
                <w:r w:rsidR="00082B87" w:rsidRPr="000B31C6">
                  <w:rPr>
                    <w:sz w:val="16"/>
                    <w:szCs w:val="16"/>
                    <w:lang w:val="en-US"/>
                  </w:rPr>
                  <w:fldChar w:fldCharType="separate"/>
                </w:r>
                <w:r w:rsidR="00866FFF">
                  <w:rPr>
                    <w:sz w:val="16"/>
                    <w:szCs w:val="16"/>
                    <w:lang w:val="en-US"/>
                  </w:rPr>
                  <w:t>Pauliuk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f71290c-0ba7-4fd0-87e5-a35eb3e63d0f"/>
                <w:id w:val="2090546"/>
                <w:placeholder>
                  <w:docPart w:val="1DB9CC93FB394930B0028C2199AB8878"/>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MGFjNjRkLTgzMjMtNDQwZS1iNTkxLWM4MzRjZTNkYjE4Mi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N2Y3MTI5MGMtMGJhNy00ZmQwLTg3ZTUtYTM1ZWIzZTYzZDBmIiwiVGV4dCI6IigyMDE3KSIsIldBSVZlcnNpb24iOiI2LjExLjAuMCJ9}</w:instrText>
                </w:r>
                <w:r w:rsidR="00082B87" w:rsidRPr="000B31C6">
                  <w:rPr>
                    <w:sz w:val="16"/>
                    <w:szCs w:val="16"/>
                    <w:lang w:val="en-US"/>
                  </w:rPr>
                  <w:fldChar w:fldCharType="separate"/>
                </w:r>
                <w:r w:rsidR="00866FFF">
                  <w:rPr>
                    <w:sz w:val="16"/>
                    <w:szCs w:val="16"/>
                    <w:lang w:val="en-US"/>
                  </w:rPr>
                  <w:t>(2017)</w:t>
                </w:r>
                <w:r w:rsidR="00082B87" w:rsidRPr="000B31C6">
                  <w:rPr>
                    <w:sz w:val="16"/>
                    <w:szCs w:val="16"/>
                    <w:lang w:val="en-US"/>
                  </w:rPr>
                  <w:fldChar w:fldCharType="end"/>
                </w:r>
              </w:sdtContent>
            </w:sdt>
          </w:p>
        </w:tc>
        <w:tc>
          <w:tcPr>
            <w:tcW w:w="1701" w:type="dxa"/>
          </w:tcPr>
          <w:p w14:paraId="38C0BE16" w14:textId="4513E915" w:rsidR="00082B87" w:rsidRPr="000B31C6" w:rsidRDefault="00082B87" w:rsidP="00BA758C">
            <w:pPr>
              <w:rPr>
                <w:sz w:val="16"/>
                <w:szCs w:val="16"/>
                <w:lang w:val="en-US"/>
              </w:rPr>
            </w:pPr>
            <w:r>
              <w:rPr>
                <w:sz w:val="16"/>
                <w:szCs w:val="16"/>
                <w:lang w:val="en-US"/>
              </w:rPr>
              <w:t>S</w:t>
            </w:r>
            <w:r w:rsidRPr="000B31C6">
              <w:rPr>
                <w:sz w:val="16"/>
                <w:szCs w:val="16"/>
                <w:lang w:val="en-US"/>
              </w:rPr>
              <w:t xml:space="preserve">teel </w:t>
            </w:r>
          </w:p>
        </w:tc>
        <w:tc>
          <w:tcPr>
            <w:tcW w:w="1701" w:type="dxa"/>
          </w:tcPr>
          <w:p w14:paraId="0F0C4D9B" w14:textId="342A1DE3" w:rsidR="00082B87" w:rsidRPr="000B31C6" w:rsidRDefault="00082B87" w:rsidP="00BA758C">
            <w:pPr>
              <w:rPr>
                <w:sz w:val="16"/>
                <w:szCs w:val="16"/>
                <w:lang w:val="en-US"/>
              </w:rPr>
            </w:pPr>
            <w:r>
              <w:rPr>
                <w:sz w:val="16"/>
                <w:szCs w:val="16"/>
                <w:lang w:val="en-US"/>
              </w:rPr>
              <w:t>Global, 25 regions</w:t>
            </w:r>
          </w:p>
        </w:tc>
        <w:tc>
          <w:tcPr>
            <w:tcW w:w="992" w:type="dxa"/>
          </w:tcPr>
          <w:p w14:paraId="23034305" w14:textId="19EB17D5" w:rsidR="00082B87" w:rsidRPr="000B31C6" w:rsidRDefault="00082B87" w:rsidP="00BA758C">
            <w:pPr>
              <w:rPr>
                <w:sz w:val="16"/>
                <w:szCs w:val="16"/>
                <w:lang w:val="en-US"/>
              </w:rPr>
            </w:pPr>
            <w:r w:rsidRPr="000B31C6">
              <w:rPr>
                <w:sz w:val="16"/>
                <w:szCs w:val="16"/>
                <w:lang w:val="en-US"/>
              </w:rPr>
              <w:t>2015-2100</w:t>
            </w:r>
          </w:p>
        </w:tc>
        <w:tc>
          <w:tcPr>
            <w:tcW w:w="1418" w:type="dxa"/>
          </w:tcPr>
          <w:p w14:paraId="5985DCC3" w14:textId="76266858" w:rsidR="00082B87" w:rsidRPr="000B31C6" w:rsidRDefault="00082B87" w:rsidP="00BA758C">
            <w:pPr>
              <w:rPr>
                <w:sz w:val="16"/>
                <w:szCs w:val="16"/>
                <w:lang w:val="en-US"/>
              </w:rPr>
            </w:pPr>
            <w:r>
              <w:rPr>
                <w:sz w:val="16"/>
                <w:szCs w:val="16"/>
                <w:lang w:val="en-US"/>
              </w:rPr>
              <w:t>10</w:t>
            </w:r>
          </w:p>
        </w:tc>
        <w:tc>
          <w:tcPr>
            <w:tcW w:w="1701" w:type="dxa"/>
          </w:tcPr>
          <w:p w14:paraId="55492FCE" w14:textId="29CFEC2D" w:rsidR="00082B87" w:rsidRPr="000B31C6" w:rsidRDefault="00082B87" w:rsidP="00BA758C">
            <w:pPr>
              <w:rPr>
                <w:sz w:val="16"/>
                <w:szCs w:val="16"/>
                <w:lang w:val="en-US"/>
              </w:rPr>
            </w:pPr>
            <w:r w:rsidRPr="000B31C6">
              <w:rPr>
                <w:sz w:val="16"/>
                <w:szCs w:val="16"/>
                <w:lang w:val="en-US"/>
              </w:rPr>
              <w:t>Exiobase2 2007</w:t>
            </w:r>
          </w:p>
        </w:tc>
        <w:tc>
          <w:tcPr>
            <w:tcW w:w="1701" w:type="dxa"/>
          </w:tcPr>
          <w:p w14:paraId="73BBCC32" w14:textId="20085FA8" w:rsidR="00082B87" w:rsidRPr="000B31C6" w:rsidRDefault="00082B87" w:rsidP="00BA758C">
            <w:pPr>
              <w:rPr>
                <w:sz w:val="16"/>
                <w:szCs w:val="16"/>
                <w:lang w:val="en-US"/>
              </w:rPr>
            </w:pPr>
            <w:r>
              <w:rPr>
                <w:sz w:val="16"/>
                <w:szCs w:val="16"/>
                <w:lang w:val="en-US"/>
              </w:rPr>
              <w:t>Sensitivity Analysis</w:t>
            </w:r>
          </w:p>
        </w:tc>
      </w:tr>
      <w:tr w:rsidR="00082B87" w:rsidRPr="000B31C6" w14:paraId="12C3DCF8" w14:textId="77777777" w:rsidTr="00245015">
        <w:tc>
          <w:tcPr>
            <w:tcW w:w="736" w:type="dxa"/>
            <w:vMerge/>
            <w:textDirection w:val="btLr"/>
          </w:tcPr>
          <w:p w14:paraId="34A61604" w14:textId="4F94AB3A"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62A76F44" w14:textId="77777777" w:rsidR="00082B87" w:rsidRPr="000B31C6" w:rsidRDefault="00082B87" w:rsidP="00BA758C">
            <w:pPr>
              <w:rPr>
                <w:sz w:val="16"/>
                <w:szCs w:val="16"/>
                <w:lang w:val="en-US"/>
              </w:rPr>
            </w:pPr>
          </w:p>
        </w:tc>
        <w:tc>
          <w:tcPr>
            <w:tcW w:w="1984" w:type="dxa"/>
          </w:tcPr>
          <w:p w14:paraId="4C647F69" w14:textId="2023670B" w:rsidR="00082B87" w:rsidRPr="000B31C6" w:rsidRDefault="00EE15F2" w:rsidP="00BA758C">
            <w:pPr>
              <w:rPr>
                <w:sz w:val="16"/>
                <w:szCs w:val="16"/>
                <w:lang w:val="en-US"/>
              </w:rPr>
            </w:pPr>
            <w:sdt>
              <w:sdtPr>
                <w:rPr>
                  <w:sz w:val="16"/>
                  <w:szCs w:val="16"/>
                  <w:lang w:val="en-US"/>
                </w:rPr>
                <w:alias w:val="Don't edit this field"/>
                <w:tag w:val="CitaviPlaceholder#aaf34999-2c37-412e-a816-d393c7cfb081"/>
                <w:id w:val="1359776165"/>
                <w:placeholder>
                  <w:docPart w:val="83C157A0F10C437492F2FBE34323EAC8"/>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zNjZjdmLTQ1ZmQtNGFhNS1iYWE0LTZmY2I3MmE1ZGUxMi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FhZjM0OTk5LTJjMzctNDEyZS1hODE2LWQzOTNjN2NmYjA4MSIsIlRleHQiOiJZb2tvaSBldCBhbC4iLCJXQUlWZXJzaW9uIjoiNi4xMS4wLjAifQ==}</w:instrText>
                </w:r>
                <w:r w:rsidR="00082B87" w:rsidRPr="000B31C6">
                  <w:rPr>
                    <w:sz w:val="16"/>
                    <w:szCs w:val="16"/>
                    <w:lang w:val="en-US"/>
                  </w:rPr>
                  <w:fldChar w:fldCharType="separate"/>
                </w:r>
                <w:r w:rsidR="00866FFF">
                  <w:rPr>
                    <w:sz w:val="16"/>
                    <w:szCs w:val="16"/>
                    <w:lang w:val="en-US"/>
                  </w:rPr>
                  <w:t>Yokoi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c38e6e7-ea27-4e4a-a51c-b78590a753b0"/>
                <w:id w:val="-204032102"/>
                <w:placeholder>
                  <w:docPart w:val="5223786F45E249DE867A7564048A1414"/>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2VhODUxLTU5NGItNGFiNC1iYjUyLWU0ZTBhMzBlZTk1Yy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N2MzOGU2ZTctZWEyNy00ZTRhLWE1MWMtYjc4NTkwYTc1M2IwIiwiVGV4dCI6IigyMDE4KSIsIldBSVZlcnNpb24iOiI2LjExLjAuMCJ9}</w:instrText>
                </w:r>
                <w:r w:rsidR="00082B87" w:rsidRPr="000B31C6">
                  <w:rPr>
                    <w:sz w:val="16"/>
                    <w:szCs w:val="16"/>
                    <w:lang w:val="en-US"/>
                  </w:rPr>
                  <w:fldChar w:fldCharType="separate"/>
                </w:r>
                <w:r w:rsidR="00866FFF">
                  <w:rPr>
                    <w:sz w:val="16"/>
                    <w:szCs w:val="16"/>
                    <w:lang w:val="en-US"/>
                  </w:rPr>
                  <w:t>(2018)</w:t>
                </w:r>
                <w:r w:rsidR="00082B87" w:rsidRPr="000B31C6">
                  <w:rPr>
                    <w:sz w:val="16"/>
                    <w:szCs w:val="16"/>
                    <w:lang w:val="en-US"/>
                  </w:rPr>
                  <w:fldChar w:fldCharType="end"/>
                </w:r>
              </w:sdtContent>
            </w:sdt>
            <w:r w:rsidR="009D7A11">
              <w:rPr>
                <w:sz w:val="16"/>
                <w:szCs w:val="16"/>
                <w:lang w:val="en-US"/>
              </w:rPr>
              <w:t>**</w:t>
            </w:r>
          </w:p>
        </w:tc>
        <w:tc>
          <w:tcPr>
            <w:tcW w:w="1701" w:type="dxa"/>
          </w:tcPr>
          <w:p w14:paraId="4678B4B6" w14:textId="7AA6757D" w:rsidR="00082B87" w:rsidRPr="000B31C6" w:rsidRDefault="00082B87" w:rsidP="00BA758C">
            <w:pPr>
              <w:rPr>
                <w:sz w:val="16"/>
                <w:szCs w:val="16"/>
                <w:lang w:val="en-US"/>
              </w:rPr>
            </w:pPr>
            <w:r w:rsidRPr="000B31C6">
              <w:rPr>
                <w:sz w:val="16"/>
                <w:szCs w:val="16"/>
                <w:lang w:val="en-US"/>
              </w:rPr>
              <w:t xml:space="preserve">Copper </w:t>
            </w:r>
          </w:p>
        </w:tc>
        <w:tc>
          <w:tcPr>
            <w:tcW w:w="1701" w:type="dxa"/>
          </w:tcPr>
          <w:p w14:paraId="23DF0A97" w14:textId="6033C1CB" w:rsidR="00082B87" w:rsidRPr="000B31C6" w:rsidRDefault="00082B87" w:rsidP="00BA758C">
            <w:pPr>
              <w:rPr>
                <w:sz w:val="16"/>
                <w:szCs w:val="16"/>
                <w:lang w:val="en-US"/>
              </w:rPr>
            </w:pPr>
            <w:r w:rsidRPr="000B31C6">
              <w:rPr>
                <w:sz w:val="16"/>
                <w:szCs w:val="16"/>
                <w:lang w:val="en-US"/>
              </w:rPr>
              <w:t>Japan</w:t>
            </w:r>
          </w:p>
        </w:tc>
        <w:tc>
          <w:tcPr>
            <w:tcW w:w="992" w:type="dxa"/>
          </w:tcPr>
          <w:p w14:paraId="53D6911A" w14:textId="3387EF60" w:rsidR="00082B87" w:rsidRPr="000B31C6" w:rsidRDefault="00082B87" w:rsidP="00BA758C">
            <w:pPr>
              <w:rPr>
                <w:sz w:val="16"/>
                <w:szCs w:val="16"/>
                <w:lang w:val="en-US"/>
              </w:rPr>
            </w:pPr>
            <w:r>
              <w:rPr>
                <w:sz w:val="16"/>
                <w:szCs w:val="16"/>
                <w:lang w:val="en-US"/>
              </w:rPr>
              <w:t>2011</w:t>
            </w:r>
          </w:p>
        </w:tc>
        <w:tc>
          <w:tcPr>
            <w:tcW w:w="1418" w:type="dxa"/>
          </w:tcPr>
          <w:p w14:paraId="7AEE9BE1" w14:textId="712E2B19" w:rsidR="00082B87" w:rsidRPr="000B31C6" w:rsidRDefault="00082B87" w:rsidP="00BA758C">
            <w:pPr>
              <w:rPr>
                <w:sz w:val="16"/>
                <w:szCs w:val="16"/>
                <w:lang w:val="en-US"/>
              </w:rPr>
            </w:pPr>
            <w:r>
              <w:rPr>
                <w:sz w:val="16"/>
                <w:szCs w:val="16"/>
                <w:lang w:val="en-US"/>
              </w:rPr>
              <w:t>16</w:t>
            </w:r>
          </w:p>
        </w:tc>
        <w:tc>
          <w:tcPr>
            <w:tcW w:w="1701" w:type="dxa"/>
          </w:tcPr>
          <w:p w14:paraId="1FB99498" w14:textId="7F73075E" w:rsidR="00082B87" w:rsidRPr="000B31C6" w:rsidRDefault="00082B87" w:rsidP="00BA758C">
            <w:pPr>
              <w:rPr>
                <w:sz w:val="16"/>
                <w:szCs w:val="16"/>
                <w:lang w:val="en-US"/>
              </w:rPr>
            </w:pPr>
            <w:r w:rsidRPr="000B31C6">
              <w:rPr>
                <w:sz w:val="16"/>
                <w:szCs w:val="16"/>
                <w:lang w:val="en-US"/>
              </w:rPr>
              <w:t>Japanese 2011</w:t>
            </w:r>
          </w:p>
        </w:tc>
        <w:tc>
          <w:tcPr>
            <w:tcW w:w="1701" w:type="dxa"/>
          </w:tcPr>
          <w:p w14:paraId="2D8642F8" w14:textId="50CEF63F" w:rsidR="00082B87" w:rsidRPr="000B31C6" w:rsidRDefault="00082B87" w:rsidP="00BA758C">
            <w:pPr>
              <w:rPr>
                <w:sz w:val="16"/>
                <w:szCs w:val="16"/>
                <w:lang w:val="en-US"/>
              </w:rPr>
            </w:pPr>
            <w:r w:rsidRPr="000B31C6">
              <w:rPr>
                <w:sz w:val="16"/>
                <w:szCs w:val="16"/>
                <w:lang w:val="en-US"/>
              </w:rPr>
              <w:t>No</w:t>
            </w:r>
          </w:p>
        </w:tc>
      </w:tr>
      <w:tr w:rsidR="00082B87" w:rsidRPr="000963F3" w14:paraId="2190645E" w14:textId="77777777" w:rsidTr="00245015">
        <w:tc>
          <w:tcPr>
            <w:tcW w:w="736" w:type="dxa"/>
            <w:vMerge/>
            <w:textDirection w:val="btLr"/>
          </w:tcPr>
          <w:p w14:paraId="7F00C465" w14:textId="65385A92"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5B7B60A2" w14:textId="77777777" w:rsidR="00082B87" w:rsidRPr="000B31C6" w:rsidRDefault="00082B87" w:rsidP="00BA758C">
            <w:pPr>
              <w:rPr>
                <w:sz w:val="16"/>
                <w:szCs w:val="16"/>
                <w:lang w:val="en-US"/>
              </w:rPr>
            </w:pPr>
          </w:p>
        </w:tc>
        <w:tc>
          <w:tcPr>
            <w:tcW w:w="1984" w:type="dxa"/>
          </w:tcPr>
          <w:p w14:paraId="27371021" w14:textId="4FECD78B" w:rsidR="00082B87" w:rsidRPr="000B31C6" w:rsidRDefault="00EE15F2" w:rsidP="00BA758C">
            <w:pPr>
              <w:rPr>
                <w:sz w:val="16"/>
                <w:szCs w:val="16"/>
                <w:lang w:val="en-US"/>
              </w:rPr>
            </w:pPr>
            <w:sdt>
              <w:sdtPr>
                <w:rPr>
                  <w:sz w:val="16"/>
                  <w:szCs w:val="16"/>
                  <w:lang w:val="en-US"/>
                </w:rPr>
                <w:alias w:val="Don't edit this field"/>
                <w:tag w:val="CitaviPlaceholder#1dfba29d-a3c5-4e44-bc76-8e2f27859f93"/>
                <w:id w:val="-531267809"/>
                <w:placeholder>
                  <w:docPart w:val="6412584F16494DC189B5CA5CCAB6C6A7"/>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mY0ZGQyLTU2ZDctNDM4Zi1hODM4LTUzNDJjODQ2ZGJhMSIsIlJhbmdlTGVuZ3RoIjoxNSwiUmVmZXJlbmNlSWQiOiI0ZGY4M2I0MC01ZTRkLTQxNjktYTZjMi02OWJiMGZiYzVkZ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F0ZTIiOiIwMy8wOC8yMDIwIiwiRG9pIjoiMTAuMTA3My9wbmFzLjIwMDEzNzkxMT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yNzQ3NTMxIiwiVXJpU3RyaW5nIjoiaHR0cDovL3d3dy5uY2JpLm5sbS5uaWguZ292L3B1Ym1lZC8zMjc0NzUz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4VDA3OjQzOjQ3IiwiTW9kaWZpZWRCeSI6Il9KYW4gU3RyZWVjayIsIklkIjoiOTI0ZmFiOWQtYzBhMC00MzBkLWI3YTYtNGU0NjE2NThlNDI4IiwiTW9kaWZpZWRPbiI6IjIwMjEtMDQtMDhUMDc6NDM6ND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DQzOTEyIiwiVXJpU3RyaW5nIjoiaHR0cHM6Ly93d3cubmNiaS5ubG0ubmloLmdvdi9wbWMvYXJ0aWNsZXMvUE1DNzQ0Mzk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0LTA4VDA3OjQzOjQ3IiwiTW9kaWZpZWRCeSI6Il9KYW4gU3RyZWVjayIsIklkIjoiZjcyMDRiOTQtZjU3Yy00YTQ3LWIxMGUtNzg4OWMwNzIxZDQ1IiwiTW9kaWZpZWRPbiI6IjIwMjEtMDQtMDhUMDc6NDM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czL3BuYXMuMjAwMTM3OTExNyIsIlVyaVN0cmluZyI6Imh0dHBzOi8vZG9pLm9yZy8xMC4xMDczL3BuYXMuMjAwMTM3OTE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TmFrYXRhbmkgZXQgYWwuIn1dfSwiVGFnIjoiQ2l0YXZpUGxhY2Vob2xkZXIjMWRmYmEyOWQtYTNjNS00ZTQ0LWJjNzYtOGUyZjI3ODU5ZjkzIiwiVGV4dCI6Ik5ha2F0YW5pIGV0IGFsLiIsIldBSVZlcnNpb24iOiI2LjExLjAuMCJ9}</w:instrText>
                </w:r>
                <w:r w:rsidR="00082B87" w:rsidRPr="000B31C6">
                  <w:rPr>
                    <w:sz w:val="16"/>
                    <w:szCs w:val="16"/>
                    <w:lang w:val="en-US"/>
                  </w:rPr>
                  <w:fldChar w:fldCharType="separate"/>
                </w:r>
                <w:r w:rsidR="00866FFF">
                  <w:rPr>
                    <w:sz w:val="16"/>
                    <w:szCs w:val="16"/>
                    <w:lang w:val="en-US"/>
                  </w:rPr>
                  <w:t>Nakatani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553e5c7-84f3-43ff-bf6b-148a2cb7d48f"/>
                <w:id w:val="-88310224"/>
                <w:placeholder>
                  <w:docPart w:val="5223786F45E249DE867A7564048A1414"/>
                </w:placeholder>
              </w:sdtPr>
              <w:sdtEnd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Yzg2NzA5LTI4ZDMtNDgzZC1iZTA5LWRjYTJhMWMwOTdhNSIsIlJhbmdlTGVuZ3RoIjo2LCJSZWZlcmVuY2VJZCI6IjRkZjgzYjQwLTVlNGQtNDE2OS1hNmMyLTY5YmIwZmJjNWRk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hdGUyIjoiMDMvMDgvMjAyMCIsIkRvaSI6IjEwLjEwNzMvcG5hcy4yMDAxMzc5MTE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c0NzUzMSIsIlVyaVN0cmluZyI6Imh0dHA6Ly93d3cubmNiaS5ubG0ubmloLmdvdi9wdWJtZWQvMzI3NDc1Mz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OFQwNzo0Mzo0NyIsIk1vZGlmaWVkQnkiOiJfSmFuIFN0cmVlY2siLCJJZCI6IjkyNGZhYjlkLWMwYTAtNDMwZC1iN2E2LTRlNDYxNjU4ZTQyOCIsIk1vZGlmaWVkT24iOiIyMDIxLTA0LTA4VDA3OjQzOjQ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Q0MzkxMiIsIlVyaVN0cmluZyI6Imh0dHBzOi8vd3d3Lm5jYmkubmxtLm5paC5nb3YvcG1jL2FydGljbGVzL1BNQzc0NDM5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C0wOFQwNzo0Mzo0NyIsIk1vZGlmaWVkQnkiOiJfSmFuIFN0cmVlY2siLCJJZCI6ImY3MjA0Yjk0LWY1N2MtNGE0Ny1iMTBlLTc4ODljMDcyMWQ0NSIsIk1vZGlmaWVkT24iOiIyMDIxLTA0LTA4VDA3OjQzOjQ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wMDEzNzkxMTciLCJVcmlTdHJpbmciOiJodHRwczovL2RvaS5vcmcvMTAuMTA3My9wbmFzLjIwMDEzNzkx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CkifV19LCJUYWciOiJDaXRhdmlQbGFjZWhvbGRlciM3NTUzZTVjNy04NGYzLTQzZmYtYmY2Yi0xNDhhMmNiN2Q0OGYiLCJUZXh0IjoiKDIwMjApIiwiV0FJVmVyc2lvbiI6IjYuMTEuMC4wIn0=}</w:instrText>
                </w:r>
                <w:r w:rsidR="00082B87" w:rsidRPr="000B31C6">
                  <w:rPr>
                    <w:sz w:val="16"/>
                    <w:szCs w:val="16"/>
                    <w:lang w:val="en-US"/>
                  </w:rPr>
                  <w:fldChar w:fldCharType="separate"/>
                </w:r>
                <w:r w:rsidR="00866FFF">
                  <w:rPr>
                    <w:sz w:val="16"/>
                    <w:szCs w:val="16"/>
                    <w:lang w:val="en-US"/>
                  </w:rPr>
                  <w:t>(2020)</w:t>
                </w:r>
                <w:r w:rsidR="00082B87" w:rsidRPr="000B31C6">
                  <w:rPr>
                    <w:sz w:val="16"/>
                    <w:szCs w:val="16"/>
                    <w:lang w:val="en-US"/>
                  </w:rPr>
                  <w:fldChar w:fldCharType="end"/>
                </w:r>
              </w:sdtContent>
            </w:sdt>
          </w:p>
        </w:tc>
        <w:tc>
          <w:tcPr>
            <w:tcW w:w="1701" w:type="dxa"/>
          </w:tcPr>
          <w:p w14:paraId="06727D56" w14:textId="399F05C3" w:rsidR="00082B87" w:rsidRPr="000B31C6" w:rsidRDefault="00082B87" w:rsidP="00BA758C">
            <w:pPr>
              <w:rPr>
                <w:sz w:val="16"/>
                <w:szCs w:val="16"/>
                <w:lang w:val="en-US"/>
              </w:rPr>
            </w:pPr>
            <w:r w:rsidRPr="000B31C6">
              <w:rPr>
                <w:sz w:val="16"/>
                <w:szCs w:val="16"/>
                <w:lang w:val="en-US"/>
              </w:rPr>
              <w:t xml:space="preserve">Plastic containers &amp; packaging </w:t>
            </w:r>
          </w:p>
        </w:tc>
        <w:tc>
          <w:tcPr>
            <w:tcW w:w="1701" w:type="dxa"/>
          </w:tcPr>
          <w:p w14:paraId="04E9F2E0" w14:textId="344E9190" w:rsidR="00082B87" w:rsidRPr="000B31C6" w:rsidRDefault="00082B87" w:rsidP="00BA758C">
            <w:pPr>
              <w:rPr>
                <w:sz w:val="16"/>
                <w:szCs w:val="16"/>
                <w:lang w:val="en-US"/>
              </w:rPr>
            </w:pPr>
            <w:r w:rsidRPr="000B31C6">
              <w:rPr>
                <w:sz w:val="16"/>
                <w:szCs w:val="16"/>
                <w:lang w:val="en-US"/>
              </w:rPr>
              <w:t>Japan</w:t>
            </w:r>
          </w:p>
        </w:tc>
        <w:tc>
          <w:tcPr>
            <w:tcW w:w="992" w:type="dxa"/>
          </w:tcPr>
          <w:p w14:paraId="5B47D8F2" w14:textId="056FC609" w:rsidR="00082B87" w:rsidRPr="000B31C6" w:rsidRDefault="00082B87" w:rsidP="00BA758C">
            <w:pPr>
              <w:rPr>
                <w:sz w:val="16"/>
                <w:szCs w:val="16"/>
                <w:lang w:val="en-US"/>
              </w:rPr>
            </w:pPr>
            <w:r w:rsidRPr="000B31C6">
              <w:rPr>
                <w:sz w:val="16"/>
                <w:szCs w:val="16"/>
                <w:lang w:val="en-US"/>
              </w:rPr>
              <w:t>2015</w:t>
            </w:r>
          </w:p>
        </w:tc>
        <w:tc>
          <w:tcPr>
            <w:tcW w:w="1418" w:type="dxa"/>
          </w:tcPr>
          <w:p w14:paraId="3A683C56" w14:textId="416D3D7D" w:rsidR="00082B87" w:rsidRPr="000B31C6" w:rsidRDefault="00E15E09" w:rsidP="00BA758C">
            <w:pPr>
              <w:rPr>
                <w:sz w:val="16"/>
                <w:szCs w:val="16"/>
                <w:lang w:val="en-US"/>
              </w:rPr>
            </w:pPr>
            <w:r>
              <w:rPr>
                <w:sz w:val="16"/>
                <w:szCs w:val="16"/>
                <w:lang w:val="en-US"/>
              </w:rPr>
              <w:t>P</w:t>
            </w:r>
            <w:r w:rsidR="00082B87">
              <w:rPr>
                <w:sz w:val="16"/>
                <w:szCs w:val="16"/>
                <w:lang w:val="en-US"/>
              </w:rPr>
              <w:t>ackaging (1)</w:t>
            </w:r>
          </w:p>
        </w:tc>
        <w:tc>
          <w:tcPr>
            <w:tcW w:w="1701" w:type="dxa"/>
          </w:tcPr>
          <w:p w14:paraId="713EFA52" w14:textId="2EDEF4F6" w:rsidR="00082B87" w:rsidRPr="000B31C6" w:rsidRDefault="00082B87" w:rsidP="00BA758C">
            <w:pPr>
              <w:rPr>
                <w:sz w:val="16"/>
                <w:szCs w:val="16"/>
                <w:lang w:val="en-US"/>
              </w:rPr>
            </w:pPr>
            <w:r w:rsidRPr="000B31C6">
              <w:rPr>
                <w:sz w:val="16"/>
                <w:szCs w:val="16"/>
                <w:lang w:val="en-US"/>
              </w:rPr>
              <w:t xml:space="preserve">Japanese </w:t>
            </w:r>
            <w:r>
              <w:rPr>
                <w:sz w:val="16"/>
                <w:szCs w:val="16"/>
                <w:lang w:val="en-US"/>
              </w:rPr>
              <w:t>2</w:t>
            </w:r>
            <w:r w:rsidRPr="000B31C6">
              <w:rPr>
                <w:sz w:val="16"/>
                <w:szCs w:val="16"/>
                <w:lang w:val="en-US"/>
              </w:rPr>
              <w:t>000/05/11/15</w:t>
            </w:r>
          </w:p>
        </w:tc>
        <w:tc>
          <w:tcPr>
            <w:tcW w:w="1701" w:type="dxa"/>
          </w:tcPr>
          <w:p w14:paraId="181610D4" w14:textId="09C23497" w:rsidR="00082B87" w:rsidRPr="000B31C6" w:rsidRDefault="00082B87" w:rsidP="00BA758C">
            <w:pPr>
              <w:rPr>
                <w:sz w:val="16"/>
                <w:szCs w:val="16"/>
                <w:lang w:val="en-US"/>
              </w:rPr>
            </w:pPr>
            <w:r>
              <w:rPr>
                <w:sz w:val="16"/>
                <w:szCs w:val="16"/>
                <w:lang w:val="en-US"/>
              </w:rPr>
              <w:t>No</w:t>
            </w:r>
          </w:p>
        </w:tc>
      </w:tr>
      <w:tr w:rsidR="00082B87" w:rsidRPr="00284AF3" w14:paraId="3C487985" w14:textId="77777777" w:rsidTr="00245015">
        <w:tc>
          <w:tcPr>
            <w:tcW w:w="736" w:type="dxa"/>
            <w:vMerge/>
            <w:textDirection w:val="btLr"/>
          </w:tcPr>
          <w:p w14:paraId="065457E2" w14:textId="77777777"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6CBC356B" w14:textId="77777777" w:rsidR="00082B87" w:rsidRPr="000B31C6" w:rsidRDefault="00082B87" w:rsidP="00BA758C">
            <w:pPr>
              <w:rPr>
                <w:sz w:val="16"/>
                <w:szCs w:val="16"/>
                <w:lang w:val="en-US"/>
              </w:rPr>
            </w:pPr>
          </w:p>
        </w:tc>
        <w:tc>
          <w:tcPr>
            <w:tcW w:w="1984" w:type="dxa"/>
          </w:tcPr>
          <w:p w14:paraId="0B5A2C2E" w14:textId="283CA0A9" w:rsidR="00082B87" w:rsidRPr="00B91455" w:rsidRDefault="00EE15F2" w:rsidP="00BA758C">
            <w:pPr>
              <w:rPr>
                <w:sz w:val="16"/>
                <w:szCs w:val="16"/>
                <w:lang w:val="en-US"/>
              </w:rPr>
            </w:pPr>
            <w:sdt>
              <w:sdtPr>
                <w:rPr>
                  <w:sz w:val="16"/>
                  <w:szCs w:val="16"/>
                  <w:lang w:val="en-US"/>
                </w:rPr>
                <w:alias w:val="To edit, see citavi.com/edit"/>
                <w:tag w:val="CitaviPlaceholder#bbc1fce4-eef2-4d84-9dbb-757836c38579"/>
                <w:id w:val="399488038"/>
                <w:placeholder>
                  <w:docPart w:val="DefaultPlaceholder_-1854013440"/>
                </w:placeholder>
              </w:sdtPr>
              <w:sdtEndPr/>
              <w:sdtContent>
                <w:r w:rsidR="00082B87" w:rsidRPr="00B91455">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jEwMmExLWYzZDgtNDQ4MC1hYTY4LTYyZjAyYjdlNjJlYyIsIlJhbmdlTGVuZ3RoIjoxMywiUmVmZXJlbmNlSWQiOiJkYzAxZTUwMy05OGEyLTRjNmUtOTc2Yi04YjRmZTE0ZDUyY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9waCIsIkxhc3ROYW1lIjoiSGVsYmlnIiwiUHJvdGVjdGVkIjpmYWxzZSwiU2V4IjoyLCJDcmVhdGVkQnkiOiJfSmFuIFN0cmVlY2siLCJDcmVhdGVkT24iOiIyMDIyLTAyLTE3VDA5OjI1OjQ5IiwiTW9kaWZpZWRCeSI6Il9KYW4gU3RyZWVjayIsIklkIjoiMDM4ZjYxYWQtYjRkZS00OWI3LTliNWItYWIyNjJiZjRmYjc0IiwiTW9kaWZpZWRPbiI6IjIwMjItMDItMTdUMDk6MjU6NDk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yZWYiOiI1In19XSwiQ2l0YXRpb25LZXlVcGRhdGVUeXBlIjowLCJDb2xsYWJvcmF0b3JzIjpbXSwiRG9pIjoiMTAuMTExMS9qaWVjLjEzMj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amllYy4xMzIxOSIsIlVyaVN0cmluZyI6Imh0dHBzOi8vZG9pLm9yZy8xMC4xMTExL2ppZWMuMTMyMT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yNTo0OSIsIk1vZGlmaWVkQnkiOiJfSmFuIFN0cmVlY2siLCJJZCI6Ijk1Njc0MTcxLWRiYTktNDExNS04NzQ5LThmOGJmZTAwNmU4YSIsIk1vZGlmaWVkT24iOiIyMDIyLTAyLTE3VDA5OjI1OjQ5IiwiUHJvamVjdCI6eyIkcmVmIjoiNSJ9fV0sIk51bWJlck9mVm9sdW1lcyI6ImppZWMuMTMyMTkiLCJPcmdhbml6YXRpb25zIjpbXSwiT3RoZXJzSW52b2x2ZWQiOltdLCJQZXJpb2RpY2FsIjp7IiRpZCI6IjEx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khlbGJpZyBldCBhbC4ifV19LCJUYWciOiJDaXRhdmlQbGFjZWhvbGRlciNiYmMxZmNlNC1lZWYyLTRkODQtOWRiYi03NTc4MzZjMzg1NzkiLCJUZXh0IjoiSGVsYmlnIGV0IGFsLiIsIldBSVZlcnNpb24iOiI2LjExLjAuMCJ9}</w:instrText>
                </w:r>
                <w:r w:rsidR="00082B87" w:rsidRPr="00B91455">
                  <w:rPr>
                    <w:sz w:val="16"/>
                    <w:szCs w:val="16"/>
                    <w:lang w:val="en-US"/>
                  </w:rPr>
                  <w:fldChar w:fldCharType="separate"/>
                </w:r>
                <w:r w:rsidR="00866FFF">
                  <w:rPr>
                    <w:sz w:val="16"/>
                    <w:szCs w:val="16"/>
                    <w:lang w:val="en-US"/>
                  </w:rPr>
                  <w:t>Helbig et al.</w:t>
                </w:r>
                <w:r w:rsidR="00082B87" w:rsidRPr="00B91455">
                  <w:rPr>
                    <w:sz w:val="16"/>
                    <w:szCs w:val="16"/>
                    <w:lang w:val="en-US"/>
                  </w:rPr>
                  <w:fldChar w:fldCharType="end"/>
                </w:r>
              </w:sdtContent>
            </w:sdt>
            <w:r w:rsidR="00082B87" w:rsidRPr="00B91455">
              <w:rPr>
                <w:sz w:val="16"/>
                <w:szCs w:val="16"/>
                <w:lang w:val="en-US"/>
              </w:rPr>
              <w:t xml:space="preserve"> </w:t>
            </w:r>
            <w:sdt>
              <w:sdtPr>
                <w:rPr>
                  <w:sz w:val="16"/>
                  <w:szCs w:val="16"/>
                  <w:lang w:val="en-US"/>
                </w:rPr>
                <w:alias w:val="To edit, see citavi.com/edit"/>
                <w:tag w:val="CitaviPlaceholder#791f6a2d-3a63-4e8c-9a7f-8aedb34ed5ed"/>
                <w:id w:val="-1099020465"/>
                <w:placeholder>
                  <w:docPart w:val="DefaultPlaceholder_-1854013440"/>
                </w:placeholder>
              </w:sdtPr>
              <w:sdtEndPr/>
              <w:sdtContent>
                <w:r w:rsidR="00082B87" w:rsidRPr="00B91455">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Y2MWMzLTVhZjktNGVjMy04MDkwLWY2ZmE3NWZkMDU4MyIsIlJhbmdlTGVuZ3RoIjo2LCJSZWZlcmVuY2VJZCI6ImRjMDFlNTAzLTk4YTItNGM2ZS05NzZiLThiNGZlMTRkNTJ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vcGgiLCJMYXN0TmFtZSI6IkhlbGJpZyIsIlByb3RlY3RlZCI6ZmFsc2UsIlNleCI6MiwiQ3JlYXRlZEJ5IjoiX0phbiBTdHJlZWNrIiwiQ3JlYXRlZE9uIjoiMjAyMi0wMi0xN1QwOToyNTo0OSIsIk1vZGlmaWVkQnkiOiJfSmFuIFN0cmVlY2siLCJJZCI6IjAzOGY2MWFkLWI0ZGUtNDliNy05YjViLWFiMjYyYmY0ZmI3NCIsIk1vZGlmaWVkT24iOiIyMDIyLTAyLTE3VDA5OjI1OjQ5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V0sIkNpdGF0aW9uS2V5VXBkYXRlVHlwZSI6MCwiQ29sbGFib3JhdG9ycyI6W10sIkRvaSI6IjEwLjExMTEvamllYy4xMzI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ppZWMuMTMyMTkiLCJVcmlTdHJpbmciOiJodHRwczovL2RvaS5vcmcvMTAuMTExMS9qaWVjLjEzMjE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ItMDItMTdUMDk6MjU6NDkiLCJNb2RpZmllZEJ5IjoiX0phbiBTdHJlZWNrIiwiSWQiOiI5NTY3NDE3MS1kYmE5LTQxMTUtODc0OS04ZjhiZmUwMDZlOGEiLCJNb2RpZmllZE9uIjoiMjAyMi0wMi0xN1QwOToyNTo0OSIsIlByb2plY3QiOnsiJHJlZiI6IjUifX1dLCJOdW1iZXJPZlZvbHVtZXMiOiJqaWVjLjEzMjE5IiwiT3JnYW5pemF0aW9ucyI6W10sIk90aGVyc0ludm9sdmVkIjpbXSwiUGVyaW9kaWNhbCI6eyIkaWQiOiIxM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jIpIn1dfSwiVGFnIjoiQ2l0YXZpUGxhY2Vob2xkZXIjNzkxZjZhMmQtM2E2My00ZThjLTlhN2YtOGFlZGIzNGVkNWVkIiwiVGV4dCI6IigyMDIyKSIsIldBSVZlcnNpb24iOiI2LjExLjAuMCJ9}</w:instrText>
                </w:r>
                <w:r w:rsidR="00082B87" w:rsidRPr="00B91455">
                  <w:rPr>
                    <w:sz w:val="16"/>
                    <w:szCs w:val="16"/>
                    <w:lang w:val="en-US"/>
                  </w:rPr>
                  <w:fldChar w:fldCharType="separate"/>
                </w:r>
                <w:r w:rsidR="00866FFF">
                  <w:rPr>
                    <w:sz w:val="16"/>
                    <w:szCs w:val="16"/>
                    <w:lang w:val="en-US"/>
                  </w:rPr>
                  <w:t>(2022)</w:t>
                </w:r>
                <w:r w:rsidR="00082B87" w:rsidRPr="00B91455">
                  <w:rPr>
                    <w:sz w:val="16"/>
                    <w:szCs w:val="16"/>
                    <w:lang w:val="en-US"/>
                  </w:rPr>
                  <w:fldChar w:fldCharType="end"/>
                </w:r>
              </w:sdtContent>
            </w:sdt>
          </w:p>
        </w:tc>
        <w:tc>
          <w:tcPr>
            <w:tcW w:w="1701" w:type="dxa"/>
          </w:tcPr>
          <w:p w14:paraId="1D5DA02D" w14:textId="305B535B" w:rsidR="00082B87" w:rsidRPr="00B91455" w:rsidRDefault="008428B9" w:rsidP="00BA758C">
            <w:pPr>
              <w:rPr>
                <w:sz w:val="16"/>
                <w:szCs w:val="16"/>
                <w:lang w:val="en-US"/>
              </w:rPr>
            </w:pPr>
            <w:r w:rsidRPr="00B91455">
              <w:rPr>
                <w:sz w:val="16"/>
                <w:szCs w:val="16"/>
                <w:lang w:val="en-US"/>
              </w:rPr>
              <w:t>7 metal</w:t>
            </w:r>
            <w:r w:rsidR="00956842">
              <w:rPr>
                <w:sz w:val="16"/>
                <w:szCs w:val="16"/>
                <w:lang w:val="en-US"/>
              </w:rPr>
              <w:t xml:space="preserve"> elements</w:t>
            </w:r>
          </w:p>
        </w:tc>
        <w:tc>
          <w:tcPr>
            <w:tcW w:w="1701" w:type="dxa"/>
          </w:tcPr>
          <w:p w14:paraId="2BD6B26B" w14:textId="038AC758" w:rsidR="00082B87" w:rsidRPr="00B91455" w:rsidRDefault="008428B9" w:rsidP="00BA758C">
            <w:pPr>
              <w:rPr>
                <w:sz w:val="16"/>
                <w:szCs w:val="16"/>
                <w:lang w:val="en-US"/>
              </w:rPr>
            </w:pPr>
            <w:r w:rsidRPr="00B91455">
              <w:rPr>
                <w:sz w:val="16"/>
                <w:szCs w:val="16"/>
                <w:lang w:val="en-US"/>
              </w:rPr>
              <w:t>Global, global</w:t>
            </w:r>
          </w:p>
        </w:tc>
        <w:tc>
          <w:tcPr>
            <w:tcW w:w="992" w:type="dxa"/>
          </w:tcPr>
          <w:p w14:paraId="66878511" w14:textId="376D6BEF" w:rsidR="00082B87" w:rsidRPr="00B91455" w:rsidRDefault="008428B9" w:rsidP="00BA758C">
            <w:pPr>
              <w:rPr>
                <w:sz w:val="16"/>
                <w:szCs w:val="16"/>
                <w:lang w:val="en-US"/>
              </w:rPr>
            </w:pPr>
            <w:r w:rsidRPr="00B91455">
              <w:rPr>
                <w:sz w:val="16"/>
                <w:szCs w:val="16"/>
                <w:lang w:val="en-US"/>
              </w:rPr>
              <w:t>1000 years</w:t>
            </w:r>
          </w:p>
        </w:tc>
        <w:tc>
          <w:tcPr>
            <w:tcW w:w="1418" w:type="dxa"/>
          </w:tcPr>
          <w:p w14:paraId="7808C0FA" w14:textId="32F11878" w:rsidR="00082B87" w:rsidRPr="00B91455" w:rsidRDefault="008428B9" w:rsidP="00BA758C">
            <w:pPr>
              <w:rPr>
                <w:sz w:val="16"/>
                <w:szCs w:val="16"/>
                <w:lang w:val="en-US"/>
              </w:rPr>
            </w:pPr>
            <w:r w:rsidRPr="00B91455">
              <w:rPr>
                <w:sz w:val="16"/>
                <w:szCs w:val="16"/>
                <w:lang w:val="en-US"/>
              </w:rPr>
              <w:t>11</w:t>
            </w:r>
          </w:p>
        </w:tc>
        <w:tc>
          <w:tcPr>
            <w:tcW w:w="1701" w:type="dxa"/>
          </w:tcPr>
          <w:p w14:paraId="02E034EE" w14:textId="14DAF081" w:rsidR="00082B87" w:rsidRPr="00B91455" w:rsidRDefault="00782B47" w:rsidP="00BA758C">
            <w:pPr>
              <w:rPr>
                <w:sz w:val="16"/>
                <w:szCs w:val="16"/>
                <w:lang w:val="en-US"/>
              </w:rPr>
            </w:pPr>
            <w:r>
              <w:rPr>
                <w:sz w:val="16"/>
                <w:szCs w:val="16"/>
                <w:lang w:val="en-US"/>
              </w:rPr>
              <w:t xml:space="preserve">Combine </w:t>
            </w:r>
            <w:r w:rsidR="002474F3" w:rsidRPr="00B91455">
              <w:rPr>
                <w:sz w:val="16"/>
                <w:szCs w:val="16"/>
                <w:lang w:val="en-US"/>
              </w:rPr>
              <w:t>Exiobase</w:t>
            </w:r>
            <w:r>
              <w:rPr>
                <w:sz w:val="16"/>
                <w:szCs w:val="16"/>
                <w:lang w:val="en-US"/>
              </w:rPr>
              <w:t>V</w:t>
            </w:r>
            <w:r w:rsidR="002474F3" w:rsidRPr="00B91455">
              <w:rPr>
                <w:sz w:val="16"/>
                <w:szCs w:val="16"/>
                <w:lang w:val="en-US"/>
              </w:rPr>
              <w:t>3</w:t>
            </w:r>
            <w:r w:rsidR="00F52392" w:rsidRPr="00B91455">
              <w:rPr>
                <w:sz w:val="16"/>
                <w:szCs w:val="16"/>
                <w:lang w:val="en-US"/>
              </w:rPr>
              <w:t xml:space="preserve"> 2011</w:t>
            </w:r>
            <w:r w:rsidR="00E914C5">
              <w:rPr>
                <w:sz w:val="16"/>
                <w:szCs w:val="16"/>
                <w:lang w:val="en-US"/>
              </w:rPr>
              <w:t xml:space="preserve"> </w:t>
            </w:r>
            <w:r>
              <w:rPr>
                <w:sz w:val="16"/>
                <w:szCs w:val="16"/>
                <w:lang w:val="en-US"/>
              </w:rPr>
              <w:t xml:space="preserve">&amp; </w:t>
            </w:r>
            <w:r w:rsidR="00F52392" w:rsidRPr="00B91455">
              <w:rPr>
                <w:sz w:val="16"/>
                <w:szCs w:val="16"/>
                <w:lang w:val="en-US"/>
              </w:rPr>
              <w:t>Japanese 2005</w:t>
            </w:r>
          </w:p>
        </w:tc>
        <w:tc>
          <w:tcPr>
            <w:tcW w:w="1701" w:type="dxa"/>
          </w:tcPr>
          <w:p w14:paraId="6E5B368C" w14:textId="19674218" w:rsidR="00082B87" w:rsidRPr="00B91455" w:rsidRDefault="00A2274B" w:rsidP="00BA758C">
            <w:pPr>
              <w:rPr>
                <w:sz w:val="16"/>
                <w:szCs w:val="16"/>
                <w:lang w:val="en-US"/>
              </w:rPr>
            </w:pPr>
            <w:r w:rsidRPr="00B91455">
              <w:rPr>
                <w:sz w:val="16"/>
                <w:szCs w:val="16"/>
                <w:lang w:val="en-US"/>
              </w:rPr>
              <w:t>Comparison to USGS 2011</w:t>
            </w:r>
            <w:r w:rsidR="004E6018" w:rsidRPr="00B91455">
              <w:rPr>
                <w:sz w:val="16"/>
                <w:szCs w:val="16"/>
                <w:lang w:val="en-US"/>
              </w:rPr>
              <w:t xml:space="preserve"> production data</w:t>
            </w:r>
          </w:p>
        </w:tc>
      </w:tr>
      <w:tr w:rsidR="003D4328" w:rsidRPr="00284AF3" w14:paraId="23BE9876" w14:textId="77777777" w:rsidTr="00245015">
        <w:tc>
          <w:tcPr>
            <w:tcW w:w="736" w:type="dxa"/>
            <w:vMerge/>
            <w:textDirection w:val="btLr"/>
          </w:tcPr>
          <w:p w14:paraId="3B672B56" w14:textId="61574268"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7FF65D20" w14:textId="61B7E350" w:rsidR="003D4328" w:rsidRPr="000B31C6" w:rsidRDefault="003D4328" w:rsidP="00BA758C">
            <w:pPr>
              <w:jc w:val="left"/>
              <w:rPr>
                <w:sz w:val="16"/>
                <w:szCs w:val="16"/>
                <w:lang w:val="en-US"/>
              </w:rPr>
            </w:pPr>
            <w:r w:rsidRPr="000B31C6">
              <w:rPr>
                <w:sz w:val="16"/>
                <w:szCs w:val="16"/>
                <w:lang w:val="en-US"/>
              </w:rPr>
              <w:t xml:space="preserve">WIO-MFA </w:t>
            </w:r>
            <w:r w:rsidR="0013319C">
              <w:rPr>
                <w:sz w:val="16"/>
                <w:szCs w:val="16"/>
                <w:lang w:val="en-US"/>
              </w:rPr>
              <w:t xml:space="preserve">+ </w:t>
            </w:r>
            <w:r w:rsidRPr="000B31C6">
              <w:rPr>
                <w:sz w:val="16"/>
                <w:szCs w:val="16"/>
                <w:lang w:val="en-US"/>
              </w:rPr>
              <w:t xml:space="preserve">price </w:t>
            </w:r>
            <w:r>
              <w:rPr>
                <w:sz w:val="16"/>
                <w:szCs w:val="16"/>
                <w:lang w:val="en-US"/>
              </w:rPr>
              <w:t>extension</w:t>
            </w:r>
            <w:r w:rsidR="005B18B6">
              <w:rPr>
                <w:sz w:val="16"/>
                <w:szCs w:val="16"/>
                <w:lang w:val="en-US"/>
              </w:rPr>
              <w:t xml:space="preserve"> (section 2.2.5)</w:t>
            </w:r>
          </w:p>
        </w:tc>
        <w:tc>
          <w:tcPr>
            <w:tcW w:w="1984" w:type="dxa"/>
          </w:tcPr>
          <w:p w14:paraId="295FA17E" w14:textId="2E667C54" w:rsidR="003D4328" w:rsidRPr="00B95480" w:rsidRDefault="00EE15F2" w:rsidP="00BA758C">
            <w:pPr>
              <w:rPr>
                <w:sz w:val="16"/>
                <w:szCs w:val="16"/>
                <w:lang w:val="en-US"/>
              </w:rPr>
            </w:pPr>
            <w:sdt>
              <w:sdtPr>
                <w:rPr>
                  <w:sz w:val="16"/>
                  <w:szCs w:val="16"/>
                  <w:lang w:val="en-US"/>
                </w:rPr>
                <w:alias w:val="Don't edit this field"/>
                <w:tag w:val="CitaviPlaceholder#162268a8-4e46-4a8e-a64b-e062ba4fcaeb"/>
                <w:id w:val="-1156458348"/>
                <w:placeholder>
                  <w:docPart w:val="0E5E69BF17ED49DAB061B561E429C94E"/>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2NhNzcxLWI5ODctNGRmMy1hYmZmLWQwOThlMTljY2ZmOC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MTYyMjY4YTgtNGU0Ni00YThlLWE2NGItZTA2MmJhNGZjYWViIiwiVGV4dCI6IkNoZW4gdW5kIEdyYWVkZWwiLCJXQUlWZXJzaW9uIjoiNi4xMS4wLjAifQ==}</w:instrText>
                </w:r>
                <w:r w:rsidR="003D4328" w:rsidRPr="000B31C6">
                  <w:rPr>
                    <w:sz w:val="16"/>
                    <w:szCs w:val="16"/>
                    <w:lang w:val="en-US"/>
                  </w:rPr>
                  <w:fldChar w:fldCharType="separate"/>
                </w:r>
                <w:r w:rsidR="00866FFF">
                  <w:rPr>
                    <w:sz w:val="16"/>
                    <w:szCs w:val="16"/>
                    <w:lang w:val="en-US"/>
                  </w:rPr>
                  <w:t>Chen und Graedel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eb86f757-d4bb-4367-91b8-728df24e34f7"/>
                <w:id w:val="1684172330"/>
                <w:placeholder>
                  <w:docPart w:val="7FE583BD9F1144C1B4EE4E8515544CE8"/>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jI1ZmUzLWFhMjUtNDQ4Ni04YTAzLWQwZDk5OWUwZTA3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ViODZmNzU3LWQ0YmItNDM2Ny05MWI4LTcyOGRmMjRlMzRmNyIsIlRleHQiOiIoMjAxNSkiLCJXQUlWZXJzaW9uIjoiNi4xMS4wLjAifQ==}</w:instrText>
                </w:r>
                <w:r w:rsidR="003D4328" w:rsidRPr="000B31C6">
                  <w:rPr>
                    <w:sz w:val="16"/>
                    <w:szCs w:val="16"/>
                    <w:lang w:val="en-US"/>
                  </w:rPr>
                  <w:fldChar w:fldCharType="separate"/>
                </w:r>
                <w:r w:rsidR="00866FFF">
                  <w:rPr>
                    <w:sz w:val="16"/>
                    <w:szCs w:val="16"/>
                    <w:lang w:val="en-US"/>
                  </w:rPr>
                  <w:t>(2015)</w:t>
                </w:r>
                <w:r w:rsidR="003D4328" w:rsidRPr="000B31C6">
                  <w:rPr>
                    <w:sz w:val="16"/>
                    <w:szCs w:val="16"/>
                    <w:lang w:val="en-US"/>
                  </w:rPr>
                  <w:fldChar w:fldCharType="end"/>
                </w:r>
              </w:sdtContent>
            </w:sdt>
          </w:p>
        </w:tc>
        <w:tc>
          <w:tcPr>
            <w:tcW w:w="1701" w:type="dxa"/>
          </w:tcPr>
          <w:p w14:paraId="54C324D5" w14:textId="633B5995" w:rsidR="003D4328" w:rsidRPr="00B95480" w:rsidRDefault="003D4328" w:rsidP="00BA758C">
            <w:pPr>
              <w:rPr>
                <w:sz w:val="16"/>
                <w:szCs w:val="16"/>
                <w:lang w:val="en-US"/>
              </w:rPr>
            </w:pPr>
            <w:r w:rsidRPr="00B95480">
              <w:rPr>
                <w:sz w:val="16"/>
                <w:szCs w:val="16"/>
                <w:lang w:val="en-US"/>
              </w:rPr>
              <w:t xml:space="preserve">Aluminum </w:t>
            </w:r>
          </w:p>
        </w:tc>
        <w:tc>
          <w:tcPr>
            <w:tcW w:w="1701" w:type="dxa"/>
          </w:tcPr>
          <w:p w14:paraId="7AE02DB1" w14:textId="0AA53E15" w:rsidR="003D4328" w:rsidRPr="00B95480" w:rsidRDefault="003D4328" w:rsidP="00BA758C">
            <w:pPr>
              <w:rPr>
                <w:sz w:val="16"/>
                <w:szCs w:val="16"/>
                <w:lang w:val="en-US"/>
              </w:rPr>
            </w:pPr>
            <w:r w:rsidRPr="00B95480">
              <w:rPr>
                <w:sz w:val="16"/>
                <w:szCs w:val="16"/>
                <w:lang w:val="en-US"/>
              </w:rPr>
              <w:t>USA</w:t>
            </w:r>
          </w:p>
        </w:tc>
        <w:tc>
          <w:tcPr>
            <w:tcW w:w="992" w:type="dxa"/>
          </w:tcPr>
          <w:p w14:paraId="247A9B6D" w14:textId="3DA50A3B" w:rsidR="003D4328" w:rsidRPr="00B95480" w:rsidRDefault="003D4328" w:rsidP="00BA758C">
            <w:pPr>
              <w:rPr>
                <w:sz w:val="16"/>
                <w:szCs w:val="16"/>
                <w:lang w:val="en-US"/>
              </w:rPr>
            </w:pPr>
            <w:r w:rsidRPr="00B95480">
              <w:rPr>
                <w:sz w:val="16"/>
                <w:szCs w:val="16"/>
                <w:lang w:val="en-US"/>
              </w:rPr>
              <w:t>1963-2007</w:t>
            </w:r>
          </w:p>
        </w:tc>
        <w:tc>
          <w:tcPr>
            <w:tcW w:w="1418" w:type="dxa"/>
          </w:tcPr>
          <w:p w14:paraId="5952DF88" w14:textId="3457E3BD" w:rsidR="003D4328" w:rsidRPr="00B95480" w:rsidRDefault="003D4328" w:rsidP="00BA758C">
            <w:pPr>
              <w:rPr>
                <w:sz w:val="16"/>
                <w:szCs w:val="16"/>
                <w:lang w:val="en-US"/>
              </w:rPr>
            </w:pPr>
            <w:r w:rsidRPr="00B95480">
              <w:rPr>
                <w:sz w:val="16"/>
                <w:szCs w:val="16"/>
                <w:lang w:val="en-US"/>
              </w:rPr>
              <w:t>motor vehicles (1)</w:t>
            </w:r>
          </w:p>
        </w:tc>
        <w:tc>
          <w:tcPr>
            <w:tcW w:w="1701" w:type="dxa"/>
            <w:vMerge w:val="restart"/>
          </w:tcPr>
          <w:p w14:paraId="5D68D2D9" w14:textId="4BDF8735" w:rsidR="003D4328" w:rsidRPr="00B95480" w:rsidRDefault="003D4328" w:rsidP="00BA758C">
            <w:pPr>
              <w:rPr>
                <w:sz w:val="16"/>
                <w:szCs w:val="16"/>
                <w:lang w:val="en-US"/>
              </w:rPr>
            </w:pPr>
            <w:r w:rsidRPr="00B95480">
              <w:rPr>
                <w:sz w:val="16"/>
                <w:szCs w:val="16"/>
                <w:lang w:val="en-US"/>
              </w:rPr>
              <w:t>U.S. BEA benchmark 1963-2007</w:t>
            </w:r>
          </w:p>
          <w:p w14:paraId="196DB603" w14:textId="77777777" w:rsidR="003D4328" w:rsidRPr="00B95480" w:rsidRDefault="003D4328" w:rsidP="00BA758C">
            <w:pPr>
              <w:rPr>
                <w:sz w:val="16"/>
                <w:szCs w:val="16"/>
                <w:lang w:val="en-US"/>
              </w:rPr>
            </w:pPr>
          </w:p>
        </w:tc>
        <w:tc>
          <w:tcPr>
            <w:tcW w:w="1701" w:type="dxa"/>
            <w:vMerge w:val="restart"/>
          </w:tcPr>
          <w:p w14:paraId="20EC4923" w14:textId="0BF81E89" w:rsidR="003D4328" w:rsidRPr="000B31C6" w:rsidRDefault="003D4328" w:rsidP="00BA758C">
            <w:pPr>
              <w:rPr>
                <w:sz w:val="16"/>
                <w:szCs w:val="16"/>
                <w:lang w:val="en-US"/>
              </w:rPr>
            </w:pPr>
            <w:r w:rsidRPr="00B95480">
              <w:rPr>
                <w:sz w:val="16"/>
                <w:szCs w:val="16"/>
                <w:lang w:val="en-US"/>
              </w:rPr>
              <w:t>Other estimation metho</w:t>
            </w:r>
            <w:r w:rsidRPr="000B31C6">
              <w:rPr>
                <w:sz w:val="16"/>
                <w:szCs w:val="16"/>
                <w:lang w:val="en-US"/>
              </w:rPr>
              <w:t>ds</w:t>
            </w:r>
          </w:p>
        </w:tc>
      </w:tr>
      <w:tr w:rsidR="003D4328" w:rsidRPr="00A41AAB" w14:paraId="3007FD49" w14:textId="77777777" w:rsidTr="00245015">
        <w:tc>
          <w:tcPr>
            <w:tcW w:w="736" w:type="dxa"/>
            <w:vMerge/>
            <w:textDirection w:val="btLr"/>
          </w:tcPr>
          <w:p w14:paraId="61EBAB0D" w14:textId="18AE0245" w:rsidR="003D4328" w:rsidRPr="00195A90" w:rsidRDefault="003D4328" w:rsidP="00BA758C">
            <w:pPr>
              <w:spacing w:line="276" w:lineRule="auto"/>
              <w:ind w:left="113" w:right="113"/>
              <w:jc w:val="center"/>
              <w:rPr>
                <w:sz w:val="16"/>
                <w:szCs w:val="16"/>
                <w:highlight w:val="yellow"/>
                <w:lang w:val="en-US"/>
              </w:rPr>
            </w:pPr>
          </w:p>
        </w:tc>
        <w:tc>
          <w:tcPr>
            <w:tcW w:w="1953" w:type="dxa"/>
            <w:vMerge/>
          </w:tcPr>
          <w:p w14:paraId="290DF6CD" w14:textId="77777777" w:rsidR="003D4328" w:rsidRPr="000B31C6" w:rsidRDefault="003D4328" w:rsidP="00BA758C">
            <w:pPr>
              <w:rPr>
                <w:sz w:val="16"/>
                <w:szCs w:val="16"/>
                <w:lang w:val="en-US"/>
              </w:rPr>
            </w:pPr>
          </w:p>
        </w:tc>
        <w:tc>
          <w:tcPr>
            <w:tcW w:w="1984" w:type="dxa"/>
          </w:tcPr>
          <w:p w14:paraId="17C1F197" w14:textId="2AE0A004" w:rsidR="003D4328" w:rsidRPr="000B31C6" w:rsidRDefault="00EE15F2" w:rsidP="00BA758C">
            <w:pPr>
              <w:rPr>
                <w:sz w:val="16"/>
                <w:szCs w:val="16"/>
                <w:lang w:val="en-US"/>
              </w:rPr>
            </w:pPr>
            <w:sdt>
              <w:sdtPr>
                <w:rPr>
                  <w:sz w:val="16"/>
                  <w:szCs w:val="16"/>
                  <w:lang w:val="en-US"/>
                </w:rPr>
                <w:alias w:val="Don't edit this field"/>
                <w:tag w:val="CitaviPlaceholder#5f5624e3-e65a-4770-ab51-60331149c179"/>
                <w:id w:val="788944326"/>
                <w:placeholder>
                  <w:docPart w:val="0E5E69BF17ED49DAB061B561E429C94E"/>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MmQ0Y2I0LTkwNTgtNGM3NS05MmU0LTE3NWY2YTNmZjY4Mi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zVmNTYyNGUzLWU2NWEtNDc3MC1hYjUxLTYwMzMxMTQ5YzE3OSIsIlRleHQiOiJDaGVuIiwiV0FJVmVyc2lvbiI6IjYuMTEuMC4wIn0=}</w:instrText>
                </w:r>
                <w:r w:rsidR="003D4328" w:rsidRPr="000B31C6">
                  <w:rPr>
                    <w:sz w:val="16"/>
                    <w:szCs w:val="16"/>
                    <w:lang w:val="en-US"/>
                  </w:rPr>
                  <w:fldChar w:fldCharType="separate"/>
                </w:r>
                <w:r w:rsidR="00866FFF">
                  <w:rPr>
                    <w:sz w:val="16"/>
                    <w:szCs w:val="16"/>
                    <w:lang w:val="en-US"/>
                  </w:rPr>
                  <w:t>Chen</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cf432c53-470f-4728-be8b-01a35fbaef19"/>
                <w:id w:val="-528186182"/>
                <w:placeholder>
                  <w:docPart w:val="7FE583BD9F1144C1B4EE4E8515544CE8"/>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MGI1ZDc0LTExMWUtNDkwZC1hMTlkLWEyMjljOWE1OGNhNS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Y2Y0MzJjNTMtNDcwZi00NzI4LWJlOGItMDFhMzVmYmFlZjE5IiwiVGV4dCI6IigyMDE3KSIsIldBSVZlcnNpb24iOiI2LjExLjAuMCJ9}</w:instrText>
                </w:r>
                <w:r w:rsidR="003D4328" w:rsidRPr="000B31C6">
                  <w:rPr>
                    <w:sz w:val="16"/>
                    <w:szCs w:val="16"/>
                    <w:lang w:val="en-US"/>
                  </w:rPr>
                  <w:fldChar w:fldCharType="separate"/>
                </w:r>
                <w:r w:rsidR="00866FFF">
                  <w:rPr>
                    <w:sz w:val="16"/>
                    <w:szCs w:val="16"/>
                    <w:lang w:val="en-US"/>
                  </w:rPr>
                  <w:t>(2017)</w:t>
                </w:r>
                <w:r w:rsidR="003D4328" w:rsidRPr="000B31C6">
                  <w:rPr>
                    <w:sz w:val="16"/>
                    <w:szCs w:val="16"/>
                    <w:lang w:val="en-US"/>
                  </w:rPr>
                  <w:fldChar w:fldCharType="end"/>
                </w:r>
              </w:sdtContent>
            </w:sdt>
          </w:p>
        </w:tc>
        <w:tc>
          <w:tcPr>
            <w:tcW w:w="1701" w:type="dxa"/>
          </w:tcPr>
          <w:p w14:paraId="065DDC8A" w14:textId="2ACD092B" w:rsidR="003D4328" w:rsidRPr="000B31C6" w:rsidRDefault="003D4328" w:rsidP="00BA758C">
            <w:pPr>
              <w:rPr>
                <w:sz w:val="16"/>
                <w:szCs w:val="16"/>
                <w:lang w:val="en-US"/>
              </w:rPr>
            </w:pPr>
            <w:r w:rsidRPr="000B31C6">
              <w:rPr>
                <w:sz w:val="16"/>
                <w:szCs w:val="16"/>
                <w:lang w:val="en-US"/>
              </w:rPr>
              <w:t xml:space="preserve">Aluminum </w:t>
            </w:r>
          </w:p>
        </w:tc>
        <w:tc>
          <w:tcPr>
            <w:tcW w:w="1701" w:type="dxa"/>
          </w:tcPr>
          <w:p w14:paraId="62D5FE0B" w14:textId="2F715240" w:rsidR="003D4328" w:rsidRPr="000B31C6" w:rsidRDefault="003D4328" w:rsidP="00BA758C">
            <w:pPr>
              <w:rPr>
                <w:sz w:val="16"/>
                <w:szCs w:val="16"/>
                <w:lang w:val="en-US"/>
              </w:rPr>
            </w:pPr>
            <w:r w:rsidRPr="000B31C6">
              <w:rPr>
                <w:sz w:val="16"/>
                <w:szCs w:val="16"/>
                <w:lang w:val="en-US"/>
              </w:rPr>
              <w:t>USA</w:t>
            </w:r>
          </w:p>
        </w:tc>
        <w:tc>
          <w:tcPr>
            <w:tcW w:w="992" w:type="dxa"/>
          </w:tcPr>
          <w:p w14:paraId="12C415A5" w14:textId="3C7F1FBA" w:rsidR="003D4328" w:rsidRPr="000B31C6" w:rsidRDefault="003D4328" w:rsidP="00BA758C">
            <w:pPr>
              <w:rPr>
                <w:sz w:val="16"/>
                <w:szCs w:val="16"/>
                <w:lang w:val="en-US"/>
              </w:rPr>
            </w:pPr>
            <w:r w:rsidRPr="000B31C6">
              <w:rPr>
                <w:sz w:val="16"/>
                <w:szCs w:val="16"/>
                <w:lang w:val="en-US"/>
              </w:rPr>
              <w:t>1963-2007</w:t>
            </w:r>
          </w:p>
        </w:tc>
        <w:tc>
          <w:tcPr>
            <w:tcW w:w="1418" w:type="dxa"/>
          </w:tcPr>
          <w:p w14:paraId="1A7E7BF2" w14:textId="14A309AF" w:rsidR="003D4328" w:rsidRPr="000B31C6" w:rsidRDefault="003D4328" w:rsidP="0067670B">
            <w:pPr>
              <w:rPr>
                <w:sz w:val="16"/>
                <w:szCs w:val="16"/>
                <w:lang w:val="en-US"/>
              </w:rPr>
            </w:pPr>
            <w:r>
              <w:rPr>
                <w:sz w:val="16"/>
                <w:szCs w:val="16"/>
                <w:lang w:val="en-US"/>
              </w:rPr>
              <w:t>33 (</w:t>
            </w:r>
            <w:r w:rsidRPr="000B31C6">
              <w:rPr>
                <w:sz w:val="16"/>
                <w:szCs w:val="16"/>
                <w:lang w:val="en-US"/>
              </w:rPr>
              <w:t>&gt;100 products</w:t>
            </w:r>
            <w:r>
              <w:rPr>
                <w:sz w:val="16"/>
                <w:szCs w:val="16"/>
                <w:lang w:val="en-US"/>
              </w:rPr>
              <w:t>)</w:t>
            </w:r>
          </w:p>
        </w:tc>
        <w:tc>
          <w:tcPr>
            <w:tcW w:w="1701" w:type="dxa"/>
            <w:vMerge/>
          </w:tcPr>
          <w:p w14:paraId="59E253D4" w14:textId="5B565818" w:rsidR="003D4328" w:rsidRPr="000B31C6" w:rsidRDefault="003D4328" w:rsidP="00BA758C">
            <w:pPr>
              <w:rPr>
                <w:sz w:val="16"/>
                <w:szCs w:val="16"/>
                <w:lang w:val="en-US"/>
              </w:rPr>
            </w:pPr>
          </w:p>
        </w:tc>
        <w:tc>
          <w:tcPr>
            <w:tcW w:w="1701" w:type="dxa"/>
            <w:vMerge/>
          </w:tcPr>
          <w:p w14:paraId="5AB6C09C" w14:textId="5CC329D5" w:rsidR="003D4328" w:rsidRPr="000B31C6" w:rsidRDefault="003D4328" w:rsidP="00BA758C">
            <w:pPr>
              <w:rPr>
                <w:sz w:val="16"/>
                <w:szCs w:val="16"/>
                <w:lang w:val="en-US"/>
              </w:rPr>
            </w:pPr>
          </w:p>
        </w:tc>
      </w:tr>
      <w:tr w:rsidR="003D4328" w:rsidRPr="000963F3" w14:paraId="56AA254E" w14:textId="77777777" w:rsidTr="00245015">
        <w:tc>
          <w:tcPr>
            <w:tcW w:w="736" w:type="dxa"/>
            <w:vMerge/>
            <w:textDirection w:val="btLr"/>
          </w:tcPr>
          <w:p w14:paraId="3D8CA07A" w14:textId="40FC6628"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56F542AF" w14:textId="01386BD0" w:rsidR="003D4328" w:rsidRPr="008D3817" w:rsidRDefault="003D4328" w:rsidP="00BA758C">
            <w:pPr>
              <w:rPr>
                <w:sz w:val="16"/>
                <w:szCs w:val="16"/>
                <w:lang w:val="en-US"/>
              </w:rPr>
            </w:pPr>
            <w:r w:rsidRPr="008D3817">
              <w:rPr>
                <w:sz w:val="16"/>
                <w:szCs w:val="16"/>
                <w:lang w:val="en-US"/>
              </w:rPr>
              <w:t>WIO-MFA + investment matrix</w:t>
            </w:r>
            <w:r w:rsidR="005B18B6">
              <w:rPr>
                <w:sz w:val="16"/>
                <w:szCs w:val="16"/>
                <w:lang w:val="en-US"/>
              </w:rPr>
              <w:t xml:space="preserve"> (section 2.2.5)</w:t>
            </w:r>
          </w:p>
        </w:tc>
        <w:tc>
          <w:tcPr>
            <w:tcW w:w="1984" w:type="dxa"/>
          </w:tcPr>
          <w:p w14:paraId="1A0C0FAA" w14:textId="273AAF17" w:rsidR="003D4328" w:rsidRPr="008D3817" w:rsidRDefault="00EE15F2" w:rsidP="00BA758C">
            <w:pPr>
              <w:rPr>
                <w:sz w:val="16"/>
                <w:szCs w:val="16"/>
                <w:lang w:val="en-US"/>
              </w:rPr>
            </w:pPr>
            <w:sdt>
              <w:sdtPr>
                <w:rPr>
                  <w:sz w:val="16"/>
                  <w:szCs w:val="16"/>
                  <w:lang w:val="en-US"/>
                </w:rPr>
                <w:alias w:val="Don't edit this field"/>
                <w:tag w:val="CitaviPlaceholder#1b6e4ca0-53fe-44cc-bb23-c18bd42f4e82"/>
                <w:id w:val="-1856027541"/>
                <w:placeholder>
                  <w:docPart w:val="EAB31F2EA59040A2A1A865B645C58FBC"/>
                </w:placeholder>
              </w:sdtPr>
              <w:sdtEndPr/>
              <w:sdtContent>
                <w:r w:rsidR="003D4328"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hiYjhiLTQ4OWEtNGNmMS05YWJmLWI4ODJmZDUxNDM4Zi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xYjZlNGNhMC01M2ZlLTQ0Y2MtYmIyMy1jMThiZDQyZjRlODIiLCJUZXh0IjoiS29uZG8gZXQgYWwuIiwiV0FJVmVyc2lvbiI6IjYuMTEuMC4wIn0=}</w:instrText>
                </w:r>
                <w:r w:rsidR="003D4328" w:rsidRPr="008D3817">
                  <w:rPr>
                    <w:sz w:val="16"/>
                    <w:szCs w:val="16"/>
                    <w:lang w:val="en-US"/>
                  </w:rPr>
                  <w:fldChar w:fldCharType="separate"/>
                </w:r>
                <w:r w:rsidR="00866FFF">
                  <w:rPr>
                    <w:sz w:val="16"/>
                    <w:szCs w:val="16"/>
                    <w:lang w:val="en-US"/>
                  </w:rPr>
                  <w:t>Kondo et al.</w:t>
                </w:r>
                <w:r w:rsidR="003D4328" w:rsidRPr="008D3817">
                  <w:rPr>
                    <w:sz w:val="16"/>
                    <w:szCs w:val="16"/>
                    <w:lang w:val="en-US"/>
                  </w:rPr>
                  <w:fldChar w:fldCharType="end"/>
                </w:r>
              </w:sdtContent>
            </w:sdt>
            <w:r w:rsidR="003D4328" w:rsidRPr="008D3817">
              <w:rPr>
                <w:sz w:val="16"/>
                <w:szCs w:val="16"/>
                <w:lang w:val="en-US"/>
              </w:rPr>
              <w:t xml:space="preserve"> </w:t>
            </w:r>
            <w:sdt>
              <w:sdtPr>
                <w:rPr>
                  <w:sz w:val="16"/>
                  <w:szCs w:val="16"/>
                  <w:lang w:val="en-US"/>
                </w:rPr>
                <w:alias w:val="Don't edit this field"/>
                <w:tag w:val="CitaviPlaceholder#27d98ba2-f77f-4859-9b60-3098b9addeaa"/>
                <w:id w:val="-680133826"/>
                <w:placeholder>
                  <w:docPart w:val="EAB31F2EA59040A2A1A865B645C58FBC"/>
                </w:placeholder>
              </w:sdtPr>
              <w:sdtEndPr/>
              <w:sdtContent>
                <w:r w:rsidR="003D4328"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DgwNGU2LTVkYjUtNDc1Zi04ZGQyLWQxYzdhNzYyNzY1OC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I3ZDk4YmEyLWY3N2YtNDg1OS05YjYwLTMwOThiOWFkZGVhYSIsIlRleHQiOiIoMjAxMikiLCJXQUlWZXJzaW9uIjoiNi4xMS4wLjAifQ==}</w:instrText>
                </w:r>
                <w:r w:rsidR="003D4328" w:rsidRPr="008D3817">
                  <w:rPr>
                    <w:sz w:val="16"/>
                    <w:szCs w:val="16"/>
                    <w:lang w:val="en-US"/>
                  </w:rPr>
                  <w:fldChar w:fldCharType="separate"/>
                </w:r>
                <w:r w:rsidR="00866FFF">
                  <w:rPr>
                    <w:sz w:val="16"/>
                    <w:szCs w:val="16"/>
                    <w:lang w:val="en-US"/>
                  </w:rPr>
                  <w:t>(2012)</w:t>
                </w:r>
                <w:r w:rsidR="003D4328" w:rsidRPr="008D3817">
                  <w:rPr>
                    <w:sz w:val="16"/>
                    <w:szCs w:val="16"/>
                    <w:lang w:val="en-US"/>
                  </w:rPr>
                  <w:fldChar w:fldCharType="end"/>
                </w:r>
              </w:sdtContent>
            </w:sdt>
          </w:p>
        </w:tc>
        <w:tc>
          <w:tcPr>
            <w:tcW w:w="1701" w:type="dxa"/>
          </w:tcPr>
          <w:p w14:paraId="5BC1A94C" w14:textId="3BA71A6E" w:rsidR="003D4328" w:rsidRPr="008D3817" w:rsidRDefault="003D4328" w:rsidP="00BA758C">
            <w:pPr>
              <w:rPr>
                <w:sz w:val="16"/>
                <w:szCs w:val="16"/>
                <w:lang w:val="en-US"/>
              </w:rPr>
            </w:pPr>
            <w:r w:rsidRPr="008D3817">
              <w:rPr>
                <w:sz w:val="16"/>
                <w:szCs w:val="16"/>
                <w:lang w:val="en-US"/>
              </w:rPr>
              <w:t>17 materials</w:t>
            </w:r>
          </w:p>
        </w:tc>
        <w:tc>
          <w:tcPr>
            <w:tcW w:w="1701" w:type="dxa"/>
          </w:tcPr>
          <w:p w14:paraId="2FA74AF9" w14:textId="6D35C88A" w:rsidR="003D4328" w:rsidRPr="008D3817" w:rsidRDefault="003D4328" w:rsidP="00BA758C">
            <w:pPr>
              <w:rPr>
                <w:sz w:val="16"/>
                <w:szCs w:val="16"/>
                <w:lang w:val="en-US"/>
              </w:rPr>
            </w:pPr>
            <w:r w:rsidRPr="008D3817">
              <w:rPr>
                <w:sz w:val="16"/>
                <w:szCs w:val="16"/>
                <w:lang w:val="en-US"/>
              </w:rPr>
              <w:t>Japan</w:t>
            </w:r>
          </w:p>
        </w:tc>
        <w:tc>
          <w:tcPr>
            <w:tcW w:w="992" w:type="dxa"/>
          </w:tcPr>
          <w:p w14:paraId="31C32040" w14:textId="387DC6C9" w:rsidR="003D4328" w:rsidRPr="008D3817" w:rsidRDefault="003D4328" w:rsidP="00BA758C">
            <w:pPr>
              <w:rPr>
                <w:sz w:val="16"/>
                <w:szCs w:val="16"/>
                <w:lang w:val="en-US"/>
              </w:rPr>
            </w:pPr>
            <w:r w:rsidRPr="008D3817">
              <w:rPr>
                <w:sz w:val="16"/>
                <w:szCs w:val="16"/>
                <w:lang w:val="en-US"/>
              </w:rPr>
              <w:t>2000</w:t>
            </w:r>
          </w:p>
        </w:tc>
        <w:tc>
          <w:tcPr>
            <w:tcW w:w="1418" w:type="dxa"/>
          </w:tcPr>
          <w:p w14:paraId="3342C0C9" w14:textId="2E217065" w:rsidR="003D4328" w:rsidRPr="008D3817" w:rsidRDefault="003D4328" w:rsidP="00BA758C">
            <w:pPr>
              <w:rPr>
                <w:sz w:val="16"/>
                <w:szCs w:val="16"/>
                <w:lang w:val="en-US"/>
              </w:rPr>
            </w:pPr>
            <w:r w:rsidRPr="008D3817">
              <w:rPr>
                <w:sz w:val="16"/>
                <w:szCs w:val="16"/>
                <w:lang w:val="en-US"/>
              </w:rPr>
              <w:t>10 (in 17 sectors)</w:t>
            </w:r>
          </w:p>
        </w:tc>
        <w:tc>
          <w:tcPr>
            <w:tcW w:w="1701" w:type="dxa"/>
          </w:tcPr>
          <w:p w14:paraId="2F88BFD2" w14:textId="0165A39F" w:rsidR="003D4328" w:rsidRPr="008D3817" w:rsidRDefault="003D4328" w:rsidP="00BA758C">
            <w:pPr>
              <w:rPr>
                <w:sz w:val="16"/>
                <w:szCs w:val="16"/>
                <w:lang w:val="en-US"/>
              </w:rPr>
            </w:pPr>
            <w:r w:rsidRPr="008D3817">
              <w:rPr>
                <w:sz w:val="16"/>
                <w:szCs w:val="16"/>
                <w:lang w:val="en-US"/>
              </w:rPr>
              <w:t>Japanese 2000</w:t>
            </w:r>
          </w:p>
        </w:tc>
        <w:tc>
          <w:tcPr>
            <w:tcW w:w="1701" w:type="dxa"/>
          </w:tcPr>
          <w:p w14:paraId="2C33B4C1" w14:textId="20C0BBE6" w:rsidR="003D4328" w:rsidRPr="008D3817" w:rsidRDefault="003D4328" w:rsidP="00BA758C">
            <w:pPr>
              <w:rPr>
                <w:sz w:val="16"/>
                <w:szCs w:val="16"/>
                <w:lang w:val="en-US"/>
              </w:rPr>
            </w:pPr>
            <w:r w:rsidRPr="008D3817">
              <w:rPr>
                <w:sz w:val="16"/>
                <w:szCs w:val="16"/>
                <w:lang w:val="en-US"/>
              </w:rPr>
              <w:t>No</w:t>
            </w:r>
          </w:p>
        </w:tc>
      </w:tr>
      <w:tr w:rsidR="003D4328" w:rsidRPr="00284AF3" w14:paraId="03CAAF6A" w14:textId="77777777" w:rsidTr="00245015">
        <w:tc>
          <w:tcPr>
            <w:tcW w:w="736" w:type="dxa"/>
            <w:vMerge/>
            <w:textDirection w:val="btLr"/>
          </w:tcPr>
          <w:p w14:paraId="2EACD95F" w14:textId="394AA3E8" w:rsidR="003D4328" w:rsidRPr="00195A90" w:rsidRDefault="003D4328" w:rsidP="00BA758C">
            <w:pPr>
              <w:spacing w:line="276" w:lineRule="auto"/>
              <w:ind w:left="113" w:right="113"/>
              <w:jc w:val="center"/>
              <w:rPr>
                <w:sz w:val="16"/>
                <w:szCs w:val="16"/>
                <w:highlight w:val="yellow"/>
                <w:lang w:val="en-US"/>
              </w:rPr>
            </w:pPr>
          </w:p>
        </w:tc>
        <w:tc>
          <w:tcPr>
            <w:tcW w:w="1953" w:type="dxa"/>
            <w:vMerge/>
          </w:tcPr>
          <w:p w14:paraId="381BD553" w14:textId="77777777" w:rsidR="003D4328" w:rsidRPr="008D3817" w:rsidRDefault="003D4328" w:rsidP="00BA758C">
            <w:pPr>
              <w:rPr>
                <w:sz w:val="16"/>
                <w:szCs w:val="16"/>
                <w:lang w:val="en-US"/>
              </w:rPr>
            </w:pPr>
          </w:p>
        </w:tc>
        <w:tc>
          <w:tcPr>
            <w:tcW w:w="1984" w:type="dxa"/>
          </w:tcPr>
          <w:p w14:paraId="1ED39364" w14:textId="3BDF9CBB" w:rsidR="003D4328" w:rsidRPr="008D3817" w:rsidRDefault="00EE15F2" w:rsidP="00BA758C">
            <w:pPr>
              <w:rPr>
                <w:sz w:val="16"/>
                <w:szCs w:val="16"/>
                <w:lang w:val="en-US"/>
              </w:rPr>
            </w:pPr>
            <w:sdt>
              <w:sdtPr>
                <w:rPr>
                  <w:sz w:val="16"/>
                  <w:szCs w:val="16"/>
                  <w:lang w:val="en-US"/>
                </w:rPr>
                <w:alias w:val="To edit, see citavi.com/edit"/>
                <w:tag w:val="CitaviPlaceholder#798c1509-e229-4267-881c-d6beabb27bfa"/>
                <w:id w:val="-47460997"/>
                <w:placeholder>
                  <w:docPart w:val="DefaultPlaceholder_-1854013440"/>
                </w:placeholder>
              </w:sdtPr>
              <w:sdtEndPr/>
              <w:sdtContent>
                <w:r w:rsidR="00082B87"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DIzNjc5LWNhNTUtNDA4ZC1hNTRmLWM1Y2I1NmJmMWY5Ni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M3OThjMTUwOS1lMjI5LTQyNjctODgxYy1kNmJlYWJiMjdiZmEiLCJUZXh0IjoiWW9rb2kgZXQgYWwuIiwiV0FJVmVyc2lvbiI6IjYuMTEuMC4wIn0=}</w:instrText>
                </w:r>
                <w:r w:rsidR="00082B87" w:rsidRPr="008D3817">
                  <w:rPr>
                    <w:sz w:val="16"/>
                    <w:szCs w:val="16"/>
                    <w:lang w:val="en-US"/>
                  </w:rPr>
                  <w:fldChar w:fldCharType="separate"/>
                </w:r>
                <w:r w:rsidR="00866FFF">
                  <w:rPr>
                    <w:sz w:val="16"/>
                    <w:szCs w:val="16"/>
                    <w:lang w:val="en-US"/>
                  </w:rPr>
                  <w:t>Yokoi et al.</w:t>
                </w:r>
                <w:r w:rsidR="00082B87" w:rsidRPr="008D3817">
                  <w:rPr>
                    <w:sz w:val="16"/>
                    <w:szCs w:val="16"/>
                    <w:lang w:val="en-US"/>
                  </w:rPr>
                  <w:fldChar w:fldCharType="end"/>
                </w:r>
              </w:sdtContent>
            </w:sdt>
            <w:r w:rsidR="00082B87" w:rsidRPr="008D3817">
              <w:rPr>
                <w:sz w:val="16"/>
                <w:szCs w:val="16"/>
                <w:lang w:val="en-US"/>
              </w:rPr>
              <w:t xml:space="preserve"> </w:t>
            </w:r>
            <w:sdt>
              <w:sdtPr>
                <w:rPr>
                  <w:sz w:val="16"/>
                  <w:szCs w:val="16"/>
                  <w:lang w:val="en-US"/>
                </w:rPr>
                <w:alias w:val="To edit, see citavi.com/edit"/>
                <w:tag w:val="CitaviPlaceholder#a9e041fa-cbbc-4983-9ec2-1a4cbf85ac35"/>
                <w:id w:val="-588696207"/>
                <w:placeholder>
                  <w:docPart w:val="DefaultPlaceholder_-1854013440"/>
                </w:placeholder>
              </w:sdtPr>
              <w:sdtEndPr/>
              <w:sdtContent>
                <w:r w:rsidR="00EE2D24"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2UzODg1LTRmZjktNGZkOS1iYWM4LTc1NzE1MWJhZWM5YS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2E5ZTA0MWZhLWNiYmMtNDk4My05ZWMyLTFhNGNiZjg1YWMzNSIsIlRleHQiOiIoMjAyMikiLCJXQUlWZXJzaW9uIjoiNi4xMS4wLjAifQ==}</w:instrText>
                </w:r>
                <w:r w:rsidR="00EE2D24" w:rsidRPr="008D3817">
                  <w:rPr>
                    <w:sz w:val="16"/>
                    <w:szCs w:val="16"/>
                    <w:lang w:val="en-US"/>
                  </w:rPr>
                  <w:fldChar w:fldCharType="separate"/>
                </w:r>
                <w:r w:rsidR="00866FFF">
                  <w:rPr>
                    <w:sz w:val="16"/>
                    <w:szCs w:val="16"/>
                    <w:lang w:val="en-US"/>
                  </w:rPr>
                  <w:t>(2022)</w:t>
                </w:r>
                <w:r w:rsidR="00EE2D24" w:rsidRPr="008D3817">
                  <w:rPr>
                    <w:sz w:val="16"/>
                    <w:szCs w:val="16"/>
                    <w:lang w:val="en-US"/>
                  </w:rPr>
                  <w:fldChar w:fldCharType="end"/>
                </w:r>
              </w:sdtContent>
            </w:sdt>
            <w:r w:rsidR="00E13FF1">
              <w:rPr>
                <w:sz w:val="16"/>
                <w:szCs w:val="16"/>
                <w:lang w:val="en-US"/>
              </w:rPr>
              <w:t>**</w:t>
            </w:r>
          </w:p>
        </w:tc>
        <w:tc>
          <w:tcPr>
            <w:tcW w:w="1701" w:type="dxa"/>
          </w:tcPr>
          <w:p w14:paraId="35CA2CAF" w14:textId="08DDC96F" w:rsidR="003D4328" w:rsidRPr="008D3817" w:rsidRDefault="003D4328" w:rsidP="00BA758C">
            <w:pPr>
              <w:rPr>
                <w:sz w:val="16"/>
                <w:szCs w:val="16"/>
                <w:lang w:val="en-US"/>
              </w:rPr>
            </w:pPr>
            <w:r w:rsidRPr="008D3817">
              <w:rPr>
                <w:sz w:val="16"/>
                <w:szCs w:val="16"/>
                <w:lang w:val="en-US"/>
              </w:rPr>
              <w:t>Copper</w:t>
            </w:r>
          </w:p>
        </w:tc>
        <w:tc>
          <w:tcPr>
            <w:tcW w:w="1701" w:type="dxa"/>
          </w:tcPr>
          <w:p w14:paraId="282108BF" w14:textId="7B28FD65" w:rsidR="003D4328" w:rsidRPr="008D3817" w:rsidRDefault="00AC1DD2" w:rsidP="00BA758C">
            <w:pPr>
              <w:rPr>
                <w:sz w:val="16"/>
                <w:szCs w:val="16"/>
                <w:lang w:val="en-US"/>
              </w:rPr>
            </w:pPr>
            <w:r w:rsidRPr="008D3817">
              <w:rPr>
                <w:sz w:val="16"/>
                <w:szCs w:val="16"/>
                <w:lang w:val="en-US"/>
              </w:rPr>
              <w:t>Japan</w:t>
            </w:r>
          </w:p>
        </w:tc>
        <w:tc>
          <w:tcPr>
            <w:tcW w:w="992" w:type="dxa"/>
          </w:tcPr>
          <w:p w14:paraId="165952B1" w14:textId="03077F36" w:rsidR="003D4328" w:rsidRPr="008D3817" w:rsidRDefault="00AC1DD2" w:rsidP="00BA758C">
            <w:pPr>
              <w:rPr>
                <w:sz w:val="16"/>
                <w:szCs w:val="16"/>
                <w:lang w:val="en-US"/>
              </w:rPr>
            </w:pPr>
            <w:r w:rsidRPr="008D3817">
              <w:rPr>
                <w:sz w:val="16"/>
                <w:szCs w:val="16"/>
                <w:lang w:val="en-US"/>
              </w:rPr>
              <w:t>1960-2015</w:t>
            </w:r>
          </w:p>
        </w:tc>
        <w:tc>
          <w:tcPr>
            <w:tcW w:w="1418" w:type="dxa"/>
          </w:tcPr>
          <w:p w14:paraId="7BC618D4" w14:textId="1B2D2642" w:rsidR="003D4328" w:rsidRPr="008D3817" w:rsidRDefault="00B90524" w:rsidP="00BA758C">
            <w:pPr>
              <w:rPr>
                <w:sz w:val="16"/>
                <w:szCs w:val="16"/>
                <w:lang w:val="en-US"/>
              </w:rPr>
            </w:pPr>
            <w:r w:rsidRPr="008D3817">
              <w:rPr>
                <w:sz w:val="16"/>
                <w:szCs w:val="16"/>
                <w:lang w:val="en-US"/>
              </w:rPr>
              <w:t>16 (in</w:t>
            </w:r>
            <w:r w:rsidR="00F7598B" w:rsidRPr="008D3817">
              <w:rPr>
                <w:sz w:val="16"/>
                <w:szCs w:val="16"/>
                <w:lang w:val="en-US"/>
              </w:rPr>
              <w:t xml:space="preserve"> 12 sectors)</w:t>
            </w:r>
          </w:p>
        </w:tc>
        <w:tc>
          <w:tcPr>
            <w:tcW w:w="1701" w:type="dxa"/>
          </w:tcPr>
          <w:p w14:paraId="79B3769F" w14:textId="2CCA9E8E" w:rsidR="003D4328" w:rsidRPr="008D3817" w:rsidRDefault="00D055CE" w:rsidP="00BA758C">
            <w:pPr>
              <w:rPr>
                <w:sz w:val="16"/>
                <w:szCs w:val="16"/>
                <w:lang w:val="en-US"/>
              </w:rPr>
            </w:pPr>
            <w:r w:rsidRPr="008D3817">
              <w:rPr>
                <w:sz w:val="16"/>
                <w:szCs w:val="16"/>
                <w:lang w:val="en-US"/>
              </w:rPr>
              <w:t>Japanese (1960-2015, ~5 yearly)</w:t>
            </w:r>
          </w:p>
        </w:tc>
        <w:tc>
          <w:tcPr>
            <w:tcW w:w="1701" w:type="dxa"/>
          </w:tcPr>
          <w:p w14:paraId="74DAAA78" w14:textId="421F22F1" w:rsidR="003D4328" w:rsidRPr="008D3817" w:rsidRDefault="00C5216D" w:rsidP="00BA758C">
            <w:pPr>
              <w:rPr>
                <w:sz w:val="16"/>
                <w:szCs w:val="16"/>
                <w:lang w:val="en-US"/>
              </w:rPr>
            </w:pPr>
            <w:r w:rsidRPr="008D3817">
              <w:rPr>
                <w:sz w:val="16"/>
                <w:szCs w:val="16"/>
                <w:lang w:val="en-US"/>
              </w:rPr>
              <w:t>Comparison to literature</w:t>
            </w:r>
          </w:p>
        </w:tc>
      </w:tr>
      <w:tr w:rsidR="003D4328" w:rsidRPr="00A41AAB" w14:paraId="3DCC3F48" w14:textId="77777777" w:rsidTr="00245015">
        <w:tc>
          <w:tcPr>
            <w:tcW w:w="736" w:type="dxa"/>
            <w:vMerge/>
            <w:textDirection w:val="btLr"/>
            <w:vAlign w:val="center"/>
          </w:tcPr>
          <w:p w14:paraId="5E66FC3B" w14:textId="5C54961F"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2FE740CC" w14:textId="3E8502A5" w:rsidR="003D4328" w:rsidRPr="000B31C6" w:rsidRDefault="003D4328" w:rsidP="00BA758C">
            <w:pPr>
              <w:jc w:val="left"/>
              <w:rPr>
                <w:sz w:val="16"/>
                <w:szCs w:val="16"/>
                <w:lang w:val="en-US"/>
              </w:rPr>
            </w:pPr>
            <w:r w:rsidRPr="000B31C6">
              <w:rPr>
                <w:sz w:val="16"/>
                <w:szCs w:val="16"/>
                <w:lang w:val="en-US"/>
              </w:rPr>
              <w:t>Partial Ghosh-</w:t>
            </w:r>
            <w:r w:rsidR="00DC2B3F">
              <w:rPr>
                <w:sz w:val="16"/>
                <w:szCs w:val="16"/>
                <w:lang w:val="en-US"/>
              </w:rPr>
              <w:t>Input-Output (IO)</w:t>
            </w:r>
          </w:p>
        </w:tc>
        <w:tc>
          <w:tcPr>
            <w:tcW w:w="1984" w:type="dxa"/>
          </w:tcPr>
          <w:p w14:paraId="55AD9206" w14:textId="56248006" w:rsidR="003D4328" w:rsidRPr="000B31C6" w:rsidRDefault="00EE15F2" w:rsidP="00BA758C">
            <w:pPr>
              <w:rPr>
                <w:sz w:val="16"/>
                <w:szCs w:val="16"/>
                <w:lang w:val="en-US"/>
              </w:rPr>
            </w:pPr>
            <w:sdt>
              <w:sdtPr>
                <w:rPr>
                  <w:sz w:val="16"/>
                  <w:szCs w:val="16"/>
                  <w:lang w:val="en-US"/>
                </w:rPr>
                <w:alias w:val="Don't edit this field"/>
                <w:tag w:val="CitaviPlaceholder#2e750253-c50a-4b32-8239-3aa6e40c57df"/>
                <w:id w:val="1441491260"/>
                <w:placeholder>
                  <w:docPart w:val="109F3240FB364828B265084CD2784505"/>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E2MWVmLTYwNjgtNDhkNS1iNzdiLTJmNzA1MzU5NWViZi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MyZTc1MDI1My1jNTBhLTRiMzItODIzOS0zYWE2ZTQwYzU3ZGYiLCJUZXh0IjoiQ2FvIGV0IGFsLiIsIldBSVZlcnNpb24iOiI2LjExLjAuMCJ9}</w:instrText>
                </w:r>
                <w:r w:rsidR="003D4328" w:rsidRPr="000B31C6">
                  <w:rPr>
                    <w:sz w:val="16"/>
                    <w:szCs w:val="16"/>
                    <w:lang w:val="en-US"/>
                  </w:rPr>
                  <w:fldChar w:fldCharType="separate"/>
                </w:r>
                <w:r w:rsidR="00866FFF">
                  <w:rPr>
                    <w:sz w:val="16"/>
                    <w:szCs w:val="16"/>
                    <w:lang w:val="en-US"/>
                  </w:rPr>
                  <w:t>Cao et al.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b8ccf8ec-126a-48e2-924b-9948a70a1afe"/>
                <w:id w:val="-1943522611"/>
                <w:placeholder>
                  <w:docPart w:val="B2B7FE5CCA744327AEBD3EC3AE9A649B"/>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ZmVhYmNiLTE0ZmMtNDFmYy04Y2Q3LWU2OWQxNWIyMTYyZi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I4Y2NmOGVjLTEyNmEtNDhlMi05MjRiLTk5NDhhNzBhMWFmZSIsIlRleHQiOiIoMjAxN2EpIiwiV0FJVmVyc2lvbiI6IjYuMTEuMC4wIn0=}</w:instrText>
                </w:r>
                <w:r w:rsidR="003D4328" w:rsidRPr="000B31C6">
                  <w:rPr>
                    <w:sz w:val="16"/>
                    <w:szCs w:val="16"/>
                    <w:lang w:val="en-US"/>
                  </w:rPr>
                  <w:fldChar w:fldCharType="separate"/>
                </w:r>
                <w:r w:rsidR="00866FFF">
                  <w:rPr>
                    <w:sz w:val="16"/>
                    <w:szCs w:val="16"/>
                    <w:lang w:val="en-US"/>
                  </w:rPr>
                  <w:t>(2017a)</w:t>
                </w:r>
                <w:r w:rsidR="003D4328" w:rsidRPr="000B31C6">
                  <w:rPr>
                    <w:sz w:val="16"/>
                    <w:szCs w:val="16"/>
                    <w:lang w:val="en-US"/>
                  </w:rPr>
                  <w:fldChar w:fldCharType="end"/>
                </w:r>
              </w:sdtContent>
            </w:sdt>
          </w:p>
        </w:tc>
        <w:tc>
          <w:tcPr>
            <w:tcW w:w="1701" w:type="dxa"/>
          </w:tcPr>
          <w:p w14:paraId="7EC7C7B1" w14:textId="7C000DF9" w:rsidR="003D4328" w:rsidRPr="000B31C6" w:rsidRDefault="003D4328" w:rsidP="00BA758C">
            <w:pPr>
              <w:rPr>
                <w:sz w:val="16"/>
                <w:szCs w:val="16"/>
                <w:lang w:val="en-US"/>
              </w:rPr>
            </w:pPr>
            <w:r w:rsidRPr="000B31C6">
              <w:rPr>
                <w:sz w:val="16"/>
                <w:szCs w:val="16"/>
                <w:lang w:val="en-US"/>
              </w:rPr>
              <w:t>Cement</w:t>
            </w:r>
          </w:p>
        </w:tc>
        <w:tc>
          <w:tcPr>
            <w:tcW w:w="1701" w:type="dxa"/>
          </w:tcPr>
          <w:p w14:paraId="11602796" w14:textId="279C2487" w:rsidR="003D4328" w:rsidRDefault="003D4328" w:rsidP="00BA758C">
            <w:pPr>
              <w:rPr>
                <w:sz w:val="16"/>
                <w:szCs w:val="16"/>
                <w:lang w:val="en-US"/>
              </w:rPr>
            </w:pPr>
            <w:r w:rsidRPr="000B31C6">
              <w:rPr>
                <w:sz w:val="16"/>
                <w:szCs w:val="16"/>
                <w:lang w:val="en-US"/>
              </w:rPr>
              <w:t>China</w:t>
            </w:r>
          </w:p>
        </w:tc>
        <w:tc>
          <w:tcPr>
            <w:tcW w:w="992" w:type="dxa"/>
          </w:tcPr>
          <w:p w14:paraId="44AC953D" w14:textId="5ECD2A7B" w:rsidR="003D4328" w:rsidRDefault="003D4328" w:rsidP="00BA758C">
            <w:pPr>
              <w:rPr>
                <w:sz w:val="16"/>
                <w:szCs w:val="16"/>
                <w:lang w:val="en-US"/>
              </w:rPr>
            </w:pPr>
            <w:r w:rsidRPr="000B31C6">
              <w:rPr>
                <w:sz w:val="16"/>
                <w:szCs w:val="16"/>
                <w:lang w:val="en-US"/>
              </w:rPr>
              <w:t>1970-2013</w:t>
            </w:r>
          </w:p>
        </w:tc>
        <w:tc>
          <w:tcPr>
            <w:tcW w:w="1418" w:type="dxa"/>
          </w:tcPr>
          <w:p w14:paraId="218C0F8E" w14:textId="703A5880" w:rsidR="003D4328" w:rsidRDefault="003D4328" w:rsidP="00BA758C">
            <w:pPr>
              <w:rPr>
                <w:sz w:val="16"/>
                <w:szCs w:val="16"/>
                <w:lang w:val="en-US"/>
              </w:rPr>
            </w:pPr>
            <w:r>
              <w:rPr>
                <w:sz w:val="16"/>
                <w:szCs w:val="16"/>
                <w:lang w:val="en-US"/>
              </w:rPr>
              <w:t>3</w:t>
            </w:r>
          </w:p>
        </w:tc>
        <w:tc>
          <w:tcPr>
            <w:tcW w:w="1701" w:type="dxa"/>
          </w:tcPr>
          <w:p w14:paraId="5144D77F" w14:textId="76288826" w:rsidR="003D4328" w:rsidRPr="000B31C6" w:rsidRDefault="003D4328" w:rsidP="00BA758C">
            <w:pPr>
              <w:rPr>
                <w:sz w:val="16"/>
                <w:szCs w:val="16"/>
                <w:lang w:val="en-US"/>
              </w:rPr>
            </w:pPr>
            <w:r>
              <w:rPr>
                <w:sz w:val="16"/>
                <w:szCs w:val="16"/>
                <w:lang w:val="en-US"/>
              </w:rPr>
              <w:t>E</w:t>
            </w:r>
            <w:r w:rsidR="00EC634D">
              <w:rPr>
                <w:sz w:val="16"/>
                <w:szCs w:val="16"/>
                <w:lang w:val="en-US"/>
              </w:rPr>
              <w:t>ora</w:t>
            </w:r>
            <w:r>
              <w:rPr>
                <w:sz w:val="16"/>
                <w:szCs w:val="16"/>
                <w:lang w:val="en-US"/>
              </w:rPr>
              <w:t xml:space="preserve"> </w:t>
            </w:r>
            <w:r w:rsidRPr="000B31C6">
              <w:rPr>
                <w:sz w:val="16"/>
                <w:szCs w:val="16"/>
                <w:lang w:val="en-US"/>
              </w:rPr>
              <w:t>national table 1970-2013</w:t>
            </w:r>
          </w:p>
        </w:tc>
        <w:tc>
          <w:tcPr>
            <w:tcW w:w="1701" w:type="dxa"/>
          </w:tcPr>
          <w:p w14:paraId="590C0943" w14:textId="032AE89D" w:rsidR="003D4328" w:rsidRPr="000B31C6" w:rsidRDefault="003D4328" w:rsidP="00BA758C">
            <w:pPr>
              <w:rPr>
                <w:sz w:val="16"/>
                <w:szCs w:val="16"/>
                <w:lang w:val="en-US"/>
              </w:rPr>
            </w:pPr>
            <w:r w:rsidRPr="000B31C6">
              <w:rPr>
                <w:sz w:val="16"/>
                <w:szCs w:val="16"/>
                <w:lang w:val="en-US"/>
              </w:rPr>
              <w:t>Statistics in mass 1999/2000</w:t>
            </w:r>
          </w:p>
        </w:tc>
      </w:tr>
      <w:tr w:rsidR="003D4328" w:rsidRPr="00284AF3" w14:paraId="3D01D847" w14:textId="77777777" w:rsidTr="00245015">
        <w:tc>
          <w:tcPr>
            <w:tcW w:w="736" w:type="dxa"/>
            <w:vMerge/>
          </w:tcPr>
          <w:p w14:paraId="5FA4953B" w14:textId="77777777" w:rsidR="003D4328" w:rsidRPr="000B31C6" w:rsidRDefault="003D4328" w:rsidP="00BA758C">
            <w:pPr>
              <w:rPr>
                <w:sz w:val="16"/>
                <w:szCs w:val="16"/>
                <w:lang w:val="en-US"/>
              </w:rPr>
            </w:pPr>
          </w:p>
        </w:tc>
        <w:tc>
          <w:tcPr>
            <w:tcW w:w="1953" w:type="dxa"/>
            <w:vMerge/>
          </w:tcPr>
          <w:p w14:paraId="47FDDDBD" w14:textId="77777777" w:rsidR="003D4328" w:rsidRPr="000B31C6" w:rsidRDefault="003D4328" w:rsidP="00BA758C">
            <w:pPr>
              <w:jc w:val="left"/>
              <w:rPr>
                <w:sz w:val="16"/>
                <w:szCs w:val="16"/>
                <w:lang w:val="en-US"/>
              </w:rPr>
            </w:pPr>
          </w:p>
        </w:tc>
        <w:tc>
          <w:tcPr>
            <w:tcW w:w="1984" w:type="dxa"/>
          </w:tcPr>
          <w:p w14:paraId="71306550" w14:textId="370F42CA" w:rsidR="003D4328" w:rsidRPr="000B31C6" w:rsidRDefault="00EE15F2" w:rsidP="00BA758C">
            <w:pPr>
              <w:rPr>
                <w:sz w:val="16"/>
                <w:szCs w:val="16"/>
                <w:lang w:val="en-US"/>
              </w:rPr>
            </w:pPr>
            <w:sdt>
              <w:sdtPr>
                <w:rPr>
                  <w:sz w:val="16"/>
                  <w:szCs w:val="16"/>
                  <w:lang w:val="en-US"/>
                </w:rPr>
                <w:alias w:val="Don't edit this field"/>
                <w:tag w:val="CitaviPlaceholder#1c3f9f4a-e730-4846-86b5-9d3dbda7f0dc"/>
                <w:id w:val="1490910059"/>
                <w:placeholder>
                  <w:docPart w:val="109F3240FB364828B265084CD2784505"/>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YThjZjNkLWViNDctNGJjOS04NWQyLWRlOGFlNmI0YWJjYi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xYzNmOWY0YS1lNzMwLTQ4NDYtODZiNS05ZDNkYmRhN2YwZGMiLCJUZXh0IjoiQXJ5YXByYXRhbWEgdW5kIFBhdWxpdWsiLCJXQUlWZXJzaW9uIjoiNi4xMS4wLjAifQ==}</w:instrText>
                </w:r>
                <w:r w:rsidR="003D4328" w:rsidRPr="000B31C6">
                  <w:rPr>
                    <w:sz w:val="16"/>
                    <w:szCs w:val="16"/>
                    <w:lang w:val="en-US"/>
                  </w:rPr>
                  <w:fldChar w:fldCharType="separate"/>
                </w:r>
                <w:r w:rsidR="00866FFF">
                  <w:rPr>
                    <w:sz w:val="16"/>
                    <w:szCs w:val="16"/>
                    <w:lang w:val="en-US"/>
                  </w:rPr>
                  <w:t>Aryapratama und Pauliuk</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5b2a3d38-47fd-4342-8fe2-7e895103abea"/>
                <w:id w:val="-1111968932"/>
                <w:placeholder>
                  <w:docPart w:val="B2B7FE5CCA744327AEBD3EC3AE9A649B"/>
                </w:placeholder>
              </w:sdtPr>
              <w:sdtEnd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DhjM2M4LWI4NmItNDk0NC04ZTZjLTAzN2E4OGQzZDczN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M1YjJhM2QzOC00N2ZkLTQzNDItOGZlMi03ZTg5NTEwM2FiZWEiLCJUZXh0IjoiKDIwMTkpIiwiV0FJVmVyc2lvbiI6IjYuMTEuMC4wIn0=}</w:instrText>
                </w:r>
                <w:r w:rsidR="003D4328" w:rsidRPr="000B31C6">
                  <w:rPr>
                    <w:sz w:val="16"/>
                    <w:szCs w:val="16"/>
                    <w:lang w:val="en-US"/>
                  </w:rPr>
                  <w:fldChar w:fldCharType="separate"/>
                </w:r>
                <w:r w:rsidR="00866FFF">
                  <w:rPr>
                    <w:sz w:val="16"/>
                    <w:szCs w:val="16"/>
                    <w:lang w:val="en-US"/>
                  </w:rPr>
                  <w:t>(2019)</w:t>
                </w:r>
                <w:r w:rsidR="003D4328" w:rsidRPr="000B31C6">
                  <w:rPr>
                    <w:sz w:val="16"/>
                    <w:szCs w:val="16"/>
                    <w:lang w:val="en-US"/>
                  </w:rPr>
                  <w:fldChar w:fldCharType="end"/>
                </w:r>
              </w:sdtContent>
            </w:sdt>
          </w:p>
        </w:tc>
        <w:tc>
          <w:tcPr>
            <w:tcW w:w="1701" w:type="dxa"/>
          </w:tcPr>
          <w:p w14:paraId="68AB9D1B" w14:textId="1F408BE2" w:rsidR="003D4328" w:rsidRPr="000B31C6" w:rsidRDefault="003D4328" w:rsidP="00BA758C">
            <w:pPr>
              <w:rPr>
                <w:sz w:val="16"/>
                <w:szCs w:val="16"/>
                <w:lang w:val="en-US"/>
              </w:rPr>
            </w:pPr>
            <w:r w:rsidRPr="000B31C6">
              <w:rPr>
                <w:sz w:val="16"/>
                <w:szCs w:val="16"/>
                <w:lang w:val="en-US"/>
              </w:rPr>
              <w:t xml:space="preserve">Wood </w:t>
            </w:r>
          </w:p>
        </w:tc>
        <w:tc>
          <w:tcPr>
            <w:tcW w:w="1701" w:type="dxa"/>
          </w:tcPr>
          <w:p w14:paraId="698C584A" w14:textId="04B53028" w:rsidR="003D4328" w:rsidRPr="000B31C6" w:rsidRDefault="003D4328" w:rsidP="00BA758C">
            <w:pPr>
              <w:rPr>
                <w:sz w:val="16"/>
                <w:szCs w:val="16"/>
                <w:lang w:val="en-US"/>
              </w:rPr>
            </w:pPr>
            <w:r w:rsidRPr="000B31C6">
              <w:rPr>
                <w:sz w:val="16"/>
                <w:szCs w:val="16"/>
                <w:lang w:val="en-US"/>
              </w:rPr>
              <w:t>Indonesia</w:t>
            </w:r>
          </w:p>
        </w:tc>
        <w:tc>
          <w:tcPr>
            <w:tcW w:w="992" w:type="dxa"/>
          </w:tcPr>
          <w:p w14:paraId="36A1D047" w14:textId="5331D30F" w:rsidR="003D4328" w:rsidRPr="000B31C6" w:rsidRDefault="003D4328" w:rsidP="00BA758C">
            <w:pPr>
              <w:rPr>
                <w:sz w:val="16"/>
                <w:szCs w:val="16"/>
                <w:lang w:val="en-US"/>
              </w:rPr>
            </w:pPr>
            <w:r w:rsidRPr="00A76D93">
              <w:rPr>
                <w:sz w:val="16"/>
                <w:szCs w:val="16"/>
                <w:lang w:val="en-US"/>
              </w:rPr>
              <w:t>1961-2016</w:t>
            </w:r>
          </w:p>
        </w:tc>
        <w:tc>
          <w:tcPr>
            <w:tcW w:w="1418" w:type="dxa"/>
          </w:tcPr>
          <w:p w14:paraId="73114242" w14:textId="1E432ED8" w:rsidR="003D4328" w:rsidRPr="000B31C6" w:rsidRDefault="003D4328" w:rsidP="00BA758C">
            <w:pPr>
              <w:rPr>
                <w:sz w:val="16"/>
                <w:szCs w:val="16"/>
                <w:lang w:val="en-US"/>
              </w:rPr>
            </w:pPr>
            <w:r>
              <w:rPr>
                <w:sz w:val="16"/>
                <w:szCs w:val="16"/>
                <w:lang w:val="en-US"/>
              </w:rPr>
              <w:t>6</w:t>
            </w:r>
          </w:p>
        </w:tc>
        <w:tc>
          <w:tcPr>
            <w:tcW w:w="1701" w:type="dxa"/>
          </w:tcPr>
          <w:p w14:paraId="1AB6F625" w14:textId="153D7DD6" w:rsidR="003D4328" w:rsidRPr="000B31C6" w:rsidRDefault="003D4328" w:rsidP="00BA758C">
            <w:pPr>
              <w:rPr>
                <w:sz w:val="16"/>
                <w:szCs w:val="16"/>
                <w:lang w:val="en-US"/>
              </w:rPr>
            </w:pPr>
            <w:r w:rsidRPr="000B31C6">
              <w:rPr>
                <w:sz w:val="16"/>
                <w:szCs w:val="16"/>
                <w:lang w:val="en-US"/>
              </w:rPr>
              <w:t>Indonesian 2010</w:t>
            </w:r>
          </w:p>
        </w:tc>
        <w:tc>
          <w:tcPr>
            <w:tcW w:w="1701" w:type="dxa"/>
          </w:tcPr>
          <w:p w14:paraId="780D9B0A" w14:textId="1C16D3A9" w:rsidR="003D4328" w:rsidRPr="000B31C6" w:rsidRDefault="003D4328" w:rsidP="00BA758C">
            <w:pPr>
              <w:rPr>
                <w:sz w:val="16"/>
                <w:szCs w:val="16"/>
                <w:lang w:val="en-US"/>
              </w:rPr>
            </w:pPr>
            <w:r w:rsidRPr="00EA7BC1">
              <w:rPr>
                <w:sz w:val="16"/>
                <w:szCs w:val="16"/>
                <w:lang w:val="en-US"/>
              </w:rPr>
              <w:t>No</w:t>
            </w:r>
          </w:p>
        </w:tc>
      </w:tr>
      <w:tr w:rsidR="003D4328" w:rsidRPr="000B31C6" w14:paraId="096DD7A5" w14:textId="77777777" w:rsidTr="00245015">
        <w:trPr>
          <w:trHeight w:val="357"/>
        </w:trPr>
        <w:tc>
          <w:tcPr>
            <w:tcW w:w="736" w:type="dxa"/>
            <w:vMerge/>
          </w:tcPr>
          <w:p w14:paraId="0AD2E933" w14:textId="77777777" w:rsidR="003D4328" w:rsidRPr="000B31C6" w:rsidRDefault="003D4328" w:rsidP="004B1FEB">
            <w:pPr>
              <w:rPr>
                <w:sz w:val="16"/>
                <w:szCs w:val="16"/>
                <w:lang w:val="en-US"/>
              </w:rPr>
            </w:pPr>
          </w:p>
        </w:tc>
        <w:tc>
          <w:tcPr>
            <w:tcW w:w="1953" w:type="dxa"/>
            <w:vMerge w:val="restart"/>
          </w:tcPr>
          <w:p w14:paraId="5848EEFE" w14:textId="21A7C9A9" w:rsidR="003D4328" w:rsidRPr="000B31C6" w:rsidRDefault="003D4328" w:rsidP="004B1FEB">
            <w:pPr>
              <w:jc w:val="left"/>
              <w:rPr>
                <w:sz w:val="16"/>
                <w:szCs w:val="16"/>
                <w:lang w:val="en-US"/>
              </w:rPr>
            </w:pPr>
            <w:r w:rsidRPr="000B31C6">
              <w:rPr>
                <w:sz w:val="16"/>
                <w:szCs w:val="16"/>
                <w:lang w:val="en-US"/>
              </w:rPr>
              <w:t xml:space="preserve">Ghosh-IO </w:t>
            </w:r>
            <w:r w:rsidR="00DC2B3F">
              <w:rPr>
                <w:sz w:val="16"/>
                <w:szCs w:val="16"/>
                <w:lang w:val="en-US"/>
              </w:rPr>
              <w:t>Absorbin</w:t>
            </w:r>
            <w:r w:rsidR="00E77506">
              <w:rPr>
                <w:sz w:val="16"/>
                <w:szCs w:val="16"/>
                <w:lang w:val="en-US"/>
              </w:rPr>
              <w:t xml:space="preserve">g </w:t>
            </w:r>
            <w:r w:rsidR="00DC2B3F">
              <w:rPr>
                <w:sz w:val="16"/>
                <w:szCs w:val="16"/>
                <w:lang w:val="en-US"/>
              </w:rPr>
              <w:t>Markov Chains (</w:t>
            </w:r>
            <w:r w:rsidRPr="000B31C6">
              <w:rPr>
                <w:sz w:val="16"/>
                <w:szCs w:val="16"/>
                <w:lang w:val="en-US"/>
              </w:rPr>
              <w:t>AMC</w:t>
            </w:r>
            <w:r w:rsidR="00DC2B3F">
              <w:rPr>
                <w:sz w:val="16"/>
                <w:szCs w:val="16"/>
                <w:lang w:val="en-US"/>
              </w:rPr>
              <w:t>)</w:t>
            </w:r>
          </w:p>
        </w:tc>
        <w:tc>
          <w:tcPr>
            <w:tcW w:w="1984" w:type="dxa"/>
          </w:tcPr>
          <w:p w14:paraId="01055939" w14:textId="134C079C" w:rsidR="003D4328" w:rsidRPr="000B31C6" w:rsidRDefault="00EE15F2" w:rsidP="004B1FEB">
            <w:pPr>
              <w:rPr>
                <w:sz w:val="16"/>
                <w:szCs w:val="16"/>
                <w:lang w:val="en-US"/>
              </w:rPr>
            </w:pPr>
            <w:sdt>
              <w:sdtPr>
                <w:rPr>
                  <w:sz w:val="16"/>
                  <w:szCs w:val="16"/>
                  <w:lang w:val="en-US"/>
                </w:rPr>
                <w:alias w:val="Don't edit this field"/>
                <w:tag w:val="CitaviPlaceholder#6152d8ab-b4b4-4c63-b897-23e938268f98"/>
                <w:id w:val="-1091537530"/>
                <w:placeholder>
                  <w:docPart w:val="17A49096206C4A8DAA8CADFEB378A6A5"/>
                </w:placeholder>
              </w:sdtPr>
              <w:sdtEnd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MTAwN2EwLTlkYzAtNGMwZi05OWZmLWVmM2VmOWYxY2ExO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YxNTJkOGFiLWI0YjQtNGM2My1iODk3LTIzZTkzODI2OGY5OCIsIlRleHQiOiJEdWNoaW4gdW5kIExldmluZSIsIldBSVZlcnNpb24iOiI2LjExLjAuMCJ9}</w:instrText>
                </w:r>
                <w:r w:rsidR="003D4328" w:rsidRPr="000B31C6">
                  <w:rPr>
                    <w:sz w:val="16"/>
                    <w:szCs w:val="16"/>
                    <w:lang w:val="en-US"/>
                  </w:rPr>
                  <w:fldChar w:fldCharType="separate"/>
                </w:r>
                <w:r w:rsidR="00866FFF">
                  <w:rPr>
                    <w:sz w:val="16"/>
                    <w:szCs w:val="16"/>
                    <w:lang w:val="en-US"/>
                  </w:rPr>
                  <w:t>Duchin und Levine</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4dc1bbef-00a8-4e8b-9011-854f56a6b621"/>
                <w:id w:val="2010243589"/>
                <w:placeholder>
                  <w:docPart w:val="FDB02E4ED8654B4EBAE5AD29E63EBE39"/>
                </w:placeholder>
              </w:sdtPr>
              <w:sdtEnd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mYwZjZlLWE4YTgtNDQ1OS05NTQ2LWE4MGY4M2MzNGIyO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zRkYzFiYmVmLTAwYTgtNGU4Yi05MDExLTg1NGY1NmE2YjYyMSIsIlRleHQiOiIoMjAxMCkiLCJXQUlWZXJzaW9uIjoiNi4xMS4wLjAifQ==}</w:instrText>
                </w:r>
                <w:r w:rsidR="003D4328" w:rsidRPr="000B31C6">
                  <w:rPr>
                    <w:sz w:val="16"/>
                    <w:szCs w:val="16"/>
                    <w:lang w:val="en-US"/>
                  </w:rPr>
                  <w:fldChar w:fldCharType="separate"/>
                </w:r>
                <w:r w:rsidR="00866FFF">
                  <w:rPr>
                    <w:sz w:val="16"/>
                    <w:szCs w:val="16"/>
                    <w:lang w:val="en-US"/>
                  </w:rPr>
                  <w:t>(2010)</w:t>
                </w:r>
                <w:r w:rsidR="003D4328" w:rsidRPr="000B31C6">
                  <w:rPr>
                    <w:sz w:val="16"/>
                    <w:szCs w:val="16"/>
                    <w:lang w:val="en-US"/>
                  </w:rPr>
                  <w:fldChar w:fldCharType="end"/>
                </w:r>
              </w:sdtContent>
            </w:sdt>
            <w:r w:rsidR="003D4328">
              <w:rPr>
                <w:sz w:val="16"/>
                <w:szCs w:val="16"/>
                <w:lang w:val="en-US"/>
              </w:rPr>
              <w:t xml:space="preserve"> </w:t>
            </w:r>
          </w:p>
        </w:tc>
        <w:tc>
          <w:tcPr>
            <w:tcW w:w="1701" w:type="dxa"/>
          </w:tcPr>
          <w:p w14:paraId="453C961B" w14:textId="77777777" w:rsidR="003D4328" w:rsidRPr="000B31C6" w:rsidRDefault="003D4328" w:rsidP="004B1FEB">
            <w:pPr>
              <w:rPr>
                <w:sz w:val="16"/>
                <w:szCs w:val="16"/>
                <w:lang w:val="en-US"/>
              </w:rPr>
            </w:pPr>
            <w:r w:rsidRPr="000B31C6">
              <w:rPr>
                <w:sz w:val="16"/>
                <w:szCs w:val="16"/>
                <w:lang w:val="en-US"/>
              </w:rPr>
              <w:t>Exemplary</w:t>
            </w:r>
            <w:r>
              <w:rPr>
                <w:sz w:val="16"/>
                <w:szCs w:val="16"/>
                <w:lang w:val="en-US"/>
              </w:rPr>
              <w:t xml:space="preserve"> ‘resource’</w:t>
            </w:r>
            <w:r w:rsidRPr="000B31C6">
              <w:rPr>
                <w:sz w:val="16"/>
                <w:szCs w:val="16"/>
                <w:lang w:val="en-US"/>
              </w:rPr>
              <w:t xml:space="preserve"> </w:t>
            </w:r>
          </w:p>
        </w:tc>
        <w:tc>
          <w:tcPr>
            <w:tcW w:w="1701" w:type="dxa"/>
          </w:tcPr>
          <w:p w14:paraId="28F0C159" w14:textId="2FFCCD2F" w:rsidR="003D4328" w:rsidRPr="004B1FEB" w:rsidRDefault="00E77506" w:rsidP="004B1FEB">
            <w:pPr>
              <w:rPr>
                <w:sz w:val="16"/>
                <w:szCs w:val="16"/>
                <w:lang w:val="en-US"/>
              </w:rPr>
            </w:pPr>
            <w:r w:rsidRPr="004B1FEB">
              <w:rPr>
                <w:sz w:val="16"/>
                <w:szCs w:val="16"/>
                <w:lang w:val="en-US"/>
              </w:rPr>
              <w:t>exemplary</w:t>
            </w:r>
          </w:p>
        </w:tc>
        <w:tc>
          <w:tcPr>
            <w:tcW w:w="992" w:type="dxa"/>
          </w:tcPr>
          <w:p w14:paraId="77067D7E" w14:textId="2637CCCA" w:rsidR="003D4328" w:rsidRPr="004B1FEB" w:rsidRDefault="00E77506" w:rsidP="004B1FEB">
            <w:pPr>
              <w:rPr>
                <w:sz w:val="16"/>
                <w:szCs w:val="16"/>
                <w:lang w:val="en-US"/>
              </w:rPr>
            </w:pPr>
            <w:r w:rsidRPr="004B1FEB">
              <w:rPr>
                <w:sz w:val="16"/>
                <w:szCs w:val="16"/>
                <w:lang w:val="en-US"/>
              </w:rPr>
              <w:t>exemplary</w:t>
            </w:r>
          </w:p>
        </w:tc>
        <w:tc>
          <w:tcPr>
            <w:tcW w:w="1418" w:type="dxa"/>
          </w:tcPr>
          <w:p w14:paraId="2BCCD4A2" w14:textId="44D3AD43" w:rsidR="003D4328" w:rsidRPr="000B31C6" w:rsidRDefault="003D4328" w:rsidP="004B1FEB">
            <w:pPr>
              <w:rPr>
                <w:sz w:val="16"/>
                <w:szCs w:val="16"/>
                <w:lang w:val="en-US"/>
              </w:rPr>
            </w:pPr>
            <w:r>
              <w:rPr>
                <w:sz w:val="16"/>
                <w:szCs w:val="16"/>
                <w:lang w:val="en-US"/>
              </w:rPr>
              <w:t xml:space="preserve">3 </w:t>
            </w:r>
            <w:r w:rsidR="00E77506" w:rsidRPr="004B1FEB">
              <w:rPr>
                <w:sz w:val="16"/>
                <w:szCs w:val="16"/>
                <w:lang w:val="en-US"/>
              </w:rPr>
              <w:t>exemplary</w:t>
            </w:r>
          </w:p>
        </w:tc>
        <w:tc>
          <w:tcPr>
            <w:tcW w:w="1701" w:type="dxa"/>
          </w:tcPr>
          <w:p w14:paraId="40575EB4" w14:textId="3CEBD697" w:rsidR="003D4328" w:rsidRPr="000B31C6" w:rsidRDefault="00E77506" w:rsidP="004B1FEB">
            <w:pPr>
              <w:rPr>
                <w:sz w:val="16"/>
                <w:szCs w:val="16"/>
                <w:lang w:val="en-US"/>
              </w:rPr>
            </w:pPr>
            <w:r w:rsidRPr="004B1FEB">
              <w:rPr>
                <w:sz w:val="16"/>
                <w:szCs w:val="16"/>
                <w:lang w:val="en-US"/>
              </w:rPr>
              <w:t>exemplary</w:t>
            </w:r>
          </w:p>
        </w:tc>
        <w:tc>
          <w:tcPr>
            <w:tcW w:w="1701" w:type="dxa"/>
          </w:tcPr>
          <w:p w14:paraId="72D8FCF9" w14:textId="7369A09A" w:rsidR="003D4328" w:rsidRPr="000B31C6" w:rsidRDefault="003D4328" w:rsidP="004B1FEB">
            <w:pPr>
              <w:rPr>
                <w:sz w:val="16"/>
                <w:szCs w:val="16"/>
                <w:lang w:val="en-US"/>
              </w:rPr>
            </w:pPr>
            <w:r w:rsidRPr="000B31C6">
              <w:rPr>
                <w:sz w:val="16"/>
                <w:szCs w:val="16"/>
                <w:lang w:val="en-US"/>
              </w:rPr>
              <w:t>-</w:t>
            </w:r>
          </w:p>
        </w:tc>
      </w:tr>
      <w:tr w:rsidR="003D4328" w:rsidRPr="00284AF3" w14:paraId="4ABD7CA0" w14:textId="77777777" w:rsidTr="00245015">
        <w:tc>
          <w:tcPr>
            <w:tcW w:w="736" w:type="dxa"/>
            <w:vMerge/>
          </w:tcPr>
          <w:p w14:paraId="55F679BB" w14:textId="77777777" w:rsidR="003D4328" w:rsidRPr="000B31C6" w:rsidRDefault="003D4328" w:rsidP="004B1FEB">
            <w:pPr>
              <w:rPr>
                <w:sz w:val="16"/>
                <w:szCs w:val="16"/>
                <w:lang w:val="en-US"/>
              </w:rPr>
            </w:pPr>
          </w:p>
        </w:tc>
        <w:tc>
          <w:tcPr>
            <w:tcW w:w="1953" w:type="dxa"/>
            <w:vMerge/>
          </w:tcPr>
          <w:p w14:paraId="6BA8DBE3" w14:textId="77777777" w:rsidR="003D4328" w:rsidRPr="000B31C6" w:rsidRDefault="003D4328" w:rsidP="004B1FEB">
            <w:pPr>
              <w:rPr>
                <w:sz w:val="16"/>
                <w:szCs w:val="16"/>
                <w:lang w:val="en-US"/>
              </w:rPr>
            </w:pPr>
          </w:p>
        </w:tc>
        <w:tc>
          <w:tcPr>
            <w:tcW w:w="1984" w:type="dxa"/>
          </w:tcPr>
          <w:p w14:paraId="48089551" w14:textId="368217FB" w:rsidR="003D4328" w:rsidRPr="00683608" w:rsidRDefault="00EE15F2" w:rsidP="004B1FEB">
            <w:pPr>
              <w:rPr>
                <w:sz w:val="16"/>
                <w:szCs w:val="16"/>
                <w:lang w:val="en-US"/>
              </w:rPr>
            </w:pPr>
            <w:sdt>
              <w:sdtPr>
                <w:rPr>
                  <w:sz w:val="16"/>
                  <w:szCs w:val="16"/>
                  <w:lang w:val="en-US"/>
                </w:rPr>
                <w:alias w:val="Don't edit this field"/>
                <w:tag w:val="CitaviPlaceholder#306d5ead-9ef7-4ac8-b66d-43678d95685d"/>
                <w:id w:val="620492334"/>
                <w:placeholder>
                  <w:docPart w:val="E37226EAA24D42D99D4E604503CCF454"/>
                </w:placeholder>
              </w:sdtPr>
              <w:sdtEnd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2FjNTNjLWE3NzUtNGQzZC1iNmQzLTQyNzVhNDgyYjUzYi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MwNmQ1ZWFkLTllZjctNGFjOC1iNjZkLTQzNjc4ZDk1Njg1ZCIsIlRleHQiOiJEdWNoaW4gdW5kIExldmluZSIsIldBSVZlcnNpb24iOiI2LjExLjAuMCJ9}</w:instrText>
                </w:r>
                <w:r w:rsidR="003D4328" w:rsidRPr="000B31C6">
                  <w:rPr>
                    <w:sz w:val="16"/>
                    <w:szCs w:val="16"/>
                    <w:lang w:val="en-US"/>
                  </w:rPr>
                  <w:fldChar w:fldCharType="separate"/>
                </w:r>
                <w:r w:rsidR="00866FFF">
                  <w:rPr>
                    <w:sz w:val="16"/>
                    <w:szCs w:val="16"/>
                    <w:lang w:val="en-US"/>
                  </w:rPr>
                  <w:t>Duchin und Levine</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ac83a5e2-56b9-4659-b1f0-3c5cf281d9b3"/>
                <w:id w:val="-2040039883"/>
                <w:placeholder>
                  <w:docPart w:val="E37226EAA24D42D99D4E604503CCF454"/>
                </w:placeholder>
              </w:sdtPr>
              <w:sdtEnd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MTU0YTI0LTAyZWItNDEyOC1iZDJjLWMwZjhlMzdlN2MwM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2FjODNhNWUyLTU2YjktNDY1OS1iMWYwLTNjNWNmMjgxZDliMyIsIlRleHQiOiIoMjAxMykiLCJXQUlWZXJzaW9uIjoiNi4xMS4wLjAifQ==}</w:instrText>
                </w:r>
                <w:r w:rsidR="003D4328" w:rsidRPr="000B31C6">
                  <w:rPr>
                    <w:sz w:val="16"/>
                    <w:szCs w:val="16"/>
                    <w:lang w:val="en-US"/>
                  </w:rPr>
                  <w:fldChar w:fldCharType="separate"/>
                </w:r>
                <w:r w:rsidR="00866FFF">
                  <w:rPr>
                    <w:sz w:val="16"/>
                    <w:szCs w:val="16"/>
                    <w:lang w:val="en-US"/>
                  </w:rPr>
                  <w:t>(2013)</w:t>
                </w:r>
                <w:r w:rsidR="003D4328" w:rsidRPr="000B31C6">
                  <w:rPr>
                    <w:sz w:val="16"/>
                    <w:szCs w:val="16"/>
                    <w:lang w:val="en-US"/>
                  </w:rPr>
                  <w:fldChar w:fldCharType="end"/>
                </w:r>
              </w:sdtContent>
            </w:sdt>
          </w:p>
        </w:tc>
        <w:tc>
          <w:tcPr>
            <w:tcW w:w="1701" w:type="dxa"/>
          </w:tcPr>
          <w:p w14:paraId="0C551607" w14:textId="7D37857D" w:rsidR="003D4328" w:rsidRPr="008D3817" w:rsidRDefault="003D4328" w:rsidP="004B1FEB">
            <w:pPr>
              <w:rPr>
                <w:sz w:val="16"/>
                <w:szCs w:val="16"/>
                <w:lang w:val="en-US"/>
              </w:rPr>
            </w:pPr>
            <w:r w:rsidRPr="008D3817">
              <w:rPr>
                <w:sz w:val="16"/>
                <w:szCs w:val="16"/>
                <w:lang w:val="en-US"/>
              </w:rPr>
              <w:t>‘Ores’</w:t>
            </w:r>
          </w:p>
        </w:tc>
        <w:tc>
          <w:tcPr>
            <w:tcW w:w="1701" w:type="dxa"/>
          </w:tcPr>
          <w:p w14:paraId="38584CE0" w14:textId="238AD7B5" w:rsidR="003D4328" w:rsidRPr="008D3817" w:rsidRDefault="003D4328" w:rsidP="004B1FEB">
            <w:pPr>
              <w:rPr>
                <w:sz w:val="16"/>
                <w:szCs w:val="16"/>
                <w:lang w:val="en-US"/>
              </w:rPr>
            </w:pPr>
            <w:r w:rsidRPr="008D3817">
              <w:rPr>
                <w:sz w:val="16"/>
                <w:szCs w:val="16"/>
                <w:lang w:val="en-US"/>
              </w:rPr>
              <w:t>Global, 3 regions</w:t>
            </w:r>
          </w:p>
        </w:tc>
        <w:tc>
          <w:tcPr>
            <w:tcW w:w="992" w:type="dxa"/>
          </w:tcPr>
          <w:p w14:paraId="2FC54AA4" w14:textId="340442D6" w:rsidR="003D4328" w:rsidRPr="004B1FEB" w:rsidRDefault="003D4328" w:rsidP="004B1FEB">
            <w:pPr>
              <w:rPr>
                <w:sz w:val="16"/>
                <w:szCs w:val="16"/>
                <w:lang w:val="en-US"/>
              </w:rPr>
            </w:pPr>
            <w:r w:rsidRPr="004B1FEB">
              <w:rPr>
                <w:sz w:val="16"/>
                <w:szCs w:val="16"/>
                <w:lang w:val="en-US"/>
              </w:rPr>
              <w:t>1990</w:t>
            </w:r>
          </w:p>
        </w:tc>
        <w:tc>
          <w:tcPr>
            <w:tcW w:w="1418" w:type="dxa"/>
          </w:tcPr>
          <w:p w14:paraId="422AB270" w14:textId="50D005C9" w:rsidR="003D4328" w:rsidRPr="00683608" w:rsidRDefault="003D4328" w:rsidP="004B1FEB">
            <w:pPr>
              <w:rPr>
                <w:sz w:val="16"/>
                <w:szCs w:val="16"/>
                <w:lang w:val="en-US"/>
              </w:rPr>
            </w:pPr>
            <w:r>
              <w:rPr>
                <w:sz w:val="16"/>
                <w:szCs w:val="16"/>
                <w:lang w:val="en-US"/>
              </w:rPr>
              <w:t>4</w:t>
            </w:r>
          </w:p>
        </w:tc>
        <w:tc>
          <w:tcPr>
            <w:tcW w:w="1701" w:type="dxa"/>
          </w:tcPr>
          <w:p w14:paraId="373AB69A" w14:textId="6C0620F1" w:rsidR="003D4328" w:rsidRPr="00683608" w:rsidRDefault="003D4328" w:rsidP="004B1FEB">
            <w:pPr>
              <w:rPr>
                <w:sz w:val="16"/>
                <w:szCs w:val="16"/>
                <w:lang w:val="en-US"/>
              </w:rPr>
            </w:pPr>
            <w:r w:rsidRPr="00683608">
              <w:rPr>
                <w:sz w:val="16"/>
                <w:szCs w:val="16"/>
                <w:lang w:val="en-US"/>
              </w:rPr>
              <w:t>WTMBT 3 regions</w:t>
            </w:r>
          </w:p>
        </w:tc>
        <w:tc>
          <w:tcPr>
            <w:tcW w:w="1701" w:type="dxa"/>
          </w:tcPr>
          <w:p w14:paraId="627C044A" w14:textId="4834EA02" w:rsidR="003D4328" w:rsidRPr="00683608" w:rsidRDefault="003D4328" w:rsidP="004B1FEB">
            <w:pPr>
              <w:rPr>
                <w:sz w:val="16"/>
                <w:szCs w:val="16"/>
                <w:lang w:val="en-US"/>
              </w:rPr>
            </w:pPr>
            <w:r w:rsidRPr="00683608">
              <w:rPr>
                <w:sz w:val="16"/>
                <w:szCs w:val="16"/>
                <w:lang w:val="en-US"/>
              </w:rPr>
              <w:t>-</w:t>
            </w:r>
          </w:p>
        </w:tc>
      </w:tr>
    </w:tbl>
    <w:p w14:paraId="25E1C40C" w14:textId="2C8BF866" w:rsidR="007D1E7F" w:rsidRPr="00883C00" w:rsidRDefault="002E0869" w:rsidP="0012140F">
      <w:pPr>
        <w:spacing w:line="240" w:lineRule="auto"/>
        <w:rPr>
          <w:sz w:val="12"/>
          <w:szCs w:val="12"/>
          <w:lang w:val="en-US"/>
        </w:rPr>
        <w:sectPr w:rsidR="007D1E7F" w:rsidRPr="00883C00" w:rsidSect="0008121B">
          <w:pgSz w:w="16838" w:h="11906" w:orient="landscape"/>
          <w:pgMar w:top="1440" w:right="1440" w:bottom="1440" w:left="1440" w:header="708" w:footer="708" w:gutter="0"/>
          <w:cols w:space="708"/>
          <w:docGrid w:linePitch="360"/>
        </w:sectPr>
      </w:pPr>
      <w:r w:rsidRPr="00D21393">
        <w:rPr>
          <w:sz w:val="12"/>
          <w:szCs w:val="12"/>
          <w:lang w:val="en-US"/>
        </w:rPr>
        <w:t xml:space="preserve">*of </w:t>
      </w:r>
      <w:r w:rsidR="00A41AAB" w:rsidRPr="00D21393">
        <w:rPr>
          <w:sz w:val="12"/>
          <w:szCs w:val="12"/>
          <w:lang w:val="en-US"/>
        </w:rPr>
        <w:t>end-use shares</w:t>
      </w:r>
      <w:r w:rsidR="00E13FF1" w:rsidRPr="00D21393">
        <w:rPr>
          <w:sz w:val="12"/>
          <w:szCs w:val="12"/>
          <w:lang w:val="en-US"/>
        </w:rPr>
        <w:t>, **Yokoi et al. (</w:t>
      </w:r>
      <w:r w:rsidR="009D7A11" w:rsidRPr="00D21393">
        <w:rPr>
          <w:sz w:val="12"/>
          <w:szCs w:val="12"/>
          <w:lang w:val="en-US"/>
        </w:rPr>
        <w:t>2018,</w:t>
      </w:r>
      <w:r w:rsidR="00E13FF1" w:rsidRPr="00D21393">
        <w:rPr>
          <w:sz w:val="12"/>
          <w:szCs w:val="12"/>
          <w:lang w:val="en-US"/>
        </w:rPr>
        <w:t xml:space="preserve">2022) also apply transaction specific prices (in a price </w:t>
      </w:r>
      <w:r w:rsidR="00E77506" w:rsidRPr="00D21393">
        <w:rPr>
          <w:sz w:val="12"/>
          <w:szCs w:val="12"/>
          <w:lang w:val="en-US"/>
        </w:rPr>
        <w:t>extension</w:t>
      </w:r>
      <w:r w:rsidR="00E13FF1" w:rsidRPr="00D21393">
        <w:rPr>
          <w:sz w:val="12"/>
          <w:szCs w:val="12"/>
          <w:lang w:val="en-US"/>
        </w:rPr>
        <w:t xml:space="preserve">), </w:t>
      </w:r>
      <w:r w:rsidR="00A41AAB" w:rsidRPr="00D21393">
        <w:rPr>
          <w:sz w:val="12"/>
          <w:szCs w:val="12"/>
          <w:lang w:val="en-US"/>
        </w:rPr>
        <w:t>*</w:t>
      </w:r>
      <w:r w:rsidR="00E13FF1" w:rsidRPr="00D21393">
        <w:rPr>
          <w:sz w:val="12"/>
          <w:szCs w:val="12"/>
          <w:lang w:val="en-US"/>
        </w:rPr>
        <w:t>*</w:t>
      </w:r>
      <w:r w:rsidR="00A41AAB" w:rsidRPr="00D21393">
        <w:rPr>
          <w:sz w:val="12"/>
          <w:szCs w:val="12"/>
          <w:lang w:val="en-US"/>
        </w:rPr>
        <w:t>*multiple other studies apply WIO-MFA</w:t>
      </w:r>
      <w:r w:rsidR="00EF33CC" w:rsidRPr="00D21393">
        <w:rPr>
          <w:sz w:val="12"/>
          <w:szCs w:val="12"/>
          <w:lang w:val="en-US"/>
        </w:rPr>
        <w:t>,</w:t>
      </w:r>
      <w:r w:rsidR="00E77506">
        <w:rPr>
          <w:sz w:val="12"/>
          <w:szCs w:val="12"/>
          <w:lang w:val="en-US"/>
        </w:rPr>
        <w:t xml:space="preserve"> </w:t>
      </w:r>
      <w:r w:rsidR="00A41AAB" w:rsidRPr="00D21393">
        <w:rPr>
          <w:sz w:val="12"/>
          <w:szCs w:val="12"/>
          <w:lang w:val="en-US"/>
        </w:rPr>
        <w:t xml:space="preserve">mostly in </w:t>
      </w:r>
      <w:r w:rsidR="00EF33CC" w:rsidRPr="00D21393">
        <w:rPr>
          <w:sz w:val="12"/>
          <w:szCs w:val="12"/>
          <w:lang w:val="en-US"/>
        </w:rPr>
        <w:t>static studies looking at a single year</w:t>
      </w:r>
      <w:r w:rsidR="00A41AAB" w:rsidRPr="00D21393">
        <w:rPr>
          <w:sz w:val="12"/>
          <w:szCs w:val="12"/>
          <w:lang w:val="en-US"/>
        </w:rPr>
        <w:t xml:space="preserve">, e.g. in substance case studies </w:t>
      </w:r>
      <w:sdt>
        <w:sdtPr>
          <w:rPr>
            <w:sz w:val="12"/>
            <w:szCs w:val="12"/>
            <w:lang w:val="en-US"/>
          </w:rPr>
          <w:alias w:val="Don't edit this field"/>
          <w:tag w:val="CitaviPlaceholder#c8d518af-a751-4d56-854a-6be9934dd52a"/>
          <w:id w:val="-401835235"/>
          <w:placeholder>
            <w:docPart w:val="217468103C614B50ABA2CB161934DBA8"/>
          </w:placeholder>
        </w:sdtPr>
        <w:sdtEnd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jkxMmYxLTBhNGUtNDY3Ni1hYjNjLTgzZDdjMjFmYTAxYiIsIlJhbmdlTGVuZ3RoIjoxNSwiUmVmZXJlbmNlSWQiOiI2MGZjMGZmYy00OTYyLTQxMDgtYWU0ZS0zM2YxMzU3OWFhNG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ExL2ouMTUzMC05MjkwLjIwMDkuMDAxNTM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xNTMwLTkyOTAuMjAwOS4wMDE1My54IiwiVXJpU3RyaW5nIjoiaHR0cHM6Ly9kb2kub3JnLzEwLjExMTEvai4xNTMwLTkyOTAuMjAwOS4wMDE1My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}</w:instrText>
          </w:r>
          <w:r w:rsidR="00A41AAB" w:rsidRPr="00D21393">
            <w:rPr>
              <w:sz w:val="12"/>
              <w:szCs w:val="12"/>
              <w:lang w:val="en-US"/>
            </w:rPr>
            <w:fldChar w:fldCharType="separate"/>
          </w:r>
          <w:r w:rsidR="00866FFF">
            <w:rPr>
              <w:sz w:val="12"/>
              <w:szCs w:val="12"/>
              <w:lang w:val="en-US"/>
            </w:rPr>
            <w:t>Nakamura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aa030bf3-9d3f-4287-b735-3c35c233d4e3"/>
          <w:id w:val="614337602"/>
          <w:placeholder>
            <w:docPart w:val="217468103C614B50ABA2CB161934DBA8"/>
          </w:placeholder>
        </w:sdtPr>
        <w:sdtEnd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MjdmZjcxLTY1MjUtNGNjMy05Yzg4LTgyOWEyZjUwYTE0MyIsIlJhbmdlTGVuZ3RoIjo2LCJSZWZlcmVuY2VJZCI6IjYwZmMwZmZjLTQ5NjItNDEwOC1hZTRlLTMzZjEzNTc5YWE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xMS9qLjE1MzAtOTI5MC4yMDA5LjAwMTUzLn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UzMC05MjkwLjIwMDkuMDAxNTMueCIsIlVyaVN0cmluZyI6Imh0dHBzOi8vZG9pLm9yZy8xMC4xMTExL2ouMTUzMC05MjkwLjIwMDkuMDAxNTM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A5KSJ9XX0sIlRhZyI6IkNpdGF2aVBsYWNlaG9sZGVyI2FhMDMwYmYzLTlkM2YtNDI4Ny1iNzM1LTNjMzVjMjMzZDRlMyIsIlRleHQiOiIoMjAwOSkiLCJXQUlWZXJzaW9uIjoiNi4xMS4wLjAifQ==}</w:instrText>
          </w:r>
          <w:r w:rsidR="00A41AAB" w:rsidRPr="00D21393">
            <w:rPr>
              <w:sz w:val="12"/>
              <w:szCs w:val="12"/>
              <w:lang w:val="en-US"/>
            </w:rPr>
            <w:fldChar w:fldCharType="separate"/>
          </w:r>
          <w:r w:rsidR="00866FFF">
            <w:rPr>
              <w:sz w:val="12"/>
              <w:szCs w:val="12"/>
              <w:lang w:val="en-US"/>
            </w:rPr>
            <w:t>(2009)</w:t>
          </w:r>
          <w:r w:rsidR="00A41AAB" w:rsidRPr="00D21393">
            <w:rPr>
              <w:sz w:val="12"/>
              <w:szCs w:val="12"/>
              <w:lang w:val="en-US"/>
            </w:rPr>
            <w:fldChar w:fldCharType="end"/>
          </w:r>
        </w:sdtContent>
      </w:sdt>
      <w:r w:rsidR="00A41AAB" w:rsidRPr="00D21393">
        <w:rPr>
          <w:sz w:val="12"/>
          <w:szCs w:val="12"/>
          <w:lang w:val="en-US"/>
        </w:rPr>
        <w:t xml:space="preserve">, as methodological development </w:t>
      </w:r>
      <w:sdt>
        <w:sdtPr>
          <w:rPr>
            <w:sz w:val="12"/>
            <w:szCs w:val="12"/>
            <w:lang w:val="en-US"/>
          </w:rPr>
          <w:alias w:val="Don't edit this field"/>
          <w:tag w:val="CitaviPlaceholder#d608916c-d85d-4f17-99ee-877ede75198f"/>
          <w:id w:val="-1325659436"/>
          <w:placeholder>
            <w:docPart w:val="217468103C614B50ABA2CB161934DBA8"/>
          </w:placeholder>
        </w:sdtPr>
        <w:sdtEnd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Y2U3YTMyLWJhZDEtNGI3My04N2RkLTk5MjhjMTdlMmRhNCIsIlJhbmdlTGVuZ3RoIjoyMSwiUmVmZXJlbmNlSWQiOiI5Nzc5ZTgyZi1iNTFlLTQ4ZmMtOTg2Yy05MmEyMWY2NDhl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k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MjEvMTIvMjAxMCIsIkRvaSI6IjEwLjEwMjEvZXMxMDI0Mjk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xMDI0Mjk5IiwiVXJpU3RyaW5nIjoiaHR0cHM6Ly9kb2kub3JnLzEwLjEwMjEvZXMxMDI0Mjk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TM6NDMiLCJNb2RpZmllZEJ5IjoiX0phbiBTdHJlZWNrIiwiSWQiOiJjZTlmMGExNS1lNTQzLTQwYjgtYmEyZC1iNDE1MWFiNzNhODMiLCJNb2RpZmllZE9uIjoiMjAyMS0wNC0wNlQxNToxMzo0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xMTc0NDY1IiwiVXJpU3RyaW5nIjoiaHR0cDovL3d3dy5uY2JpLm5sbS5uaWguZ292L3B1Ym1lZC8yMTE3NDQ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jEvYWNzLmVzdC43YjA0NDc3IiwiVXJpU3RyaW5nIjoiaHR0cHM6Ly9kb2kub3JnLzEwLjEwMjEvYWNzLmVzdC43YjA0NDc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}</w:instrText>
          </w:r>
          <w:r w:rsidR="00A41AAB" w:rsidRPr="00D21393">
            <w:rPr>
              <w:sz w:val="12"/>
              <w:szCs w:val="12"/>
              <w:lang w:val="en-US"/>
            </w:rPr>
            <w:fldChar w:fldCharType="separate"/>
          </w:r>
          <w:r w:rsidR="00866FFF">
            <w:rPr>
              <w:sz w:val="12"/>
              <w:szCs w:val="12"/>
              <w:lang w:val="en-US"/>
            </w:rPr>
            <w:t>(Nakamura et al. 2011; Ohno et al. 2017b)</w:t>
          </w:r>
          <w:r w:rsidR="00A41AAB" w:rsidRPr="00D21393">
            <w:rPr>
              <w:sz w:val="12"/>
              <w:szCs w:val="12"/>
              <w:lang w:val="en-US"/>
            </w:rPr>
            <w:fldChar w:fldCharType="end"/>
          </w:r>
        </w:sdtContent>
      </w:sdt>
      <w:r w:rsidR="00A41AAB" w:rsidRPr="00D21393">
        <w:rPr>
          <w:sz w:val="12"/>
          <w:szCs w:val="12"/>
          <w:lang w:val="en-US"/>
        </w:rPr>
        <w:t xml:space="preserve"> or to track material flows through supply networks </w:t>
      </w:r>
      <w:sdt>
        <w:sdtPr>
          <w:rPr>
            <w:sz w:val="12"/>
            <w:szCs w:val="12"/>
            <w:lang w:val="en-US"/>
          </w:rPr>
          <w:alias w:val="Don't edit this field"/>
          <w:tag w:val="CitaviPlaceholder#c52ae50d-e696-4efa-b0b3-48e564e47101"/>
          <w:id w:val="-920945464"/>
          <w:placeholder>
            <w:docPart w:val="217468103C614B50ABA2CB161934DBA8"/>
          </w:placeholder>
        </w:sdtPr>
        <w:sdtEnd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zc5MzM4LWU3MTktNDA5Yi05ZjZhLWFkMzg0MGQ5NTI0MyIsIlJhbmdlTGVuZ3RoIjoxNywiUmVmZXJlbmNlSWQiOiJlOTJmZWUxMy00MDMyLTRiY2UtOTk4OC0zODU0MGJjYTc2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oNWtzY2Vqay5qcGciLCJVcmlTdHJpbmciOiJlOTJmZWUxMy00MDMyLTRiY2UtOTk4OC0zODU0MGJjYTc2Yz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NWIwNTA5N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Fjcy5lc3QuNWIwNTA5NSIsIlVyaVN0cmluZyI6Imh0dHBzOi8vZG9pLm9yZy8xMC4xMDIxL2Fjcy5lc3QuNWIwNTA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A1VDExOjA4OjUxIiwiTW9kaWZpZWRCeSI6Il9KYW4gU3RyZWVjayIsIklkIjoiYjAwMTVlYTktYWMzNC00ZjUzLThiYzEtNTc3OGQ0NzRhNzlhIiwiTW9kaWZpZWRPbiI6IjIwMjAtMDItMDVUMTE6MDg6N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jkyNjgyOCIsIlVyaVN0cmluZyI6Imh0dHA6Ly93d3cubmNiaS5ubG0ubmloLmdvdi9wdWJtZWQvMjY5MjY4M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yNjkyNzUzMSIsIlVyaVN0cmluZyI6Imh0dHA6Ly93d3cubmNiaS5ubG0ubmloLmdvdi9wdWJtZWQvMjY5Mjc1M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NjoyOSIsIk1vZGlmaWVkQnkiOiJfSmFuIFN0cmVlY2siLCJJZCI6ImIzZTY4NzYyLWE0Y2EtNDBhOC1hMzE5LTFjNjlkNDA1MjEzNSIsIk1vZGlmaWVkT24iOiIyMDIxLTA0LTA2VDE1OjE2OjI5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yMS9hY3MuZXN0LjViMDUwOTMiLCJVcmlTdHJpbmciOiJodHRwczovL2RvaS5vcmcvMTAuMTAyMS9hY3MuZXN0LjViMDUwOT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jEvYWNzLmVzdC43YjAxOTg2IiwiVXJpU3RyaW5nIjoiaHR0cHM6Ly9kb2kub3JnLzEwLjEwMjEvYWNzLmVzdC43YjAxOTg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wMTYvai5yZXNjb25yZWMuMjAxOS4wMi4wMjUiLCJVcmlTdHJpbmciOiJodHRwczovL2RvaS5vcmcvMTAuMTAxNi9qLnJlc2NvbnJlYy4yMDE5LjAyLjAyN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w:instrText>
          </w:r>
          <w:r w:rsidR="00217DA1" w:rsidRPr="00284AF3">
            <w:rPr>
              <w:sz w:val="12"/>
              <w:szCs w:val="12"/>
            </w:rPr>
            <w:instrText>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}</w:instrText>
          </w:r>
          <w:r w:rsidR="00A41AAB" w:rsidRPr="00D21393">
            <w:rPr>
              <w:sz w:val="12"/>
              <w:szCs w:val="12"/>
              <w:lang w:val="en-US"/>
            </w:rPr>
            <w:fldChar w:fldCharType="separate"/>
          </w:r>
          <w:r w:rsidR="00866FFF">
            <w:rPr>
              <w:sz w:val="12"/>
              <w:szCs w:val="12"/>
            </w:rPr>
            <w:t>(Chen et al. 2016; Ohno et al. 2016; Jiang et al. 2017; Nuss et al. 2019)</w:t>
          </w:r>
          <w:r w:rsidR="00A41AAB" w:rsidRPr="00D21393">
            <w:rPr>
              <w:sz w:val="12"/>
              <w:szCs w:val="12"/>
              <w:lang w:val="en-US"/>
            </w:rPr>
            <w:fldChar w:fldCharType="end"/>
          </w:r>
        </w:sdtContent>
      </w:sdt>
      <w:r w:rsidR="00D21393" w:rsidRPr="00D21393">
        <w:rPr>
          <w:sz w:val="12"/>
          <w:szCs w:val="12"/>
        </w:rPr>
        <w:t>.</w:t>
      </w:r>
      <w:r w:rsidR="00A41AAB" w:rsidRPr="00D21393">
        <w:rPr>
          <w:sz w:val="12"/>
          <w:szCs w:val="12"/>
        </w:rPr>
        <w:t xml:space="preserve"> </w:t>
      </w:r>
      <w:sdt>
        <w:sdtPr>
          <w:rPr>
            <w:sz w:val="12"/>
            <w:szCs w:val="12"/>
            <w:lang w:val="en-US"/>
          </w:rPr>
          <w:alias w:val="Don't edit this field"/>
          <w:tag w:val="CitaviPlaceholder#399c8f01-4038-402c-8887-8156f52f6e46"/>
          <w:id w:val="847530326"/>
          <w:placeholder>
            <w:docPart w:val="BE383EF8202740DF8AC7847727181F11"/>
          </w:placeholder>
        </w:sdtPr>
        <w:sdtEndPr/>
        <w:sdtContent>
          <w:r w:rsidR="00A41AAB" w:rsidRPr="00D21393">
            <w:rPr>
              <w:sz w:val="12"/>
              <w:szCs w:val="12"/>
              <w:lang w:val="en-US"/>
            </w:rPr>
            <w:fldChar w:fldCharType="begin"/>
          </w:r>
          <w:r w:rsidR="00217DA1">
            <w:rPr>
              <w:sz w:val="12"/>
              <w:szCs w:val="1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MGExN2U0LTAwNmYtNGQ3Yy04NGZjLTUyMmI3OGUxYzg1NSIsIlJhbmdlTGVuZ3RoIjoxNSwiUmVmZXJlbmNlSWQiOiIzYmM0ZTVhOS1jZTJmLTQwYTYtYThkNy00NTgwNTFkYmFhM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anN0cmVlY2tcXEFwcERhdGFcXExvY2FsXFxUZW1wXFw1amgzb20wdi5qcGciLCJVcmlTdHJpbmciOiIzYmM0ZTVhOS1jZTJmLTQwYTYtYThkNy00NTgwNTFkYmFh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i4wOC4wMD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mVzY29ucmVjLjIwMTYuMDguMDA3IiwiVXJpU3RyaW5nIjoiaHR0cHM6Ly9kb2kub3JnLzEwLjEwMTYvai5yZXNjb25yZWMuMjAxNi4wOC4wM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U2NoaWxsZXIgZXQgYWwuIn1dfSwiVGFnIjoiQ2l0YXZpUGxhY2Vob2xkZXIjMzk5YzhmMDEtNDAzOC00MDJjLTg4ODctODE1NmY1MmY2ZTQ2IiwiVGV4dCI6IlNjaGlsbGVyIGV0IGFsLiIsIldBSVZlcnNpb24iOiI2LjExLjAuMCJ9}</w:instrText>
          </w:r>
          <w:r w:rsidR="00A41AAB" w:rsidRPr="00D21393">
            <w:rPr>
              <w:sz w:val="12"/>
              <w:szCs w:val="12"/>
              <w:lang w:val="en-US"/>
            </w:rPr>
            <w:fldChar w:fldCharType="separate"/>
          </w:r>
          <w:r w:rsidR="00866FFF">
            <w:rPr>
              <w:sz w:val="12"/>
              <w:szCs w:val="12"/>
            </w:rPr>
            <w:t>Schiller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bdd9fbe7-c031-4aa0-be1c-9299526f102c"/>
          <w:id w:val="-871684678"/>
          <w:placeholder>
            <w:docPart w:val="BE383EF8202740DF8AC7847727181F11"/>
          </w:placeholder>
        </w:sdtPr>
        <w:sdtEnd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2VhYzA3LTZlMjMtNDk1Ny04ZmY2LTIxY2Y4ZjllOGQ1MiIsIlJhbmdlTGVuZ3RoIjo2LCJSZWZlcmVuY2VJZCI6IjNiYzRlNWE5LWNlMmYtNDBhNi1hOGQ3LTQ1ODA1MWRiYWEz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poM29tMHYuanBnIiwiVXJpU3RyaW5nIjoiM2JjNGU1YTktY2UyZi00MGE2LWE4ZDctNDU4MDUxZGJhYTM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YuMDguMDA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Jlc2NvbnJlYy4yMDE2LjA4LjAwNyIsIlVyaVN0cmluZyI6Imh0dHBzOi8vZG9pLm9yZy8xMC4xMDE2L2oucmVzY29ucmVjLjIwMTYuMDguMDA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ykifV19LCJUYWciOiJDaXRhdmlQbGFjZWhvbGRlciNiZGQ5ZmJlNy1jMDMxLTRhYTAtYmUxYy05Mjk5NTI2ZjEwMmMiLCJUZXh0IjoiKDIwMTcpIiwiV0FJVmVyc2lvbiI6IjYuMTEuMC4wIn0=}</w:instrText>
          </w:r>
          <w:r w:rsidR="00A41AAB" w:rsidRPr="00D21393">
            <w:rPr>
              <w:sz w:val="12"/>
              <w:szCs w:val="12"/>
              <w:lang w:val="en-US"/>
            </w:rPr>
            <w:fldChar w:fldCharType="separate"/>
          </w:r>
          <w:r w:rsidR="00866FFF">
            <w:rPr>
              <w:sz w:val="12"/>
              <w:szCs w:val="12"/>
              <w:lang w:val="en-US"/>
            </w:rPr>
            <w:t>(2017)</w:t>
          </w:r>
          <w:r w:rsidR="00A41AAB" w:rsidRPr="00D21393">
            <w:rPr>
              <w:sz w:val="12"/>
              <w:szCs w:val="12"/>
              <w:lang w:val="en-US"/>
            </w:rPr>
            <w:fldChar w:fldCharType="end"/>
          </w:r>
        </w:sdtContent>
      </w:sdt>
      <w:r w:rsidR="00A41AAB" w:rsidRPr="00D21393">
        <w:rPr>
          <w:sz w:val="12"/>
          <w:szCs w:val="12"/>
          <w:lang w:val="en-US"/>
        </w:rPr>
        <w:t xml:space="preserve"> also use MIOTs to estimate the </w:t>
      </w:r>
      <w:r w:rsidR="00ED7AFA" w:rsidRPr="00D21393">
        <w:rPr>
          <w:sz w:val="12"/>
          <w:szCs w:val="12"/>
          <w:lang w:val="en-US"/>
        </w:rPr>
        <w:t>direct material input (</w:t>
      </w:r>
      <w:r w:rsidR="00A41AAB" w:rsidRPr="00D21393">
        <w:rPr>
          <w:sz w:val="12"/>
          <w:szCs w:val="12"/>
          <w:lang w:val="en-US"/>
        </w:rPr>
        <w:t>DMI</w:t>
      </w:r>
      <w:r w:rsidR="00ED7AFA" w:rsidRPr="00D21393">
        <w:rPr>
          <w:sz w:val="12"/>
          <w:szCs w:val="12"/>
          <w:lang w:val="en-US"/>
        </w:rPr>
        <w:t>)</w:t>
      </w:r>
      <w:r w:rsidR="00A41AAB" w:rsidRPr="00D21393">
        <w:rPr>
          <w:sz w:val="12"/>
          <w:szCs w:val="12"/>
          <w:lang w:val="en-US"/>
        </w:rPr>
        <w:t xml:space="preserve"> of stock-building materials going to ‘capital goods’. To the best of our knowledge, the authors understand capital goods as certain types of equipment not falling under buildings, infrastructure </w:t>
      </w:r>
      <w:r w:rsidR="00150890" w:rsidRPr="00D21393">
        <w:rPr>
          <w:sz w:val="12"/>
          <w:szCs w:val="12"/>
          <w:lang w:val="en-US"/>
        </w:rPr>
        <w:t>or</w:t>
      </w:r>
      <w:r w:rsidR="00A41AAB" w:rsidRPr="00D21393">
        <w:rPr>
          <w:sz w:val="12"/>
          <w:szCs w:val="12"/>
          <w:lang w:val="en-US"/>
        </w:rPr>
        <w:t xml:space="preserve"> consumer goods. From the documentation in </w:t>
      </w:r>
      <w:sdt>
        <w:sdtPr>
          <w:rPr>
            <w:sz w:val="12"/>
            <w:szCs w:val="12"/>
            <w:lang w:val="en-US"/>
          </w:rPr>
          <w:alias w:val="Don't edit this field"/>
          <w:tag w:val="CitaviPlaceholder#53ac3420-8a1f-490a-8aa9-81b2316fca19"/>
          <w:id w:val="-1711416430"/>
          <w:placeholder>
            <w:docPart w:val="BE383EF8202740DF8AC7847727181F11"/>
          </w:placeholder>
        </w:sdtPr>
        <w:sdtEnd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nVtd2VsdGJ1bmRlc2FtdC5kZS9zaXRlcy9kZWZhdWx0L2ZpbGVzL21lZGllbi8zNzgvcHVibGlrYXRpb25lbi90ZXh0ZV84M18yMDE1X2thcnRpZXJ1bmdfZGVzX2FudGhyb3BvZ2VuZW5fbGFnZXJzLnBkZiIsIlVyaVN0cmluZyI6Imh0dHBzOi8vd3d3LnVtd2VsdGJ1bmRlc2FtdC5kZS9zaXRlcy9kZWZhdWx0L2ZpbGVzL21lZGllbi8zNzgvcHVibGlrYXRpb25lbi90ZXh0ZV84M18yMDE1X2thcnRpZXJ1bmdfZGVzX2FudGhyb3BvZ2VuZW5fbGFnZXJz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}</w:instrText>
          </w:r>
          <w:r w:rsidR="00A41AAB" w:rsidRPr="00D21393">
            <w:rPr>
              <w:sz w:val="12"/>
              <w:szCs w:val="12"/>
              <w:lang w:val="en-US"/>
            </w:rPr>
            <w:fldChar w:fldCharType="separate"/>
          </w:r>
          <w:r w:rsidR="00866FFF">
            <w:rPr>
              <w:sz w:val="12"/>
              <w:szCs w:val="12"/>
              <w:lang w:val="en-US"/>
            </w:rPr>
            <w:t>Schiller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8fbb7644-1369-497e-a035-d68b65d72327"/>
          <w:id w:val="734976364"/>
          <w:placeholder>
            <w:docPart w:val="DefaultPlaceholder_-1854013440"/>
          </w:placeholder>
        </w:sdtPr>
        <w:sdtEndPr/>
        <w:sdtContent>
          <w:r w:rsidR="00150890"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51bXdlbHRidW5kZXNhbXQuZGUvc2l0ZXMvZGVmYXVsdC9maWxlcy9tZWRpZW4vMzc4L3B1Ymxpa2F0aW9uZW4vdGV4dGVfODNfMjAxNV9rYXJ0aWVydW5nX2Rlc19hbnRocm9wb2dlbmVuX2xhZ2Vycy5wZGYiLCJVcmlTdHJpbmciOiJodHRwczovL3d3dy51bXdlbHRidW5kZXNhbXQuZGUvc2l0ZXMvZGVmYXVsdC9maWxlcy9tZWRpZW4vMzc4L3B1Ymxpa2F0aW9uZW4vdGV4dGVfODNfMjAxNV9rYXJ0aWVydW5nX2Rlc19hbnRocm9wb2dlbmVuX2xhZ2Vyc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1KSJ9XX0sIlRhZyI6IkNpdGF2aVBsYWNlaG9sZGVyIzhmYmI3NjQ0LTEzNjktNDk3ZS1hMDM1LWQ2OGI2NWQ3MjMyNyIsIlRleHQiOiIoMjAxNSkiLCJXQUlWZXJzaW9uIjoiNi4xMS4wLjAifQ==}</w:instrText>
          </w:r>
          <w:r w:rsidR="00150890" w:rsidRPr="00D21393">
            <w:rPr>
              <w:sz w:val="12"/>
              <w:szCs w:val="12"/>
              <w:lang w:val="en-US"/>
            </w:rPr>
            <w:fldChar w:fldCharType="separate"/>
          </w:r>
          <w:r w:rsidR="00866FFF">
            <w:rPr>
              <w:sz w:val="12"/>
              <w:szCs w:val="12"/>
              <w:lang w:val="en-US"/>
            </w:rPr>
            <w:t>(2015)</w:t>
          </w:r>
          <w:r w:rsidR="00150890" w:rsidRPr="00D21393">
            <w:rPr>
              <w:sz w:val="12"/>
              <w:szCs w:val="12"/>
              <w:lang w:val="en-US"/>
            </w:rPr>
            <w:fldChar w:fldCharType="end"/>
          </w:r>
        </w:sdtContent>
      </w:sdt>
      <w:r w:rsidR="00150890" w:rsidRPr="00D21393">
        <w:rPr>
          <w:sz w:val="12"/>
          <w:szCs w:val="12"/>
          <w:lang w:val="en-US"/>
        </w:rPr>
        <w:t xml:space="preserve"> </w:t>
      </w:r>
      <w:r w:rsidR="00A41AAB" w:rsidRPr="00D21393">
        <w:rPr>
          <w:sz w:val="12"/>
          <w:szCs w:val="12"/>
          <w:lang w:val="en-US"/>
        </w:rPr>
        <w:t xml:space="preserve">it </w:t>
      </w:r>
      <w:r w:rsidR="008A5A38" w:rsidRPr="00D21393">
        <w:rPr>
          <w:sz w:val="12"/>
          <w:szCs w:val="12"/>
          <w:lang w:val="en-US"/>
        </w:rPr>
        <w:t>se</w:t>
      </w:r>
      <w:r w:rsidR="00150890" w:rsidRPr="00D21393">
        <w:rPr>
          <w:sz w:val="12"/>
          <w:szCs w:val="12"/>
          <w:lang w:val="en-US"/>
        </w:rPr>
        <w:t>e</w:t>
      </w:r>
      <w:r w:rsidR="008A5A38" w:rsidRPr="00D21393">
        <w:rPr>
          <w:sz w:val="12"/>
          <w:szCs w:val="12"/>
          <w:lang w:val="en-US"/>
        </w:rPr>
        <w:t>ms</w:t>
      </w:r>
      <w:r w:rsidR="00A41AAB" w:rsidRPr="00D21393">
        <w:rPr>
          <w:sz w:val="12"/>
          <w:szCs w:val="12"/>
          <w:lang w:val="en-US"/>
        </w:rPr>
        <w:t xml:space="preserve"> that a </w:t>
      </w:r>
      <w:r w:rsidR="002403FC" w:rsidRPr="00D21393">
        <w:rPr>
          <w:sz w:val="12"/>
          <w:szCs w:val="12"/>
          <w:lang w:val="en-US"/>
        </w:rPr>
        <w:t xml:space="preserve">classical </w:t>
      </w:r>
      <w:r w:rsidR="00A41AAB" w:rsidRPr="00D21393">
        <w:rPr>
          <w:sz w:val="12"/>
          <w:szCs w:val="12"/>
          <w:lang w:val="en-US"/>
        </w:rPr>
        <w:t>Leontief model</w:t>
      </w:r>
      <w:r w:rsidR="002403FC" w:rsidRPr="00D21393">
        <w:rPr>
          <w:sz w:val="12"/>
          <w:szCs w:val="12"/>
          <w:lang w:val="en-US"/>
        </w:rPr>
        <w:t xml:space="preserve"> (CBA)</w:t>
      </w:r>
      <w:r w:rsidR="00A41AAB" w:rsidRPr="00D21393">
        <w:rPr>
          <w:sz w:val="12"/>
          <w:szCs w:val="12"/>
          <w:lang w:val="en-US"/>
        </w:rPr>
        <w:t xml:space="preserve"> </w:t>
      </w:r>
      <w:r w:rsidR="00ED7AFA" w:rsidRPr="00D21393">
        <w:rPr>
          <w:sz w:val="12"/>
          <w:szCs w:val="12"/>
          <w:lang w:val="en-US"/>
        </w:rPr>
        <w:t xml:space="preserve">was </w:t>
      </w:r>
      <w:r w:rsidR="00A41AAB" w:rsidRPr="00D21393">
        <w:rPr>
          <w:sz w:val="12"/>
          <w:szCs w:val="12"/>
          <w:lang w:val="en-US"/>
        </w:rPr>
        <w:t xml:space="preserve">used with one </w:t>
      </w:r>
      <w:r w:rsidR="00AE3CD8" w:rsidRPr="00D21393">
        <w:rPr>
          <w:sz w:val="12"/>
          <w:szCs w:val="12"/>
          <w:lang w:val="en-US"/>
        </w:rPr>
        <w:t>particular</w:t>
      </w:r>
      <w:r w:rsidR="00A41AAB" w:rsidRPr="00D21393">
        <w:rPr>
          <w:sz w:val="12"/>
          <w:szCs w:val="12"/>
          <w:lang w:val="en-US"/>
        </w:rPr>
        <w:t xml:space="preserve"> category of final demand (‘Ausrüstung und sonstige Anlagen‘</w:t>
      </w:r>
      <w:r w:rsidR="00ED7AFA" w:rsidRPr="00D21393">
        <w:rPr>
          <w:sz w:val="12"/>
          <w:szCs w:val="12"/>
          <w:lang w:val="en-US"/>
        </w:rPr>
        <w:t xml:space="preserve"> = capital goods</w:t>
      </w:r>
      <w:r w:rsidR="00A41AAB" w:rsidRPr="00D21393">
        <w:rPr>
          <w:sz w:val="12"/>
          <w:szCs w:val="12"/>
          <w:lang w:val="en-US"/>
        </w:rPr>
        <w:t xml:space="preserve">) </w:t>
      </w:r>
      <w:r w:rsidR="00ED7AFA" w:rsidRPr="00D21393">
        <w:rPr>
          <w:sz w:val="12"/>
          <w:szCs w:val="12"/>
          <w:lang w:val="en-US"/>
        </w:rPr>
        <w:t>to calculate end-uses</w:t>
      </w:r>
      <w:r w:rsidR="002403FC" w:rsidRPr="00D21393">
        <w:rPr>
          <w:sz w:val="12"/>
          <w:szCs w:val="12"/>
          <w:lang w:val="en-US"/>
        </w:rPr>
        <w:t xml:space="preserve">. However, </w:t>
      </w:r>
      <w:r w:rsidR="00A41AAB" w:rsidRPr="00D21393">
        <w:rPr>
          <w:sz w:val="12"/>
          <w:szCs w:val="12"/>
          <w:lang w:val="en-US"/>
        </w:rPr>
        <w:t>certain service flows</w:t>
      </w:r>
      <w:r w:rsidR="002403FC" w:rsidRPr="00D21393">
        <w:rPr>
          <w:sz w:val="12"/>
          <w:szCs w:val="12"/>
          <w:lang w:val="en-US"/>
        </w:rPr>
        <w:t xml:space="preserve"> in the interindustry/technology matrix </w:t>
      </w:r>
      <w:r w:rsidR="00ED7AFA" w:rsidRPr="00D21393">
        <w:rPr>
          <w:sz w:val="12"/>
          <w:szCs w:val="12"/>
          <w:lang w:val="en-US"/>
        </w:rPr>
        <w:t xml:space="preserve">were </w:t>
      </w:r>
      <w:r w:rsidR="00A41AAB" w:rsidRPr="00D21393">
        <w:rPr>
          <w:sz w:val="12"/>
          <w:szCs w:val="12"/>
          <w:lang w:val="en-US"/>
        </w:rPr>
        <w:t>not considered</w:t>
      </w:r>
      <w:r w:rsidR="002403FC" w:rsidRPr="00D21393">
        <w:rPr>
          <w:sz w:val="12"/>
          <w:szCs w:val="12"/>
          <w:lang w:val="en-US"/>
        </w:rPr>
        <w:t xml:space="preserve">, which </w:t>
      </w:r>
      <w:r w:rsidR="009D2BD5" w:rsidRPr="00D21393">
        <w:rPr>
          <w:sz w:val="12"/>
          <w:szCs w:val="12"/>
          <w:lang w:val="en-US"/>
        </w:rPr>
        <w:t xml:space="preserve">resembles </w:t>
      </w:r>
      <w:r w:rsidR="002403FC" w:rsidRPr="00D21393">
        <w:rPr>
          <w:sz w:val="12"/>
          <w:szCs w:val="12"/>
          <w:lang w:val="en-US"/>
        </w:rPr>
        <w:t xml:space="preserve">aspects of </w:t>
      </w:r>
      <w:r w:rsidR="00A41AAB" w:rsidRPr="00D21393">
        <w:rPr>
          <w:sz w:val="12"/>
          <w:szCs w:val="12"/>
          <w:lang w:val="en-US"/>
        </w:rPr>
        <w:t>WIO-MFA.</w:t>
      </w:r>
      <w:r w:rsidR="00CD5B17" w:rsidRPr="00D21393">
        <w:rPr>
          <w:sz w:val="12"/>
          <w:szCs w:val="12"/>
          <w:lang w:val="en-US"/>
        </w:rPr>
        <w:t xml:space="preserve"> </w:t>
      </w:r>
      <w:r w:rsidR="00ED7AFA" w:rsidRPr="00D21393">
        <w:rPr>
          <w:sz w:val="12"/>
          <w:szCs w:val="12"/>
          <w:lang w:val="en-US"/>
        </w:rPr>
        <w:t>Furthermore, the</w:t>
      </w:r>
      <w:r w:rsidR="00CD5B17" w:rsidRPr="00D21393">
        <w:rPr>
          <w:sz w:val="12"/>
          <w:szCs w:val="12"/>
          <w:lang w:val="en-US"/>
        </w:rPr>
        <w:t xml:space="preserve"> authors</w:t>
      </w:r>
      <w:r w:rsidR="00ED7AFA" w:rsidRPr="00D21393">
        <w:rPr>
          <w:sz w:val="12"/>
          <w:szCs w:val="12"/>
          <w:lang w:val="en-US"/>
        </w:rPr>
        <w:t xml:space="preserve"> </w:t>
      </w:r>
      <w:r w:rsidR="005B2A4A" w:rsidRPr="00D21393">
        <w:rPr>
          <w:sz w:val="12"/>
          <w:szCs w:val="12"/>
          <w:lang w:val="en-US"/>
        </w:rPr>
        <w:t xml:space="preserve">did not distinguish DMI output by MIOT sector but rather estimated DMI in capital goods by using </w:t>
      </w:r>
      <w:r w:rsidR="00ED7AFA" w:rsidRPr="00D21393">
        <w:rPr>
          <w:sz w:val="12"/>
          <w:szCs w:val="12"/>
          <w:lang w:val="en-US"/>
        </w:rPr>
        <w:t xml:space="preserve">the final demand </w:t>
      </w:r>
      <w:r w:rsidR="00A41AAB" w:rsidRPr="00D21393">
        <w:rPr>
          <w:sz w:val="12"/>
          <w:szCs w:val="12"/>
          <w:lang w:val="en-US"/>
        </w:rPr>
        <w:t xml:space="preserve">category ‘capital goods’ </w:t>
      </w:r>
      <w:r w:rsidR="005B2A4A" w:rsidRPr="00D21393">
        <w:rPr>
          <w:sz w:val="12"/>
          <w:szCs w:val="12"/>
          <w:lang w:val="en-US"/>
        </w:rPr>
        <w:t xml:space="preserve">as final demand vector, which </w:t>
      </w:r>
      <w:r w:rsidR="00115C6D" w:rsidRPr="00D21393">
        <w:rPr>
          <w:sz w:val="12"/>
          <w:szCs w:val="12"/>
          <w:lang w:val="en-US"/>
        </w:rPr>
        <w:t xml:space="preserve">is somewhat similar </w:t>
      </w:r>
      <w:r w:rsidR="00A41AAB" w:rsidRPr="00D21393">
        <w:rPr>
          <w:sz w:val="12"/>
          <w:szCs w:val="12"/>
          <w:lang w:val="en-US"/>
        </w:rPr>
        <w:t xml:space="preserve">to disaggregated </w:t>
      </w:r>
      <w:r w:rsidR="00D21393" w:rsidRPr="00D21393">
        <w:rPr>
          <w:sz w:val="12"/>
          <w:szCs w:val="12"/>
          <w:lang w:val="en-US"/>
        </w:rPr>
        <w:t>investment matrices</w:t>
      </w:r>
      <w:r w:rsidR="00A41AAB" w:rsidRPr="00D21393">
        <w:rPr>
          <w:sz w:val="12"/>
          <w:szCs w:val="12"/>
          <w:lang w:val="en-US"/>
        </w:rPr>
        <w:t xml:space="preserve">. </w:t>
      </w:r>
      <w:r w:rsidR="00D21393" w:rsidRPr="00D21393">
        <w:rPr>
          <w:sz w:val="12"/>
          <w:szCs w:val="12"/>
          <w:lang w:val="en-US"/>
        </w:rPr>
        <w:t xml:space="preserve">As </w:t>
      </w:r>
      <w:r w:rsidR="00A41AAB" w:rsidRPr="00D21393">
        <w:rPr>
          <w:sz w:val="12"/>
          <w:szCs w:val="12"/>
          <w:lang w:val="en-US"/>
        </w:rPr>
        <w:t>the documentation does not give explicit formulas, we cannot surely allocate the cited work to a specific method.</w:t>
      </w:r>
      <w:r w:rsidR="00780CEE" w:rsidRPr="00D21393">
        <w:rPr>
          <w:sz w:val="12"/>
          <w:szCs w:val="12"/>
          <w:lang w:val="en-US"/>
        </w:rPr>
        <w:t xml:space="preserve"> </w:t>
      </w:r>
      <w:r w:rsidRPr="00D21393">
        <w:rPr>
          <w:sz w:val="12"/>
          <w:szCs w:val="12"/>
          <w:lang w:val="en-US"/>
        </w:rPr>
        <w:t xml:space="preserve">Eora = see </w:t>
      </w:r>
      <w:sdt>
        <w:sdtPr>
          <w:rPr>
            <w:sz w:val="12"/>
            <w:szCs w:val="12"/>
            <w:lang w:val="en-US"/>
          </w:rPr>
          <w:alias w:val="To edit, see citavi.com/edit"/>
          <w:tag w:val="CitaviPlaceholder#e5d34551-a7ac-4fa5-97ba-642da9602684"/>
          <w:id w:val="441573985"/>
          <w:placeholder>
            <w:docPart w:val="DefaultPlaceholder_-1854013440"/>
          </w:placeholder>
        </w:sdtPr>
        <w:sdtEndPr/>
        <w:sdtContent>
          <w:r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GM5ZmUwLTQ1NmItNGRiYi1hZWQ4LTMyNTk5Mzk2ZWYyNyIsIlJhbmdlTGVuZ3RoIjoxOCwiUmVmZXJlbmNlSWQiOiI2YjQ3ZWY0OC0wYjNiLTRhMmYtYmZlYy1kOGM4Y2VkOGQ0ZTI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k1MzUzMTQuMjAxMy43Njk5MzgiLCJVcmlTdHJpbmciOiJodHRwczovL2RvaS5vcmcvMTAuMTA4MC8wOTUzNTMxNC4yMDEzLjc2OTkz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w:instrText>
          </w:r>
          <w:r w:rsidR="0048221B" w:rsidRPr="0048221B">
            <w:rPr>
              <w:sz w:val="12"/>
              <w:szCs w:val="12"/>
            </w:rPr>
            <w:instrText>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}</w:instrText>
          </w:r>
          <w:r w:rsidRPr="00D21393">
            <w:rPr>
              <w:sz w:val="12"/>
              <w:szCs w:val="12"/>
              <w:lang w:val="en-US"/>
            </w:rPr>
            <w:fldChar w:fldCharType="separate"/>
          </w:r>
          <w:r w:rsidR="00866FFF">
            <w:rPr>
              <w:sz w:val="12"/>
              <w:szCs w:val="12"/>
            </w:rPr>
            <w:t>Lenzen et al. 2013</w:t>
          </w:r>
          <w:r w:rsidRPr="00D21393">
            <w:rPr>
              <w:sz w:val="12"/>
              <w:szCs w:val="12"/>
              <w:lang w:val="en-US"/>
            </w:rPr>
            <w:fldChar w:fldCharType="end"/>
          </w:r>
        </w:sdtContent>
      </w:sdt>
      <w:r w:rsidRPr="00D21393">
        <w:rPr>
          <w:sz w:val="12"/>
          <w:szCs w:val="12"/>
        </w:rPr>
        <w:t xml:space="preserve">; </w:t>
      </w:r>
      <w:r w:rsidR="0014724F" w:rsidRPr="00D21393">
        <w:rPr>
          <w:sz w:val="12"/>
          <w:szCs w:val="12"/>
        </w:rPr>
        <w:t xml:space="preserve">EU AMC = Absorbing Markov Chains; KLEMS  = see </w:t>
      </w:r>
      <w:sdt>
        <w:sdtPr>
          <w:rPr>
            <w:sz w:val="12"/>
            <w:szCs w:val="12"/>
            <w:lang w:val="en-US"/>
          </w:rPr>
          <w:alias w:val="To edit, see citavi.com/edit"/>
          <w:tag w:val="CitaviPlaceholder#23f09751-25ed-45d2-8948-3f31cd7e7060"/>
          <w:id w:val="-1500961395"/>
          <w:placeholder>
            <w:docPart w:val="B3889B5A9C28465387984195B7DACE4A"/>
          </w:placeholder>
        </w:sdtPr>
        <w:sdtEndPr/>
        <w:sdtContent>
          <w:r w:rsidR="0014724F" w:rsidRPr="00D21393">
            <w:rPr>
              <w:sz w:val="12"/>
              <w:szCs w:val="12"/>
              <w:lang w:val="en-US"/>
            </w:rPr>
            <w:fldChar w:fldCharType="begin"/>
          </w:r>
          <w:r w:rsidR="00217DA1">
            <w:rPr>
              <w:sz w:val="12"/>
              <w:szCs w:val="1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JlNjkxLTk0YjktNGQ1OS1hNjU3LWE3ODU2NjE5OTg2NiIsIlJhbmdlTGVuZ3RoIjoyNCwiUmVmZXJlbmNlSWQiOiIwZTU0NmUxZC00NzZmLTQ2YmEtODE2Ni0xOWQyMzc5ZGIyYm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jYWRlbWljLm91cC5jb20vZWovYXJ0aWNsZS1hYnN0cmFjdC8xMTkvNTM4L2YzNzQvNTA4OTU3MyIsIlVyaVN0cmluZyI6Imh0dHBzOi8vYWNhZGVtaWMub3VwLmNvbS9lai9hcnRpY2xlLWFic3RyYWN0LzExOS81MzgvZjM3NC81MDg5NTc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hbiBTdHJlZWNrIiwiQ3JlYXRlZE9uIjoiMjAyMS0xMS0yM1QxMDoyNjo0NSIsIk1vZGlmaWVkQnkiOiJfSmFuIFN0cmVlY2siLCJJZCI6IjkxMzQzN2FjLTBmMzItNGIyOC05MGIzLTQ4M2Q0MTVhZDRiNCIsIk1vZGlmaWVkT24iOiIyMDIxLTExLTIzVDEwOjI2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E0NjgtMDI5Ny4yMDA5LjAyMjgwLngiLCJVcmlTdHJpbmciOiJodHRwczovL2RvaS5vcmcvMTAuMTExMS9qLjE0NjgtMDI5Ny4yMDA5LjAyMjgwLn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P4oCZTWFob255IHVuZCBUaW1tZXIgMjAwOSJ9XX0sIlRhZyI6IkNpdGF2aVBsYWNlaG9sZGVyIzIzZjA5NzUxLTI1ZWQtNDVkMi04OTQ4LTNmMzFjZDdlNzA2MCIsIlRleHQiOiJP4oCZTWFob255IHVuZCBUaW1tZXIgMjAwOSIsIldBSVZlcnNpb24iOiI2LjExLjAuMCJ9}</w:instrText>
          </w:r>
          <w:r w:rsidR="0014724F" w:rsidRPr="00D21393">
            <w:rPr>
              <w:sz w:val="12"/>
              <w:szCs w:val="12"/>
              <w:lang w:val="en-US"/>
            </w:rPr>
            <w:fldChar w:fldCharType="separate"/>
          </w:r>
          <w:r w:rsidR="00866FFF">
            <w:rPr>
              <w:sz w:val="12"/>
              <w:szCs w:val="12"/>
            </w:rPr>
            <w:t>O’Mahony und Timmer 2009</w:t>
          </w:r>
          <w:r w:rsidR="0014724F" w:rsidRPr="00D21393">
            <w:rPr>
              <w:sz w:val="12"/>
              <w:szCs w:val="12"/>
              <w:lang w:val="en-US"/>
            </w:rPr>
            <w:fldChar w:fldCharType="end"/>
          </w:r>
        </w:sdtContent>
      </w:sdt>
      <w:r w:rsidR="0014724F" w:rsidRPr="00D21393">
        <w:rPr>
          <w:sz w:val="12"/>
          <w:szCs w:val="12"/>
          <w:lang w:val="en-US"/>
        </w:rPr>
        <w:t xml:space="preserve">; </w:t>
      </w:r>
      <w:r w:rsidR="00780CEE" w:rsidRPr="00D21393">
        <w:rPr>
          <w:sz w:val="12"/>
          <w:szCs w:val="12"/>
          <w:lang w:val="en-US"/>
        </w:rPr>
        <w:t>Exiobase</w:t>
      </w:r>
      <w:r w:rsidR="00614AA6" w:rsidRPr="00D21393">
        <w:rPr>
          <w:sz w:val="12"/>
          <w:szCs w:val="12"/>
          <w:lang w:val="en-US"/>
        </w:rPr>
        <w:t xml:space="preserve"> = see </w:t>
      </w:r>
      <w:sdt>
        <w:sdtPr>
          <w:rPr>
            <w:sz w:val="12"/>
            <w:szCs w:val="12"/>
            <w:lang w:val="en-US"/>
          </w:rPr>
          <w:alias w:val="To edit, see citavi.com/edit"/>
          <w:tag w:val="CitaviPlaceholder#132a3c6e-fe3b-4912-afb4-391cca26deda"/>
          <w:id w:val="-298374764"/>
          <w:placeholder>
            <w:docPart w:val="DefaultPlaceholder_-1854013440"/>
          </w:placeholder>
        </w:sdtPr>
        <w:sdtEndPr/>
        <w:sdtContent>
          <w:r w:rsidR="00614AA6"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mFmM2I4LTE3ZDYtNDE1Yi1iYjBmLTI4YWYwYjU0Mzc0MSIsIlJhbmdlTGVuZ3RoIjoxOSwiUmVmZXJlbmNlSWQiOiIzYTE0MzgzMS0xNDJhLTQwN2UtODljYS03MDk1NmViZDE1OTY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vbnN0YW50aW4iLCJMYXN0TmFtZSI6IlN0YWRsZXIiLCJQcm90ZWN0ZWQiOmZhbHNlLCJTZXgiOjIsIkNyZWF0ZWRCeSI6Il9KYW4gU3RyZWVjayIsIkNyZWF0ZWRPbiI6IjIwMTktMDItMDVUMTU6NTA6MDEiLCJNb2RpZmllZEJ5IjoiX0phbiBTdHJlZWNrIiwiSWQiOiI2NTA4MDFhOS0yYTgxLTRiODAtODJmMS01YzE1N2UzOWFhYmQ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xNS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Y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XSwiQ2l0YXRpb25LZXlVcGRhdGVUeXBlIjowLCJDb2xsYWJvcmF0b3JzIjpbXSwiRG9pIjoiMTAuMTExMS9qaWVjLjEyNzE1IiwiRWRpdG9ycyI6W10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ExMS9qaWVjLjEyNzE1IiwiVXJpU3RyaW5nIjoiaHR0cHM6Ly9kb2kub3JnLzEwLjExMTEvamllYy4xMjcxN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}</w:instrText>
          </w:r>
          <w:r w:rsidR="00614AA6" w:rsidRPr="00D21393">
            <w:rPr>
              <w:sz w:val="12"/>
              <w:szCs w:val="12"/>
              <w:lang w:val="en-US"/>
            </w:rPr>
            <w:fldChar w:fldCharType="separate"/>
          </w:r>
          <w:r w:rsidR="00866FFF">
            <w:rPr>
              <w:sz w:val="12"/>
              <w:szCs w:val="12"/>
              <w:lang w:val="en-US"/>
            </w:rPr>
            <w:t>Stadler et al. 2018</w:t>
          </w:r>
          <w:r w:rsidR="00614AA6" w:rsidRPr="00D21393">
            <w:rPr>
              <w:sz w:val="12"/>
              <w:szCs w:val="12"/>
              <w:lang w:val="en-US"/>
            </w:rPr>
            <w:fldChar w:fldCharType="end"/>
          </w:r>
        </w:sdtContent>
      </w:sdt>
      <w:r w:rsidR="0014724F" w:rsidRPr="00D21393">
        <w:rPr>
          <w:sz w:val="12"/>
          <w:szCs w:val="12"/>
          <w:lang w:val="en-US"/>
        </w:rPr>
        <w:t xml:space="preserve">; U.S. BEA = United States of America Bureau of Economic Analysis; </w:t>
      </w:r>
      <w:r w:rsidR="00EC634D" w:rsidRPr="00D21393">
        <w:rPr>
          <w:sz w:val="12"/>
          <w:szCs w:val="12"/>
          <w:lang w:val="en-US"/>
        </w:rPr>
        <w:t xml:space="preserve"> WTMBT = World Trade Model with Bilateral Trade </w:t>
      </w:r>
      <w:sdt>
        <w:sdtPr>
          <w:rPr>
            <w:sz w:val="12"/>
            <w:szCs w:val="12"/>
            <w:lang w:val="en-US"/>
          </w:rPr>
          <w:alias w:val="Don't edit this field"/>
          <w:tag w:val="CitaviPlaceholder#9ee16b1a-5517-4250-90fe-f3bfc666f511"/>
          <w:id w:val="-1190522432"/>
          <w:placeholder>
            <w:docPart w:val="66FA9F1170484D43AAE099DB34E837B5"/>
          </w:placeholder>
        </w:sdtPr>
        <w:sdtEndPr/>
        <w:sdtContent>
          <w:r w:rsidR="00EC634D"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I4ZTA2LTk5ZWEtNGEyYi05YmFhLWYzYTMwNWMxMDE1ZCIsIlJhbmdlTGVuZ3RoIjozMywiUmVmZXJlbmNlSWQiOiI1NGIyNTAyZC0zMDc4LTQxNTktYTExNS00ZDZlNzc3NGZm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ZXJzIiwiTGFzdE5hbWUiOiJIYW1tZXIgU3Ryw7htbWFuIiwiUHJvdGVjdGVkIjpmYWxzZSwiU2V4IjowLCJDcmVhdGVkQnkiOiJfSmFuIFN0cmVlY2siLCJDcmVhdGVkT24iOiIyMDIxLTEwLTEyVDEzOjM4OjIyIiwiTW9kaWZpZWRCeSI6Il9KYW4gU3RyZWVjayIsIklkIjoiMGZlNzBiNjEtNjhjNy00MTM3LWJlMzctMmY2OGM5MGY2Yzk4IiwiTW9kaWZpZWRPbiI6IjIwMjEtMTAtMTJUMTM6Mzg6MjI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ODAvMDk1MzUzMTA2MDA4NDQzMD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wOTUzNTMxMDYwMDg0NDMwMCIsIlVyaVN0cmluZyI6Imh0dHBzOi8vZG9pLm9yZy8xMC4xMDgwLzA5NTM1MzEwNjAwODQ0MzA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}</w:instrText>
          </w:r>
          <w:r w:rsidR="00EC634D" w:rsidRPr="00D21393">
            <w:rPr>
              <w:sz w:val="12"/>
              <w:szCs w:val="12"/>
              <w:lang w:val="en-US"/>
            </w:rPr>
            <w:fldChar w:fldCharType="separate"/>
          </w:r>
          <w:r w:rsidR="00866FFF">
            <w:rPr>
              <w:sz w:val="12"/>
              <w:szCs w:val="12"/>
              <w:lang w:val="en-US"/>
            </w:rPr>
            <w:t>(Hammer Strømman und Duchin 2006)</w:t>
          </w:r>
          <w:r w:rsidR="00EC634D" w:rsidRPr="00D21393">
            <w:rPr>
              <w:sz w:val="12"/>
              <w:szCs w:val="12"/>
              <w:lang w:val="en-US"/>
            </w:rPr>
            <w:fldChar w:fldCharType="end"/>
          </w:r>
        </w:sdtContent>
      </w:sdt>
      <w:r w:rsidR="00EC634D" w:rsidRPr="00D21393">
        <w:rPr>
          <w:sz w:val="12"/>
          <w:szCs w:val="12"/>
          <w:lang w:val="en-US"/>
        </w:rPr>
        <w:t>;</w:t>
      </w:r>
      <w:r w:rsidR="00883C00" w:rsidRPr="00D21393">
        <w:rPr>
          <w:sz w:val="12"/>
          <w:szCs w:val="12"/>
          <w:lang w:val="en-US"/>
        </w:rPr>
        <w:t xml:space="preserve"> USGS = United States Geological Survey</w:t>
      </w:r>
    </w:p>
    <w:p w14:paraId="2CCCD4CE" w14:textId="4B4F9CB3" w:rsidR="00AE05EA" w:rsidRPr="005549A1" w:rsidRDefault="000E21D2" w:rsidP="00AE05EA">
      <w:pPr>
        <w:pStyle w:val="berschrift2"/>
        <w:rPr>
          <w:sz w:val="24"/>
          <w:lang w:val="en-US"/>
        </w:rPr>
      </w:pPr>
      <w:r>
        <w:rPr>
          <w:sz w:val="24"/>
          <w:lang w:val="en-US"/>
        </w:rPr>
        <w:lastRenderedPageBreak/>
        <w:t xml:space="preserve">2.1 </w:t>
      </w:r>
      <w:r w:rsidR="00AE2EB4">
        <w:rPr>
          <w:sz w:val="24"/>
          <w:lang w:val="en-US"/>
        </w:rPr>
        <w:t xml:space="preserve">Assessing </w:t>
      </w:r>
      <w:r w:rsidR="009D5C34">
        <w:rPr>
          <w:sz w:val="24"/>
          <w:lang w:val="en-US"/>
        </w:rPr>
        <w:t xml:space="preserve">industry </w:t>
      </w:r>
      <w:r w:rsidR="003D479D">
        <w:rPr>
          <w:sz w:val="24"/>
          <w:lang w:val="en-US"/>
        </w:rPr>
        <w:t>shipment</w:t>
      </w:r>
      <w:r w:rsidR="00AE2EB4">
        <w:rPr>
          <w:sz w:val="24"/>
          <w:lang w:val="en-US"/>
        </w:rPr>
        <w:t>s</w:t>
      </w:r>
      <w:r w:rsidR="00AE05EA" w:rsidRPr="005549A1">
        <w:rPr>
          <w:sz w:val="24"/>
          <w:lang w:val="en-US"/>
        </w:rPr>
        <w:t xml:space="preserve"> </w:t>
      </w:r>
      <w:r w:rsidR="009D1C52">
        <w:rPr>
          <w:sz w:val="24"/>
          <w:lang w:val="en-US"/>
        </w:rPr>
        <w:t xml:space="preserve">as approach and method to </w:t>
      </w:r>
      <w:r w:rsidR="00AE2EB4">
        <w:rPr>
          <w:sz w:val="24"/>
          <w:lang w:val="en-US"/>
        </w:rPr>
        <w:t>derive end-use shares</w:t>
      </w:r>
    </w:p>
    <w:p w14:paraId="7583989E" w14:textId="4B906C8F" w:rsidR="00A93D2D" w:rsidRDefault="00313DB8" w:rsidP="00AE05EA">
      <w:pPr>
        <w:tabs>
          <w:tab w:val="num" w:pos="720"/>
        </w:tabs>
        <w:rPr>
          <w:lang w:val="en-US"/>
        </w:rPr>
      </w:pPr>
      <w:r>
        <w:rPr>
          <w:lang w:val="en-US"/>
        </w:rPr>
        <w:t>I</w:t>
      </w:r>
      <w:r w:rsidR="00996520">
        <w:rPr>
          <w:lang w:val="en-US"/>
        </w:rPr>
        <w:t>ndustry shipment</w:t>
      </w:r>
      <w:r w:rsidR="00AE2EB4">
        <w:rPr>
          <w:lang w:val="en-US"/>
        </w:rPr>
        <w:t>s</w:t>
      </w:r>
      <w:r>
        <w:rPr>
          <w:lang w:val="en-US"/>
        </w:rPr>
        <w:t xml:space="preserve"> </w:t>
      </w:r>
      <w:r w:rsidR="00AE2EB4">
        <w:rPr>
          <w:lang w:val="en-US"/>
        </w:rPr>
        <w:t xml:space="preserve">are at first sight an attractive </w:t>
      </w:r>
      <w:r w:rsidR="0027650F">
        <w:rPr>
          <w:lang w:val="en-US"/>
        </w:rPr>
        <w:t xml:space="preserve">data </w:t>
      </w:r>
      <w:r w:rsidR="00AE2EB4">
        <w:rPr>
          <w:lang w:val="en-US"/>
        </w:rPr>
        <w:t xml:space="preserve">source to derive end-use shares and have been </w:t>
      </w:r>
      <w:r>
        <w:rPr>
          <w:lang w:val="en-US"/>
        </w:rPr>
        <w:t>applied to</w:t>
      </w:r>
      <w:r w:rsidR="00261D7C">
        <w:rPr>
          <w:lang w:val="en-US"/>
        </w:rPr>
        <w:t xml:space="preserve"> </w:t>
      </w:r>
      <w:r w:rsidR="00AE2EB4">
        <w:rPr>
          <w:lang w:val="en-US"/>
        </w:rPr>
        <w:t xml:space="preserve">various </w:t>
      </w:r>
      <w:r w:rsidR="00261D7C">
        <w:rPr>
          <w:lang w:val="en-US"/>
        </w:rPr>
        <w:t xml:space="preserve">materials, countries and years </w:t>
      </w:r>
      <w:r w:rsidR="00996520" w:rsidRPr="00766BF3">
        <w:rPr>
          <w:lang w:val="en-US"/>
        </w:rPr>
        <w:t>(</w:t>
      </w:r>
      <w:r w:rsidR="00996520" w:rsidRPr="00766BF3">
        <w:rPr>
          <w:lang w:val="en-US"/>
        </w:rPr>
        <w:fldChar w:fldCharType="begin"/>
      </w:r>
      <w:r w:rsidR="00996520" w:rsidRPr="00766BF3">
        <w:rPr>
          <w:lang w:val="en-US"/>
        </w:rPr>
        <w:instrText xml:space="preserve"> REF _Ref68613531 \h  \* MERGEFORMAT </w:instrText>
      </w:r>
      <w:r w:rsidR="00996520" w:rsidRPr="00766BF3">
        <w:rPr>
          <w:lang w:val="en-US"/>
        </w:rPr>
      </w:r>
      <w:r w:rsidR="00996520" w:rsidRPr="00766BF3">
        <w:rPr>
          <w:lang w:val="en-US"/>
        </w:rPr>
        <w:fldChar w:fldCharType="separate"/>
      </w:r>
      <w:r w:rsidR="00543A34" w:rsidRPr="00543A34">
        <w:rPr>
          <w:lang w:val="en-US"/>
        </w:rPr>
        <w:t xml:space="preserve">Table </w:t>
      </w:r>
      <w:r w:rsidR="00543A34" w:rsidRPr="00543A34">
        <w:rPr>
          <w:noProof/>
          <w:lang w:val="en-US"/>
        </w:rPr>
        <w:t>1</w:t>
      </w:r>
      <w:r w:rsidR="00996520" w:rsidRPr="00766BF3">
        <w:rPr>
          <w:lang w:val="en-US"/>
        </w:rPr>
        <w:fldChar w:fldCharType="end"/>
      </w:r>
      <w:r w:rsidR="00996520" w:rsidRPr="00766BF3">
        <w:rPr>
          <w:lang w:val="en-US"/>
        </w:rPr>
        <w:t xml:space="preserve">). </w:t>
      </w:r>
      <w:r w:rsidR="00996520">
        <w:rPr>
          <w:rStyle w:val="Kommentarzeichen"/>
        </w:rPr>
        <w:annotationRef/>
      </w:r>
      <w:r w:rsidR="00996520">
        <w:rPr>
          <w:lang w:val="en-US"/>
        </w:rPr>
        <w:t xml:space="preserve">However, </w:t>
      </w:r>
      <w:r w:rsidR="00AE2EB4">
        <w:rPr>
          <w:lang w:val="en-US"/>
        </w:rPr>
        <w:t xml:space="preserve">there are number of critical limitations to be considered, starting from practical </w:t>
      </w:r>
      <w:r w:rsidR="00AE05EA" w:rsidRPr="00766BF3">
        <w:rPr>
          <w:lang w:val="en-US"/>
        </w:rPr>
        <w:t>data scarcity</w:t>
      </w:r>
      <w:r w:rsidR="0012482A" w:rsidRPr="00766BF3">
        <w:rPr>
          <w:lang w:val="en-US"/>
        </w:rPr>
        <w:t xml:space="preserve"> </w:t>
      </w:r>
      <w:r w:rsidR="006247A9">
        <w:rPr>
          <w:lang w:val="en-US"/>
        </w:rPr>
        <w:t>and</w:t>
      </w:r>
      <w:r w:rsidR="006247A9" w:rsidRPr="00766BF3">
        <w:rPr>
          <w:lang w:val="en-US"/>
        </w:rPr>
        <w:t xml:space="preserve"> </w:t>
      </w:r>
      <w:r w:rsidR="0012482A" w:rsidRPr="00766BF3">
        <w:rPr>
          <w:lang w:val="en-US"/>
        </w:rPr>
        <w:t>inaccessibility</w:t>
      </w:r>
      <w:r w:rsidR="00AE2EB4">
        <w:rPr>
          <w:lang w:val="en-US"/>
        </w:rPr>
        <w:t>,</w:t>
      </w:r>
      <w:r w:rsidR="0012482A" w:rsidRPr="00766BF3">
        <w:rPr>
          <w:lang w:val="en-US"/>
        </w:rPr>
        <w:t xml:space="preserve"> </w:t>
      </w:r>
      <w:r w:rsidR="00AE2EB4">
        <w:rPr>
          <w:lang w:val="en-US"/>
        </w:rPr>
        <w:t xml:space="preserve">as </w:t>
      </w:r>
      <w:r w:rsidR="0012482A" w:rsidRPr="00766BF3">
        <w:rPr>
          <w:lang w:val="en-US"/>
        </w:rPr>
        <w:t xml:space="preserve">many times </w:t>
      </w:r>
      <w:r w:rsidR="00AE2EB4">
        <w:rPr>
          <w:lang w:val="en-US"/>
        </w:rPr>
        <w:t xml:space="preserve">substantial </w:t>
      </w:r>
      <w:r w:rsidR="0012482A" w:rsidRPr="00766BF3">
        <w:rPr>
          <w:lang w:val="en-US"/>
        </w:rPr>
        <w:t>fee</w:t>
      </w:r>
      <w:r w:rsidR="00AE2EB4">
        <w:rPr>
          <w:lang w:val="en-US"/>
        </w:rPr>
        <w:t>s</w:t>
      </w:r>
      <w:r w:rsidR="00320757">
        <w:rPr>
          <w:lang w:val="en-US"/>
        </w:rPr>
        <w:t xml:space="preserve"> or membership</w:t>
      </w:r>
      <w:r w:rsidR="00AE2EB4">
        <w:rPr>
          <w:lang w:val="en-US"/>
        </w:rPr>
        <w:t>s have to be paid for (</w:t>
      </w:r>
      <w:r w:rsidR="00AA6893">
        <w:rPr>
          <w:lang w:val="en-US"/>
        </w:rPr>
        <w:t>e.g.</w:t>
      </w:r>
      <w:r w:rsidR="00320757">
        <w:rPr>
          <w:lang w:val="en-US"/>
        </w:rPr>
        <w:t xml:space="preserve"> </w:t>
      </w:r>
      <w:sdt>
        <w:sdtPr>
          <w:rPr>
            <w:lang w:val="en-US"/>
          </w:rPr>
          <w:alias w:val="Don't edit this field"/>
          <w:tag w:val="CitaviPlaceholder#91ce30a4-86bf-4b11-a7d2-c2b1167e35af"/>
          <w:id w:val="-1318416970"/>
          <w:placeholder>
            <w:docPart w:val="DefaultPlaceholder_-1854013440"/>
          </w:placeholder>
        </w:sdtPr>
        <w:sdtEndPr/>
        <w:sdtContent>
          <w:r w:rsidR="00223237">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Wx1bWludW0ub3JnL3NpdGVzL2RlZmF1bHQvZmlsZXMvQWx1bWludW0lMjBTdGF0aXN0aWNhbCUyMFJldmlldyUyMFNhbXBsZS5wZGYiLCJVcmlTdHJpbmciOiJodHRwczovL3d3dy5hbHVtaW51bS5vcmcvc2l0ZXMvZGVmYXVsdC9maWxlcy9BbHVtaW51bSBTdGF0aXN0aWNhbCBSZXZpZXcgU2FtcGxl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}</w:instrText>
          </w:r>
          <w:r w:rsidR="00223237">
            <w:rPr>
              <w:lang w:val="en-US"/>
            </w:rPr>
            <w:fldChar w:fldCharType="separate"/>
          </w:r>
          <w:r w:rsidR="00866FFF">
            <w:rPr>
              <w:lang w:val="en-US"/>
            </w:rPr>
            <w:t>The Aluminum Association 2009</w:t>
          </w:r>
          <w:r w:rsidR="00223237">
            <w:rPr>
              <w:lang w:val="en-US"/>
            </w:rPr>
            <w:fldChar w:fldCharType="end"/>
          </w:r>
        </w:sdtContent>
      </w:sdt>
      <w:r w:rsidR="00AE2EB4">
        <w:rPr>
          <w:lang w:val="en-US"/>
        </w:rPr>
        <w:t>),</w:t>
      </w:r>
      <w:r w:rsidR="00223237">
        <w:rPr>
          <w:lang w:val="en-US"/>
        </w:rPr>
        <w:t xml:space="preserve"> </w:t>
      </w:r>
      <w:r w:rsidR="00AE2EB4">
        <w:rPr>
          <w:lang w:val="en-US"/>
        </w:rPr>
        <w:t xml:space="preserve">to </w:t>
      </w:r>
      <w:r w:rsidR="00AE05EA" w:rsidRPr="00766BF3">
        <w:rPr>
          <w:lang w:val="en-US"/>
        </w:rPr>
        <w:t xml:space="preserve">poor </w:t>
      </w:r>
      <w:r w:rsidR="00245CAE" w:rsidRPr="00766BF3">
        <w:rPr>
          <w:lang w:val="en-US"/>
        </w:rPr>
        <w:t xml:space="preserve">documentation </w:t>
      </w:r>
      <w:r w:rsidR="00AE05EA" w:rsidRPr="00766BF3">
        <w:rPr>
          <w:lang w:val="en-US"/>
        </w:rPr>
        <w:t>of data generatio</w:t>
      </w:r>
      <w:r w:rsidR="001B78BF" w:rsidRPr="00766BF3">
        <w:rPr>
          <w:lang w:val="en-US"/>
        </w:rPr>
        <w:t>n</w:t>
      </w:r>
      <w:r w:rsidR="006247A9">
        <w:rPr>
          <w:lang w:val="en-US"/>
        </w:rPr>
        <w:t xml:space="preserve">, </w:t>
      </w:r>
      <w:r w:rsidR="00AE05EA" w:rsidRPr="00766BF3">
        <w:rPr>
          <w:lang w:val="en-US"/>
        </w:rPr>
        <w:t>system boundaries</w:t>
      </w:r>
      <w:r w:rsidR="006247A9">
        <w:rPr>
          <w:lang w:val="en-US"/>
        </w:rPr>
        <w:t xml:space="preserve"> and </w:t>
      </w:r>
      <w:r w:rsidR="00860A5D">
        <w:rPr>
          <w:lang w:val="en-US"/>
        </w:rPr>
        <w:t xml:space="preserve">end-use </w:t>
      </w:r>
      <w:r w:rsidR="006247A9">
        <w:rPr>
          <w:lang w:val="en-US"/>
        </w:rPr>
        <w:t xml:space="preserve">definitions, as well as </w:t>
      </w:r>
      <w:r w:rsidR="00AE2EB4">
        <w:rPr>
          <w:lang w:val="en-US"/>
        </w:rPr>
        <w:t xml:space="preserve">usually quite </w:t>
      </w:r>
      <w:r w:rsidR="00AE05EA" w:rsidRPr="00766BF3">
        <w:rPr>
          <w:lang w:val="en-US"/>
        </w:rPr>
        <w:t xml:space="preserve">low </w:t>
      </w:r>
      <w:r w:rsidR="00AE2EB4">
        <w:rPr>
          <w:lang w:val="en-US"/>
        </w:rPr>
        <w:t xml:space="preserve">end-use </w:t>
      </w:r>
      <w:r w:rsidR="006247A9">
        <w:rPr>
          <w:lang w:val="en-US"/>
        </w:rPr>
        <w:t>resolution</w:t>
      </w:r>
      <w:r w:rsidR="00AE2EB4">
        <w:rPr>
          <w:lang w:val="en-US"/>
        </w:rPr>
        <w:t xml:space="preserve"> reported</w:t>
      </w:r>
      <w:r w:rsidR="00AE05EA" w:rsidRPr="00766BF3">
        <w:rPr>
          <w:lang w:val="en-US"/>
        </w:rPr>
        <w:t xml:space="preserve">. </w:t>
      </w:r>
      <w:r w:rsidR="00046A53">
        <w:rPr>
          <w:lang w:val="en-US"/>
        </w:rPr>
        <w:t xml:space="preserve">Consequently, </w:t>
      </w:r>
      <w:r w:rsidR="00AE2EB4">
        <w:rPr>
          <w:lang w:val="en-US"/>
        </w:rPr>
        <w:t xml:space="preserve">when such data is applied, various extrapolations and assumptions are required to </w:t>
      </w:r>
      <w:r w:rsidR="00AE7287">
        <w:rPr>
          <w:lang w:val="en-US"/>
        </w:rPr>
        <w:t xml:space="preserve">compensate for the following </w:t>
      </w:r>
      <w:r w:rsidR="00AE2EB4">
        <w:rPr>
          <w:lang w:val="en-US"/>
        </w:rPr>
        <w:t>limitations</w:t>
      </w:r>
      <w:r w:rsidR="00AE7287">
        <w:rPr>
          <w:lang w:val="en-US"/>
        </w:rPr>
        <w:t>:</w:t>
      </w:r>
    </w:p>
    <w:p w14:paraId="78A64AE1" w14:textId="3BE5DBEA" w:rsidR="00335225" w:rsidRDefault="00335225" w:rsidP="00335225">
      <w:pPr>
        <w:tabs>
          <w:tab w:val="num" w:pos="720"/>
        </w:tabs>
        <w:rPr>
          <w:lang w:val="en-US"/>
        </w:rPr>
      </w:pPr>
      <w:r>
        <w:rPr>
          <w:i/>
          <w:lang w:val="en-US"/>
        </w:rPr>
        <w:t>S</w:t>
      </w:r>
      <w:r w:rsidRPr="00766BF3">
        <w:rPr>
          <w:i/>
          <w:lang w:val="en-US"/>
        </w:rPr>
        <w:t>carce coverage of space and time</w:t>
      </w:r>
      <w:r w:rsidR="00AE2EB4">
        <w:rPr>
          <w:i/>
          <w:lang w:val="en-US"/>
        </w:rPr>
        <w:t>:</w:t>
      </w:r>
      <w:r w:rsidRPr="00766BF3">
        <w:rPr>
          <w:lang w:val="en-US"/>
        </w:rPr>
        <w:t xml:space="preserve"> </w:t>
      </w:r>
      <w:r>
        <w:rPr>
          <w:lang w:val="en-US"/>
        </w:rPr>
        <w:t xml:space="preserve">industry shipment data requires use of large-scale extrapolation. </w:t>
      </w:r>
      <w:r w:rsidRPr="00766BF3">
        <w:rPr>
          <w:lang w:val="en-US"/>
        </w:rPr>
        <w:t xml:space="preserve"> </w:t>
      </w:r>
      <w:sdt>
        <w:sdtPr>
          <w:rPr>
            <w:lang w:val="en-US"/>
          </w:rPr>
          <w:alias w:val="Don't edit this field"/>
          <w:tag w:val="CitaviPlaceholder#94399971-bbeb-4bc4-8565-cb1a71a5915e"/>
          <w:id w:val="-400747532"/>
          <w:placeholder>
            <w:docPart w:val="7A9438676B9A4183BFEA976FC98B8690"/>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zk0Mzk5OTcxLWJiZWItNGJjNC04NTY1LWNiMWE3MWE1OTE1ZSIsIlRleHQiOiJQYXVsaXVrIGV0IGFsLiIsIldBSVZlcnNpb24iOiI2LjExLjAuMCJ9}</w:instrText>
          </w:r>
          <w:r w:rsidRPr="00766BF3">
            <w:rPr>
              <w:lang w:val="en-US"/>
            </w:rPr>
            <w:fldChar w:fldCharType="separate"/>
          </w:r>
          <w:r w:rsidR="00866FFF">
            <w:rPr>
              <w:lang w:val="en-US"/>
            </w:rPr>
            <w:t>Pauliuk et al.</w:t>
          </w:r>
          <w:r w:rsidRPr="00766BF3">
            <w:rPr>
              <w:lang w:val="en-US"/>
            </w:rPr>
            <w:fldChar w:fldCharType="end"/>
          </w:r>
        </w:sdtContent>
      </w:sdt>
      <w:r w:rsidRPr="00766BF3">
        <w:rPr>
          <w:lang w:val="en-US"/>
        </w:rPr>
        <w:t xml:space="preserve"> </w:t>
      </w:r>
      <w:sdt>
        <w:sdtPr>
          <w:rPr>
            <w:lang w:val="en-US"/>
          </w:rPr>
          <w:alias w:val="Don't edit this field"/>
          <w:tag w:val="CitaviPlaceholder#82026ef2-bc41-4b91-ad12-57a453a8e2e6"/>
          <w:id w:val="596144122"/>
          <w:placeholder>
            <w:docPart w:val="934220C3640F42FB9F98150A47990D9C"/>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2M1ODZjLTU1ZTItNGY5My05NjQxLWNjOTAwOTA4NjU3NyIsIlJhbmdlTGVuZ3RoIjo2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zKSJ9XX0sIlRhZyI6IkNpdGF2aVBsYWNlaG9sZGVyIzgyMDI2ZWYyLWJjNDEtNGI5MS1hZDEyLTU3YTQ1M2E4ZTJlNiIsIlRleHQiOiIoMjAxMykiLCJXQUlWZXJzaW9uIjoiNi4xMS4wLjAifQ==}</w:instrText>
          </w:r>
          <w:r w:rsidRPr="00766BF3">
            <w:rPr>
              <w:lang w:val="en-US"/>
            </w:rPr>
            <w:fldChar w:fldCharType="separate"/>
          </w:r>
          <w:r w:rsidR="00866FFF">
            <w:rPr>
              <w:lang w:val="en-US"/>
            </w:rPr>
            <w:t>(2013)</w:t>
          </w:r>
          <w:r w:rsidRPr="00766BF3">
            <w:rPr>
              <w:lang w:val="en-US"/>
            </w:rPr>
            <w:fldChar w:fldCharType="end"/>
          </w:r>
        </w:sdtContent>
      </w:sdt>
      <w:r w:rsidRPr="00766BF3">
        <w:rPr>
          <w:lang w:val="en-US"/>
        </w:rPr>
        <w:t xml:space="preserve"> for instance mapped </w:t>
      </w:r>
      <w:r>
        <w:rPr>
          <w:lang w:val="en-US"/>
        </w:rPr>
        <w:t xml:space="preserve">industry </w:t>
      </w:r>
      <w:r w:rsidRPr="00766BF3">
        <w:rPr>
          <w:lang w:val="en-US"/>
        </w:rPr>
        <w:t xml:space="preserve">shipment data for India (1995-99), the UK (1960-65/1970-2000) and the USA (2004) to three sets of four end-use shares each (transport, construction, machinery, products) and used the derived </w:t>
      </w:r>
      <w:r>
        <w:rPr>
          <w:lang w:val="en-US"/>
        </w:rPr>
        <w:t xml:space="preserve">shares </w:t>
      </w:r>
      <w:r w:rsidRPr="00766BF3">
        <w:rPr>
          <w:lang w:val="en-US"/>
        </w:rPr>
        <w:t>as time-constant for all countries globally</w:t>
      </w:r>
      <w:r>
        <w:rPr>
          <w:lang w:val="en-US"/>
        </w:rPr>
        <w:t>.</w:t>
      </w:r>
      <w:r w:rsidR="00D15C35">
        <w:rPr>
          <w:lang w:val="en-US"/>
        </w:rPr>
        <w:t xml:space="preserve"> T</w:t>
      </w:r>
      <w:r>
        <w:rPr>
          <w:lang w:val="en-US"/>
        </w:rPr>
        <w:t xml:space="preserve">he authors </w:t>
      </w:r>
      <w:r w:rsidR="00D15C35">
        <w:rPr>
          <w:lang w:val="en-US"/>
        </w:rPr>
        <w:t xml:space="preserve">then </w:t>
      </w:r>
      <w:r>
        <w:rPr>
          <w:lang w:val="en-US"/>
        </w:rPr>
        <w:t>optimize</w:t>
      </w:r>
      <w:r w:rsidR="00D15C35">
        <w:rPr>
          <w:lang w:val="en-US"/>
        </w:rPr>
        <w:t>d</w:t>
      </w:r>
      <w:r>
        <w:rPr>
          <w:lang w:val="en-US"/>
        </w:rPr>
        <w:t xml:space="preserve"> international end-use shares by selecting those shares resulting in the best scrap market balance</w:t>
      </w:r>
      <w:r w:rsidRPr="00766BF3">
        <w:rPr>
          <w:lang w:val="en-US"/>
        </w:rPr>
        <w:t>.</w:t>
      </w:r>
    </w:p>
    <w:p w14:paraId="3DA1EAE5" w14:textId="06D4FE44" w:rsidR="00FA2DDD" w:rsidRDefault="00FA2DDD" w:rsidP="00FA2DDD">
      <w:pPr>
        <w:tabs>
          <w:tab w:val="num" w:pos="720"/>
        </w:tabs>
        <w:rPr>
          <w:lang w:val="en-US"/>
        </w:rPr>
      </w:pPr>
      <w:r w:rsidRPr="00370DAA">
        <w:rPr>
          <w:i/>
          <w:lang w:val="en-US"/>
        </w:rPr>
        <w:t>Incomplete reporting of material flows:</w:t>
      </w:r>
      <w:r w:rsidRPr="006247A9">
        <w:rPr>
          <w:lang w:val="en-US"/>
        </w:rPr>
        <w:t xml:space="preserve"> </w:t>
      </w:r>
      <w:r w:rsidR="00C362A4">
        <w:rPr>
          <w:lang w:val="en-US"/>
        </w:rPr>
        <w:t xml:space="preserve">first, </w:t>
      </w:r>
      <w:r w:rsidR="000E71E2" w:rsidRPr="006247A9">
        <w:rPr>
          <w:lang w:val="en-US"/>
        </w:rPr>
        <w:t xml:space="preserve">data at times reflects only a share of </w:t>
      </w:r>
      <w:r w:rsidR="00370DAA">
        <w:rPr>
          <w:lang w:val="en-US"/>
        </w:rPr>
        <w:t xml:space="preserve">total </w:t>
      </w:r>
      <w:r w:rsidR="000E71E2">
        <w:rPr>
          <w:lang w:val="en-US"/>
        </w:rPr>
        <w:t xml:space="preserve">economy-wide material </w:t>
      </w:r>
      <w:r w:rsidR="000E71E2" w:rsidRPr="006247A9">
        <w:rPr>
          <w:lang w:val="en-US"/>
        </w:rPr>
        <w:t>use or production</w:t>
      </w:r>
      <w:r w:rsidR="000E71E2">
        <w:rPr>
          <w:lang w:val="en-US"/>
        </w:rPr>
        <w:t xml:space="preserve">. </w:t>
      </w:r>
      <w:r w:rsidR="00C362A4">
        <w:rPr>
          <w:lang w:val="en-US"/>
        </w:rPr>
        <w:t>Second</w:t>
      </w:r>
      <w:r w:rsidR="000E71E2">
        <w:rPr>
          <w:lang w:val="en-US"/>
        </w:rPr>
        <w:t xml:space="preserve">, </w:t>
      </w:r>
      <w:r w:rsidR="00370DAA">
        <w:rPr>
          <w:lang w:val="en-US"/>
        </w:rPr>
        <w:t>data</w:t>
      </w:r>
      <w:r w:rsidR="000E71E2">
        <w:rPr>
          <w:lang w:val="en-US"/>
        </w:rPr>
        <w:t xml:space="preserve"> </w:t>
      </w:r>
      <w:r w:rsidR="00E06B12" w:rsidRPr="0013523F">
        <w:rPr>
          <w:lang w:val="en-US"/>
        </w:rPr>
        <w:t>can either refer to shipments to manufacturing sectors (</w:t>
      </w:r>
      <w:r w:rsidR="00363A05" w:rsidRPr="0013523F">
        <w:rPr>
          <w:lang w:val="en-US"/>
        </w:rPr>
        <w:t xml:space="preserve">mostly for highly manufactured materials, </w:t>
      </w:r>
      <w:r w:rsidR="00E06B12" w:rsidRPr="0013523F">
        <w:rPr>
          <w:lang w:val="en-US"/>
        </w:rPr>
        <w:t>e.g. steel to automotive</w:t>
      </w:r>
      <w:r w:rsidR="00513B7D" w:rsidRPr="0013523F">
        <w:rPr>
          <w:lang w:val="en-US"/>
        </w:rPr>
        <w:t xml:space="preserve">), </w:t>
      </w:r>
      <w:r w:rsidR="00E06B12" w:rsidRPr="0013523F">
        <w:rPr>
          <w:lang w:val="en-US"/>
        </w:rPr>
        <w:t xml:space="preserve">in </w:t>
      </w:r>
      <w:r w:rsidR="00363A05" w:rsidRPr="0013523F">
        <w:rPr>
          <w:lang w:val="en-US"/>
        </w:rPr>
        <w:t xml:space="preserve">which </w:t>
      </w:r>
      <w:r w:rsidR="00E06B12" w:rsidRPr="0013523F">
        <w:rPr>
          <w:lang w:val="en-US"/>
        </w:rPr>
        <w:t>case trade of final products is not included</w:t>
      </w:r>
      <w:r w:rsidR="00363A05" w:rsidRPr="0013523F">
        <w:rPr>
          <w:lang w:val="en-US"/>
        </w:rPr>
        <w:t xml:space="preserve">; </w:t>
      </w:r>
      <w:r w:rsidR="00E06B12" w:rsidRPr="0013523F">
        <w:rPr>
          <w:lang w:val="en-US"/>
        </w:rPr>
        <w:t xml:space="preserve">or to </w:t>
      </w:r>
      <w:r w:rsidR="001A74CD" w:rsidRPr="0013523F">
        <w:rPr>
          <w:lang w:val="en-US"/>
        </w:rPr>
        <w:t xml:space="preserve">shipments to </w:t>
      </w:r>
      <w:r w:rsidR="00E06B12" w:rsidRPr="0013523F">
        <w:rPr>
          <w:lang w:val="en-US"/>
        </w:rPr>
        <w:t>final markets</w:t>
      </w:r>
      <w:r w:rsidR="00363A05" w:rsidRPr="0013523F">
        <w:rPr>
          <w:lang w:val="en-US"/>
        </w:rPr>
        <w:t xml:space="preserve"> for which trade is included</w:t>
      </w:r>
      <w:r w:rsidR="00E06B12" w:rsidRPr="0013523F">
        <w:rPr>
          <w:lang w:val="en-US"/>
        </w:rPr>
        <w:t xml:space="preserve"> (</w:t>
      </w:r>
      <w:r w:rsidR="00363A05" w:rsidRPr="0013523F">
        <w:rPr>
          <w:lang w:val="en-US"/>
        </w:rPr>
        <w:t xml:space="preserve">mostly for little manufactured materials, </w:t>
      </w:r>
      <w:r w:rsidR="00E06B12" w:rsidRPr="0013523F">
        <w:rPr>
          <w:lang w:val="en-US"/>
        </w:rPr>
        <w:t>e.g. cement to residential buildings</w:t>
      </w:r>
      <w:r w:rsidR="00E06B12">
        <w:rPr>
          <w:lang w:val="en-US"/>
        </w:rPr>
        <w:t xml:space="preserve">). </w:t>
      </w:r>
      <w:r w:rsidR="00C362A4">
        <w:rPr>
          <w:lang w:val="en-US"/>
        </w:rPr>
        <w:t xml:space="preserve">Both points are </w:t>
      </w:r>
      <w:r w:rsidRPr="006247A9">
        <w:rPr>
          <w:lang w:val="en-US"/>
        </w:rPr>
        <w:t>not always transparently reported</w:t>
      </w:r>
      <w:r w:rsidR="006772DA">
        <w:rPr>
          <w:lang w:val="en-US"/>
        </w:rPr>
        <w:t xml:space="preserve">, e.g. </w:t>
      </w:r>
      <w:r w:rsidRPr="006247A9">
        <w:rPr>
          <w:lang w:val="en-US"/>
        </w:rPr>
        <w:t xml:space="preserve">the inclusion of imports of materials contained in final products (end-uses) </w:t>
      </w:r>
      <w:r>
        <w:rPr>
          <w:lang w:val="en-US"/>
        </w:rPr>
        <w:t xml:space="preserve">can </w:t>
      </w:r>
      <w:r w:rsidRPr="006247A9">
        <w:rPr>
          <w:lang w:val="en-US"/>
        </w:rPr>
        <w:t xml:space="preserve">remain unclear </w:t>
      </w:r>
      <w:sdt>
        <w:sdtPr>
          <w:rPr>
            <w:lang w:val="en-US"/>
          </w:rPr>
          <w:alias w:val="Don't edit this field"/>
          <w:tag w:val="CitaviPlaceholder#4273838f-8c48-417f-8472-09bac8ff999a"/>
          <w:id w:val="-423266787"/>
          <w:placeholder>
            <w:docPart w:val="B06E4CECCFD845008D44BEB5B8BE8140"/>
          </w:placeholder>
        </w:sdtPr>
        <w:sdtEndPr/>
        <w:sdtContent>
          <w:r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yMS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QYXVsaXVrIGV0IGFsLiAyMDEzKSJ9XX0sIlRhZyI6IkNpdGF2aVBsYWNlaG9sZGVyIzQyNzM4MzhmLThjNDgtNDE3Zi04NDcyLTA5YmFjOGZmOTk5YSIsIlRleHQiOiIoUGF1bGl1ayBldCBhbC4gMjAxMykiLCJXQUlWZXJzaW9uIjoiNi4xMS4wLjAifQ==}</w:instrText>
          </w:r>
          <w:r w:rsidRPr="00C14F75">
            <w:rPr>
              <w:lang w:val="en-US"/>
            </w:rPr>
            <w:fldChar w:fldCharType="separate"/>
          </w:r>
          <w:r w:rsidR="00866FFF">
            <w:rPr>
              <w:lang w:val="en-US"/>
            </w:rPr>
            <w:t>(Pauliuk et al. 2013)</w:t>
          </w:r>
          <w:r w:rsidRPr="00C14F75">
            <w:rPr>
              <w:lang w:val="en-US"/>
            </w:rPr>
            <w:fldChar w:fldCharType="end"/>
          </w:r>
        </w:sdtContent>
      </w:sdt>
      <w:r w:rsidRPr="0006765A">
        <w:rPr>
          <w:lang w:val="en-US"/>
        </w:rPr>
        <w:t>.</w:t>
      </w:r>
      <w:r>
        <w:rPr>
          <w:lang w:val="en-US"/>
        </w:rPr>
        <w:t xml:space="preserve"> </w:t>
      </w:r>
      <w:r w:rsidR="00370DAA">
        <w:rPr>
          <w:lang w:val="en-US"/>
        </w:rPr>
        <w:t xml:space="preserve">To </w:t>
      </w:r>
      <w:commentRangeStart w:id="20"/>
      <w:commentRangeStart w:id="21"/>
      <w:r w:rsidR="00370DAA">
        <w:rPr>
          <w:lang w:val="en-US"/>
        </w:rPr>
        <w:t>nonetheless</w:t>
      </w:r>
      <w:commentRangeEnd w:id="20"/>
      <w:r w:rsidR="009B1629">
        <w:rPr>
          <w:rStyle w:val="Kommentarzeichen"/>
        </w:rPr>
        <w:commentReference w:id="20"/>
      </w:r>
      <w:commentRangeEnd w:id="21"/>
      <w:r w:rsidR="009B1629">
        <w:rPr>
          <w:rStyle w:val="Kommentarzeichen"/>
        </w:rPr>
        <w:commentReference w:id="21"/>
      </w:r>
      <w:r w:rsidR="00370DAA">
        <w:rPr>
          <w:lang w:val="en-US"/>
        </w:rPr>
        <w:t xml:space="preserve"> achieve coverage of economy-wide material flows, end-use</w:t>
      </w:r>
      <w:r w:rsidR="00EA1B78">
        <w:rPr>
          <w:lang w:val="en-US"/>
        </w:rPr>
        <w:t xml:space="preserve"> shares </w:t>
      </w:r>
      <w:r w:rsidR="00370DAA">
        <w:rPr>
          <w:lang w:val="en-US"/>
        </w:rPr>
        <w:t xml:space="preserve">derived from shipments are often </w:t>
      </w:r>
      <w:r w:rsidR="00370DAA" w:rsidRPr="009B1629">
        <w:rPr>
          <w:lang w:val="en-US"/>
        </w:rPr>
        <w:t xml:space="preserve">combined with independent estimates of total apparent consumption </w:t>
      </w:r>
      <w:r w:rsidR="00370DAA" w:rsidRPr="009B1629">
        <w:rPr>
          <w:lang w:val="en-US"/>
        </w:rPr>
        <w:annotationRef/>
      </w:r>
      <w:r w:rsidR="00370DAA" w:rsidRPr="009B1629">
        <w:rPr>
          <w:lang w:val="en-US"/>
        </w:rPr>
        <w:annotationRef/>
      </w:r>
      <w:r w:rsidR="00370DAA" w:rsidRPr="009B1629">
        <w:rPr>
          <w:lang w:val="en-US"/>
        </w:rPr>
        <w:t>or gross additions stocks to derive total material end-use</w:t>
      </w:r>
      <w:r w:rsidR="009B1629" w:rsidRPr="009B1629">
        <w:rPr>
          <w:lang w:val="en-US"/>
        </w:rPr>
        <w:t>.</w:t>
      </w:r>
    </w:p>
    <w:p w14:paraId="1FDBD7B1" w14:textId="051626C6" w:rsidR="00285EF5" w:rsidRPr="006247A9" w:rsidRDefault="00121F78" w:rsidP="003B2BE1">
      <w:pPr>
        <w:rPr>
          <w:lang w:val="en-US"/>
        </w:rPr>
      </w:pPr>
      <w:r>
        <w:rPr>
          <w:i/>
          <w:lang w:val="en-US"/>
        </w:rPr>
        <w:t xml:space="preserve">Ambiguous </w:t>
      </w:r>
      <w:r w:rsidR="00285EF5" w:rsidRPr="0006765A">
        <w:rPr>
          <w:i/>
          <w:lang w:val="en-US"/>
        </w:rPr>
        <w:t>system boundaries</w:t>
      </w:r>
      <w:r w:rsidR="00FE1A08" w:rsidRPr="0006765A">
        <w:rPr>
          <w:i/>
          <w:lang w:val="en-US"/>
        </w:rPr>
        <w:t xml:space="preserve"> of end-use categories</w:t>
      </w:r>
      <w:r w:rsidR="004F0A0A">
        <w:rPr>
          <w:lang w:val="en-US"/>
        </w:rPr>
        <w:t>,</w:t>
      </w:r>
      <w:r w:rsidR="006247A9" w:rsidRPr="003B2BE1">
        <w:rPr>
          <w:lang w:val="en-US"/>
        </w:rPr>
        <w:t xml:space="preserve"> because</w:t>
      </w:r>
      <w:r w:rsidR="006247A9">
        <w:rPr>
          <w:i/>
          <w:lang w:val="en-US"/>
        </w:rPr>
        <w:t xml:space="preserve"> </w:t>
      </w:r>
      <w:r w:rsidR="00A934D5" w:rsidRPr="006247A9">
        <w:rPr>
          <w:lang w:val="en-US"/>
        </w:rPr>
        <w:t xml:space="preserve">certain </w:t>
      </w:r>
      <w:r w:rsidR="00AE05EA" w:rsidRPr="006247A9">
        <w:rPr>
          <w:lang w:val="en-US"/>
        </w:rPr>
        <w:t>categor</w:t>
      </w:r>
      <w:r w:rsidR="006247A9">
        <w:rPr>
          <w:lang w:val="en-US"/>
        </w:rPr>
        <w:t>ies</w:t>
      </w:r>
      <w:r w:rsidR="00AE05EA" w:rsidRPr="0006765A">
        <w:rPr>
          <w:lang w:val="en-US"/>
        </w:rPr>
        <w:t xml:space="preserve"> such as ‘construction’ </w:t>
      </w:r>
      <w:r w:rsidR="00D15C35">
        <w:rPr>
          <w:lang w:val="en-US"/>
        </w:rPr>
        <w:t xml:space="preserve">are </w:t>
      </w:r>
      <w:r w:rsidR="00646154">
        <w:rPr>
          <w:lang w:val="en-US"/>
        </w:rPr>
        <w:t>very</w:t>
      </w:r>
      <w:r w:rsidR="00D15C35">
        <w:rPr>
          <w:lang w:val="en-US"/>
        </w:rPr>
        <w:t xml:space="preserve"> broad and </w:t>
      </w:r>
      <w:r w:rsidR="006247A9">
        <w:rPr>
          <w:lang w:val="en-US"/>
        </w:rPr>
        <w:t xml:space="preserve">might contain </w:t>
      </w:r>
      <w:r w:rsidR="00AE05EA" w:rsidRPr="0006765A">
        <w:rPr>
          <w:lang w:val="en-US"/>
        </w:rPr>
        <w:t xml:space="preserve">only the </w:t>
      </w:r>
      <w:r w:rsidR="00A934D5" w:rsidRPr="0006765A">
        <w:rPr>
          <w:lang w:val="en-US"/>
        </w:rPr>
        <w:t xml:space="preserve">materials used for </w:t>
      </w:r>
      <w:r w:rsidR="00AE05EA" w:rsidRPr="006247A9">
        <w:rPr>
          <w:lang w:val="en-US"/>
        </w:rPr>
        <w:t>construct</w:t>
      </w:r>
      <w:r w:rsidR="00A934D5" w:rsidRPr="006247A9">
        <w:rPr>
          <w:lang w:val="en-US"/>
        </w:rPr>
        <w:t>ing</w:t>
      </w:r>
      <w:r w:rsidR="00AE05EA" w:rsidRPr="006247A9">
        <w:rPr>
          <w:lang w:val="en-US"/>
        </w:rPr>
        <w:t xml:space="preserve"> </w:t>
      </w:r>
      <w:r w:rsidR="00967BDE">
        <w:rPr>
          <w:lang w:val="en-US"/>
        </w:rPr>
        <w:t>buildings, infrastructure, etc</w:t>
      </w:r>
      <w:r w:rsidR="00AF6905">
        <w:rPr>
          <w:lang w:val="en-US"/>
        </w:rPr>
        <w:t>.</w:t>
      </w:r>
      <w:r w:rsidR="00967BDE">
        <w:rPr>
          <w:lang w:val="en-US"/>
        </w:rPr>
        <w:t xml:space="preserve">, </w:t>
      </w:r>
      <w:r w:rsidR="00AE05EA" w:rsidRPr="006247A9">
        <w:rPr>
          <w:lang w:val="en-US"/>
        </w:rPr>
        <w:t xml:space="preserve">or additionally </w:t>
      </w:r>
      <w:r w:rsidR="00967BDE">
        <w:rPr>
          <w:lang w:val="en-US"/>
        </w:rPr>
        <w:t xml:space="preserve">can also contain </w:t>
      </w:r>
      <w:r w:rsidR="00AE05EA" w:rsidRPr="006247A9">
        <w:rPr>
          <w:lang w:val="en-US"/>
        </w:rPr>
        <w:t xml:space="preserve">the </w:t>
      </w:r>
      <w:r w:rsidR="00A934D5" w:rsidRPr="006247A9">
        <w:rPr>
          <w:lang w:val="en-US"/>
        </w:rPr>
        <w:t xml:space="preserve">machinery and </w:t>
      </w:r>
      <w:r w:rsidR="00AE05EA" w:rsidRPr="006247A9">
        <w:rPr>
          <w:lang w:val="en-US"/>
        </w:rPr>
        <w:t xml:space="preserve">tools for </w:t>
      </w:r>
      <w:r w:rsidR="00A934D5" w:rsidRPr="006247A9">
        <w:rPr>
          <w:lang w:val="en-US"/>
        </w:rPr>
        <w:t>construction activities</w:t>
      </w:r>
      <w:r w:rsidR="006247A9">
        <w:rPr>
          <w:lang w:val="en-US"/>
        </w:rPr>
        <w:t xml:space="preserve">. For example, in </w:t>
      </w:r>
      <w:r w:rsidR="007E7430" w:rsidRPr="006247A9">
        <w:rPr>
          <w:lang w:val="en-US"/>
        </w:rPr>
        <w:t xml:space="preserve">the USA </w:t>
      </w:r>
      <w:r w:rsidR="006247A9">
        <w:rPr>
          <w:lang w:val="en-US"/>
        </w:rPr>
        <w:t xml:space="preserve">this is the case for </w:t>
      </w:r>
      <w:r w:rsidR="003B151C" w:rsidRPr="0006765A">
        <w:rPr>
          <w:lang w:val="en-US"/>
        </w:rPr>
        <w:t>copper end-use statisti</w:t>
      </w:r>
      <w:r w:rsidR="003B151C" w:rsidRPr="006247A9">
        <w:rPr>
          <w:lang w:val="en-US"/>
        </w:rPr>
        <w:t xml:space="preserve">cs, while </w:t>
      </w:r>
      <w:r w:rsidR="006247A9">
        <w:rPr>
          <w:lang w:val="en-US"/>
        </w:rPr>
        <w:t xml:space="preserve">it is </w:t>
      </w:r>
      <w:r w:rsidR="003B151C" w:rsidRPr="0006765A">
        <w:rPr>
          <w:lang w:val="en-US"/>
        </w:rPr>
        <w:t>not specified for aluminum</w:t>
      </w:r>
      <w:r w:rsidR="00320757" w:rsidRPr="0006765A">
        <w:rPr>
          <w:lang w:val="en-US"/>
        </w:rPr>
        <w:t xml:space="preserve"> in </w:t>
      </w:r>
      <w:r w:rsidR="007E7430" w:rsidRPr="0006765A">
        <w:rPr>
          <w:lang w:val="en-US"/>
        </w:rPr>
        <w:t xml:space="preserve">the </w:t>
      </w:r>
      <w:r w:rsidR="00320757" w:rsidRPr="006247A9">
        <w:rPr>
          <w:lang w:val="en-US"/>
        </w:rPr>
        <w:t>publicly available data</w:t>
      </w:r>
      <w:r w:rsidR="00300A7D" w:rsidRPr="006247A9">
        <w:rPr>
          <w:lang w:val="en-US"/>
        </w:rPr>
        <w:t xml:space="preserve"> sources</w:t>
      </w:r>
      <w:r w:rsidR="006247A9">
        <w:rPr>
          <w:lang w:val="en-US"/>
        </w:rPr>
        <w:t xml:space="preserve"> (</w:t>
      </w:r>
      <w:sdt>
        <w:sdtPr>
          <w:rPr>
            <w:lang w:val="en-US"/>
          </w:rPr>
          <w:alias w:val="Don't edit this field"/>
          <w:tag w:val="CitaviPlaceholder#6ba448d9-fa57-41ab-976a-959047c1ef3e"/>
          <w:id w:val="-58411254"/>
          <w:placeholder>
            <w:docPart w:val="DefaultPlaceholder_-1854013440"/>
          </w:placeholder>
        </w:sdtPr>
        <w:sdtEndPr/>
        <w:sdtContent>
          <w:r w:rsidR="00320757" w:rsidRPr="00C14F75">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hiYjMzLThjNTMtNDc4ZS1hM2VlLTE5NWMzMmRjZDkwYSIsIlJhbmdlTGVuZ3RoIjo4LCJSZWZlcmVuY2VJZCI6ImVjN2MyNmM0LWM2YmItNGE0Yy05MTZiLTNiNjFkYjIyNDVkYSIsIk5vUGFyIjp0cnVl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BwZXIub3JnL3Jlc291cmNlcy9tYXJrZXRfZGF0YS9wZGZzL2FubnVhbC1kYXRhLWJvb2stMjAyMF9maW5hbC5wZGYiLCJVcmlTdHJpbmciOiJodHRwczovL3d3dy5jb3BwZXIub3JnL3Jlc291cmNlcy9tYXJrZXRfZGF0YS9wZGZzL2FubnVhbC1kYXRhLWJvb2stMjAyMF9maW5hb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hbHVtaW51bS5vcmcvc2l0ZXMvZGVmYXVsdC9maWxlcy9BbHVtaW51bSUyMFN0YXRpc3RpY2FsJTIwUmV2aWV3JTIwU2FtcGxlLnBkZiIsIlVyaVN0cmluZyI6Imh0dHBzOi8vd3d3LmFsdW1pbnVtLm9yZy9zaXRlcy9kZWZhdWx0L2ZpbGVzL0FsdW1pbnVtIFN0YXRpc3RpY2FsIFJldmlldyBTYW1wbGU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bWluZXJhbHMudXNncy5nb3YvbWluZXJhbHMvcHVicy9oaXN0b3JpY2FsLXN0YXRpc3RpY3MvIiwiVXJpU3RyaW5nIjoiaHR0cHM6Ly9taW5lcmFscy51c2dzLmdvdi9taW5lcmFscy9wdWJzL2hpc3RvcmljYWwtc3RhdGlzdGljcy8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}</w:instrText>
          </w:r>
          <w:r w:rsidR="00320757" w:rsidRPr="00C14F75">
            <w:rPr>
              <w:lang w:val="en-US"/>
            </w:rPr>
            <w:fldChar w:fldCharType="separate"/>
          </w:r>
          <w:r w:rsidR="00866FFF">
            <w:rPr>
              <w:lang w:val="en-US"/>
            </w:rPr>
            <w:t>CDA 2020; The Aluminum Association 2009; Kelly und Matos 2014</w:t>
          </w:r>
          <w:r w:rsidR="00320757" w:rsidRPr="00C14F75">
            <w:rPr>
              <w:lang w:val="en-US"/>
            </w:rPr>
            <w:fldChar w:fldCharType="end"/>
          </w:r>
        </w:sdtContent>
      </w:sdt>
      <w:r w:rsidR="003B151C" w:rsidRPr="0006765A">
        <w:rPr>
          <w:lang w:val="en-US"/>
        </w:rPr>
        <w:t>)</w:t>
      </w:r>
      <w:r w:rsidR="00AE05EA" w:rsidRPr="0006765A">
        <w:rPr>
          <w:lang w:val="en-US"/>
        </w:rPr>
        <w:t xml:space="preserve">. </w:t>
      </w:r>
    </w:p>
    <w:p w14:paraId="303E238C" w14:textId="70D74819" w:rsidR="00285EF5" w:rsidRPr="0006765A" w:rsidRDefault="00285EF5" w:rsidP="003B2BE1">
      <w:pPr>
        <w:rPr>
          <w:lang w:val="en-US"/>
        </w:rPr>
      </w:pPr>
      <w:r w:rsidRPr="006247A9">
        <w:rPr>
          <w:i/>
          <w:lang w:val="en-US"/>
        </w:rPr>
        <w:t>Incoherent system boundaries</w:t>
      </w:r>
      <w:r w:rsidR="00FE1A08" w:rsidRPr="006247A9">
        <w:rPr>
          <w:i/>
          <w:lang w:val="en-US"/>
        </w:rPr>
        <w:t xml:space="preserve"> </w:t>
      </w:r>
      <w:r w:rsidR="001E0F7C" w:rsidRPr="006247A9">
        <w:rPr>
          <w:i/>
          <w:lang w:val="en-US"/>
        </w:rPr>
        <w:t>across materials</w:t>
      </w:r>
      <w:r w:rsidR="006247A9" w:rsidRPr="004F0A0A">
        <w:rPr>
          <w:lang w:val="en-US"/>
        </w:rPr>
        <w:t>,</w:t>
      </w:r>
      <w:r w:rsidR="001E0F7C" w:rsidRPr="0006765A">
        <w:rPr>
          <w:i/>
          <w:lang w:val="en-US"/>
        </w:rPr>
        <w:t xml:space="preserve"> </w:t>
      </w:r>
      <w:r w:rsidR="006247A9" w:rsidRPr="00462BD2">
        <w:rPr>
          <w:lang w:val="en-US"/>
        </w:rPr>
        <w:t xml:space="preserve">because </w:t>
      </w:r>
      <w:r w:rsidR="001E0F7C" w:rsidRPr="0006765A">
        <w:rPr>
          <w:lang w:val="en-US"/>
        </w:rPr>
        <w:t>definition</w:t>
      </w:r>
      <w:r w:rsidR="006247A9">
        <w:rPr>
          <w:lang w:val="en-US"/>
        </w:rPr>
        <w:t>s</w:t>
      </w:r>
      <w:r w:rsidR="001E0F7C" w:rsidRPr="0006765A">
        <w:rPr>
          <w:lang w:val="en-US"/>
        </w:rPr>
        <w:t xml:space="preserve"> of end-uses differ</w:t>
      </w:r>
      <w:r w:rsidR="007D06AA" w:rsidRPr="006247A9">
        <w:rPr>
          <w:lang w:val="en-US"/>
        </w:rPr>
        <w:t xml:space="preserve"> across materials</w:t>
      </w:r>
      <w:r w:rsidR="001E0F7C" w:rsidRPr="006247A9">
        <w:rPr>
          <w:lang w:val="en-US"/>
        </w:rPr>
        <w:t xml:space="preserve">, e.g. material use for ‘containers and packaging’ </w:t>
      </w:r>
      <w:r w:rsidR="007D06AA" w:rsidRPr="006247A9">
        <w:rPr>
          <w:lang w:val="en-US"/>
        </w:rPr>
        <w:t xml:space="preserve">is </w:t>
      </w:r>
      <w:r w:rsidR="001E0F7C" w:rsidRPr="006247A9">
        <w:rPr>
          <w:lang w:val="en-US"/>
        </w:rPr>
        <w:t xml:space="preserve">reported as own category </w:t>
      </w:r>
      <w:r w:rsidR="00BA697F" w:rsidRPr="006247A9">
        <w:rPr>
          <w:lang w:val="en-US"/>
        </w:rPr>
        <w:t xml:space="preserve">in U.S. </w:t>
      </w:r>
      <w:r w:rsidR="001E0F7C" w:rsidRPr="006247A9">
        <w:rPr>
          <w:lang w:val="en-US"/>
        </w:rPr>
        <w:t>aluminum</w:t>
      </w:r>
      <w:r w:rsidR="006247A9">
        <w:rPr>
          <w:lang w:val="en-US"/>
        </w:rPr>
        <w:t>,</w:t>
      </w:r>
      <w:r w:rsidR="001E0F7C" w:rsidRPr="0006765A">
        <w:rPr>
          <w:lang w:val="en-US"/>
        </w:rPr>
        <w:t xml:space="preserve"> but included in the category ‘others’ for iron and steel statistics </w:t>
      </w:r>
      <w:sdt>
        <w:sdtPr>
          <w:rPr>
            <w:sz w:val="24"/>
            <w:lang w:val="en-US"/>
          </w:rPr>
          <w:alias w:val="Don't edit this field"/>
          <w:tag w:val="CitaviPlaceholder#992dd703-2a71-4527-8285-3eb1e32dcd19"/>
          <w:id w:val="-697240337"/>
          <w:placeholder>
            <w:docPart w:val="DefaultPlaceholder_-1854013440"/>
          </w:placeholder>
        </w:sdtPr>
        <w:sdtEndPr/>
        <w:sdtContent>
          <w:r w:rsidR="001E0F7C"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TllZTNkLTdhNjEtNDNjNi1hNzI5LTQxZGZhOWFjZGE0NyIsIlJhbmdlTGVuZ3RoIjoyMy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DaGVuIHVuZCBHcmFlZGVsIDIwMTUpIn1dfSwiVGFnIjoiQ2l0YXZpUGxhY2Vob2xkZXIjOTkyZGQ3MDMtMmE3MS00NTI3LTgyODUtM2ViMWUzMmRjZDE5IiwiVGV4dCI6IihDaGVuIHVuZCBHcmFlZGVsIDIwMTUpIiwiV0FJVmVyc2lvbiI6IjYuMTEuMC4wIn0=}</w:instrText>
          </w:r>
          <w:r w:rsidR="001E0F7C" w:rsidRPr="00C14F75">
            <w:rPr>
              <w:lang w:val="en-US"/>
            </w:rPr>
            <w:fldChar w:fldCharType="separate"/>
          </w:r>
          <w:r w:rsidR="00866FFF">
            <w:rPr>
              <w:lang w:val="en-US"/>
            </w:rPr>
            <w:t>(Chen und Graedel 2015)</w:t>
          </w:r>
          <w:r w:rsidR="001E0F7C" w:rsidRPr="00C14F75">
            <w:rPr>
              <w:lang w:val="en-US"/>
            </w:rPr>
            <w:fldChar w:fldCharType="end"/>
          </w:r>
        </w:sdtContent>
      </w:sdt>
      <w:r w:rsidR="001E0F7C" w:rsidRPr="0006765A">
        <w:rPr>
          <w:lang w:val="en-US"/>
        </w:rPr>
        <w:t xml:space="preserve">. </w:t>
      </w:r>
    </w:p>
    <w:p w14:paraId="23CE3F58" w14:textId="6782F2A7" w:rsidR="00C12DF5" w:rsidRPr="0006765A" w:rsidRDefault="00C12DF5" w:rsidP="003B2BE1">
      <w:pPr>
        <w:rPr>
          <w:lang w:val="en-US"/>
        </w:rPr>
      </w:pPr>
      <w:r w:rsidRPr="0006765A">
        <w:rPr>
          <w:i/>
          <w:lang w:val="en-US"/>
        </w:rPr>
        <w:lastRenderedPageBreak/>
        <w:t>Pot</w:t>
      </w:r>
      <w:r w:rsidRPr="006247A9">
        <w:rPr>
          <w:i/>
          <w:lang w:val="en-US"/>
        </w:rPr>
        <w:t xml:space="preserve">ential for </w:t>
      </w:r>
      <w:r w:rsidR="00BE1B53" w:rsidRPr="006247A9">
        <w:rPr>
          <w:i/>
          <w:lang w:val="en-US"/>
        </w:rPr>
        <w:t>misclassification</w:t>
      </w:r>
      <w:r w:rsidR="006247A9" w:rsidRPr="004F0A0A">
        <w:rPr>
          <w:lang w:val="en-US"/>
        </w:rPr>
        <w:t>,</w:t>
      </w:r>
      <w:r w:rsidR="006247A9">
        <w:rPr>
          <w:i/>
          <w:lang w:val="en-US"/>
        </w:rPr>
        <w:t xml:space="preserve"> </w:t>
      </w:r>
      <w:r w:rsidR="006A4267">
        <w:rPr>
          <w:lang w:val="en-US"/>
        </w:rPr>
        <w:t>because</w:t>
      </w:r>
      <w:r w:rsidR="006A4267" w:rsidRPr="004F0A0A">
        <w:rPr>
          <w:lang w:val="en-US"/>
        </w:rPr>
        <w:t xml:space="preserve"> </w:t>
      </w:r>
      <w:r w:rsidR="006247A9" w:rsidRPr="004F0A0A">
        <w:rPr>
          <w:lang w:val="en-US"/>
        </w:rPr>
        <w:t>industry shipments to</w:t>
      </w:r>
      <w:r w:rsidR="006247A9">
        <w:rPr>
          <w:i/>
          <w:lang w:val="en-US"/>
        </w:rPr>
        <w:t xml:space="preserve"> </w:t>
      </w:r>
      <w:r w:rsidR="003F01E9" w:rsidRPr="0006765A">
        <w:rPr>
          <w:lang w:val="en-US"/>
        </w:rPr>
        <w:t xml:space="preserve">end-uses might </w:t>
      </w:r>
      <w:r w:rsidR="006247A9">
        <w:rPr>
          <w:lang w:val="en-US"/>
        </w:rPr>
        <w:t xml:space="preserve">actually be intermediate products, which are </w:t>
      </w:r>
      <w:r w:rsidR="003F01E9" w:rsidRPr="0006765A">
        <w:rPr>
          <w:lang w:val="en-US"/>
        </w:rPr>
        <w:t>supplied to other end-use products</w:t>
      </w:r>
      <w:r w:rsidR="006247A9">
        <w:rPr>
          <w:lang w:val="en-US"/>
        </w:rPr>
        <w:t>.</w:t>
      </w:r>
      <w:r w:rsidR="003F01E9" w:rsidRPr="0006765A">
        <w:rPr>
          <w:lang w:val="en-US"/>
        </w:rPr>
        <w:t xml:space="preserve"> </w:t>
      </w:r>
      <w:sdt>
        <w:sdtPr>
          <w:rPr>
            <w:lang w:val="en-US"/>
          </w:rPr>
          <w:alias w:val="Don't edit this field"/>
          <w:tag w:val="CitaviPlaceholder#d59d04a6-e5bd-4ae9-8164-3438a766d530"/>
          <w:id w:val="688653706"/>
          <w:placeholder>
            <w:docPart w:val="DefaultPlaceholder_-1854013440"/>
          </w:placeholder>
        </w:sdtPr>
        <w:sdtEndPr/>
        <w:sdtContent>
          <w:r w:rsidR="003F01E9"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zExNWIxLTJjMWQtNGMwNi04MGQ5LWM5Y2Y5NWFmMTZlOCIsIlJhbmdlTGVuZ3RoIjoxMSwiUmVmZXJlbmNlSWQiOiI0NzAxNjM5NC1mNDQ4LTQ5MTgtYWQwZS00MjJjYWY2Y2ZlNz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yMzU1L2lzaWppbnRlcm5hdGlvbmFsLklTSUpJTlQtMjAxNi00N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yMzU1L2lzaWppbnRlcm5hdGlvbmFsLklTSUpJTlQtMjAxNi00NzAiLCJVcmlTdHJpbmciOiJodHRwczovL2RvaS5vcmcvMTAuMjM1NS9pc2lqaW50ZXJuYXRpb25hbC5JU0lKSU5ULTIwMTYtND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k9obm8gZXQgYWwuIn1dfSwiVGFnIjoiQ2l0YXZpUGxhY2Vob2xkZXIjZDU5ZDA0YTYtZTViZC00YWU5LTgxNjQtMzQzOGE3NjZkNTMwIiwiVGV4dCI6Ik9obm8gZXQgYWwuIiwiV0FJVmVyc2lvbiI6IjYuMTEuMC4wIn0=}</w:instrText>
          </w:r>
          <w:r w:rsidR="003F01E9" w:rsidRPr="00C14F75">
            <w:rPr>
              <w:lang w:val="en-US"/>
            </w:rPr>
            <w:fldChar w:fldCharType="separate"/>
          </w:r>
          <w:r w:rsidR="00866FFF">
            <w:rPr>
              <w:lang w:val="en-US"/>
            </w:rPr>
            <w:t>Ohno et al.</w:t>
          </w:r>
          <w:r w:rsidR="003F01E9" w:rsidRPr="00C14F75">
            <w:rPr>
              <w:lang w:val="en-US"/>
            </w:rPr>
            <w:fldChar w:fldCharType="end"/>
          </w:r>
        </w:sdtContent>
      </w:sdt>
      <w:r w:rsidR="003F01E9" w:rsidRPr="0006765A">
        <w:rPr>
          <w:lang w:val="en-US"/>
        </w:rPr>
        <w:t xml:space="preserve"> </w:t>
      </w:r>
      <w:sdt>
        <w:sdtPr>
          <w:rPr>
            <w:lang w:val="en-US"/>
          </w:rPr>
          <w:alias w:val="Don't edit this field"/>
          <w:tag w:val="CitaviPlaceholder#7d59c25a-aabe-4279-ac07-54f3657df59a"/>
          <w:id w:val="1185246046"/>
          <w:placeholder>
            <w:docPart w:val="DefaultPlaceholder_-1854013440"/>
          </w:placeholder>
        </w:sdtPr>
        <w:sdtEndPr/>
        <w:sdtContent>
          <w:r w:rsidR="003F01E9"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GE3YTAwLTE2NmEtNGYxYS1iNTNlLTU5ODY4Y2Q2Zjk5YyIsIlJhbmdlTGVuZ3RoIjo3LCJSZWZlcmVuY2VJZCI6IjQ3MDE2Mzk0LWY0NDgtNDkxOC1hZDBlLTQyMmNhZjZjZm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jM1NS9pc2lqaW50ZXJuYXRpb25hbC5JU0lKSU5ULTIwMTYtND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M1NS9pc2lqaW50ZXJuYXRpb25hbC5JU0lKSU5ULTIwMTYtNDcwIiwiVXJpU3RyaW5nIjoiaHR0cHM6Ly9kb2kub3JnLzEwLjIzNTUvaXNpamludGVybmF0aW9uYWwuSVNJSklOVC0yMDE2LTQ3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TdhKSJ9XX0sIlRhZyI6IkNpdGF2aVBsYWNlaG9sZGVyIzdkNTljMjVhLWFhYmUtNDI3OS1hYzA3LTU0ZjM2NTdkZjU5YSIsIlRleHQiOiIoMjAxN2EpIiwiV0FJVmVyc2lvbiI6IjYuMTEuMC4wIn0=}</w:instrText>
          </w:r>
          <w:r w:rsidR="003F01E9" w:rsidRPr="00C14F75">
            <w:rPr>
              <w:lang w:val="en-US"/>
            </w:rPr>
            <w:fldChar w:fldCharType="separate"/>
          </w:r>
          <w:r w:rsidR="00866FFF">
            <w:rPr>
              <w:lang w:val="en-US"/>
            </w:rPr>
            <w:t>(2017a)</w:t>
          </w:r>
          <w:r w:rsidR="003F01E9" w:rsidRPr="00C14F75">
            <w:rPr>
              <w:lang w:val="en-US"/>
            </w:rPr>
            <w:fldChar w:fldCharType="end"/>
          </w:r>
        </w:sdtContent>
      </w:sdt>
      <w:r w:rsidR="003F01E9" w:rsidRPr="0006765A">
        <w:rPr>
          <w:lang w:val="en-US"/>
        </w:rPr>
        <w:t xml:space="preserve"> give the example of ‘electric and electronics equipment’ being </w:t>
      </w:r>
      <w:r w:rsidR="00BE1B53" w:rsidRPr="0006765A">
        <w:rPr>
          <w:lang w:val="en-US"/>
        </w:rPr>
        <w:t>delivered</w:t>
      </w:r>
      <w:r w:rsidR="003F01E9" w:rsidRPr="0006765A">
        <w:rPr>
          <w:lang w:val="en-US"/>
        </w:rPr>
        <w:t xml:space="preserve"> to the ‘automobile industry’ in which case part of the</w:t>
      </w:r>
      <w:r w:rsidR="003F01E9" w:rsidRPr="006247A9">
        <w:rPr>
          <w:lang w:val="en-US"/>
        </w:rPr>
        <w:t xml:space="preserve"> material in the first end-use would be </w:t>
      </w:r>
      <w:r w:rsidR="00BE1B53" w:rsidRPr="006247A9">
        <w:rPr>
          <w:lang w:val="en-US"/>
        </w:rPr>
        <w:t>misclassified</w:t>
      </w:r>
      <w:r w:rsidR="006247A9">
        <w:rPr>
          <w:lang w:val="en-US"/>
        </w:rPr>
        <w:t>.</w:t>
      </w:r>
    </w:p>
    <w:p w14:paraId="3D5F678D" w14:textId="049C5CD8" w:rsidR="00285EF5" w:rsidRPr="0006765A" w:rsidRDefault="008050E4" w:rsidP="003B2BE1">
      <w:pPr>
        <w:rPr>
          <w:lang w:val="en-US"/>
        </w:rPr>
      </w:pPr>
      <w:r>
        <w:rPr>
          <w:i/>
          <w:lang w:val="en-US"/>
        </w:rPr>
        <w:t>Non-descriptive</w:t>
      </w:r>
      <w:r w:rsidRPr="0006765A">
        <w:rPr>
          <w:i/>
          <w:lang w:val="en-US"/>
        </w:rPr>
        <w:t xml:space="preserve"> </w:t>
      </w:r>
      <w:r w:rsidR="006247A9">
        <w:rPr>
          <w:i/>
          <w:lang w:val="en-US"/>
        </w:rPr>
        <w:t xml:space="preserve">and unclear </w:t>
      </w:r>
      <w:r w:rsidR="00285EF5" w:rsidRPr="0006765A">
        <w:rPr>
          <w:i/>
          <w:lang w:val="en-US"/>
        </w:rPr>
        <w:t>end-use definition</w:t>
      </w:r>
      <w:r w:rsidR="006247A9">
        <w:rPr>
          <w:i/>
          <w:lang w:val="en-US"/>
        </w:rPr>
        <w:t>s</w:t>
      </w:r>
      <w:r w:rsidR="006247A9" w:rsidRPr="004F0A0A">
        <w:rPr>
          <w:lang w:val="en-US"/>
        </w:rPr>
        <w:t xml:space="preserve">, where </w:t>
      </w:r>
      <w:r w:rsidR="006A4267">
        <w:rPr>
          <w:lang w:val="en-US"/>
        </w:rPr>
        <w:t xml:space="preserve">substantial </w:t>
      </w:r>
      <w:r w:rsidR="003D479D" w:rsidRPr="004F0A0A">
        <w:rPr>
          <w:lang w:val="en-US"/>
        </w:rPr>
        <w:t>shipments</w:t>
      </w:r>
      <w:r w:rsidR="00AE05EA" w:rsidRPr="004F0A0A">
        <w:rPr>
          <w:lang w:val="en-US"/>
        </w:rPr>
        <w:t xml:space="preserve"> to sectors such</w:t>
      </w:r>
      <w:r w:rsidR="00AE05EA" w:rsidRPr="006247A9">
        <w:rPr>
          <w:lang w:val="en-US"/>
        </w:rPr>
        <w:t xml:space="preserve"> as ‘</w:t>
      </w:r>
      <w:r w:rsidR="00BA697F" w:rsidRPr="006247A9">
        <w:rPr>
          <w:lang w:val="en-US"/>
        </w:rPr>
        <w:t>s</w:t>
      </w:r>
      <w:r w:rsidR="00AE05EA" w:rsidRPr="006247A9">
        <w:rPr>
          <w:lang w:val="en-US"/>
        </w:rPr>
        <w:t xml:space="preserve">ervice </w:t>
      </w:r>
      <w:r w:rsidR="00BA697F" w:rsidRPr="006247A9">
        <w:rPr>
          <w:lang w:val="en-US"/>
        </w:rPr>
        <w:t>c</w:t>
      </w:r>
      <w:r w:rsidR="00AE05EA" w:rsidRPr="006247A9">
        <w:rPr>
          <w:lang w:val="en-US"/>
        </w:rPr>
        <w:t>enters’ or ‘</w:t>
      </w:r>
      <w:r w:rsidR="00BA697F" w:rsidRPr="006247A9">
        <w:rPr>
          <w:lang w:val="en-US"/>
        </w:rPr>
        <w:t>o</w:t>
      </w:r>
      <w:r w:rsidR="00AE05EA" w:rsidRPr="006247A9">
        <w:rPr>
          <w:lang w:val="en-US"/>
        </w:rPr>
        <w:t xml:space="preserve">ther’ are reported, </w:t>
      </w:r>
      <w:r w:rsidR="006247A9">
        <w:rPr>
          <w:lang w:val="en-US"/>
        </w:rPr>
        <w:t xml:space="preserve">where </w:t>
      </w:r>
      <w:r w:rsidR="00AE05EA" w:rsidRPr="0006765A">
        <w:rPr>
          <w:lang w:val="en-US"/>
        </w:rPr>
        <w:t xml:space="preserve">the </w:t>
      </w:r>
      <w:r w:rsidR="006247A9">
        <w:rPr>
          <w:lang w:val="en-US"/>
        </w:rPr>
        <w:t xml:space="preserve">actual </w:t>
      </w:r>
      <w:r w:rsidR="00AE05EA" w:rsidRPr="0006765A">
        <w:rPr>
          <w:lang w:val="en-US"/>
        </w:rPr>
        <w:t xml:space="preserve">end-use of the respective </w:t>
      </w:r>
      <w:r w:rsidR="003D479D" w:rsidRPr="0006765A">
        <w:rPr>
          <w:lang w:val="en-US"/>
        </w:rPr>
        <w:t>shipments</w:t>
      </w:r>
      <w:r w:rsidR="00AE05EA" w:rsidRPr="0006765A">
        <w:rPr>
          <w:lang w:val="en-US"/>
        </w:rPr>
        <w:t xml:space="preserve"> remain</w:t>
      </w:r>
      <w:r w:rsidR="006247A9">
        <w:rPr>
          <w:lang w:val="en-US"/>
        </w:rPr>
        <w:t>s</w:t>
      </w:r>
      <w:r w:rsidR="00AE05EA" w:rsidRPr="0006765A">
        <w:rPr>
          <w:lang w:val="en-US"/>
        </w:rPr>
        <w:t xml:space="preserve"> unclear </w:t>
      </w:r>
      <w:sdt>
        <w:sdtPr>
          <w:rPr>
            <w:sz w:val="24"/>
            <w:lang w:val="en-US"/>
          </w:rPr>
          <w:alias w:val="Don't edit this field"/>
          <w:tag w:val="CitaviPlaceholder#27b2e796-1b70-4e7e-bb1c-3d424cd69212"/>
          <w:id w:val="1579013224"/>
          <w:placeholder>
            <w:docPart w:val="BB15178D333548308F9093F8DB951B51"/>
          </w:placeholder>
        </w:sdtPr>
        <w:sdtEndPr/>
        <w:sdtContent>
          <w:r w:rsidR="00AE05EA"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yMC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bWluZXJhbHMudXNncy5nb3YvbWluZXJhbHMvcHVicy9tY3MvMjAxOC9tY3MyMDE4LnBkZiIsIlVyaVN0cmluZyI6Imh0dHBzOi8vbWluZXJhbHMudXNncy5nb3YvbWluZXJhbHMvcHVicy9tY3MvMjAxOC9tY3MyMDE4LnBkZ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}</w:instrText>
          </w:r>
          <w:r w:rsidR="00AE05EA" w:rsidRPr="00C14F75">
            <w:rPr>
              <w:lang w:val="en-US"/>
            </w:rPr>
            <w:fldChar w:fldCharType="separate"/>
          </w:r>
          <w:r w:rsidR="00866FFF">
            <w:rPr>
              <w:lang w:val="en-US"/>
            </w:rPr>
            <w:t>(Pauliuk et al. 2013; USGS 2018)</w:t>
          </w:r>
          <w:r w:rsidR="00AE05EA" w:rsidRPr="00C14F75">
            <w:rPr>
              <w:lang w:val="en-US"/>
            </w:rPr>
            <w:fldChar w:fldCharType="end"/>
          </w:r>
        </w:sdtContent>
      </w:sdt>
      <w:r w:rsidR="00AE05EA" w:rsidRPr="0006765A">
        <w:rPr>
          <w:lang w:val="en-US"/>
        </w:rPr>
        <w:t>.</w:t>
      </w:r>
    </w:p>
    <w:p w14:paraId="50CFFDD0" w14:textId="6FD2283E" w:rsidR="00285EF5" w:rsidRDefault="00285EF5" w:rsidP="003B2BE1">
      <w:pPr>
        <w:rPr>
          <w:lang w:val="en-US"/>
        </w:rPr>
      </w:pPr>
      <w:r w:rsidRPr="0006765A">
        <w:rPr>
          <w:i/>
          <w:lang w:val="en-US"/>
        </w:rPr>
        <w:t>Low end-use resolution</w:t>
      </w:r>
      <w:r w:rsidRPr="0006765A">
        <w:rPr>
          <w:lang w:val="en-US"/>
        </w:rPr>
        <w:t>: t</w:t>
      </w:r>
      <w:r w:rsidR="00AE05EA" w:rsidRPr="0006765A">
        <w:rPr>
          <w:lang w:val="en-US"/>
        </w:rPr>
        <w:t xml:space="preserve">he resolution of </w:t>
      </w:r>
      <w:r w:rsidR="003D479D" w:rsidRPr="006247A9">
        <w:rPr>
          <w:lang w:val="en-US"/>
        </w:rPr>
        <w:t>shi</w:t>
      </w:r>
      <w:r w:rsidR="009A2F63">
        <w:rPr>
          <w:lang w:val="en-US"/>
        </w:rPr>
        <w:t>pment</w:t>
      </w:r>
      <w:r w:rsidR="003D479D" w:rsidRPr="006247A9">
        <w:rPr>
          <w:lang w:val="en-US"/>
        </w:rPr>
        <w:t>s</w:t>
      </w:r>
      <w:r w:rsidR="00AE05EA" w:rsidRPr="006247A9">
        <w:rPr>
          <w:lang w:val="en-US"/>
        </w:rPr>
        <w:t>’ destination</w:t>
      </w:r>
      <w:r w:rsidR="0012482A" w:rsidRPr="006247A9">
        <w:rPr>
          <w:lang w:val="en-US"/>
        </w:rPr>
        <w:t xml:space="preserve"> (end-use)</w:t>
      </w:r>
      <w:r w:rsidR="00AE05EA" w:rsidRPr="006247A9">
        <w:rPr>
          <w:lang w:val="en-US"/>
        </w:rPr>
        <w:t xml:space="preserve"> is often on a more aggregated sectoral rather than product level</w:t>
      </w:r>
      <w:r w:rsidR="0012482A" w:rsidRPr="006247A9">
        <w:rPr>
          <w:lang w:val="en-US"/>
        </w:rPr>
        <w:t xml:space="preserve"> </w:t>
      </w:r>
      <w:sdt>
        <w:sdtPr>
          <w:rPr>
            <w:sz w:val="24"/>
            <w:lang w:val="en-US"/>
          </w:rPr>
          <w:alias w:val="Don't edit this field"/>
          <w:tag w:val="CitaviPlaceholder#814b8631-957a-4126-a90b-0f44d43af1f0"/>
          <w:id w:val="1051425533"/>
          <w:placeholder>
            <w:docPart w:val="B125AB20436A492DA9C4153CD4A2F3F1"/>
          </w:placeholder>
        </w:sdtPr>
        <w:sdtEndPr/>
        <w:sdtContent>
          <w:r w:rsidR="00AE05EA"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jhlODU4LWFlYjgtNGE1Ny1hYzUzLWI4YWY4ZDdiNTA0Mi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jliZDI4MGJkLTZjNWEtNDg4Ny1iYmExLTczMzFkNTg0MjczZCIsIlJhbmdlU3RhcnQiOjIyLCJSYW5nZUxlbmd0aCI6MjAsIlJlZmVyZW5jZUlkIjoiNDcwMTYzOTQtZjQ0OC00OTE4LWFkMGUtNDIyY2FmNmNmZTc5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GlkIjoiMTciLCIkdHlwZSI6IlN3aXNzQWNhZGVtaWMuQ2l0YXZpLlBlcnNvbiwgU3dpc3NBY2FkZW1pYy5DaXRhdmkiLCJGaXJzdE5hbWUiOiJZYXN1aGlybyIsIkxhc3ROYW1lIjoiRnVrdXNoaW1hIiwiUHJvdGVjdGVkIjpmYWxzZSwiU2V4IjowLCJDcmVhdGVkQnkiOiJfSmFuIFN0cmVlY2siLCJDcmVhdGVkT24iOiIyMDIxLTA0LTA3VDA1OjQzOjMzIiwiTW9kaWZpZWRCeSI6Il9KYW4gU3RyZWVjayIsIklkIjoiZmMxNDE1ZTUtYmIxOC00MDM5LTljZmYtNzlmOWUyOTgwMzJiIiwiTW9kaWZpZWRPbiI6IjIwMjEtMDQtMDdUMDU6NDM6MzMiLCJQcm9qZWN0Ijp7IiRyZWYiOiI1In19LHsiJGlkIjoiMT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MT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I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yMzU1L2lzaWppbnRlcm5hdGlvbmFsLklTSUpJTlQtMjAxNi00Nz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yMzU1L2lzaWppbnRlcm5hdGlvbmFsLklTSUpJTlQtMjAxNi00NzAiLCJVcmlTdHJpbmciOiJodHRwczovL2RvaS5vcmcvMTAuMjM1NS9pc2lqaW50ZXJuYXRpb25hbC5JU0lKSU5ULTIwMTYtNDc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}</w:instrText>
          </w:r>
          <w:r w:rsidR="00AE05EA" w:rsidRPr="00C14F75">
            <w:rPr>
              <w:lang w:val="en-US"/>
            </w:rPr>
            <w:fldChar w:fldCharType="separate"/>
          </w:r>
          <w:r w:rsidR="00866FFF">
            <w:rPr>
              <w:lang w:val="en-US"/>
            </w:rPr>
            <w:t>(Chen und Graedel 2015; Ohno et al. 2017a)</w:t>
          </w:r>
          <w:r w:rsidR="00AE05EA" w:rsidRPr="00C14F75">
            <w:rPr>
              <w:lang w:val="en-US"/>
            </w:rPr>
            <w:fldChar w:fldCharType="end"/>
          </w:r>
        </w:sdtContent>
      </w:sdt>
      <w:r w:rsidR="00AE05EA" w:rsidRPr="0006765A">
        <w:rPr>
          <w:lang w:val="en-US"/>
        </w:rPr>
        <w:t>.</w:t>
      </w:r>
      <w:r w:rsidR="00E06B12">
        <w:rPr>
          <w:rStyle w:val="Funotenzeichen"/>
          <w:lang w:val="en-US"/>
        </w:rPr>
        <w:footnoteReference w:id="3"/>
      </w:r>
    </w:p>
    <w:p w14:paraId="2520618E" w14:textId="7499087E" w:rsidR="00287592" w:rsidRPr="005549A1" w:rsidRDefault="000E21D2" w:rsidP="00287592">
      <w:pPr>
        <w:pStyle w:val="berschrift2"/>
        <w:rPr>
          <w:sz w:val="24"/>
          <w:lang w:val="en-US"/>
        </w:rPr>
      </w:pPr>
      <w:r>
        <w:rPr>
          <w:sz w:val="24"/>
          <w:lang w:val="en-US"/>
        </w:rPr>
        <w:t xml:space="preserve">2.2 </w:t>
      </w:r>
      <w:r w:rsidR="009D1C52">
        <w:rPr>
          <w:sz w:val="24"/>
          <w:lang w:val="en-US"/>
        </w:rPr>
        <w:t xml:space="preserve">Assessing </w:t>
      </w:r>
      <w:r w:rsidR="00456835">
        <w:rPr>
          <w:sz w:val="24"/>
          <w:lang w:val="en-US"/>
        </w:rPr>
        <w:t>m</w:t>
      </w:r>
      <w:r w:rsidR="00287592" w:rsidRPr="005549A1">
        <w:rPr>
          <w:sz w:val="24"/>
          <w:lang w:val="en-US"/>
        </w:rPr>
        <w:t xml:space="preserve">onetary </w:t>
      </w:r>
      <w:r w:rsidR="00456835">
        <w:rPr>
          <w:sz w:val="24"/>
          <w:lang w:val="en-US"/>
        </w:rPr>
        <w:t>i</w:t>
      </w:r>
      <w:r w:rsidR="00456835" w:rsidRPr="005549A1">
        <w:rPr>
          <w:sz w:val="24"/>
          <w:lang w:val="en-US"/>
        </w:rPr>
        <w:t>nput</w:t>
      </w:r>
      <w:r w:rsidR="00287592" w:rsidRPr="005549A1">
        <w:rPr>
          <w:sz w:val="24"/>
          <w:lang w:val="en-US"/>
        </w:rPr>
        <w:t>-</w:t>
      </w:r>
      <w:r w:rsidR="00456835">
        <w:rPr>
          <w:sz w:val="24"/>
          <w:lang w:val="en-US"/>
        </w:rPr>
        <w:t>o</w:t>
      </w:r>
      <w:r w:rsidR="00287592" w:rsidRPr="005549A1">
        <w:rPr>
          <w:sz w:val="24"/>
          <w:lang w:val="en-US"/>
        </w:rPr>
        <w:t xml:space="preserve">utput </w:t>
      </w:r>
      <w:r w:rsidR="00456835">
        <w:rPr>
          <w:sz w:val="24"/>
          <w:lang w:val="en-US"/>
        </w:rPr>
        <w:t>t</w:t>
      </w:r>
      <w:r w:rsidR="00287592" w:rsidRPr="005549A1">
        <w:rPr>
          <w:sz w:val="24"/>
          <w:lang w:val="en-US"/>
        </w:rPr>
        <w:t>ables</w:t>
      </w:r>
      <w:r w:rsidR="00456835">
        <w:rPr>
          <w:sz w:val="24"/>
          <w:lang w:val="en-US"/>
        </w:rPr>
        <w:t xml:space="preserve"> as approach to derive </w:t>
      </w:r>
      <w:r w:rsidR="009D1C52">
        <w:rPr>
          <w:sz w:val="24"/>
          <w:lang w:val="en-US"/>
        </w:rPr>
        <w:t xml:space="preserve">end-use shares </w:t>
      </w:r>
      <w:r w:rsidR="00287592" w:rsidRPr="005549A1">
        <w:rPr>
          <w:sz w:val="24"/>
          <w:lang w:val="en-US"/>
        </w:rPr>
        <w:t>(</w:t>
      </w:r>
      <w:r w:rsidR="00DE3597">
        <w:rPr>
          <w:sz w:val="24"/>
          <w:lang w:val="en-US"/>
        </w:rPr>
        <w:t>MIOT</w:t>
      </w:r>
      <w:r w:rsidR="0072495B" w:rsidRPr="005549A1">
        <w:rPr>
          <w:sz w:val="24"/>
          <w:lang w:val="en-US"/>
        </w:rPr>
        <w:t>s</w:t>
      </w:r>
      <w:r w:rsidR="00287592" w:rsidRPr="005549A1">
        <w:rPr>
          <w:sz w:val="24"/>
          <w:lang w:val="en-US"/>
        </w:rPr>
        <w:t>)</w:t>
      </w:r>
    </w:p>
    <w:p w14:paraId="58A6E21F" w14:textId="7F7DB059" w:rsidR="00376ED6" w:rsidRDefault="00A16D34">
      <w:pPr>
        <w:tabs>
          <w:tab w:val="num" w:pos="720"/>
        </w:tabs>
        <w:rPr>
          <w:lang w:val="en-US"/>
        </w:rPr>
      </w:pPr>
      <w:r>
        <w:rPr>
          <w:lang w:val="en-US"/>
        </w:rPr>
        <w:t>MIOTs</w:t>
      </w:r>
      <w:r w:rsidRPr="00766BF3">
        <w:rPr>
          <w:lang w:val="en-US"/>
        </w:rPr>
        <w:t xml:space="preserve"> </w:t>
      </w:r>
      <w:r>
        <w:rPr>
          <w:lang w:val="en-US"/>
        </w:rPr>
        <w:t xml:space="preserve">are derived from the system of national accounts, thereby following a national, economy-wide system boundary, and report on </w:t>
      </w:r>
      <w:r w:rsidRPr="00766BF3">
        <w:rPr>
          <w:lang w:val="en-US"/>
        </w:rPr>
        <w:t xml:space="preserve">the </w:t>
      </w:r>
      <w:r>
        <w:rPr>
          <w:lang w:val="en-US"/>
        </w:rPr>
        <w:t xml:space="preserve">sectoral interdependencies of an </w:t>
      </w:r>
      <w:r w:rsidRPr="00766BF3">
        <w:rPr>
          <w:lang w:val="en-US"/>
        </w:rPr>
        <w:t xml:space="preserve">economy </w:t>
      </w:r>
      <w:sdt>
        <w:sdtPr>
          <w:rPr>
            <w:lang w:val="en-US"/>
          </w:rPr>
          <w:alias w:val="Don't edit this field"/>
          <w:tag w:val="CitaviPlaceholder#7df8ea21-799d-47e0-a697-87d4df5580cc"/>
          <w:id w:val="108017146"/>
          <w:placeholder>
            <w:docPart w:val="A85C6401A6314A5DBC1F0DF2CADAF5DB"/>
          </w:placeholder>
        </w:sdtPr>
        <w:sdtEndPr/>
        <w:sdtContent>
          <w:r>
            <w:rPr>
              <w:lang w:val="en-US"/>
            </w:rPr>
            <w:fldChar w:fldCharType="begin"/>
          </w:r>
          <w:r w:rsidR="003E47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jJlMTBjLTFmNjQtNDA3Yi1hOWM0LWQ5YWYyZGJkNzM4ZiIsIlJhbmdlTGVuZ3RoIjoyMCwiUmVmZXJlbmNlSWQiOiJhZmFkYWY5Ny02NDA5LTQwMjEtOTIzNC01NjcyMzhkYWZh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qc3RyZWVja1xcQXBwRGF0YVxcTG9jYWxcXFRlbXBcXHAyM2dyc2FlLmpwZyIsIlVyaVN0cmluZyI6ImFmYWRhZjk3LTY0MDktNDAyMS05MjM0LTU2NzIzOGRhZmFjYS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}</w:instrText>
          </w:r>
          <w:r>
            <w:rPr>
              <w:lang w:val="en-US"/>
            </w:rPr>
            <w:fldChar w:fldCharType="separate"/>
          </w:r>
          <w:r w:rsidR="00866FFF">
            <w:rPr>
              <w:lang w:val="en-US"/>
            </w:rPr>
            <w:t>(United Nations 2009, 2014)</w:t>
          </w:r>
          <w:r>
            <w:rPr>
              <w:lang w:val="en-US"/>
            </w:rPr>
            <w:fldChar w:fldCharType="end"/>
          </w:r>
        </w:sdtContent>
      </w:sdt>
      <w:r>
        <w:rPr>
          <w:lang w:val="en-US"/>
        </w:rPr>
        <w:t>. They are widely available</w:t>
      </w:r>
      <w:r w:rsidR="00A448BF">
        <w:rPr>
          <w:lang w:val="en-US"/>
        </w:rPr>
        <w:t xml:space="preserve"> </w:t>
      </w:r>
      <w:r w:rsidR="00A448BF" w:rsidRPr="00766BF3">
        <w:rPr>
          <w:lang w:val="en-US"/>
        </w:rPr>
        <w:t xml:space="preserve">(e.g. US </w:t>
      </w:r>
      <w:r w:rsidR="00A448BF">
        <w:rPr>
          <w:lang w:val="en-US"/>
        </w:rPr>
        <w:t>MIOT</w:t>
      </w:r>
      <w:r w:rsidR="00A448BF" w:rsidRPr="00766BF3">
        <w:rPr>
          <w:lang w:val="en-US"/>
        </w:rPr>
        <w:t>s since 1947)</w:t>
      </w:r>
      <w:r>
        <w:rPr>
          <w:lang w:val="en-US"/>
        </w:rPr>
        <w:t xml:space="preserve">, they </w:t>
      </w:r>
      <w:r w:rsidRPr="00766BF3">
        <w:rPr>
          <w:lang w:val="en-US"/>
        </w:rPr>
        <w:t xml:space="preserve">cover all </w:t>
      </w:r>
      <w:r>
        <w:rPr>
          <w:lang w:val="en-US"/>
        </w:rPr>
        <w:t xml:space="preserve">economic </w:t>
      </w:r>
      <w:r w:rsidRPr="00766BF3">
        <w:rPr>
          <w:lang w:val="en-US"/>
        </w:rPr>
        <w:t>sectors</w:t>
      </w:r>
      <w:r w:rsidR="005005F8">
        <w:rPr>
          <w:lang w:val="en-US"/>
        </w:rPr>
        <w:t xml:space="preserve">, </w:t>
      </w:r>
      <w:r w:rsidR="003E47F6">
        <w:rPr>
          <w:lang w:val="en-US"/>
        </w:rPr>
        <w:t xml:space="preserve">including </w:t>
      </w:r>
      <w:r w:rsidR="003E47F6" w:rsidRPr="00766BF3">
        <w:rPr>
          <w:lang w:val="en-US"/>
        </w:rPr>
        <w:t>many sectors of material production</w:t>
      </w:r>
      <w:r w:rsidR="00EB1AC8">
        <w:rPr>
          <w:lang w:val="en-US"/>
        </w:rPr>
        <w:t xml:space="preserve">, and they show </w:t>
      </w:r>
      <w:r w:rsidR="003E47F6" w:rsidRPr="00766BF3">
        <w:rPr>
          <w:lang w:val="en-US"/>
        </w:rPr>
        <w:t xml:space="preserve">medium to high </w:t>
      </w:r>
      <w:r w:rsidR="00A448BF">
        <w:rPr>
          <w:lang w:val="en-US"/>
        </w:rPr>
        <w:t xml:space="preserve">sector </w:t>
      </w:r>
      <w:r w:rsidR="003E47F6" w:rsidRPr="00766BF3">
        <w:rPr>
          <w:lang w:val="en-US"/>
        </w:rPr>
        <w:t xml:space="preserve">resolution </w:t>
      </w:r>
      <w:r w:rsidR="005005F8">
        <w:rPr>
          <w:lang w:val="en-US"/>
        </w:rPr>
        <w:t xml:space="preserve">which </w:t>
      </w:r>
      <w:r w:rsidR="00A448BF">
        <w:rPr>
          <w:lang w:val="en-US"/>
        </w:rPr>
        <w:t>enabl</w:t>
      </w:r>
      <w:r w:rsidR="005005F8">
        <w:rPr>
          <w:lang w:val="en-US"/>
        </w:rPr>
        <w:t>es</w:t>
      </w:r>
      <w:r w:rsidR="00A448BF">
        <w:rPr>
          <w:lang w:val="en-US"/>
        </w:rPr>
        <w:t xml:space="preserve"> detailed modelling of</w:t>
      </w:r>
      <w:r w:rsidR="003E47F6" w:rsidRPr="00766BF3">
        <w:rPr>
          <w:lang w:val="en-US"/>
        </w:rPr>
        <w:t xml:space="preserve"> end-use </w:t>
      </w:r>
      <w:r w:rsidR="003E47F6">
        <w:rPr>
          <w:lang w:val="en-US"/>
        </w:rPr>
        <w:t xml:space="preserve">sectors or even </w:t>
      </w:r>
      <w:r w:rsidR="003E47F6" w:rsidRPr="00766BF3">
        <w:rPr>
          <w:lang w:val="en-US"/>
        </w:rPr>
        <w:t xml:space="preserve">products </w:t>
      </w:r>
      <w:sdt>
        <w:sdtPr>
          <w:rPr>
            <w:lang w:val="en-US"/>
          </w:rPr>
          <w:alias w:val="Don't edit this field"/>
          <w:tag w:val="CitaviPlaceholder#7eb97fa5-d1c2-45e8-9f15-b8c875c0f767"/>
          <w:id w:val="-1293670814"/>
          <w:placeholder>
            <w:docPart w:val="31F94EC1E4FF4B0CA962994F7540E264"/>
          </w:placeholder>
        </w:sdtPr>
        <w:sdtEndPr/>
        <w:sdtContent>
          <w:r w:rsidR="003E47F6"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mNlY2JiLWRkMjAtNDNlYS05MzI4LTk4NWM5ZjY5MTk2MyIsIlJhbmdlTGVuZ3RoIjoyMy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DaGVuIHVuZCBHcmFlZGVsIDIwMTUpIn1dfSwiVGFnIjoiQ2l0YXZpUGxhY2Vob2xkZXIjN2ViOTdmYTUtZDFjMi00NWU4LTlmMTUtYjhjODc1YzBmNzY3IiwiVGV4dCI6IihDaGVuIHVuZCBHcmFlZGVsIDIwMTUpIiwiV0FJVmVyc2lvbiI6IjYuMTEuMC4wIn0=}</w:instrText>
          </w:r>
          <w:r w:rsidR="003E47F6" w:rsidRPr="00766BF3">
            <w:rPr>
              <w:lang w:val="en-US"/>
            </w:rPr>
            <w:fldChar w:fldCharType="separate"/>
          </w:r>
          <w:r w:rsidR="00866FFF">
            <w:rPr>
              <w:lang w:val="en-US"/>
            </w:rPr>
            <w:t>(Chen und Graedel 2015)</w:t>
          </w:r>
          <w:r w:rsidR="003E47F6" w:rsidRPr="00766BF3">
            <w:rPr>
              <w:lang w:val="en-US"/>
            </w:rPr>
            <w:fldChar w:fldCharType="end"/>
          </w:r>
        </w:sdtContent>
      </w:sdt>
      <w:r w:rsidR="003E47F6" w:rsidRPr="00766BF3">
        <w:rPr>
          <w:lang w:val="en-US"/>
        </w:rPr>
        <w:t>.</w:t>
      </w:r>
      <w:r w:rsidR="00420C77">
        <w:rPr>
          <w:lang w:val="en-US"/>
        </w:rPr>
        <w:t xml:space="preserve"> </w:t>
      </w:r>
      <w:r>
        <w:rPr>
          <w:lang w:val="en-US"/>
        </w:rPr>
        <w:t xml:space="preserve">However, </w:t>
      </w:r>
      <w:r w:rsidR="009D1C52">
        <w:rPr>
          <w:lang w:val="en-US"/>
        </w:rPr>
        <w:t xml:space="preserve">utilizing </w:t>
      </w:r>
      <w:r w:rsidR="005005F8">
        <w:rPr>
          <w:lang w:val="en-US"/>
        </w:rPr>
        <w:t>MIOTs</w:t>
      </w:r>
      <w:r w:rsidR="00420C77">
        <w:rPr>
          <w:lang w:val="en-US"/>
        </w:rPr>
        <w:t xml:space="preserve"> </w:t>
      </w:r>
      <w:r w:rsidR="005005F8">
        <w:rPr>
          <w:lang w:val="en-US"/>
        </w:rPr>
        <w:t xml:space="preserve">as proxy for physical flows </w:t>
      </w:r>
      <w:r w:rsidR="00420C77">
        <w:rPr>
          <w:lang w:val="en-US"/>
        </w:rPr>
        <w:t xml:space="preserve">can </w:t>
      </w:r>
      <w:r w:rsidR="003F36E9" w:rsidRPr="00766BF3">
        <w:rPr>
          <w:lang w:val="en-US"/>
        </w:rPr>
        <w:t xml:space="preserve">come </w:t>
      </w:r>
      <w:r w:rsidR="00113715">
        <w:rPr>
          <w:lang w:val="en-US"/>
        </w:rPr>
        <w:t xml:space="preserve">with </w:t>
      </w:r>
      <w:r w:rsidR="009D1C52">
        <w:rPr>
          <w:lang w:val="en-US"/>
        </w:rPr>
        <w:t xml:space="preserve">several </w:t>
      </w:r>
      <w:r w:rsidR="00376ED6">
        <w:rPr>
          <w:lang w:val="en-US"/>
        </w:rPr>
        <w:t>assumptions</w:t>
      </w:r>
      <w:r w:rsidR="00420C77">
        <w:rPr>
          <w:lang w:val="en-US"/>
        </w:rPr>
        <w:t xml:space="preserve">, the most prominent being the </w:t>
      </w:r>
      <w:r w:rsidR="009D1C52">
        <w:rPr>
          <w:lang w:val="en-US"/>
        </w:rPr>
        <w:t>assum</w:t>
      </w:r>
      <w:r w:rsidR="00420C77">
        <w:rPr>
          <w:lang w:val="en-US"/>
        </w:rPr>
        <w:t xml:space="preserve">ption of </w:t>
      </w:r>
      <w:r w:rsidR="009D1C52">
        <w:rPr>
          <w:lang w:val="en-US"/>
        </w:rPr>
        <w:t xml:space="preserve">homogenous prices </w:t>
      </w:r>
      <w:r w:rsidR="00212E7F">
        <w:rPr>
          <w:lang w:val="en-US"/>
        </w:rPr>
        <w:t>for each sector and product group</w:t>
      </w:r>
      <w:r w:rsidR="00420C77">
        <w:rPr>
          <w:lang w:val="en-US"/>
        </w:rPr>
        <w:t xml:space="preserve"> output</w:t>
      </w:r>
      <w:r w:rsidR="00212E7F">
        <w:rPr>
          <w:lang w:val="en-US"/>
        </w:rPr>
        <w:t xml:space="preserve">, </w:t>
      </w:r>
      <w:r w:rsidR="003F36E9" w:rsidRPr="00766BF3">
        <w:rPr>
          <w:lang w:val="en-US"/>
        </w:rPr>
        <w:t>assum</w:t>
      </w:r>
      <w:r w:rsidR="00212E7F">
        <w:rPr>
          <w:lang w:val="en-US"/>
        </w:rPr>
        <w:t>ing</w:t>
      </w:r>
      <w:r w:rsidR="003F36E9" w:rsidRPr="00766BF3">
        <w:rPr>
          <w:lang w:val="en-US"/>
        </w:rPr>
        <w:t xml:space="preserve"> proportionality between monetary and physical flows</w:t>
      </w:r>
      <w:r w:rsidR="00420C77">
        <w:rPr>
          <w:lang w:val="en-US"/>
        </w:rPr>
        <w:t xml:space="preserve"> </w:t>
      </w:r>
      <w:sdt>
        <w:sdtPr>
          <w:rPr>
            <w:lang w:val="en-US"/>
          </w:rPr>
          <w:alias w:val="Don't edit this field"/>
          <w:tag w:val="CitaviPlaceholder#4ddd67d2-67ba-48de-9afd-8c90954f66f0"/>
          <w:id w:val="-1201387515"/>
          <w:placeholder>
            <w:docPart w:val="8C0356D4BB5F46ECA76E5154911674A4"/>
          </w:placeholder>
        </w:sdtPr>
        <w:sdtEndPr/>
        <w:sdtContent>
          <w:r w:rsidR="003F36E9" w:rsidRPr="007175F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MzJjZGM3LWVkMDEtNDlkYi04OGVlLWY3YmRlZTg4ODViMyIsIlJhbmdlTGVuZ3RoIjoyNywiUmVmZXJlbmNlSWQiOiI5N2QzZTNkMC05ZjlmLTQzMDktOGM5NS1kM2MxNWIxZDUzM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MDMwMS00MjE1KDc1KTkwMDM1LVgiLCJVcmlTdHJpbmciOiJodHRwczovL2RvaS5vcmcvMTAuMTAxNi8wMzAxLTQyMTUoNzUpOTAwMzUtW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IZWxnYSIsIkxhc3ROYW1lIjoiV2Vpc3oiLCJQcm90ZWN0ZWQiOmZhbHNlLCJTZXgiOjEsIkNyZWF0ZWRCeSI6Il9KYW4gU3RyZWVjayIsIkNyZWF0ZWRPbiI6IjIwMTktMDItMDVUMTU6NTA6MDEiLCJNb2RpZmllZEJ5IjoiX0phbiBTdHJlZWNrIiwiSWQiOiIyMzUyNTZmYy1hNDFlLTRhMjUtYWNhYy1kMmIwYmNkMzEwYTMiLCJNb2RpZmllZE9uIjoiMjAxOS0wMi0wNVQxNTo1MDowNCIsIlByb2plY3QiOnsiJHJlZiI6IjUifX0seyIkaWQiOiIx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lY29sZWNvbi4yMDA1LjA1LjAxMSIsIlVyaVN0cmluZyI6Imh0dHBzOi8vZG9pLm9yZy8xMC4xMDE2L2ouZWNvbGVjb24uMjAwNS4wNS4wMT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4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IoQnVsbGFyZCB1bmQgSGVyZW5kZWVuIDE5NzU7IFdlaXN6IHVuZCBEdWNoaW4gMjAwNikifV19LCJUYWciOiJDaXRhdmlQbGFjZWhvbGRlciM0ZGRkNjdkMi02N2JhLTQ4ZGUtOWFmZC04YzkwOTU0ZjY2ZjAiLCJUZXh0IjoiKEJ1bGxhcmQgdW5kIEhlcmVuZGVlbiAxOTc1OyBXZWlzeiB1bmQgRHVjaGluIDIwMDYpIiwiV0FJVmVyc2lvbiI6IjYuMTEuMC4wIn0=}</w:instrText>
          </w:r>
          <w:r w:rsidR="003F36E9" w:rsidRPr="007175F0">
            <w:rPr>
              <w:lang w:val="en-US"/>
            </w:rPr>
            <w:fldChar w:fldCharType="separate"/>
          </w:r>
          <w:r w:rsidR="00866FFF">
            <w:rPr>
              <w:lang w:val="en-US"/>
            </w:rPr>
            <w:t>(Bullard und Herendeen 1975; Weisz und Duchin 2006)</w:t>
          </w:r>
          <w:r w:rsidR="003F36E9" w:rsidRPr="007175F0">
            <w:rPr>
              <w:lang w:val="en-US"/>
            </w:rPr>
            <w:fldChar w:fldCharType="end"/>
          </w:r>
        </w:sdtContent>
      </w:sdt>
      <w:r w:rsidR="003F36E9" w:rsidRPr="00766BF3">
        <w:rPr>
          <w:lang w:val="en-US"/>
        </w:rPr>
        <w:t>.</w:t>
      </w:r>
      <w:r w:rsidR="00676481">
        <w:rPr>
          <w:rStyle w:val="Funotenzeichen"/>
          <w:lang w:val="en-US"/>
        </w:rPr>
        <w:footnoteReference w:id="4"/>
      </w:r>
    </w:p>
    <w:p w14:paraId="36CDFADC" w14:textId="6645F179" w:rsidR="00BC5961" w:rsidRPr="00747E2D" w:rsidRDefault="00BC5961" w:rsidP="00747E2D">
      <w:pPr>
        <w:tabs>
          <w:tab w:val="num" w:pos="720"/>
        </w:tabs>
        <w:rPr>
          <w:lang w:val="en-US"/>
        </w:rPr>
      </w:pPr>
      <w:r w:rsidRPr="00766BF3">
        <w:rPr>
          <w:lang w:val="en-US"/>
        </w:rPr>
        <w:t xml:space="preserve">To facilitate </w:t>
      </w:r>
      <w:r w:rsidR="004D6BA0">
        <w:rPr>
          <w:lang w:val="en-US"/>
        </w:rPr>
        <w:t xml:space="preserve">the </w:t>
      </w:r>
      <w:r w:rsidR="00B53357">
        <w:rPr>
          <w:lang w:val="en-US"/>
        </w:rPr>
        <w:t xml:space="preserve">description of the four </w:t>
      </w:r>
      <w:r w:rsidR="004D6BA0">
        <w:rPr>
          <w:lang w:val="en-US"/>
        </w:rPr>
        <w:t>MIOT</w:t>
      </w:r>
      <w:r w:rsidR="00B53357">
        <w:rPr>
          <w:lang w:val="en-US"/>
        </w:rPr>
        <w:t xml:space="preserve">-based </w:t>
      </w:r>
      <w:r w:rsidR="004D6BA0">
        <w:rPr>
          <w:lang w:val="en-US"/>
        </w:rPr>
        <w:t>methods to derive end-use shares</w:t>
      </w:r>
      <w:r w:rsidR="007220CC">
        <w:rPr>
          <w:lang w:val="en-US"/>
        </w:rPr>
        <w:t xml:space="preserve"> in the following sub-sections</w:t>
      </w:r>
      <w:r w:rsidR="004D6BA0">
        <w:rPr>
          <w:lang w:val="en-US"/>
        </w:rPr>
        <w:t xml:space="preserve">, </w:t>
      </w:r>
      <w:r w:rsidRPr="00766BF3">
        <w:rPr>
          <w:lang w:val="en-US"/>
        </w:rPr>
        <w:fldChar w:fldCharType="begin"/>
      </w:r>
      <w:r w:rsidRPr="00766BF3">
        <w:rPr>
          <w:lang w:val="en-US"/>
        </w:rPr>
        <w:instrText xml:space="preserve"> REF _Ref69980436 \h </w:instrText>
      </w:r>
      <w:r w:rsidR="005549A1" w:rsidRPr="00766BF3">
        <w:rPr>
          <w:lang w:val="en-US"/>
        </w:rPr>
        <w:instrText xml:space="preserve"> \* MERGEFORMAT </w:instrText>
      </w:r>
      <w:r w:rsidRPr="00766BF3">
        <w:rPr>
          <w:lang w:val="en-US"/>
        </w:rPr>
      </w:r>
      <w:r w:rsidRPr="00766BF3">
        <w:rPr>
          <w:lang w:val="en-US"/>
        </w:rPr>
        <w:fldChar w:fldCharType="separate"/>
      </w:r>
      <w:r w:rsidR="00660DED" w:rsidRPr="00660DED">
        <w:rPr>
          <w:lang w:val="en-US"/>
        </w:rPr>
        <w:t xml:space="preserve">Figure </w:t>
      </w:r>
      <w:r w:rsidR="00660DED" w:rsidRPr="00660DED">
        <w:rPr>
          <w:noProof/>
          <w:lang w:val="en-US"/>
        </w:rPr>
        <w:t>2</w:t>
      </w:r>
      <w:r w:rsidRPr="00766BF3">
        <w:rPr>
          <w:lang w:val="en-US"/>
        </w:rPr>
        <w:fldChar w:fldCharType="end"/>
      </w:r>
      <w:r w:rsidR="004D6BA0">
        <w:rPr>
          <w:lang w:val="en-US"/>
        </w:rPr>
        <w:t xml:space="preserve"> gives an overview of a</w:t>
      </w:r>
      <w:r w:rsidRPr="00766BF3">
        <w:rPr>
          <w:lang w:val="en-US"/>
        </w:rPr>
        <w:t xml:space="preserve"> schematic </w:t>
      </w:r>
      <w:r w:rsidR="004D6BA0">
        <w:rPr>
          <w:lang w:val="en-US"/>
        </w:rPr>
        <w:t xml:space="preserve">typical </w:t>
      </w:r>
      <w:r w:rsidR="00DE3597">
        <w:rPr>
          <w:lang w:val="en-US"/>
        </w:rPr>
        <w:t>MIOT</w:t>
      </w:r>
      <w:r w:rsidR="004D6BA0">
        <w:rPr>
          <w:lang w:val="en-US"/>
        </w:rPr>
        <w:t>,</w:t>
      </w:r>
      <w:r w:rsidRPr="00766BF3">
        <w:rPr>
          <w:lang w:val="en-US"/>
        </w:rPr>
        <w:t xml:space="preserve"> </w:t>
      </w:r>
      <w:r w:rsidR="004D6BA0">
        <w:rPr>
          <w:lang w:val="en-US"/>
        </w:rPr>
        <w:t xml:space="preserve">visually </w:t>
      </w:r>
      <w:r w:rsidRPr="00766BF3">
        <w:rPr>
          <w:lang w:val="en-US"/>
        </w:rPr>
        <w:t>illustrat</w:t>
      </w:r>
      <w:r w:rsidR="004D6BA0">
        <w:rPr>
          <w:lang w:val="en-US"/>
        </w:rPr>
        <w:t>ing</w:t>
      </w:r>
      <w:r w:rsidRPr="00766BF3">
        <w:rPr>
          <w:lang w:val="en-US"/>
        </w:rPr>
        <w:t xml:space="preserve"> </w:t>
      </w:r>
      <w:r w:rsidR="004D6BA0">
        <w:rPr>
          <w:lang w:val="en-US"/>
        </w:rPr>
        <w:t xml:space="preserve">its structure and contents. </w:t>
      </w:r>
      <w:r w:rsidR="00CE5DB3">
        <w:rPr>
          <w:lang w:val="en-US"/>
        </w:rPr>
        <w:t xml:space="preserve">In </w:t>
      </w:r>
      <w:r w:rsidR="004D6BA0">
        <w:rPr>
          <w:lang w:val="en-US"/>
        </w:rPr>
        <w:t xml:space="preserve">the </w:t>
      </w:r>
      <w:r w:rsidR="00CE5DB3">
        <w:rPr>
          <w:lang w:val="en-US"/>
        </w:rPr>
        <w:t xml:space="preserve">equations </w:t>
      </w:r>
      <w:r w:rsidR="004D6BA0">
        <w:rPr>
          <w:lang w:val="en-US"/>
        </w:rPr>
        <w:t xml:space="preserve">below, </w:t>
      </w:r>
      <w:r w:rsidR="00CE5DB3" w:rsidRPr="00F53716">
        <w:rPr>
          <w:lang w:val="en-US"/>
        </w:rPr>
        <w:t>non-italic</w:t>
      </w:r>
      <w:r w:rsidR="00CE5DB3">
        <w:rPr>
          <w:lang w:val="en-US"/>
        </w:rPr>
        <w:t xml:space="preserve">, </w:t>
      </w:r>
      <w:r w:rsidR="00CE5DB3" w:rsidRPr="00F53716">
        <w:rPr>
          <w:lang w:val="en-US"/>
        </w:rPr>
        <w:t xml:space="preserve">non-bold lower-case letters </w:t>
      </w:r>
      <w:r w:rsidR="00862490" w:rsidRPr="002E63CE">
        <w:rPr>
          <w:lang w:val="en-US"/>
        </w:rPr>
        <w:t>(like ‘a’)</w:t>
      </w:r>
      <w:r w:rsidR="00862490">
        <w:rPr>
          <w:lang w:val="en-US"/>
        </w:rPr>
        <w:t xml:space="preserve"> </w:t>
      </w:r>
      <w:r w:rsidR="00CE5DB3" w:rsidRPr="00F53716">
        <w:rPr>
          <w:lang w:val="en-US"/>
        </w:rPr>
        <w:t>denote vectors and italic</w:t>
      </w:r>
      <w:r w:rsidR="00CE5DB3">
        <w:rPr>
          <w:lang w:val="en-US"/>
        </w:rPr>
        <w:t xml:space="preserve">, </w:t>
      </w:r>
      <w:r w:rsidR="00CE5DB3" w:rsidRPr="00F53716">
        <w:rPr>
          <w:lang w:val="en-US"/>
        </w:rPr>
        <w:t>non-bold lower-case letters</w:t>
      </w:r>
      <w:r w:rsidR="00862490">
        <w:rPr>
          <w:lang w:val="en-US"/>
        </w:rPr>
        <w:t xml:space="preserve"> </w:t>
      </w:r>
      <w:r w:rsidR="00862490" w:rsidRPr="002E63CE">
        <w:rPr>
          <w:lang w:val="en-US"/>
        </w:rPr>
        <w:t>(like ‘</w:t>
      </w:r>
      <w:r w:rsidR="00862490" w:rsidRPr="00700766">
        <w:rPr>
          <w:i/>
          <w:lang w:val="en-US"/>
        </w:rPr>
        <w:t>c</w:t>
      </w:r>
      <w:r w:rsidR="00862490" w:rsidRPr="002E63CE">
        <w:rPr>
          <w:lang w:val="en-US"/>
        </w:rPr>
        <w:t>’)</w:t>
      </w:r>
      <w:r w:rsidR="00CE5DB3" w:rsidRPr="00F53716">
        <w:rPr>
          <w:lang w:val="en-US"/>
        </w:rPr>
        <w:t xml:space="preserve"> denote scalars or elements of vectors/matrices. Non-italic</w:t>
      </w:r>
      <w:r w:rsidR="00CE5DB3">
        <w:rPr>
          <w:lang w:val="en-US"/>
        </w:rPr>
        <w:t xml:space="preserve">, </w:t>
      </w:r>
      <w:r w:rsidR="00CE5DB3" w:rsidRPr="00F53716">
        <w:rPr>
          <w:lang w:val="en-US"/>
        </w:rPr>
        <w:t>bold uppercase letters</w:t>
      </w:r>
      <w:r w:rsidR="00862490">
        <w:rPr>
          <w:lang w:val="en-US"/>
        </w:rPr>
        <w:t xml:space="preserve"> </w:t>
      </w:r>
      <w:r w:rsidR="00862490" w:rsidRPr="002E63CE">
        <w:rPr>
          <w:lang w:val="en-US"/>
        </w:rPr>
        <w:t>(like ‘</w:t>
      </w:r>
      <w:r w:rsidR="00862490" w:rsidRPr="00700766">
        <w:rPr>
          <w:b/>
          <w:lang w:val="en-US"/>
        </w:rPr>
        <w:t>B</w:t>
      </w:r>
      <w:r w:rsidR="00862490" w:rsidRPr="002E63CE">
        <w:rPr>
          <w:lang w:val="en-US"/>
        </w:rPr>
        <w:t>’)</w:t>
      </w:r>
      <w:r w:rsidR="00862490">
        <w:rPr>
          <w:lang w:val="en-US"/>
        </w:rPr>
        <w:t xml:space="preserve"> </w:t>
      </w:r>
      <w:r w:rsidR="00CE5DB3" w:rsidRPr="00F53716">
        <w:rPr>
          <w:lang w:val="en-US"/>
        </w:rPr>
        <w:t xml:space="preserve"> stand for matrices.</w:t>
      </w:r>
      <w:r w:rsidR="00F95BA7">
        <w:rPr>
          <w:lang w:val="en-US"/>
        </w:rPr>
        <w:t xml:space="preserve"> </w:t>
      </w:r>
      <w:r w:rsidR="00F95BA7" w:rsidRPr="0061797F">
        <w:rPr>
          <w:i/>
          <w:lang w:val="en-US"/>
        </w:rPr>
        <w:t>i</w:t>
      </w:r>
      <w:r w:rsidR="00F95BA7">
        <w:rPr>
          <w:lang w:val="en-US"/>
        </w:rPr>
        <w:t xml:space="preserve"> and </w:t>
      </w:r>
      <w:r w:rsidR="00F95BA7" w:rsidRPr="0061797F">
        <w:rPr>
          <w:i/>
          <w:lang w:val="en-US"/>
        </w:rPr>
        <w:t>j</w:t>
      </w:r>
      <w:r w:rsidR="00F95BA7">
        <w:rPr>
          <w:lang w:val="en-US"/>
        </w:rPr>
        <w:t xml:space="preserve"> stand for row and column indices respectively.</w:t>
      </w:r>
      <w:r w:rsidR="001F5ED6">
        <w:rPr>
          <w:lang w:val="en-US"/>
        </w:rPr>
        <w:t xml:space="preserve"> </w:t>
      </w:r>
      <w:r w:rsidR="00961B99">
        <w:rPr>
          <w:lang w:val="en-US"/>
        </w:rPr>
        <w:t>e</w:t>
      </w:r>
      <w:r w:rsidR="001F5ED6">
        <w:rPr>
          <w:lang w:val="en-US"/>
        </w:rPr>
        <w:t xml:space="preserve"> </w:t>
      </w:r>
      <w:r w:rsidR="001F5ED6" w:rsidRPr="0061797F">
        <w:rPr>
          <w:lang w:val="en-US"/>
        </w:rPr>
        <w:t>stand</w:t>
      </w:r>
      <w:r w:rsidR="001F5ED6">
        <w:rPr>
          <w:lang w:val="en-US"/>
        </w:rPr>
        <w:t>s</w:t>
      </w:r>
      <w:r w:rsidR="001F5ED6" w:rsidRPr="0061797F">
        <w:rPr>
          <w:lang w:val="en-US"/>
        </w:rPr>
        <w:t xml:space="preserve"> for appropriate </w:t>
      </w:r>
      <w:r w:rsidR="001F5ED6" w:rsidRPr="00CC2B5B">
        <w:rPr>
          <w:lang w:val="en-US"/>
        </w:rPr>
        <w:t>column vector</w:t>
      </w:r>
      <w:r w:rsidR="001F5ED6" w:rsidRPr="0061797F">
        <w:rPr>
          <w:lang w:val="en-US"/>
        </w:rPr>
        <w:t xml:space="preserve"> </w:t>
      </w:r>
      <w:r w:rsidR="001F5ED6">
        <w:rPr>
          <w:lang w:val="en-US"/>
        </w:rPr>
        <w:t xml:space="preserve">for </w:t>
      </w:r>
      <w:r w:rsidR="001F5ED6" w:rsidRPr="004A4296">
        <w:rPr>
          <w:lang w:val="en-US"/>
        </w:rPr>
        <w:t xml:space="preserve">summation </w:t>
      </w:r>
      <w:r w:rsidR="001F5ED6">
        <w:rPr>
          <w:lang w:val="en-US"/>
        </w:rPr>
        <w:t xml:space="preserve">that </w:t>
      </w:r>
      <w:r w:rsidR="001F5ED6" w:rsidRPr="00CC2B5B">
        <w:rPr>
          <w:lang w:val="en-US"/>
        </w:rPr>
        <w:t>contains only</w:t>
      </w:r>
      <w:r w:rsidR="001F5ED6" w:rsidRPr="0061797F">
        <w:rPr>
          <w:lang w:val="en-US"/>
        </w:rPr>
        <w:t xml:space="preserve"> ones</w:t>
      </w:r>
      <w:r w:rsidR="001F5ED6">
        <w:rPr>
          <w:lang w:val="en-US"/>
        </w:rPr>
        <w:t xml:space="preserve">. ^ denotes diagonalization of a vector. </w:t>
      </w:r>
    </w:p>
    <w:p w14:paraId="3D031732" w14:textId="7FE74B2F" w:rsidR="00F629E7" w:rsidRPr="0061797F" w:rsidRDefault="004B1528" w:rsidP="00FA7B21">
      <w:pPr>
        <w:keepNext/>
        <w:spacing w:after="0"/>
        <w:jc w:val="center"/>
        <w:rPr>
          <w:sz w:val="20"/>
          <w:lang w:val="en-US"/>
        </w:rPr>
      </w:pPr>
      <w:r>
        <w:rPr>
          <w:noProof/>
          <w:sz w:val="20"/>
          <w:lang w:val="en-US"/>
        </w:rPr>
        <w:lastRenderedPageBreak/>
        <w:drawing>
          <wp:inline distT="0" distB="0" distL="0" distR="0" wp14:anchorId="5DBCA2C8" wp14:editId="40D5D58D">
            <wp:extent cx="4718304" cy="2497265"/>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706" cy="2501183"/>
                    </a:xfrm>
                    <a:prstGeom prst="rect">
                      <a:avLst/>
                    </a:prstGeom>
                    <a:noFill/>
                  </pic:spPr>
                </pic:pic>
              </a:graphicData>
            </a:graphic>
          </wp:inline>
        </w:drawing>
      </w:r>
    </w:p>
    <w:p w14:paraId="27BA75F6" w14:textId="11697943" w:rsidR="00453354" w:rsidRDefault="00BC5961" w:rsidP="00E32859">
      <w:pPr>
        <w:pStyle w:val="Beschriftung"/>
        <w:rPr>
          <w:sz w:val="16"/>
          <w:lang w:val="en-US"/>
        </w:rPr>
      </w:pPr>
      <w:bookmarkStart w:id="22" w:name="_Ref69980436"/>
      <w:r w:rsidRPr="00DF46E0">
        <w:rPr>
          <w:sz w:val="16"/>
          <w:lang w:val="en-US"/>
        </w:rPr>
        <w:t xml:space="preserve">Figure </w:t>
      </w:r>
      <w:r w:rsidRPr="005549A1">
        <w:rPr>
          <w:i w:val="0"/>
          <w:iCs w:val="0"/>
          <w:sz w:val="16"/>
        </w:rPr>
        <w:fldChar w:fldCharType="begin"/>
      </w:r>
      <w:r w:rsidRPr="00DF46E0">
        <w:rPr>
          <w:sz w:val="16"/>
          <w:lang w:val="en-US"/>
        </w:rPr>
        <w:instrText xml:space="preserve"> SEQ Figure \* ARABIC </w:instrText>
      </w:r>
      <w:r w:rsidRPr="005549A1">
        <w:rPr>
          <w:i w:val="0"/>
          <w:iCs w:val="0"/>
          <w:sz w:val="16"/>
        </w:rPr>
        <w:fldChar w:fldCharType="separate"/>
      </w:r>
      <w:r w:rsidR="00660DED">
        <w:rPr>
          <w:noProof/>
          <w:sz w:val="16"/>
          <w:lang w:val="en-US"/>
        </w:rPr>
        <w:t>2</w:t>
      </w:r>
      <w:r w:rsidRPr="005549A1">
        <w:rPr>
          <w:i w:val="0"/>
          <w:iCs w:val="0"/>
          <w:sz w:val="16"/>
        </w:rPr>
        <w:fldChar w:fldCharType="end"/>
      </w:r>
      <w:bookmarkEnd w:id="22"/>
      <w:r w:rsidR="006D078B" w:rsidRPr="005549A1">
        <w:rPr>
          <w:sz w:val="16"/>
          <w:lang w:val="en-US"/>
        </w:rPr>
        <w:t xml:space="preserve">: </w:t>
      </w:r>
      <w:r w:rsidR="004043EE" w:rsidRPr="005549A1">
        <w:rPr>
          <w:sz w:val="16"/>
          <w:lang w:val="en-US"/>
        </w:rPr>
        <w:t>Schematic</w:t>
      </w:r>
      <w:r w:rsidR="006D078B" w:rsidRPr="005549A1">
        <w:rPr>
          <w:sz w:val="16"/>
          <w:lang w:val="en-US"/>
        </w:rPr>
        <w:t xml:space="preserve"> Input-Output Table</w:t>
      </w:r>
      <w:r w:rsidR="00172721">
        <w:rPr>
          <w:sz w:val="16"/>
          <w:lang w:val="en-US"/>
        </w:rPr>
        <w:t xml:space="preserve"> </w:t>
      </w:r>
      <w:r w:rsidR="007E0545">
        <w:rPr>
          <w:sz w:val="16"/>
          <w:lang w:val="en-US"/>
        </w:rPr>
        <w:t xml:space="preserve">(IOT) </w:t>
      </w:r>
      <w:r w:rsidR="00172721">
        <w:rPr>
          <w:sz w:val="16"/>
          <w:lang w:val="en-US"/>
        </w:rPr>
        <w:t>with</w:t>
      </w:r>
      <w:r w:rsidR="00553799">
        <w:rPr>
          <w:sz w:val="16"/>
          <w:lang w:val="en-US"/>
        </w:rPr>
        <w:t xml:space="preserve"> exemplary </w:t>
      </w:r>
      <w:r w:rsidR="00A232CC">
        <w:rPr>
          <w:sz w:val="16"/>
          <w:lang w:val="en-US"/>
        </w:rPr>
        <w:t xml:space="preserve">three </w:t>
      </w:r>
      <w:r w:rsidR="00EA1CBC">
        <w:rPr>
          <w:rStyle w:val="Kommentarzeichen"/>
          <w:i w:val="0"/>
          <w:iCs w:val="0"/>
          <w:color w:val="auto"/>
        </w:rPr>
        <w:commentReference w:id="23"/>
      </w:r>
      <w:r w:rsidR="00553799">
        <w:rPr>
          <w:sz w:val="16"/>
          <w:lang w:val="en-US"/>
        </w:rPr>
        <w:t>sectors</w:t>
      </w:r>
      <w:r w:rsidR="00516006">
        <w:rPr>
          <w:sz w:val="16"/>
          <w:lang w:val="en-US"/>
        </w:rPr>
        <w:t xml:space="preserve"> corresponding</w:t>
      </w:r>
      <w:r w:rsidR="00421BEE">
        <w:rPr>
          <w:sz w:val="16"/>
          <w:lang w:val="en-US"/>
        </w:rPr>
        <w:t xml:space="preserve"> to materials, intermediate or consumer products</w:t>
      </w:r>
      <w:r w:rsidR="002F1701">
        <w:rPr>
          <w:sz w:val="16"/>
          <w:lang w:val="en-US"/>
        </w:rPr>
        <w:t>,</w:t>
      </w:r>
      <w:r w:rsidR="00421BEE">
        <w:rPr>
          <w:sz w:val="16"/>
          <w:lang w:val="en-US"/>
        </w:rPr>
        <w:t xml:space="preserve"> and services</w:t>
      </w:r>
      <w:r w:rsidR="00E44F9E">
        <w:rPr>
          <w:sz w:val="16"/>
          <w:lang w:val="en-US"/>
        </w:rPr>
        <w:t>.</w:t>
      </w:r>
      <w:r w:rsidR="00421BEE">
        <w:rPr>
          <w:sz w:val="16"/>
          <w:lang w:val="en-US"/>
        </w:rPr>
        <w:t xml:space="preserve"> </w:t>
      </w:r>
      <w:r w:rsidR="00E44F9E">
        <w:rPr>
          <w:sz w:val="16"/>
          <w:lang w:val="en-US"/>
        </w:rPr>
        <w:t xml:space="preserve">The </w:t>
      </w:r>
      <w:r w:rsidR="00172721">
        <w:rPr>
          <w:sz w:val="16"/>
          <w:lang w:val="en-US"/>
        </w:rPr>
        <w:t xml:space="preserve">labels for the table’s compartments </w:t>
      </w:r>
      <w:r w:rsidR="002D771B">
        <w:rPr>
          <w:sz w:val="16"/>
          <w:lang w:val="en-US"/>
        </w:rPr>
        <w:t xml:space="preserve">are </w:t>
      </w:r>
      <w:r w:rsidR="00172721">
        <w:rPr>
          <w:sz w:val="16"/>
          <w:lang w:val="en-US"/>
        </w:rPr>
        <w:t>used in subsequent equations</w:t>
      </w:r>
      <w:r w:rsidR="006D078B" w:rsidRPr="005549A1">
        <w:rPr>
          <w:sz w:val="16"/>
          <w:lang w:val="en-US"/>
        </w:rPr>
        <w:t>.</w:t>
      </w:r>
      <w:r w:rsidR="003A7ED9">
        <w:rPr>
          <w:sz w:val="16"/>
          <w:lang w:val="en-US"/>
        </w:rPr>
        <w:t xml:space="preserve"> </w:t>
      </w:r>
      <w:r w:rsidR="001245CB">
        <w:rPr>
          <w:sz w:val="16"/>
          <w:lang w:val="en-US"/>
        </w:rPr>
        <w:t>hh = household consumption, gov = government consumption, gfc</w:t>
      </w:r>
      <w:r w:rsidR="00835A0E">
        <w:rPr>
          <w:sz w:val="16"/>
          <w:lang w:val="en-US"/>
        </w:rPr>
        <w:t>f</w:t>
      </w:r>
      <w:r w:rsidR="001245CB">
        <w:rPr>
          <w:sz w:val="16"/>
          <w:lang w:val="en-US"/>
        </w:rPr>
        <w:t xml:space="preserve"> = gross fixed capital formation.</w:t>
      </w:r>
    </w:p>
    <w:p w14:paraId="2E4D4D65" w14:textId="39B183DE" w:rsidR="00641764" w:rsidRDefault="00BC6F49" w:rsidP="00DD42A9">
      <w:pPr>
        <w:tabs>
          <w:tab w:val="num" w:pos="720"/>
        </w:tabs>
        <w:rPr>
          <w:lang w:val="en-US"/>
        </w:rPr>
      </w:pPr>
      <w:r>
        <w:rPr>
          <w:lang w:val="en-US"/>
        </w:rPr>
        <w:t>For t</w:t>
      </w:r>
      <w:r w:rsidRPr="00943A13">
        <w:rPr>
          <w:lang w:val="en-US"/>
        </w:rPr>
        <w:t xml:space="preserve">he transparent comparison of </w:t>
      </w:r>
      <w:r w:rsidR="00685C43">
        <w:rPr>
          <w:lang w:val="en-US"/>
        </w:rPr>
        <w:t xml:space="preserve">the four </w:t>
      </w:r>
      <w:r w:rsidRPr="00943A13">
        <w:rPr>
          <w:lang w:val="en-US"/>
        </w:rPr>
        <w:t>methods</w:t>
      </w:r>
      <w:r w:rsidR="00685C43">
        <w:rPr>
          <w:lang w:val="en-US"/>
        </w:rPr>
        <w:t xml:space="preserve"> below</w:t>
      </w:r>
      <w:r w:rsidRPr="00943A13">
        <w:rPr>
          <w:lang w:val="en-US"/>
        </w:rPr>
        <w:t xml:space="preserve">, we </w:t>
      </w:r>
      <w:r>
        <w:rPr>
          <w:lang w:val="en-US"/>
        </w:rPr>
        <w:t>define</w:t>
      </w:r>
      <w:r w:rsidR="00685C43">
        <w:rPr>
          <w:lang w:val="en-US"/>
        </w:rPr>
        <w:t xml:space="preserve"> </w:t>
      </w:r>
      <w:r w:rsidRPr="00943A13">
        <w:rPr>
          <w:lang w:val="en-US"/>
        </w:rPr>
        <w:t xml:space="preserve">the end-use share matrix </w:t>
      </w:r>
      <m:oMath>
        <m:r>
          <m:rPr>
            <m:sty m:val="b"/>
          </m:rPr>
          <w:rPr>
            <w:rFonts w:ascii="Cambria Math" w:eastAsia="Calibri" w:hAnsi="Cambria Math" w:cs="Times New Roman"/>
            <w:lang w:val="en-US"/>
          </w:rPr>
          <m:t>D</m:t>
        </m:r>
      </m:oMath>
      <w:r w:rsidR="003052F2">
        <w:rPr>
          <w:lang w:val="en-US"/>
        </w:rPr>
        <w:t xml:space="preserve"> </w:t>
      </w:r>
      <w:r w:rsidR="00AB3337">
        <w:rPr>
          <w:lang w:val="en-US"/>
        </w:rPr>
        <w:t xml:space="preserve">which satisfies the following conditions: </w:t>
      </w:r>
      <w:r w:rsidR="0067011E" w:rsidRPr="001E5E3F">
        <w:rPr>
          <w:lang w:val="en-US"/>
        </w:rPr>
        <w:t>0</w:t>
      </w:r>
      <w:r w:rsidR="001D3FC7">
        <w:rPr>
          <w:lang w:val="en-US"/>
        </w:rPr>
        <w:t xml:space="preserve"> </w:t>
      </w:r>
      <w:r w:rsidR="0067011E" w:rsidRPr="001E5E3F">
        <w:rPr>
          <w:rFonts w:cstheme="minorHAnsi"/>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393FD7" w:rsidRPr="004342AC">
        <w:rPr>
          <w:rFonts w:eastAsiaTheme="minorEastAsia" w:cstheme="minorHAnsi"/>
          <w:lang w:val="en-US"/>
        </w:rPr>
        <w:t xml:space="preserve"> </w:t>
      </w:r>
      <w:r w:rsidR="0043046B" w:rsidRPr="004342AC">
        <w:rPr>
          <w:rFonts w:cstheme="minorHAnsi"/>
          <w:lang w:val="en-US"/>
        </w:rPr>
        <w:t>≤</w:t>
      </w:r>
      <w:r w:rsidR="001D3FC7">
        <w:rPr>
          <w:rFonts w:cstheme="minorHAnsi"/>
          <w:lang w:val="en-US"/>
        </w:rPr>
        <w:t xml:space="preserve"> </w:t>
      </w:r>
      <w:r w:rsidR="0067011E" w:rsidRPr="004342AC">
        <w:rPr>
          <w:lang w:val="en-US"/>
        </w:rPr>
        <w:t xml:space="preserve">1 ,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m:rPr>
                <m:sty m:val="p"/>
              </m:rPr>
              <w:rPr>
                <w:rFonts w:ascii="Cambria Math" w:hAnsi="Cambria Math"/>
                <w:lang w:val="en-US"/>
              </w:rPr>
              <m:t>=1</m:t>
            </m:r>
          </m:e>
        </m:nary>
      </m:oMath>
      <w:r w:rsidR="0043046B" w:rsidRPr="004342AC">
        <w:rPr>
          <w:rStyle w:val="Kommentarzeichen"/>
        </w:rPr>
        <w:commentReference w:id="24"/>
      </w:r>
      <w:r w:rsidR="00685C43" w:rsidRPr="004342AC">
        <w:rPr>
          <w:rStyle w:val="Kommentarzeichen"/>
        </w:rPr>
        <w:commentReference w:id="25"/>
      </w:r>
      <w:r w:rsidR="0043046B" w:rsidRPr="004342AC">
        <w:rPr>
          <w:lang w:val="en-US"/>
        </w:rPr>
        <w:t>.</w:t>
      </w:r>
      <w:r w:rsidR="004342AC" w:rsidRPr="004342AC">
        <w:rPr>
          <w:lang w:val="en-US"/>
        </w:rPr>
        <w:t xml:space="preserve"> </w:t>
      </w:r>
      <m:oMath>
        <m:r>
          <m:rPr>
            <m:sty m:val="b"/>
          </m:rPr>
          <w:rPr>
            <w:rFonts w:ascii="Cambria Math" w:eastAsia="Calibri" w:hAnsi="Cambria Math" w:cs="Times New Roman"/>
            <w:lang w:val="en-US"/>
          </w:rPr>
          <m:t>D</m:t>
        </m:r>
      </m:oMath>
      <w:r w:rsidR="00DB1F3D" w:rsidRPr="004342AC">
        <w:rPr>
          <w:lang w:val="en-US"/>
        </w:rPr>
        <w:t xml:space="preserve"> can come in two different forms</w:t>
      </w:r>
      <w:r w:rsidR="00D84423" w:rsidRPr="004342AC">
        <w:rPr>
          <w:lang w:val="en-US"/>
        </w:rPr>
        <w:t>:</w:t>
      </w:r>
      <w:r w:rsidR="00440197" w:rsidRPr="004342AC">
        <w:rPr>
          <w:lang w:val="en-US"/>
        </w:rPr>
        <w:t xml:space="preserve"> for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m:t>
            </m:r>
          </m:sub>
        </m:sSub>
      </m:oMath>
      <w:r w:rsidR="00440197" w:rsidRPr="004342AC">
        <w:rPr>
          <w:rFonts w:eastAsiaTheme="minorEastAsia"/>
          <w:sz w:val="20"/>
          <w:lang w:val="en-US"/>
        </w:rPr>
        <w:t xml:space="preserve"> </w:t>
      </w:r>
      <w:r w:rsidR="00440197" w:rsidRPr="004342AC">
        <w:rPr>
          <w:lang w:val="en-US"/>
        </w:rPr>
        <w:t xml:space="preserve">an element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D84423" w:rsidRPr="004342AC">
        <w:rPr>
          <w:lang w:val="en-US"/>
        </w:rPr>
        <w:t xml:space="preserve"> indicates </w:t>
      </w:r>
      <w:r w:rsidR="001E5E3F" w:rsidRPr="004342AC">
        <w:rPr>
          <w:lang w:val="en-US"/>
        </w:rPr>
        <w:t xml:space="preserve">the share of </w:t>
      </w:r>
      <w:r w:rsidR="00E317EB" w:rsidRPr="004342AC">
        <w:rPr>
          <w:lang w:val="en-US"/>
        </w:rPr>
        <w:t>sector</w:t>
      </w:r>
      <w:r w:rsidR="001E5E3F" w:rsidRPr="004342AC">
        <w:rPr>
          <w:lang w:val="en-US"/>
        </w:rPr>
        <w:t xml:space="preserve"> output</w:t>
      </w:r>
      <w:r w:rsidR="0043046B" w:rsidRPr="004342AC">
        <w:rPr>
          <w:lang w:val="en-US"/>
        </w:rPr>
        <w:t xml:space="preserve"> </w:t>
      </w:r>
      <w:r w:rsidR="00393FD7" w:rsidRPr="004342AC">
        <w:rPr>
          <w:i/>
          <w:lang w:val="en-US"/>
        </w:rPr>
        <w:t>i</w:t>
      </w:r>
      <w:r w:rsidR="00393FD7" w:rsidRPr="004342AC">
        <w:rPr>
          <w:lang w:val="en-US"/>
        </w:rPr>
        <w:t xml:space="preserve"> </w:t>
      </w:r>
      <w:r w:rsidR="0043046B" w:rsidRPr="004342AC">
        <w:rPr>
          <w:lang w:val="en-US"/>
        </w:rPr>
        <w:t>(e.g., a material</w:t>
      </w:r>
      <w:r w:rsidR="00B8354C" w:rsidRPr="004342AC">
        <w:rPr>
          <w:lang w:val="en-US"/>
        </w:rPr>
        <w:t>; row</w:t>
      </w:r>
      <w:r w:rsidR="0043046B" w:rsidRPr="004342AC">
        <w:rPr>
          <w:lang w:val="en-US"/>
        </w:rPr>
        <w:t>)</w:t>
      </w:r>
      <w:r w:rsidR="001E5E3F" w:rsidRPr="004342AC">
        <w:rPr>
          <w:i/>
          <w:lang w:val="en-US"/>
        </w:rPr>
        <w:t xml:space="preserve"> </w:t>
      </w:r>
      <w:r w:rsidR="00A22273" w:rsidRPr="004342AC">
        <w:rPr>
          <w:lang w:val="en-US"/>
        </w:rPr>
        <w:t xml:space="preserve">contained in the deliveries of </w:t>
      </w:r>
      <w:r w:rsidR="00393FD7" w:rsidRPr="004342AC">
        <w:rPr>
          <w:lang w:val="en-US"/>
        </w:rPr>
        <w:t>sector</w:t>
      </w:r>
      <w:r w:rsidR="001E5E3F" w:rsidRPr="004342AC">
        <w:rPr>
          <w:lang w:val="en-US"/>
        </w:rPr>
        <w:t xml:space="preserve"> </w:t>
      </w:r>
      <w:r w:rsidR="001E5E3F" w:rsidRPr="004342AC">
        <w:rPr>
          <w:i/>
          <w:lang w:val="en-US"/>
        </w:rPr>
        <w:t>j</w:t>
      </w:r>
      <w:r w:rsidR="00DB1F3D" w:rsidRPr="004342AC">
        <w:rPr>
          <w:i/>
          <w:lang w:val="en-US"/>
        </w:rPr>
        <w:t xml:space="preserve"> </w:t>
      </w:r>
      <w:r w:rsidR="00B8354C" w:rsidRPr="004342AC">
        <w:rPr>
          <w:lang w:val="en-US"/>
        </w:rPr>
        <w:t xml:space="preserve">(column) </w:t>
      </w:r>
      <w:r w:rsidR="00843CDA" w:rsidRPr="004342AC">
        <w:rPr>
          <w:lang w:val="en-US"/>
        </w:rPr>
        <w:t>to final demand</w:t>
      </w:r>
      <w:r w:rsidR="004342AC" w:rsidRPr="004342AC">
        <w:rPr>
          <w:lang w:val="en-US"/>
        </w:rPr>
        <w:t xml:space="preserve">, </w:t>
      </w:r>
      <w:r w:rsidR="004342AC" w:rsidRPr="004342AC">
        <w:rPr>
          <w:i/>
          <w:lang w:val="en-US"/>
        </w:rPr>
        <w:t>j</w:t>
      </w:r>
      <w:r w:rsidR="00A2791B" w:rsidRPr="004342AC">
        <w:rPr>
          <w:lang w:val="en-US"/>
        </w:rPr>
        <w:t xml:space="preserve"> there</w:t>
      </w:r>
      <w:r w:rsidR="002F1701">
        <w:rPr>
          <w:lang w:val="en-US"/>
        </w:rPr>
        <w:t>in</w:t>
      </w:r>
      <w:r w:rsidR="00A2791B" w:rsidRPr="004342AC">
        <w:rPr>
          <w:lang w:val="en-US"/>
        </w:rPr>
        <w:t xml:space="preserve"> identified as end-use sector</w:t>
      </w:r>
      <w:r w:rsidR="004342AC" w:rsidRPr="004342AC">
        <w:rPr>
          <w:lang w:val="en-US"/>
        </w:rPr>
        <w:t xml:space="preserve"> for </w:t>
      </w:r>
      <w:r w:rsidR="004342AC" w:rsidRPr="004342AC">
        <w:rPr>
          <w:i/>
          <w:lang w:val="en-US"/>
        </w:rPr>
        <w:t>i</w:t>
      </w:r>
      <w:r w:rsidR="00A2791B" w:rsidRPr="004342AC">
        <w:rPr>
          <w:lang w:val="en-US"/>
        </w:rPr>
        <w:t xml:space="preserve"> </w:t>
      </w:r>
      <w:r w:rsidR="00DB1F3D" w:rsidRPr="004342AC">
        <w:rPr>
          <w:lang w:val="en-US"/>
        </w:rPr>
        <w:t>(</w:t>
      </w:r>
      <w:r w:rsidR="00DB1F3D" w:rsidRPr="004342AC">
        <w:rPr>
          <w:rFonts w:eastAsiaTheme="minorEastAsia"/>
          <w:lang w:val="en-US"/>
        </w:rPr>
        <w:t>t</w:t>
      </w:r>
      <w:r w:rsidR="00DB1F3D" w:rsidRPr="004342AC">
        <w:rPr>
          <w:lang w:val="en-US"/>
        </w:rPr>
        <w:t xml:space="preserve">he index </w:t>
      </w:r>
      <m:oMath>
        <m:r>
          <w:rPr>
            <w:rFonts w:ascii="Cambria Math" w:hAnsi="Cambria Math"/>
            <w:sz w:val="20"/>
            <w:lang w:val="en-US"/>
          </w:rPr>
          <m:t>[Method]</m:t>
        </m:r>
      </m:oMath>
      <w:r w:rsidR="00DB1F3D" w:rsidRPr="004342AC">
        <w:rPr>
          <w:lang w:val="en-US"/>
        </w:rPr>
        <w:t xml:space="preserve"> referring to one of the four identified</w:t>
      </w:r>
      <w:r w:rsidR="00843CDA" w:rsidRPr="004342AC">
        <w:rPr>
          <w:lang w:val="en-US"/>
        </w:rPr>
        <w:t xml:space="preserve"> methods in sections 2.2.1-2.2.4</w:t>
      </w:r>
      <w:r w:rsidR="00012303" w:rsidRPr="004342AC">
        <w:rPr>
          <w:lang w:val="en-US"/>
        </w:rPr>
        <w:t>: WIO</w:t>
      </w:r>
      <w:r w:rsidR="00683181" w:rsidRPr="004342AC">
        <w:rPr>
          <w:lang w:val="en-US"/>
        </w:rPr>
        <w:t>-MFA</w:t>
      </w:r>
      <w:r w:rsidR="00012303" w:rsidRPr="004342AC">
        <w:rPr>
          <w:lang w:val="en-US"/>
        </w:rPr>
        <w:t xml:space="preserve">, </w:t>
      </w:r>
      <w:r w:rsidR="00683181" w:rsidRPr="004342AC">
        <w:rPr>
          <w:lang w:val="en-US"/>
        </w:rPr>
        <w:t>CBA</w:t>
      </w:r>
      <w:r w:rsidR="00012303" w:rsidRPr="004342AC">
        <w:rPr>
          <w:lang w:val="en-US"/>
        </w:rPr>
        <w:t xml:space="preserve">, </w:t>
      </w:r>
      <w:r w:rsidR="00683181" w:rsidRPr="004342AC">
        <w:rPr>
          <w:lang w:val="en-US"/>
        </w:rPr>
        <w:t>Ghosh-IO AMC</w:t>
      </w:r>
      <w:r w:rsidR="00012303" w:rsidRPr="004342AC">
        <w:rPr>
          <w:lang w:val="en-US"/>
        </w:rPr>
        <w:t xml:space="preserve">, and </w:t>
      </w:r>
      <w:r w:rsidR="00683181" w:rsidRPr="004342AC">
        <w:rPr>
          <w:lang w:val="en-US"/>
        </w:rPr>
        <w:t>Partial Ghosh-IO</w:t>
      </w:r>
      <w:r w:rsidR="00843CDA" w:rsidRPr="004342AC">
        <w:rPr>
          <w:lang w:val="en-US"/>
        </w:rPr>
        <w:t>)</w:t>
      </w:r>
      <w:r w:rsidR="00B8354C" w:rsidRPr="004342AC">
        <w:rPr>
          <w:lang w:val="en-US"/>
        </w:rPr>
        <w:t xml:space="preserve">. </w:t>
      </w:r>
      <w:r w:rsidR="00B8354C" w:rsidRPr="009553DC">
        <w:rPr>
          <w:lang w:val="en-US"/>
        </w:rPr>
        <w:t xml:space="preserve">For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[Method]_res</m:t>
            </m:r>
          </m:sub>
        </m:sSub>
      </m:oMath>
      <w:r w:rsidR="00F82699" w:rsidRPr="004342AC">
        <w:rPr>
          <w:lang w:val="en-US"/>
        </w:rPr>
        <w:t xml:space="preserve"> </w:t>
      </w:r>
      <w:r w:rsidR="00B8354C" w:rsidRPr="004342AC">
        <w:rPr>
          <w:lang w:val="en-US"/>
        </w:rPr>
        <w:t xml:space="preserve">an element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AB3337">
        <w:rPr>
          <w:lang w:val="en-US"/>
        </w:rPr>
        <w:t xml:space="preserve"> </w:t>
      </w:r>
      <w:r w:rsidR="00D84423" w:rsidRPr="004342AC">
        <w:rPr>
          <w:lang w:val="en-US"/>
        </w:rPr>
        <w:t xml:space="preserve">states </w:t>
      </w:r>
      <w:r w:rsidR="00843CDA" w:rsidRPr="004342AC">
        <w:rPr>
          <w:lang w:val="en-US"/>
        </w:rPr>
        <w:t xml:space="preserve">the share of </w:t>
      </w:r>
      <w:r w:rsidR="001B19A3" w:rsidRPr="004342AC">
        <w:rPr>
          <w:lang w:val="en-US"/>
        </w:rPr>
        <w:t xml:space="preserve">a natural resource </w:t>
      </w:r>
      <w:r w:rsidR="00683181" w:rsidRPr="004342AC">
        <w:rPr>
          <w:lang w:val="en-US"/>
        </w:rPr>
        <w:t xml:space="preserve">or material </w:t>
      </w:r>
      <w:r w:rsidR="001B19A3" w:rsidRPr="004342AC">
        <w:rPr>
          <w:lang w:val="en-US"/>
        </w:rPr>
        <w:t>(e.g., an ore</w:t>
      </w:r>
      <w:r w:rsidR="00AB3337">
        <w:rPr>
          <w:lang w:val="en-US"/>
        </w:rPr>
        <w:t xml:space="preserve"> or</w:t>
      </w:r>
      <w:r w:rsidR="00683181" w:rsidRPr="004342AC">
        <w:rPr>
          <w:lang w:val="en-US"/>
        </w:rPr>
        <w:t xml:space="preserve"> crude steel</w:t>
      </w:r>
      <w:r w:rsidR="001B19A3" w:rsidRPr="004342AC">
        <w:rPr>
          <w:lang w:val="en-US"/>
        </w:rPr>
        <w:t xml:space="preserve">) listed in the </w:t>
      </w:r>
      <w:r w:rsidR="002074A5" w:rsidRPr="004342AC">
        <w:rPr>
          <w:lang w:val="en-US"/>
        </w:rPr>
        <w:t>extension</w:t>
      </w:r>
      <w:r w:rsidR="001B19A3" w:rsidRPr="004342AC">
        <w:rPr>
          <w:lang w:val="en-US"/>
        </w:rPr>
        <w:t xml:space="preserve"> table</w:t>
      </w:r>
      <w:r w:rsidR="00843CDA" w:rsidRPr="004342AC">
        <w:rPr>
          <w:lang w:val="en-US"/>
        </w:rPr>
        <w:t xml:space="preserve"> </w:t>
      </w:r>
      <m:oMath>
        <m:r>
          <m:rPr>
            <m:sty m:val="b"/>
          </m:rPr>
          <w:rPr>
            <w:rFonts w:ascii="Cambria Math" w:hAnsi="Cambria Math"/>
            <w:lang w:val="en-US"/>
          </w:rPr>
          <m:t>F</m:t>
        </m:r>
      </m:oMath>
      <w:r w:rsidR="00C306C2" w:rsidRPr="004342AC">
        <w:rPr>
          <w:lang w:val="en-US"/>
        </w:rPr>
        <w:t xml:space="preserve"> </w:t>
      </w:r>
      <w:r w:rsidR="001B19A3" w:rsidRPr="004342AC">
        <w:rPr>
          <w:lang w:val="en-US"/>
        </w:rPr>
        <w:t>that is allocated to</w:t>
      </w:r>
      <w:r w:rsidR="00F16A4E" w:rsidRPr="004342AC">
        <w:rPr>
          <w:lang w:val="en-US"/>
        </w:rPr>
        <w:t xml:space="preserve"> the deliveries of </w:t>
      </w:r>
      <w:r w:rsidR="00683181" w:rsidRPr="004342AC">
        <w:rPr>
          <w:lang w:val="en-US"/>
        </w:rPr>
        <w:t>sector</w:t>
      </w:r>
      <w:r w:rsidR="00F16A4E" w:rsidRPr="004342AC">
        <w:rPr>
          <w:lang w:val="en-US"/>
        </w:rPr>
        <w:t xml:space="preserve"> </w:t>
      </w:r>
      <w:r w:rsidR="00F16A4E" w:rsidRPr="004342AC">
        <w:rPr>
          <w:i/>
          <w:lang w:val="en-US"/>
        </w:rPr>
        <w:t xml:space="preserve">j </w:t>
      </w:r>
      <w:r w:rsidR="00F16A4E" w:rsidRPr="004342AC">
        <w:rPr>
          <w:lang w:val="en-US"/>
        </w:rPr>
        <w:t>to final demand</w:t>
      </w:r>
      <w:r w:rsidR="007B01E9" w:rsidRPr="004342AC">
        <w:rPr>
          <w:color w:val="000000" w:themeColor="text1"/>
          <w:lang w:val="en-US"/>
        </w:rPr>
        <w:t>.</w:t>
      </w:r>
      <w:r w:rsidR="00D145CD" w:rsidRPr="004342AC">
        <w:rPr>
          <w:color w:val="000000" w:themeColor="text1"/>
          <w:lang w:val="en-US"/>
        </w:rPr>
        <w:t xml:space="preserve"> In here, we </w:t>
      </w:r>
      <w:r w:rsidR="0080779A" w:rsidRPr="004342AC">
        <w:rPr>
          <w:color w:val="000000" w:themeColor="text1"/>
          <w:lang w:val="en-US"/>
        </w:rPr>
        <w:t xml:space="preserve">primarily </w:t>
      </w:r>
      <w:r w:rsidR="00D220D3" w:rsidRPr="004342AC">
        <w:rPr>
          <w:color w:val="000000" w:themeColor="text1"/>
          <w:lang w:val="en-US"/>
        </w:rPr>
        <w:t>show the calculation</w:t>
      </w:r>
      <w:r w:rsidR="00D220D3">
        <w:rPr>
          <w:color w:val="000000" w:themeColor="text1"/>
          <w:lang w:val="en-US"/>
        </w:rPr>
        <w:t xml:space="preserve"> of </w:t>
      </w:r>
      <w:r w:rsidR="0091205B">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m:t>
            </m:r>
          </m:sub>
        </m:sSub>
      </m:oMath>
      <w:r w:rsidR="0080779A" w:rsidRPr="009553DC">
        <w:rPr>
          <w:rFonts w:eastAsiaTheme="minorEastAsia"/>
          <w:lang w:val="en-US"/>
        </w:rPr>
        <w:t>.</w:t>
      </w:r>
      <w:r w:rsidR="0080779A">
        <w:rPr>
          <w:rFonts w:eastAsiaTheme="minorEastAsia"/>
          <w:sz w:val="20"/>
          <w:lang w:val="en-US"/>
        </w:rPr>
        <w:t xml:space="preserve"> </w:t>
      </w:r>
      <w:r w:rsidR="0080779A">
        <w:rPr>
          <w:lang w:val="en-US"/>
        </w:rPr>
        <w:t xml:space="preserve">The two forms of </w:t>
      </w:r>
      <m:oMath>
        <m:r>
          <m:rPr>
            <m:sty m:val="b"/>
          </m:rPr>
          <w:rPr>
            <w:rFonts w:ascii="Cambria Math" w:eastAsia="Calibri" w:hAnsi="Cambria Math" w:cs="Times New Roman"/>
            <w:lang w:val="en-US"/>
          </w:rPr>
          <m:t>D</m:t>
        </m:r>
      </m:oMath>
      <w:r w:rsidR="000F071F" w:rsidRPr="001E5E3F">
        <w:rPr>
          <w:lang w:val="en-US"/>
        </w:rPr>
        <w:t xml:space="preserve"> </w:t>
      </w:r>
      <w:r w:rsidR="0080779A">
        <w:rPr>
          <w:lang w:val="en-US"/>
        </w:rPr>
        <w:t xml:space="preserve">can be transformed into each other, using a matrix of allocation factors of environmental indicators in satellite </w:t>
      </w:r>
      <m:oMath>
        <m:r>
          <m:rPr>
            <m:sty m:val="b"/>
          </m:rPr>
          <w:rPr>
            <w:rFonts w:ascii="Cambria Math" w:hAnsi="Cambria Math"/>
            <w:sz w:val="20"/>
            <w:lang w:val="en-US"/>
          </w:rPr>
          <m:t>F</m:t>
        </m:r>
      </m:oMath>
      <w:r w:rsidR="0080779A">
        <w:rPr>
          <w:rFonts w:eastAsiaTheme="minorEastAsia"/>
          <w:b/>
          <w:sz w:val="20"/>
          <w:lang w:val="en-US"/>
        </w:rPr>
        <w:t xml:space="preserve"> </w:t>
      </w:r>
      <w:r w:rsidR="0080779A">
        <w:rPr>
          <w:lang w:val="en-US"/>
        </w:rPr>
        <w:t xml:space="preserve">to sectors </w:t>
      </w:r>
      <w:r w:rsidR="0080779A" w:rsidRPr="0080779A">
        <w:rPr>
          <w:i/>
          <w:lang w:val="en-US"/>
        </w:rPr>
        <w:t>j</w:t>
      </w:r>
      <w:r w:rsidR="0080779A">
        <w:rPr>
          <w:lang w:val="en-US"/>
        </w:rPr>
        <w:t xml:space="preserve"> (</w:t>
      </w:r>
      <m:oMath>
        <m:acc>
          <m:accPr>
            <m:chr m:val="̄"/>
            <m:ctrlPr>
              <w:rPr>
                <w:rFonts w:ascii="Cambria Math" w:hAnsi="Times New Roman"/>
                <w:b/>
                <w:sz w:val="20"/>
                <w:szCs w:val="20"/>
                <w:lang w:val="en-GB"/>
              </w:rPr>
            </m:ctrlPr>
          </m:accPr>
          <m:e>
            <m:r>
              <m:rPr>
                <m:sty m:val="b"/>
              </m:rPr>
              <w:rPr>
                <w:rFonts w:ascii="Cambria Math" w:hAnsi="Times New Roman"/>
                <w:sz w:val="20"/>
                <w:szCs w:val="20"/>
                <w:lang w:val="en-GB"/>
              </w:rPr>
              <m:t>S</m:t>
            </m:r>
          </m:e>
        </m:acc>
      </m:oMath>
      <w:r w:rsidR="000F071F" w:rsidRPr="000F071F">
        <w:rPr>
          <w:rFonts w:eastAsiaTheme="minorEastAsia"/>
          <w:sz w:val="24"/>
          <w:szCs w:val="24"/>
          <w:lang w:val="en-GB"/>
        </w:rPr>
        <w:t>,</w:t>
      </w:r>
      <w:r w:rsidR="00D96935">
        <w:rPr>
          <w:rFonts w:eastAsiaTheme="minorEastAsia"/>
          <w:sz w:val="24"/>
          <w:szCs w:val="24"/>
          <w:lang w:val="en-GB"/>
        </w:rPr>
        <w:t xml:space="preserve"> </w:t>
      </w:r>
      <w:r w:rsidR="0080779A">
        <w:rPr>
          <w:lang w:val="en-US"/>
        </w:rPr>
        <w:t xml:space="preserve">for details see </w:t>
      </w:r>
      <w:commentRangeStart w:id="26"/>
      <w:commentRangeStart w:id="27"/>
      <w:r w:rsidR="0080779A">
        <w:rPr>
          <w:lang w:val="en-US"/>
        </w:rPr>
        <w:t>SI2</w:t>
      </w:r>
      <w:commentRangeEnd w:id="26"/>
      <w:r w:rsidR="00C61760">
        <w:rPr>
          <w:rStyle w:val="Kommentarzeichen"/>
        </w:rPr>
        <w:commentReference w:id="26"/>
      </w:r>
      <w:commentRangeEnd w:id="27"/>
      <w:r w:rsidR="00883103">
        <w:rPr>
          <w:rStyle w:val="Kommentarzeichen"/>
        </w:rPr>
        <w:commentReference w:id="27"/>
      </w:r>
      <w:r w:rsidR="0080779A">
        <w:rPr>
          <w:lang w:val="en-US"/>
        </w:rPr>
        <w:t>).</w:t>
      </w:r>
    </w:p>
    <w:p w14:paraId="4C2218C7" w14:textId="290A4503" w:rsidR="0038538F" w:rsidRPr="002D3B73" w:rsidRDefault="005B18B6" w:rsidP="00081DFB">
      <w:pPr>
        <w:pStyle w:val="berschrift3"/>
        <w:rPr>
          <w:lang w:val="en-US"/>
        </w:rPr>
      </w:pPr>
      <w:r>
        <w:rPr>
          <w:lang w:val="en-US"/>
        </w:rPr>
        <w:t xml:space="preserve">2.2.1 </w:t>
      </w:r>
      <w:r w:rsidR="00E3396E" w:rsidRPr="002D3B73">
        <w:rPr>
          <w:lang w:val="en-US"/>
        </w:rPr>
        <w:t xml:space="preserve">The </w:t>
      </w:r>
      <w:commentRangeStart w:id="28"/>
      <w:commentRangeStart w:id="29"/>
      <w:r w:rsidR="0038538F" w:rsidRPr="002D3B73">
        <w:rPr>
          <w:lang w:val="en-US"/>
        </w:rPr>
        <w:t>W</w:t>
      </w:r>
      <w:r w:rsidR="0077209A" w:rsidRPr="002D3B73">
        <w:rPr>
          <w:lang w:val="en-US"/>
        </w:rPr>
        <w:t>aste Input</w:t>
      </w:r>
      <w:r w:rsidR="0038538F" w:rsidRPr="002D3B73">
        <w:rPr>
          <w:lang w:val="en-US"/>
        </w:rPr>
        <w:t>-</w:t>
      </w:r>
      <w:r w:rsidR="0077209A" w:rsidRPr="002D3B73">
        <w:rPr>
          <w:lang w:val="en-US"/>
        </w:rPr>
        <w:t xml:space="preserve">Output </w:t>
      </w:r>
      <w:r w:rsidR="00E3396E" w:rsidRPr="002D3B73">
        <w:rPr>
          <w:lang w:val="en-US"/>
        </w:rPr>
        <w:t xml:space="preserve">Approach to </w:t>
      </w:r>
      <w:r w:rsidR="0077209A" w:rsidRPr="002D3B73">
        <w:rPr>
          <w:lang w:val="en-US"/>
        </w:rPr>
        <w:t>Material Flow Analysis (WIO-</w:t>
      </w:r>
      <w:commentRangeStart w:id="30"/>
      <w:r w:rsidR="0077209A" w:rsidRPr="002D3B73">
        <w:rPr>
          <w:lang w:val="en-US"/>
        </w:rPr>
        <w:t>MFA</w:t>
      </w:r>
      <w:commentRangeEnd w:id="30"/>
      <w:r w:rsidR="009A152A">
        <w:rPr>
          <w:rStyle w:val="Kommentarzeichen"/>
          <w:rFonts w:asciiTheme="minorHAnsi" w:eastAsiaTheme="minorHAnsi" w:hAnsiTheme="minorHAnsi" w:cstheme="minorBidi"/>
          <w:color w:val="auto"/>
        </w:rPr>
        <w:commentReference w:id="30"/>
      </w:r>
      <w:r w:rsidR="0077209A" w:rsidRPr="002D3B73">
        <w:rPr>
          <w:lang w:val="en-US"/>
        </w:rPr>
        <w:t>)</w:t>
      </w:r>
      <w:commentRangeEnd w:id="28"/>
      <w:r w:rsidR="00BC522B">
        <w:rPr>
          <w:rStyle w:val="Kommentarzeichen"/>
          <w:rFonts w:asciiTheme="minorHAnsi" w:eastAsiaTheme="minorHAnsi" w:hAnsiTheme="minorHAnsi" w:cstheme="minorBidi"/>
          <w:color w:val="auto"/>
        </w:rPr>
        <w:commentReference w:id="28"/>
      </w:r>
      <w:commentRangeEnd w:id="29"/>
      <w:r w:rsidR="00F72713">
        <w:rPr>
          <w:rStyle w:val="Kommentarzeichen"/>
          <w:rFonts w:asciiTheme="minorHAnsi" w:eastAsiaTheme="minorHAnsi" w:hAnsiTheme="minorHAnsi" w:cstheme="minorBidi"/>
          <w:color w:val="auto"/>
        </w:rPr>
        <w:commentReference w:id="29"/>
      </w:r>
    </w:p>
    <w:p w14:paraId="68010A48" w14:textId="140031E7" w:rsidR="00CB2DA2" w:rsidRPr="00D52135" w:rsidRDefault="00B70DF6" w:rsidP="00592B42">
      <w:pPr>
        <w:tabs>
          <w:tab w:val="num" w:pos="720"/>
        </w:tabs>
        <w:rPr>
          <w:lang w:val="en-US"/>
        </w:rPr>
      </w:pPr>
      <w:r w:rsidRPr="00D56193">
        <w:rPr>
          <w:lang w:val="en-US"/>
        </w:rPr>
        <w:t>WIO-MFA</w:t>
      </w:r>
      <w:r w:rsidRPr="00766BF3">
        <w:rPr>
          <w:lang w:val="en-US"/>
        </w:rPr>
        <w:t xml:space="preserve"> </w:t>
      </w:r>
      <w:r w:rsidR="00C541BD">
        <w:rPr>
          <w:lang w:val="en-US"/>
        </w:rPr>
        <w:t>was</w:t>
      </w:r>
      <w:r w:rsidR="00C541BD" w:rsidRPr="00766BF3">
        <w:rPr>
          <w:lang w:val="en-US"/>
        </w:rPr>
        <w:t xml:space="preserve"> </w:t>
      </w:r>
      <w:r w:rsidR="00C541BD">
        <w:rPr>
          <w:lang w:val="en-US"/>
        </w:rPr>
        <w:t xml:space="preserve">first presented in </w:t>
      </w:r>
      <w:sdt>
        <w:sdtPr>
          <w:rPr>
            <w:lang w:val="en-US"/>
          </w:rPr>
          <w:alias w:val="Don't edit this field"/>
          <w:tag w:val="CitaviPlaceholder#d448aaef-702b-4ce4-93cf-4a65b41507fb"/>
          <w:id w:val="789245730"/>
          <w:placeholder>
            <w:docPart w:val="2DB10D7AFFCA4DD3AF6A86156C5D3CE2"/>
          </w:placeholder>
        </w:sdtPr>
        <w:sdtEnd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Q0OGFhZWYtNzAyYi00Y2U0LTkzY2YtNGE2NWI0MTUwN2ZiIiwiVGV4dCI6Ik5ha2FtdXJhIGV0IGFsLiIsIldBSVZlcnNpb24iOiI2LjExLjAuMCJ9}</w:instrText>
          </w:r>
          <w:r w:rsidRPr="00766BF3">
            <w:rPr>
              <w:lang w:val="en-US"/>
            </w:rPr>
            <w:fldChar w:fldCharType="separate"/>
          </w:r>
          <w:r w:rsidR="00866FFF">
            <w:rPr>
              <w:lang w:val="en-US"/>
            </w:rPr>
            <w:t>Nakamura et al.</w:t>
          </w:r>
          <w:r w:rsidRPr="00766BF3">
            <w:rPr>
              <w:lang w:val="en-US"/>
            </w:rPr>
            <w:fldChar w:fldCharType="end"/>
          </w:r>
        </w:sdtContent>
      </w:sdt>
      <w:r w:rsidRPr="00766BF3">
        <w:rPr>
          <w:lang w:val="en-US"/>
        </w:rPr>
        <w:t xml:space="preserve"> </w:t>
      </w:r>
      <w:sdt>
        <w:sdtPr>
          <w:rPr>
            <w:lang w:val="en-US"/>
          </w:rPr>
          <w:alias w:val="Don't edit this field"/>
          <w:tag w:val="CitaviPlaceholder#860630a5-a8d0-4623-810c-99c106079bbc"/>
          <w:id w:val="757323133"/>
          <w:placeholder>
            <w:docPart w:val="2DB10D7AFFCA4DD3AF6A86156C5D3CE2"/>
          </w:placeholder>
        </w:sdtPr>
        <w:sdtEnd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4NjA2MzBhNS1hOGQwLTQ2MjMtODEwYy05OWMxMDYwNzliYmMiLCJUZXh0IjoiKDIwMDcpIiwiV0FJVmVyc2lvbiI6IjYuMTEuMC4wIn0=}</w:instrText>
          </w:r>
          <w:r w:rsidRPr="00766BF3">
            <w:rPr>
              <w:lang w:val="en-US"/>
            </w:rPr>
            <w:fldChar w:fldCharType="separate"/>
          </w:r>
          <w:r w:rsidR="00866FFF">
            <w:rPr>
              <w:lang w:val="en-US"/>
            </w:rPr>
            <w:t>(2007)</w:t>
          </w:r>
          <w:r w:rsidRPr="00766BF3">
            <w:rPr>
              <w:lang w:val="en-US"/>
            </w:rPr>
            <w:fldChar w:fldCharType="end"/>
          </w:r>
        </w:sdtContent>
      </w:sdt>
      <w:r w:rsidR="005038FB">
        <w:rPr>
          <w:lang w:val="en-US"/>
        </w:rPr>
        <w:t>,</w:t>
      </w:r>
      <w:r w:rsidRPr="00766BF3">
        <w:rPr>
          <w:lang w:val="en-US"/>
        </w:rPr>
        <w:t xml:space="preserve"> </w:t>
      </w:r>
      <w:r w:rsidR="00592B42" w:rsidRPr="00766BF3">
        <w:rPr>
          <w:lang w:val="en-US"/>
        </w:rPr>
        <w:t>introduc</w:t>
      </w:r>
      <w:r w:rsidR="00C541BD">
        <w:rPr>
          <w:lang w:val="en-US"/>
        </w:rPr>
        <w:t>ing</w:t>
      </w:r>
      <w:r w:rsidR="00592B42" w:rsidRPr="00766BF3">
        <w:rPr>
          <w:lang w:val="en-US"/>
        </w:rPr>
        <w:t xml:space="preserve"> a </w:t>
      </w:r>
      <w:r w:rsidR="005038FB">
        <w:rPr>
          <w:lang w:val="en-US"/>
        </w:rPr>
        <w:t xml:space="preserve">mass-balanced </w:t>
      </w:r>
      <w:r w:rsidR="00592B42" w:rsidRPr="00766BF3">
        <w:rPr>
          <w:lang w:val="en-US"/>
        </w:rPr>
        <w:t xml:space="preserve">material flow </w:t>
      </w:r>
      <w:r w:rsidR="005038FB">
        <w:rPr>
          <w:lang w:val="en-US"/>
        </w:rPr>
        <w:t xml:space="preserve">analysis </w:t>
      </w:r>
      <w:r w:rsidR="00C541BD">
        <w:rPr>
          <w:lang w:val="en-US"/>
        </w:rPr>
        <w:t xml:space="preserve">perspective into </w:t>
      </w:r>
      <w:r w:rsidR="00DE3597">
        <w:rPr>
          <w:lang w:val="en-US"/>
        </w:rPr>
        <w:t>MIOT</w:t>
      </w:r>
      <w:r w:rsidR="00592B42" w:rsidRPr="00766BF3">
        <w:rPr>
          <w:lang w:val="en-US"/>
        </w:rPr>
        <w:t>s</w:t>
      </w:r>
      <w:r w:rsidR="005C5596">
        <w:rPr>
          <w:lang w:val="en-US"/>
        </w:rPr>
        <w:t xml:space="preserve">. </w:t>
      </w:r>
      <w:r w:rsidR="00C541BD">
        <w:rPr>
          <w:lang w:val="en-US"/>
        </w:rPr>
        <w:t>WIO</w:t>
      </w:r>
      <w:r w:rsidR="00BC6B51">
        <w:rPr>
          <w:lang w:val="en-US"/>
        </w:rPr>
        <w:t>-MFA</w:t>
      </w:r>
      <w:r w:rsidR="00C541BD">
        <w:rPr>
          <w:lang w:val="en-US"/>
        </w:rPr>
        <w:t xml:space="preserve"> </w:t>
      </w:r>
      <w:r w:rsidR="004F4346">
        <w:rPr>
          <w:lang w:val="en-US"/>
        </w:rPr>
        <w:t xml:space="preserve">aims to </w:t>
      </w:r>
      <w:r w:rsidR="001A559A">
        <w:rPr>
          <w:lang w:val="en-US"/>
        </w:rPr>
        <w:t>manipulat</w:t>
      </w:r>
      <w:r w:rsidR="002500CE">
        <w:rPr>
          <w:lang w:val="en-US"/>
        </w:rPr>
        <w:t xml:space="preserve">e </w:t>
      </w:r>
      <w:r w:rsidR="001A559A">
        <w:rPr>
          <w:lang w:val="en-US"/>
        </w:rPr>
        <w:t xml:space="preserve">monetary </w:t>
      </w:r>
      <w:r w:rsidR="002024F4">
        <w:rPr>
          <w:lang w:val="en-US"/>
        </w:rPr>
        <w:t xml:space="preserve">transaction </w:t>
      </w:r>
      <w:r w:rsidR="001A559A">
        <w:rPr>
          <w:lang w:val="en-US"/>
        </w:rPr>
        <w:t xml:space="preserve">data to </w:t>
      </w:r>
      <w:r w:rsidR="00E4494D">
        <w:rPr>
          <w:lang w:val="en-US"/>
        </w:rPr>
        <w:t>approximate</w:t>
      </w:r>
      <w:r w:rsidR="00592B42" w:rsidRPr="00766BF3">
        <w:rPr>
          <w:lang w:val="en-US"/>
        </w:rPr>
        <w:t xml:space="preserve"> </w:t>
      </w:r>
      <w:r w:rsidR="002500CE">
        <w:rPr>
          <w:lang w:val="en-US"/>
        </w:rPr>
        <w:t xml:space="preserve">the flow of </w:t>
      </w:r>
      <w:r w:rsidR="00324C9D">
        <w:rPr>
          <w:lang w:val="en-US"/>
        </w:rPr>
        <w:t>material</w:t>
      </w:r>
      <w:r w:rsidR="00DC3556">
        <w:rPr>
          <w:lang w:val="en-US"/>
        </w:rPr>
        <w:t>s</w:t>
      </w:r>
      <w:r w:rsidR="00324C9D">
        <w:rPr>
          <w:lang w:val="en-US"/>
        </w:rPr>
        <w:t xml:space="preserve"> </w:t>
      </w:r>
      <w:r w:rsidR="002500CE">
        <w:rPr>
          <w:lang w:val="en-US"/>
        </w:rPr>
        <w:t xml:space="preserve">into </w:t>
      </w:r>
      <w:r w:rsidR="003A766F">
        <w:rPr>
          <w:lang w:val="en-US"/>
        </w:rPr>
        <w:t>downstr</w:t>
      </w:r>
      <w:r w:rsidR="00C541BD">
        <w:rPr>
          <w:lang w:val="en-US"/>
        </w:rPr>
        <w:t>e</w:t>
      </w:r>
      <w:r w:rsidR="003A766F">
        <w:rPr>
          <w:lang w:val="en-US"/>
        </w:rPr>
        <w:t xml:space="preserve">am </w:t>
      </w:r>
      <w:r w:rsidR="003C318A">
        <w:rPr>
          <w:lang w:val="en-US"/>
        </w:rPr>
        <w:t xml:space="preserve">supply chain </w:t>
      </w:r>
      <w:r w:rsidR="002500CE">
        <w:rPr>
          <w:lang w:val="en-US"/>
        </w:rPr>
        <w:t xml:space="preserve">products </w:t>
      </w:r>
      <w:r w:rsidR="00DC3556">
        <w:rPr>
          <w:lang w:val="en-US"/>
        </w:rPr>
        <w:t>at their actual mass</w:t>
      </w:r>
      <w:r w:rsidR="004F4346">
        <w:rPr>
          <w:lang w:val="en-US"/>
        </w:rPr>
        <w:t xml:space="preserve">. </w:t>
      </w:r>
      <w:r w:rsidR="005038FB">
        <w:rPr>
          <w:lang w:val="en-US"/>
        </w:rPr>
        <w:t>For this purpose</w:t>
      </w:r>
      <w:r w:rsidR="005038FB" w:rsidRPr="008D0791">
        <w:rPr>
          <w:lang w:val="en-US"/>
        </w:rPr>
        <w:t xml:space="preserve">, </w:t>
      </w:r>
      <w:r w:rsidR="00DA420A" w:rsidRPr="008D0791">
        <w:rPr>
          <w:lang w:val="en-US"/>
        </w:rPr>
        <w:t xml:space="preserve">WIO-MFA </w:t>
      </w:r>
      <w:r w:rsidR="005038FB" w:rsidRPr="008D0791">
        <w:rPr>
          <w:lang w:val="en-US"/>
        </w:rPr>
        <w:t xml:space="preserve">introduces </w:t>
      </w:r>
      <w:r w:rsidR="00592B42" w:rsidRPr="008D0791">
        <w:rPr>
          <w:lang w:val="en-US"/>
        </w:rPr>
        <w:t>filt</w:t>
      </w:r>
      <w:r w:rsidR="00592B42" w:rsidRPr="00766BF3">
        <w:rPr>
          <w:lang w:val="en-US"/>
        </w:rPr>
        <w:t>er matrices</w:t>
      </w:r>
      <w:r w:rsidR="00DA420A" w:rsidRPr="00766BF3">
        <w:rPr>
          <w:lang w:val="en-US"/>
        </w:rPr>
        <w:t xml:space="preserve"> </w:t>
      </w:r>
      <w:r w:rsidR="0085100B">
        <w:rPr>
          <w:lang w:val="en-US"/>
        </w:rPr>
        <w:t xml:space="preserve">which </w:t>
      </w:r>
      <w:r w:rsidR="00DA420A" w:rsidRPr="00766BF3">
        <w:rPr>
          <w:lang w:val="en-US"/>
        </w:rPr>
        <w:t xml:space="preserve">exclude </w:t>
      </w:r>
      <w:r w:rsidR="005038FB">
        <w:rPr>
          <w:lang w:val="en-US"/>
        </w:rPr>
        <w:t>all</w:t>
      </w:r>
      <w:r w:rsidR="004F4346">
        <w:rPr>
          <w:lang w:val="en-US"/>
        </w:rPr>
        <w:t xml:space="preserve"> monetary</w:t>
      </w:r>
      <w:r w:rsidR="005038FB">
        <w:rPr>
          <w:lang w:val="en-US"/>
        </w:rPr>
        <w:t xml:space="preserve"> </w:t>
      </w:r>
      <w:r w:rsidR="00DA420A" w:rsidRPr="00766BF3">
        <w:rPr>
          <w:lang w:val="en-US"/>
        </w:rPr>
        <w:t xml:space="preserve">inputs </w:t>
      </w:r>
      <w:r w:rsidR="000E63B1">
        <w:rPr>
          <w:lang w:val="en-US"/>
        </w:rPr>
        <w:t xml:space="preserve">that </w:t>
      </w:r>
      <w:r w:rsidR="00DA420A" w:rsidRPr="00766BF3">
        <w:rPr>
          <w:lang w:val="en-US"/>
        </w:rPr>
        <w:t xml:space="preserve">do not become part of the </w:t>
      </w:r>
      <w:r w:rsidR="00B73A14">
        <w:rPr>
          <w:lang w:val="en-US"/>
        </w:rPr>
        <w:t>‘</w:t>
      </w:r>
      <w:r w:rsidR="00DA420A" w:rsidRPr="00766BF3">
        <w:rPr>
          <w:lang w:val="en-US"/>
        </w:rPr>
        <w:t>physical output</w:t>
      </w:r>
      <w:r w:rsidR="00B73A14">
        <w:rPr>
          <w:lang w:val="en-US"/>
        </w:rPr>
        <w:t>’</w:t>
      </w:r>
      <w:r w:rsidR="00DA420A" w:rsidRPr="00766BF3">
        <w:rPr>
          <w:lang w:val="en-US"/>
        </w:rPr>
        <w:t xml:space="preserve"> of a </w:t>
      </w:r>
      <w:r w:rsidR="00647368">
        <w:rPr>
          <w:lang w:val="en-US"/>
        </w:rPr>
        <w:t xml:space="preserve">supply chain </w:t>
      </w:r>
      <w:r w:rsidR="00DA420A" w:rsidRPr="00766BF3">
        <w:rPr>
          <w:lang w:val="en-US"/>
        </w:rPr>
        <w:t>sector</w:t>
      </w:r>
      <w:r w:rsidR="00B73A14">
        <w:rPr>
          <w:lang w:val="en-US"/>
        </w:rPr>
        <w:t xml:space="preserve"> (‘</w:t>
      </w:r>
      <w:r w:rsidR="00B73A14" w:rsidRPr="00766BF3">
        <w:rPr>
          <w:lang w:val="en-US"/>
        </w:rPr>
        <w:t>physical output</w:t>
      </w:r>
      <w:r w:rsidR="00B73A14">
        <w:rPr>
          <w:lang w:val="en-US"/>
        </w:rPr>
        <w:t xml:space="preserve">’ of </w:t>
      </w:r>
      <w:r w:rsidR="00300AF1">
        <w:rPr>
          <w:lang w:val="en-US"/>
        </w:rPr>
        <w:t xml:space="preserve">MIOT </w:t>
      </w:r>
      <w:r w:rsidR="00B73A14">
        <w:rPr>
          <w:lang w:val="en-US"/>
        </w:rPr>
        <w:t>sectors assumed according to sector label</w:t>
      </w:r>
      <w:r w:rsidR="00F06118">
        <w:rPr>
          <w:lang w:val="en-US"/>
        </w:rPr>
        <w:t>/definition</w:t>
      </w:r>
      <w:r w:rsidR="00B73A14">
        <w:rPr>
          <w:lang w:val="en-US"/>
        </w:rPr>
        <w:t>, e.g. automobile production</w:t>
      </w:r>
      <w:r w:rsidR="008B09DE">
        <w:rPr>
          <w:lang w:val="en-US"/>
        </w:rPr>
        <w:t xml:space="preserve"> assumed to output automobiles</w:t>
      </w:r>
      <w:r w:rsidR="00B73A14">
        <w:rPr>
          <w:lang w:val="en-US"/>
        </w:rPr>
        <w:t>)</w:t>
      </w:r>
      <w:r w:rsidR="00592B42" w:rsidRPr="00766BF3">
        <w:rPr>
          <w:lang w:val="en-US"/>
        </w:rPr>
        <w:t>.</w:t>
      </w:r>
      <w:r w:rsidR="00DA420A" w:rsidRPr="00766BF3">
        <w:rPr>
          <w:lang w:val="en-US"/>
        </w:rPr>
        <w:t xml:space="preserve"> </w:t>
      </w:r>
      <w:r w:rsidR="00860514" w:rsidRPr="00766BF3">
        <w:rPr>
          <w:color w:val="000000" w:themeColor="text1"/>
          <w:lang w:val="en-US"/>
        </w:rPr>
        <w:t>The</w:t>
      </w:r>
      <w:r w:rsidR="00DA420A" w:rsidRPr="00766BF3">
        <w:rPr>
          <w:color w:val="000000" w:themeColor="text1"/>
          <w:lang w:val="en-US"/>
        </w:rPr>
        <w:t xml:space="preserve"> </w:t>
      </w:r>
      <w:r w:rsidR="00DA420A" w:rsidRPr="00766BF3">
        <w:rPr>
          <w:lang w:val="en-US"/>
        </w:rPr>
        <w:t>mass filter matrix</w:t>
      </w:r>
      <w:r w:rsidR="00175C5D">
        <w:rPr>
          <w:lang w:val="en-US"/>
        </w:rPr>
        <w:t xml:space="preserve"> </w:t>
      </w:r>
      <m:oMath>
        <m:sSub>
          <m:sSubPr>
            <m:ctrlPr>
              <w:rPr>
                <w:rFonts w:ascii="Cambria Math" w:hAnsi="Cambria Math"/>
                <w:b/>
                <w:color w:val="000000" w:themeColor="text1"/>
                <w:lang w:val="en-US"/>
              </w:rPr>
            </m:ctrlPr>
          </m:sSubPr>
          <m:e>
            <m:r>
              <m:rPr>
                <m:sty m:val="b"/>
              </m:rPr>
              <w:rPr>
                <w:rFonts w:ascii="Cambria Math" w:hAnsi="Cambria Math"/>
                <w:color w:val="000000" w:themeColor="text1"/>
                <w:lang w:val="en-US"/>
              </w:rPr>
              <m:t>ɸ</m:t>
            </m:r>
          </m:e>
          <m:sub>
            <m:r>
              <m:rPr>
                <m:sty m:val="b"/>
              </m:rPr>
              <w:rPr>
                <w:rFonts w:ascii="Cambria Math" w:hAnsi="Cambria Math"/>
                <w:color w:val="000000" w:themeColor="text1"/>
                <w:lang w:val="en-US"/>
              </w:rPr>
              <m:t>Mass</m:t>
            </m:r>
          </m:sub>
        </m:sSub>
        <m:r>
          <m:rPr>
            <m:sty m:val="p"/>
          </m:rPr>
          <w:rPr>
            <w:rFonts w:ascii="Cambria Math" w:hAnsi="Cambria Math"/>
            <w:color w:val="000000" w:themeColor="text1"/>
            <w:lang w:val="en-US"/>
          </w:rPr>
          <m:t xml:space="preserve"> </m:t>
        </m:r>
      </m:oMath>
      <w:r w:rsidR="00DA420A" w:rsidRPr="00766BF3">
        <w:rPr>
          <w:color w:val="000000" w:themeColor="text1"/>
          <w:lang w:val="en-US"/>
        </w:rPr>
        <w:t xml:space="preserve">excludes </w:t>
      </w:r>
      <w:r w:rsidR="004F4346">
        <w:rPr>
          <w:color w:val="000000" w:themeColor="text1"/>
          <w:lang w:val="en-US"/>
        </w:rPr>
        <w:t xml:space="preserve">all monetary </w:t>
      </w:r>
      <w:r w:rsidR="00B06BE2">
        <w:rPr>
          <w:color w:val="000000" w:themeColor="text1"/>
          <w:lang w:val="en-US"/>
        </w:rPr>
        <w:t xml:space="preserve">inputs </w:t>
      </w:r>
      <w:r w:rsidR="00781F52">
        <w:rPr>
          <w:color w:val="000000" w:themeColor="text1"/>
          <w:lang w:val="en-US"/>
        </w:rPr>
        <w:t xml:space="preserve">deemed to </w:t>
      </w:r>
      <w:r w:rsidR="00D77A38">
        <w:rPr>
          <w:color w:val="000000" w:themeColor="text1"/>
          <w:lang w:val="en-US"/>
        </w:rPr>
        <w:t xml:space="preserve">be </w:t>
      </w:r>
      <w:r w:rsidR="00DA420A" w:rsidRPr="00766BF3">
        <w:rPr>
          <w:color w:val="000000" w:themeColor="text1"/>
          <w:lang w:val="en-US"/>
        </w:rPr>
        <w:t>non-physical transactions</w:t>
      </w:r>
      <w:r w:rsidR="00746876">
        <w:rPr>
          <w:color w:val="000000" w:themeColor="text1"/>
          <w:lang w:val="en-US"/>
        </w:rPr>
        <w:t xml:space="preserve"> (</w:t>
      </w:r>
      <w:r w:rsidR="00F465B9">
        <w:rPr>
          <w:color w:val="000000" w:themeColor="text1"/>
          <w:lang w:val="en-US"/>
        </w:rPr>
        <w:t>i.e. s</w:t>
      </w:r>
      <w:r w:rsidR="00832F41">
        <w:rPr>
          <w:color w:val="000000" w:themeColor="text1"/>
          <w:lang w:val="en-US"/>
        </w:rPr>
        <w:t>ervice</w:t>
      </w:r>
      <w:r w:rsidR="00F465B9">
        <w:rPr>
          <w:color w:val="000000" w:themeColor="text1"/>
          <w:lang w:val="en-US"/>
        </w:rPr>
        <w:t xml:space="preserve"> transactions; see </w:t>
      </w:r>
      <w:r w:rsidR="00F465B9">
        <w:rPr>
          <w:lang w:val="en-US"/>
        </w:rPr>
        <w:fldChar w:fldCharType="begin"/>
      </w:r>
      <w:r w:rsidR="00F465B9">
        <w:rPr>
          <w:lang w:val="en-US"/>
        </w:rPr>
        <w:instrText xml:space="preserve"> REF _Ref69980436 \h  \* MERGEFORMAT </w:instrText>
      </w:r>
      <w:r w:rsidR="00F465B9">
        <w:rPr>
          <w:lang w:val="en-US"/>
        </w:rPr>
      </w:r>
      <w:r w:rsidR="00F465B9">
        <w:rPr>
          <w:lang w:val="en-US"/>
        </w:rPr>
        <w:fldChar w:fldCharType="separate"/>
      </w:r>
      <w:r w:rsidR="00F465B9" w:rsidRPr="00485418">
        <w:rPr>
          <w:lang w:val="en-US"/>
        </w:rPr>
        <w:t>Figure 3</w:t>
      </w:r>
      <w:r w:rsidR="00F465B9">
        <w:rPr>
          <w:lang w:val="en-US"/>
        </w:rPr>
        <w:fldChar w:fldCharType="end"/>
      </w:r>
      <w:r w:rsidR="00746876">
        <w:rPr>
          <w:color w:val="000000" w:themeColor="text1"/>
          <w:lang w:val="en-US"/>
        </w:rPr>
        <w:t>)</w:t>
      </w:r>
      <w:r w:rsidR="00D77A38">
        <w:rPr>
          <w:color w:val="000000" w:themeColor="text1"/>
          <w:lang w:val="en-US"/>
        </w:rPr>
        <w:t xml:space="preserve">, </w:t>
      </w:r>
      <w:r w:rsidR="00DA420A" w:rsidRPr="00766BF3">
        <w:rPr>
          <w:color w:val="000000" w:themeColor="text1"/>
          <w:lang w:val="en-US"/>
        </w:rPr>
        <w:t xml:space="preserve">and the </w:t>
      </w:r>
      <w:r w:rsidR="00DA420A" w:rsidRPr="00766BF3">
        <w:rPr>
          <w:lang w:val="en-US"/>
        </w:rPr>
        <w:t xml:space="preserve">yield factor matrix </w:t>
      </w:r>
      <m:oMath>
        <m:r>
          <m:rPr>
            <m:sty m:val="b"/>
          </m:rPr>
          <w:rPr>
            <w:rFonts w:ascii="Cambria Math" w:hAnsi="Cambria Math"/>
            <w:lang w:val="en-US"/>
          </w:rPr>
          <m:t>Γ</m:t>
        </m:r>
      </m:oMath>
      <w:r w:rsidR="00DA420A" w:rsidRPr="00766BF3">
        <w:rPr>
          <w:lang w:val="en-US"/>
        </w:rPr>
        <w:t xml:space="preserve"> deducts </w:t>
      </w:r>
      <w:r w:rsidR="004628ED">
        <w:rPr>
          <w:lang w:val="en-US"/>
        </w:rPr>
        <w:t xml:space="preserve">part of the monetary transactions as </w:t>
      </w:r>
      <w:r w:rsidR="00DA420A" w:rsidRPr="00766BF3">
        <w:rPr>
          <w:lang w:val="en-US"/>
        </w:rPr>
        <w:t>processing waste, the remainder of which (1-</w:t>
      </w:r>
      <m:oMath>
        <m:r>
          <m:rPr>
            <m:sty m:val="b"/>
          </m:rPr>
          <w:rPr>
            <w:rFonts w:ascii="Cambria Math" w:hAnsi="Cambria Math"/>
            <w:lang w:val="en-US"/>
          </w:rPr>
          <m:t>Γ</m:t>
        </m:r>
      </m:oMath>
      <w:r w:rsidR="00DA420A" w:rsidRPr="00766BF3">
        <w:rPr>
          <w:lang w:val="en-US"/>
        </w:rPr>
        <w:t xml:space="preserve">) defines a waste fraction. Both </w:t>
      </w:r>
      <w:r w:rsidR="00860514" w:rsidRPr="00766BF3">
        <w:rPr>
          <w:lang w:val="en-US"/>
        </w:rPr>
        <w:t>matrices are multiplied element-wise (</w:t>
      </w:r>
      <w:r w:rsidR="0077209A" w:rsidRPr="00766BF3">
        <w:rPr>
          <w:lang w:val="en-US"/>
        </w:rPr>
        <w:t>Hadamard product</w:t>
      </w:r>
      <w:r w:rsidR="00175C5D">
        <w:rPr>
          <w:lang w:val="en-US"/>
        </w:rPr>
        <w:t xml:space="preserve"> </w:t>
      </w:r>
      <m:oMath>
        <m:r>
          <m:rPr>
            <m:sty m:val="p"/>
          </m:rPr>
          <w:rPr>
            <w:rFonts w:ascii="Cambria Math" w:hAnsi="Cambria Math"/>
            <w:color w:val="000000" w:themeColor="text1"/>
            <w:lang w:val="en-US"/>
          </w:rPr>
          <m:t>ʘ</m:t>
        </m:r>
      </m:oMath>
      <w:r w:rsidR="00860514" w:rsidRPr="00766BF3">
        <w:rPr>
          <w:lang w:val="en-US"/>
        </w:rPr>
        <w:t>)</w:t>
      </w:r>
      <w:r w:rsidR="0077209A" w:rsidRPr="00766BF3">
        <w:rPr>
          <w:lang w:val="en-US"/>
        </w:rPr>
        <w:t xml:space="preserve"> </w:t>
      </w:r>
      <w:r w:rsidR="00860514" w:rsidRPr="00766BF3">
        <w:rPr>
          <w:lang w:val="en-US"/>
        </w:rPr>
        <w:t xml:space="preserve">with </w:t>
      </w:r>
      <w:r w:rsidR="0077209A" w:rsidRPr="00766BF3">
        <w:rPr>
          <w:lang w:val="en-US"/>
        </w:rPr>
        <w:t>the</w:t>
      </w:r>
      <w:r w:rsidR="00B06BE2">
        <w:rPr>
          <w:lang w:val="en-US"/>
        </w:rPr>
        <w:t xml:space="preserve"> technology matrix</w:t>
      </w:r>
      <w:r w:rsidR="0077209A" w:rsidRPr="00766BF3">
        <w:rPr>
          <w:lang w:val="en-US"/>
        </w:rPr>
        <w:t xml:space="preserve"> </w:t>
      </w:r>
      <m:oMath>
        <m:r>
          <m:rPr>
            <m:sty m:val="b"/>
          </m:rPr>
          <w:rPr>
            <w:rFonts w:ascii="Cambria Math" w:hAnsi="Cambria Math"/>
            <w:color w:val="000000" w:themeColor="text1"/>
            <w:lang w:val="en-US"/>
          </w:rPr>
          <m:t>A</m:t>
        </m:r>
      </m:oMath>
      <w:r w:rsidR="00F7369D">
        <w:rPr>
          <w:i/>
          <w:lang w:val="en-US"/>
        </w:rPr>
        <w:t xml:space="preserve"> </w:t>
      </w:r>
      <w:r w:rsidR="00D52135" w:rsidRPr="00D52135">
        <w:rPr>
          <w:lang w:val="en-US"/>
        </w:rPr>
        <w:t xml:space="preserve">to exclude non-physical </w:t>
      </w:r>
      <w:r w:rsidR="00FB5F98">
        <w:rPr>
          <w:lang w:val="en-US"/>
        </w:rPr>
        <w:t xml:space="preserve">transactions </w:t>
      </w:r>
      <w:r w:rsidR="00D52135" w:rsidRPr="00D52135">
        <w:rPr>
          <w:lang w:val="en-US"/>
        </w:rPr>
        <w:t xml:space="preserve">and </w:t>
      </w:r>
      <w:r w:rsidR="00FB5F98">
        <w:rPr>
          <w:lang w:val="en-US"/>
        </w:rPr>
        <w:t xml:space="preserve">separate </w:t>
      </w:r>
      <w:r w:rsidR="00D52135" w:rsidRPr="00D52135">
        <w:rPr>
          <w:lang w:val="en-US"/>
        </w:rPr>
        <w:t xml:space="preserve">waste </w:t>
      </w:r>
      <w:r w:rsidR="00FB5F98">
        <w:rPr>
          <w:lang w:val="en-US"/>
        </w:rPr>
        <w:t>flows</w:t>
      </w:r>
      <w:r w:rsidR="00473D01">
        <w:rPr>
          <w:lang w:val="en-US"/>
        </w:rPr>
        <w:t xml:space="preserve"> (Equation </w:t>
      </w:r>
      <w:r w:rsidR="00863570">
        <w:rPr>
          <w:lang w:val="en-US"/>
        </w:rPr>
        <w:t>1</w:t>
      </w:r>
      <w:r w:rsidR="00473D01">
        <w:rPr>
          <w:lang w:val="en-US"/>
        </w:rPr>
        <w:t>)</w:t>
      </w:r>
      <w:r w:rsidR="009B52B2" w:rsidRPr="00D52135">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42528E" w:rsidRPr="00766BF3" w14:paraId="2858CE07" w14:textId="77777777" w:rsidTr="00EC4F12">
        <w:tc>
          <w:tcPr>
            <w:tcW w:w="7646" w:type="dxa"/>
          </w:tcPr>
          <w:p w14:paraId="2A9709D0" w14:textId="4D7A2B97" w:rsidR="0042528E" w:rsidRPr="007D0932" w:rsidRDefault="0042528E" w:rsidP="0042528E">
            <w:pPr>
              <w:rPr>
                <w:lang w:val="en-US"/>
              </w:rPr>
            </w:pPr>
            <m:oMathPara>
              <m:oMath>
                <m:r>
                  <m:rPr>
                    <m:sty m:val="b"/>
                  </m:rPr>
                  <w:rPr>
                    <w:rFonts w:ascii="Cambria Math" w:hAnsi="Cambria Math"/>
                    <w:lang w:val="en-US"/>
                  </w:rPr>
                  <w:lastRenderedPageBreak/>
                  <m:t>Ã</m:t>
                </m:r>
                <m:r>
                  <m:rPr>
                    <m:sty m:val="p"/>
                  </m:rPr>
                  <w:rPr>
                    <w:rFonts w:ascii="Cambria Math" w:hAnsi="Cambria Math"/>
                    <w:lang w:val="en-US"/>
                  </w:rPr>
                  <m:t xml:space="preserve">= </m:t>
                </m:r>
                <m:r>
                  <m:rPr>
                    <m:sty m:val="b"/>
                  </m:rPr>
                  <w:rPr>
                    <w:rFonts w:ascii="Cambria Math" w:hAnsi="Cambria Math"/>
                    <w:color w:val="000000" w:themeColor="text1"/>
                    <w:lang w:val="en-US"/>
                  </w:rPr>
                  <m:t>A</m:t>
                </m:r>
                <m:r>
                  <m:rPr>
                    <m:sty m:val="p"/>
                  </m:rPr>
                  <w:rPr>
                    <w:rFonts w:ascii="Cambria Math" w:hAnsi="Cambria Math"/>
                    <w:color w:val="000000" w:themeColor="text1"/>
                    <w:lang w:val="en-US"/>
                  </w:rPr>
                  <m:t xml:space="preserve"> ʘ </m:t>
                </m:r>
                <m:sSub>
                  <m:sSubPr>
                    <m:ctrlPr>
                      <w:rPr>
                        <w:rFonts w:ascii="Cambria Math" w:hAnsi="Cambria Math"/>
                        <w:b/>
                        <w:color w:val="000000" w:themeColor="text1"/>
                        <w:lang w:val="en-US"/>
                      </w:rPr>
                    </m:ctrlPr>
                  </m:sSubPr>
                  <m:e>
                    <m:r>
                      <m:rPr>
                        <m:sty m:val="b"/>
                      </m:rPr>
                      <w:rPr>
                        <w:rFonts w:ascii="Cambria Math" w:hAnsi="Cambria Math"/>
                        <w:color w:val="000000" w:themeColor="text1"/>
                        <w:lang w:val="en-US"/>
                      </w:rPr>
                      <m:t>ɸ</m:t>
                    </m:r>
                  </m:e>
                  <m:sub>
                    <m:r>
                      <m:rPr>
                        <m:sty m:val="b"/>
                      </m:rPr>
                      <w:rPr>
                        <w:rFonts w:ascii="Cambria Math" w:hAnsi="Cambria Math"/>
                        <w:color w:val="000000" w:themeColor="text1"/>
                        <w:lang w:val="en-US"/>
                      </w:rPr>
                      <m:t>Mass</m:t>
                    </m:r>
                  </m:sub>
                </m:sSub>
                <m:r>
                  <m:rPr>
                    <m:sty m:val="p"/>
                  </m:rPr>
                  <w:rPr>
                    <w:rFonts w:ascii="Cambria Math" w:hAnsi="Cambria Math"/>
                    <w:color w:val="000000" w:themeColor="text1"/>
                    <w:lang w:val="en-US"/>
                  </w:rPr>
                  <m:t xml:space="preserve"> ʘ </m:t>
                </m:r>
                <m:r>
                  <m:rPr>
                    <m:sty m:val="b"/>
                  </m:rPr>
                  <w:rPr>
                    <w:rFonts w:ascii="Cambria Math" w:hAnsi="Cambria Math"/>
                    <w:lang w:val="en-US"/>
                  </w:rPr>
                  <m:t>Γ</m:t>
                </m:r>
              </m:oMath>
            </m:oMathPara>
          </w:p>
        </w:tc>
        <w:tc>
          <w:tcPr>
            <w:tcW w:w="1370" w:type="dxa"/>
          </w:tcPr>
          <w:p w14:paraId="7F603186" w14:textId="0CE5CFCD" w:rsidR="0042528E" w:rsidRPr="00766BF3" w:rsidRDefault="0042528E" w:rsidP="0042528E">
            <w:pPr>
              <w:pStyle w:val="Beschriftung"/>
              <w:keepNext/>
              <w:spacing w:line="36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Pr>
                <w:i w:val="0"/>
                <w:iCs w:val="0"/>
                <w:noProof/>
                <w:color w:val="auto"/>
                <w:sz w:val="22"/>
                <w:szCs w:val="22"/>
                <w:lang w:val="en-US"/>
              </w:rPr>
              <w:t>1</w:t>
            </w:r>
            <w:r w:rsidRPr="00766BF3">
              <w:rPr>
                <w:i w:val="0"/>
                <w:iCs w:val="0"/>
                <w:color w:val="auto"/>
                <w:sz w:val="22"/>
                <w:szCs w:val="22"/>
                <w:lang w:val="en-US"/>
              </w:rPr>
              <w:fldChar w:fldCharType="end"/>
            </w:r>
          </w:p>
        </w:tc>
      </w:tr>
    </w:tbl>
    <w:p w14:paraId="1CE963BA" w14:textId="6F0D1A7C" w:rsidR="0053090D" w:rsidRDefault="00211E87" w:rsidP="00F84A04">
      <w:pPr>
        <w:tabs>
          <w:tab w:val="num" w:pos="720"/>
        </w:tabs>
        <w:rPr>
          <w:rFonts w:cstheme="minorHAnsi"/>
          <w:lang w:val="en-US"/>
        </w:rPr>
      </w:pPr>
      <m:oMath>
        <m:r>
          <m:rPr>
            <m:sty m:val="b"/>
          </m:rPr>
          <w:rPr>
            <w:rFonts w:ascii="Cambria Math" w:hAnsi="Cambria Math"/>
            <w:lang w:val="en-US"/>
          </w:rPr>
          <m:t>Ã</m:t>
        </m:r>
      </m:oMath>
      <w:r w:rsidRPr="00766BF3">
        <w:rPr>
          <w:lang w:val="en-US"/>
        </w:rPr>
        <w:t xml:space="preserve"> </w:t>
      </w:r>
      <w:r w:rsidR="008136A0" w:rsidRPr="00766BF3">
        <w:rPr>
          <w:lang w:val="en-US"/>
        </w:rPr>
        <w:t xml:space="preserve">is furthermore partitioned </w:t>
      </w:r>
      <w:r w:rsidR="00E11502" w:rsidRPr="00766BF3">
        <w:rPr>
          <w:lang w:val="en-US"/>
        </w:rPr>
        <w:t xml:space="preserve">according to the degree of </w:t>
      </w:r>
      <w:r w:rsidR="000D3ACC">
        <w:rPr>
          <w:lang w:val="en-US"/>
        </w:rPr>
        <w:t>the sector output’s</w:t>
      </w:r>
      <w:r w:rsidR="000D3ACC" w:rsidRPr="00766BF3">
        <w:rPr>
          <w:lang w:val="en-US"/>
        </w:rPr>
        <w:t xml:space="preserve"> </w:t>
      </w:r>
      <w:r w:rsidR="009741B7" w:rsidRPr="00766BF3">
        <w:rPr>
          <w:lang w:val="en-US"/>
        </w:rPr>
        <w:t>fabrication</w:t>
      </w:r>
      <w:r w:rsidR="00E11502" w:rsidRPr="00766BF3">
        <w:rPr>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oMath>
      <w:r>
        <w:rPr>
          <w:rFonts w:eastAsiaTheme="minorEastAsia" w:cstheme="minorHAnsi"/>
          <w:lang w:val="en-US"/>
        </w:rPr>
        <w:t xml:space="preserve"> </w:t>
      </w:r>
      <w:r w:rsidR="00FB5F98">
        <w:rPr>
          <w:rFonts w:cstheme="minorHAnsi"/>
          <w:lang w:val="en-US"/>
        </w:rPr>
        <w:t>is</w:t>
      </w:r>
      <w:r w:rsidR="00FB5F98" w:rsidRPr="00766BF3">
        <w:rPr>
          <w:rFonts w:cstheme="minorHAnsi"/>
          <w:lang w:val="en-US"/>
        </w:rPr>
        <w:t xml:space="preserve"> </w:t>
      </w:r>
      <w:r w:rsidR="008136A0" w:rsidRPr="00766BF3">
        <w:rPr>
          <w:lang w:val="en-US"/>
        </w:rPr>
        <w:t xml:space="preserve">a matrix </w:t>
      </w:r>
      <w:r w:rsidR="00F12325" w:rsidRPr="00766BF3">
        <w:rPr>
          <w:lang w:val="en-US"/>
        </w:rPr>
        <w:t xml:space="preserve">with only non-zero </w:t>
      </w:r>
      <w:r w:rsidR="00FB5F98">
        <w:rPr>
          <w:lang w:val="en-US"/>
        </w:rPr>
        <w:t xml:space="preserve">elements for those </w:t>
      </w:r>
      <w:r w:rsidR="00F12325" w:rsidRPr="00766BF3">
        <w:rPr>
          <w:lang w:val="en-US"/>
        </w:rPr>
        <w:t xml:space="preserve">transactions </w:t>
      </w:r>
      <w:r w:rsidR="00FB5F98">
        <w:rPr>
          <w:lang w:val="en-US"/>
        </w:rPr>
        <w:t xml:space="preserve">where </w:t>
      </w:r>
      <w:r w:rsidR="00674677">
        <w:rPr>
          <w:lang w:val="en-US"/>
        </w:rPr>
        <w:t>‘</w:t>
      </w:r>
      <w:r w:rsidR="00F12325" w:rsidRPr="00766BF3">
        <w:rPr>
          <w:lang w:val="en-US"/>
        </w:rPr>
        <w:t>materials</w:t>
      </w:r>
      <w:r w:rsidR="003A766F">
        <w:rPr>
          <w:lang w:val="en-US"/>
        </w:rPr>
        <w:t>’ </w:t>
      </w:r>
      <w:r w:rsidR="003A766F" w:rsidRPr="003A766F">
        <w:rPr>
          <w:i/>
          <w:lang w:val="en-US"/>
        </w:rPr>
        <w:t>i</w:t>
      </w:r>
      <w:r w:rsidR="003A766F">
        <w:rPr>
          <w:lang w:val="en-US"/>
        </w:rPr>
        <w:t xml:space="preserve"> </w:t>
      </w:r>
      <w:r w:rsidR="00F12325" w:rsidRPr="00766BF3">
        <w:rPr>
          <w:lang w:val="en-US"/>
        </w:rPr>
        <w:t>becom</w:t>
      </w:r>
      <w:r w:rsidR="00FB5F98">
        <w:rPr>
          <w:lang w:val="en-US"/>
        </w:rPr>
        <w:t>e</w:t>
      </w:r>
      <w:r w:rsidR="00F12325" w:rsidRPr="00766BF3">
        <w:rPr>
          <w:lang w:val="en-US"/>
        </w:rPr>
        <w:t xml:space="preserve"> part of </w:t>
      </w:r>
      <w:r w:rsidR="00674677">
        <w:rPr>
          <w:lang w:val="en-US"/>
        </w:rPr>
        <w:t>‘</w:t>
      </w:r>
      <w:r w:rsidR="00F12325" w:rsidRPr="00766BF3">
        <w:rPr>
          <w:lang w:val="en-US"/>
        </w:rPr>
        <w:t>products</w:t>
      </w:r>
      <w:r w:rsidR="003A766F">
        <w:rPr>
          <w:lang w:val="en-US"/>
        </w:rPr>
        <w:t>’ </w:t>
      </w:r>
      <w:r w:rsidR="003A766F" w:rsidRPr="003A766F">
        <w:rPr>
          <w:i/>
          <w:lang w:val="en-US"/>
        </w:rPr>
        <w:t>j</w:t>
      </w:r>
      <w:r w:rsidR="00485418">
        <w:rPr>
          <w:lang w:val="en-US"/>
        </w:rPr>
        <w:t xml:space="preserve"> (see </w:t>
      </w:r>
      <w:r w:rsidR="00485418">
        <w:rPr>
          <w:lang w:val="en-US"/>
        </w:rPr>
        <w:fldChar w:fldCharType="begin"/>
      </w:r>
      <w:r w:rsidR="00485418">
        <w:rPr>
          <w:lang w:val="en-US"/>
        </w:rPr>
        <w:instrText xml:space="preserve"> REF _Ref69980436 \h  \* MERGEFORMAT </w:instrText>
      </w:r>
      <w:r w:rsidR="00485418">
        <w:rPr>
          <w:lang w:val="en-US"/>
        </w:rPr>
      </w:r>
      <w:r w:rsidR="00485418">
        <w:rPr>
          <w:lang w:val="en-US"/>
        </w:rPr>
        <w:fldChar w:fldCharType="separate"/>
      </w:r>
      <w:r w:rsidR="00485418" w:rsidRPr="00485418">
        <w:rPr>
          <w:lang w:val="en-US"/>
        </w:rPr>
        <w:t>Figure 3</w:t>
      </w:r>
      <w:r w:rsidR="00485418">
        <w:rPr>
          <w:lang w:val="en-US"/>
        </w:rPr>
        <w:fldChar w:fldCharType="end"/>
      </w:r>
      <w:r w:rsidR="00485418">
        <w:rPr>
          <w:lang w:val="en-US"/>
        </w:rPr>
        <w:t>)</w:t>
      </w:r>
      <w:r w:rsidR="00FB5F98">
        <w:rPr>
          <w:lang w:val="en-US"/>
        </w:rPr>
        <w:t>.</w:t>
      </w:r>
      <w:r w:rsidR="00F12325" w:rsidRPr="00766BF3">
        <w:rPr>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r>
          <w:rPr>
            <w:rFonts w:ascii="Cambria Math" w:hAnsi="Cambria Math"/>
            <w:lang w:val="en-US"/>
          </w:rPr>
          <m:t xml:space="preserve"> </m:t>
        </m:r>
      </m:oMath>
      <w:r w:rsidR="00FB5F98">
        <w:rPr>
          <w:rFonts w:cstheme="minorHAnsi"/>
          <w:lang w:val="en-US"/>
        </w:rPr>
        <w:t xml:space="preserve">is a matrix with </w:t>
      </w:r>
      <w:r w:rsidR="00F12325" w:rsidRPr="00766BF3">
        <w:rPr>
          <w:rFonts w:cstheme="minorHAnsi"/>
          <w:lang w:val="en-US"/>
        </w:rPr>
        <w:t xml:space="preserve">only non-zero </w:t>
      </w:r>
      <w:r w:rsidR="00FB5F98">
        <w:rPr>
          <w:rFonts w:cstheme="minorHAnsi"/>
          <w:lang w:val="en-US"/>
        </w:rPr>
        <w:t xml:space="preserve">elements </w:t>
      </w:r>
      <w:r w:rsidR="00F12325" w:rsidRPr="00766BF3">
        <w:rPr>
          <w:rFonts w:cstheme="minorHAnsi"/>
          <w:lang w:val="en-US"/>
        </w:rPr>
        <w:t xml:space="preserve">for </w:t>
      </w:r>
      <w:r w:rsidR="00E9222D">
        <w:rPr>
          <w:rFonts w:cstheme="minorHAnsi"/>
          <w:lang w:val="en-US"/>
        </w:rPr>
        <w:t>‘</w:t>
      </w:r>
      <w:r w:rsidR="00F12325" w:rsidRPr="00766BF3">
        <w:rPr>
          <w:rFonts w:cstheme="minorHAnsi"/>
          <w:lang w:val="en-US"/>
        </w:rPr>
        <w:t>products</w:t>
      </w:r>
      <w:r w:rsidR="00E9222D">
        <w:rPr>
          <w:rFonts w:cstheme="minorHAnsi"/>
          <w:lang w:val="en-US"/>
        </w:rPr>
        <w:t>’</w:t>
      </w:r>
      <w:r w:rsidR="00164876">
        <w:rPr>
          <w:rFonts w:cstheme="minorHAnsi"/>
          <w:lang w:val="en-US"/>
        </w:rPr>
        <w:t> </w:t>
      </w:r>
      <w:r w:rsidR="0005428C">
        <w:rPr>
          <w:i/>
          <w:lang w:val="en-US"/>
        </w:rPr>
        <w:t xml:space="preserve">i </w:t>
      </w:r>
      <w:r w:rsidR="00F12325" w:rsidRPr="00766BF3">
        <w:rPr>
          <w:rFonts w:cstheme="minorHAnsi"/>
          <w:lang w:val="en-US"/>
        </w:rPr>
        <w:t xml:space="preserve">becoming part of other </w:t>
      </w:r>
      <w:r w:rsidR="00674677">
        <w:rPr>
          <w:rFonts w:cstheme="minorHAnsi"/>
          <w:lang w:val="en-US"/>
        </w:rPr>
        <w:t>‘</w:t>
      </w:r>
      <w:r w:rsidR="00F12325" w:rsidRPr="00766BF3">
        <w:rPr>
          <w:rFonts w:cstheme="minorHAnsi"/>
          <w:lang w:val="en-US"/>
        </w:rPr>
        <w:t>products</w:t>
      </w:r>
      <w:r w:rsidR="00674677">
        <w:rPr>
          <w:rFonts w:cstheme="minorHAnsi"/>
          <w:lang w:val="en-US"/>
        </w:rPr>
        <w:t>’</w:t>
      </w:r>
      <w:r w:rsidR="00164876">
        <w:rPr>
          <w:rFonts w:cstheme="minorHAnsi"/>
          <w:lang w:val="en-US"/>
        </w:rPr>
        <w:t> </w:t>
      </w:r>
      <w:r w:rsidR="00164876" w:rsidRPr="003A766F">
        <w:rPr>
          <w:i/>
          <w:lang w:val="en-US"/>
        </w:rPr>
        <w:t>j</w:t>
      </w:r>
      <w:r w:rsidR="00E11502" w:rsidRPr="00766BF3">
        <w:rPr>
          <w:rFonts w:cstheme="minorHAnsi"/>
          <w:lang w:val="en-US"/>
        </w:rPr>
        <w:t>.</w:t>
      </w:r>
      <w:r w:rsidR="002F1701">
        <w:rPr>
          <w:rStyle w:val="Funotenzeichen"/>
          <w:rFonts w:cstheme="minorHAnsi"/>
          <w:lang w:val="en-US"/>
        </w:rPr>
        <w:footnoteReference w:id="5"/>
      </w:r>
      <w:r w:rsidR="00E11502" w:rsidRPr="00766BF3">
        <w:rPr>
          <w:rFonts w:cstheme="minorHAnsi"/>
          <w:lang w:val="en-US"/>
        </w:rPr>
        <w:t xml:space="preserve"> This </w:t>
      </w:r>
      <w:r w:rsidR="00FB5F98">
        <w:rPr>
          <w:rFonts w:cstheme="minorHAnsi"/>
          <w:lang w:val="en-US"/>
        </w:rPr>
        <w:t xml:space="preserve">partition </w:t>
      </w:r>
      <w:r w:rsidR="00E11502" w:rsidRPr="00766BF3">
        <w:rPr>
          <w:rFonts w:cstheme="minorHAnsi"/>
          <w:lang w:val="en-US"/>
        </w:rPr>
        <w:t xml:space="preserve">is crucial </w:t>
      </w:r>
      <w:r w:rsidR="00A84F02">
        <w:rPr>
          <w:rFonts w:cstheme="minorHAnsi"/>
          <w:lang w:val="en-US"/>
        </w:rPr>
        <w:t>to</w:t>
      </w:r>
      <w:r w:rsidR="00A84F02" w:rsidRPr="00766BF3">
        <w:rPr>
          <w:rFonts w:cstheme="minorHAnsi"/>
          <w:lang w:val="en-US"/>
        </w:rPr>
        <w:t xml:space="preserve"> </w:t>
      </w:r>
      <w:r w:rsidR="00E11502" w:rsidRPr="00766BF3">
        <w:rPr>
          <w:rFonts w:cstheme="minorHAnsi"/>
          <w:lang w:val="en-US"/>
        </w:rPr>
        <w:t>enforc</w:t>
      </w:r>
      <w:r w:rsidR="00A84F02">
        <w:rPr>
          <w:rFonts w:cstheme="minorHAnsi"/>
          <w:lang w:val="en-US"/>
        </w:rPr>
        <w:t>e</w:t>
      </w:r>
      <w:r w:rsidR="00E11502" w:rsidRPr="00766BF3">
        <w:rPr>
          <w:rFonts w:cstheme="minorHAnsi"/>
          <w:lang w:val="en-US"/>
        </w:rPr>
        <w:t xml:space="preserve"> mass</w:t>
      </w:r>
      <w:r w:rsidR="00190995">
        <w:rPr>
          <w:rFonts w:cstheme="minorHAnsi"/>
          <w:lang w:val="en-US"/>
        </w:rPr>
        <w:t>-</w:t>
      </w:r>
      <w:r w:rsidR="00E11502" w:rsidRPr="00766BF3">
        <w:rPr>
          <w:rFonts w:cstheme="minorHAnsi"/>
          <w:lang w:val="en-US"/>
        </w:rPr>
        <w:t xml:space="preserve">balance </w:t>
      </w:r>
      <w:r w:rsidR="00A84F02">
        <w:rPr>
          <w:rFonts w:cstheme="minorHAnsi"/>
          <w:lang w:val="en-US"/>
        </w:rPr>
        <w:t xml:space="preserve">across the </w:t>
      </w:r>
      <w:r w:rsidR="00E11502" w:rsidRPr="00190995">
        <w:rPr>
          <w:rFonts w:cstheme="minorHAnsi"/>
          <w:lang w:val="en-US"/>
        </w:rPr>
        <w:t>WIO-MFA</w:t>
      </w:r>
      <w:r w:rsidR="00E11502" w:rsidRPr="00766BF3">
        <w:rPr>
          <w:rFonts w:cstheme="minorHAnsi"/>
          <w:lang w:val="en-US"/>
        </w:rPr>
        <w:t xml:space="preserve"> model </w:t>
      </w:r>
      <w:sdt>
        <w:sdtPr>
          <w:rPr>
            <w:rFonts w:cstheme="minorHAnsi"/>
            <w:lang w:val="en-US"/>
          </w:rPr>
          <w:alias w:val="Don't edit this field"/>
          <w:tag w:val="CitaviPlaceholder#edc6bfe4-9907-4a84-a983-a9f95debb153"/>
          <w:id w:val="-281798781"/>
          <w:placeholder>
            <w:docPart w:val="DefaultPlaceholder_-1854013440"/>
          </w:placeholder>
        </w:sdtPr>
        <w:sdtEndPr/>
        <w:sdtContent>
          <w:r w:rsidR="00E11502" w:rsidRPr="00766BF3">
            <w:rPr>
              <w:rFonts w:cstheme="minorHAnsi"/>
              <w:lang w:val="en-US"/>
            </w:rPr>
            <w:fldChar w:fldCharType="begin"/>
          </w:r>
          <w:r w:rsidR="0048221B">
            <w:rPr>
              <w:rFonts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Dk2NjQ1LTdlOTItNDc1Mi1iOGI4LTc2ZDljM2IxNjAzNSIsIlJhbmdlTGVuZ3RoIjoyMiwiUmVmZXJlbmNlSWQiOiIwNmM2NGYwNS0wOTMwLTRhMDgtOWM0My1lNzU1NTg0MWEy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3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4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YyL2ppZWMuMjAwNy4xMjk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YyL2ppZWMuMjAwNy4xMjkwIiwiVXJpU3RyaW5nIjoiaHR0cHM6Ly9kb2kub3JnLzEwLjExNjIvamllYy4yMDA3LjEyO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}</w:instrText>
          </w:r>
          <w:r w:rsidR="00E11502" w:rsidRPr="00766BF3">
            <w:rPr>
              <w:rFonts w:cstheme="minorHAnsi"/>
              <w:lang w:val="en-US"/>
            </w:rPr>
            <w:fldChar w:fldCharType="separate"/>
          </w:r>
          <w:r w:rsidR="00866FFF">
            <w:rPr>
              <w:rFonts w:cstheme="minorHAnsi"/>
              <w:lang w:val="en-US"/>
            </w:rPr>
            <w:t>(Nakamura et al. 2007)</w:t>
          </w:r>
          <w:r w:rsidR="00E11502" w:rsidRPr="00766BF3">
            <w:rPr>
              <w:rFonts w:cstheme="minorHAnsi"/>
              <w:lang w:val="en-US"/>
            </w:rPr>
            <w:fldChar w:fldCharType="end"/>
          </w:r>
        </w:sdtContent>
      </w:sdt>
      <w:r w:rsidR="00E11502" w:rsidRPr="00766BF3">
        <w:rPr>
          <w:rFonts w:cstheme="minorHAnsi"/>
          <w:lang w:val="en-US"/>
        </w:rPr>
        <w:t>.</w:t>
      </w:r>
      <w:r w:rsidR="007D23AA">
        <w:rPr>
          <w:rFonts w:cstheme="minorHAnsi"/>
          <w:lang w:val="en-US"/>
        </w:rPr>
        <w:t xml:space="preserve"> </w:t>
      </w:r>
    </w:p>
    <w:p w14:paraId="2BA12CEC" w14:textId="10AE60D8" w:rsidR="00F84A04" w:rsidRPr="00F84A04" w:rsidRDefault="00637825" w:rsidP="00F84A04">
      <w:pPr>
        <w:tabs>
          <w:tab w:val="num" w:pos="720"/>
        </w:tabs>
        <w:rPr>
          <w:rFonts w:cstheme="minorHAnsi"/>
          <w:lang w:val="en-US"/>
        </w:rPr>
      </w:pPr>
      <w:r w:rsidRPr="00F84A04">
        <w:rPr>
          <w:rFonts w:cstheme="minorHAnsi"/>
          <w:lang w:val="en-US"/>
        </w:rPr>
        <w:t xml:space="preserve">From </w:t>
      </w:r>
      <w:r w:rsidR="00F12325" w:rsidRPr="00F84A04">
        <w:rPr>
          <w:rFonts w:cstheme="minorHAnsi"/>
          <w:lang w:val="en-US"/>
        </w:rPr>
        <w:t>these t</w:t>
      </w:r>
      <w:r w:rsidR="006C0A72" w:rsidRPr="00F84A04">
        <w:rPr>
          <w:rFonts w:cstheme="minorHAnsi"/>
          <w:lang w:val="en-US"/>
        </w:rPr>
        <w:t>w</w:t>
      </w:r>
      <w:r w:rsidR="00F12325" w:rsidRPr="00F84A04">
        <w:rPr>
          <w:rFonts w:cstheme="minorHAnsi"/>
          <w:lang w:val="en-US"/>
        </w:rPr>
        <w:t>o matrices</w:t>
      </w:r>
      <w:r w:rsidR="0053090D">
        <w:rPr>
          <w:rFonts w:cstheme="minorHAnsi"/>
          <w:lang w:val="en-US"/>
        </w:rPr>
        <w:t xml:space="preserve">, </w:t>
      </w:r>
      <w:r w:rsidR="00F12325" w:rsidRPr="00F84A04">
        <w:rPr>
          <w:rFonts w:cstheme="minorHAnsi"/>
          <w:lang w:val="en-US"/>
        </w:rPr>
        <w:t xml:space="preserve">a </w:t>
      </w:r>
      <w:r w:rsidR="009D2806" w:rsidRPr="0053090D">
        <w:rPr>
          <w:rFonts w:cstheme="minorHAnsi"/>
          <w:lang w:val="en-US"/>
        </w:rPr>
        <w:t xml:space="preserve">material composition </w:t>
      </w:r>
      <w:r w:rsidR="00F12325" w:rsidRPr="0053090D">
        <w:rPr>
          <w:rFonts w:cstheme="minorHAnsi"/>
          <w:lang w:val="en-US"/>
        </w:rPr>
        <w:t>matrix</w:t>
      </w:r>
      <w:r w:rsidR="00F12325" w:rsidRPr="00F84A04">
        <w:rPr>
          <w:rFonts w:cstheme="minorHAnsi"/>
          <w:i/>
          <w:lang w:val="en-US"/>
        </w:rPr>
        <w:t xml:space="preserve"> </w:t>
      </w:r>
      <m:oMath>
        <m:r>
          <m:rPr>
            <m:sty m:val="b"/>
          </m:rPr>
          <w:rPr>
            <w:rFonts w:ascii="Cambria Math" w:hAnsi="Cambria Math"/>
            <w:lang w:val="en-US"/>
          </w:rPr>
          <m:t>C</m:t>
        </m:r>
      </m:oMath>
      <w:r w:rsidR="00B555EC" w:rsidRPr="00F84A04">
        <w:rPr>
          <w:rFonts w:cstheme="minorHAnsi"/>
          <w:lang w:val="en-US"/>
        </w:rPr>
        <w:t xml:space="preserve"> </w:t>
      </w:r>
      <w:r w:rsidRPr="00F84A04">
        <w:rPr>
          <w:rFonts w:cstheme="minorHAnsi"/>
          <w:lang w:val="en-US"/>
        </w:rPr>
        <w:t>is calculated</w:t>
      </w:r>
      <w:r w:rsidR="00B555EC">
        <w:rPr>
          <w:rFonts w:cstheme="minorHAnsi"/>
          <w:lang w:val="en-US"/>
        </w:rPr>
        <w:t xml:space="preserve"> </w:t>
      </w:r>
      <w:r w:rsidR="00B555EC">
        <w:rPr>
          <w:lang w:val="en-US"/>
        </w:rPr>
        <w:t>(Equation 2).</w:t>
      </w:r>
      <w:r w:rsidR="00B555EC" w:rsidRPr="00F84A04">
        <w:rPr>
          <w:rFonts w:cstheme="minorHAnsi"/>
          <w:lang w:val="en-US"/>
        </w:rPr>
        <w:t xml:space="preserve"> </w:t>
      </w:r>
      <w:r w:rsidR="00B555EC">
        <w:rPr>
          <w:rFonts w:cstheme="minorHAnsi"/>
          <w:lang w:val="en-US"/>
        </w:rPr>
        <w:t>E</w:t>
      </w:r>
      <w:r w:rsidR="00B555EC" w:rsidRPr="00766BF3">
        <w:rPr>
          <w:lang w:val="en-US"/>
        </w:rPr>
        <w:t>ach coefficient</w:t>
      </w:r>
      <w:r w:rsidR="00B555EC">
        <w:rPr>
          <w:lang w:val="en-US"/>
        </w:rPr>
        <w:t xml:space="preserve"> of </w:t>
      </w:r>
      <m:oMath>
        <m:r>
          <m:rPr>
            <m:sty m:val="b"/>
          </m:rPr>
          <w:rPr>
            <w:rFonts w:ascii="Cambria Math" w:hAnsi="Cambria Math"/>
            <w:lang w:val="en-US"/>
          </w:rPr>
          <m:t>C</m:t>
        </m:r>
      </m:oMath>
      <w:r w:rsidR="00B555EC" w:rsidRPr="00766BF3">
        <w:rPr>
          <w:lang w:val="en-US"/>
        </w:rPr>
        <w:t xml:space="preserve"> </w:t>
      </w:r>
      <w:r w:rsidR="00B555EC">
        <w:rPr>
          <w:lang w:val="en-US"/>
        </w:rPr>
        <w:t xml:space="preserve">states </w:t>
      </w:r>
      <w:r w:rsidR="00B555EC" w:rsidRPr="00766BF3">
        <w:rPr>
          <w:lang w:val="en-US"/>
        </w:rPr>
        <w:t xml:space="preserve">the </w:t>
      </w:r>
      <w:r w:rsidR="00B555EC">
        <w:rPr>
          <w:lang w:val="en-US"/>
        </w:rPr>
        <w:t xml:space="preserve">concentration of </w:t>
      </w:r>
      <w:r w:rsidR="00B555EC" w:rsidRPr="008535EB">
        <w:rPr>
          <w:lang w:val="en-US"/>
        </w:rPr>
        <w:t>materials</w:t>
      </w:r>
      <w:r w:rsidR="004259CF" w:rsidRPr="008535EB">
        <w:rPr>
          <w:lang w:val="en-US"/>
        </w:rPr>
        <w:t> </w:t>
      </w:r>
      <w:r w:rsidR="00B555EC" w:rsidRPr="008535EB">
        <w:rPr>
          <w:lang w:val="en-US"/>
        </w:rPr>
        <w:t>in product</w:t>
      </w:r>
      <w:r w:rsidR="004259CF" w:rsidRPr="008535EB">
        <w:rPr>
          <w:lang w:val="en-US"/>
        </w:rPr>
        <w:t> </w:t>
      </w:r>
      <w:r w:rsidR="00B555EC" w:rsidRPr="008535EB">
        <w:rPr>
          <w:lang w:val="en-US"/>
        </w:rPr>
        <w:t>output</w:t>
      </w:r>
      <w:r w:rsidR="00FF6098">
        <w:rPr>
          <w:lang w:val="en-US"/>
        </w:rPr>
        <w:t xml:space="preserve"> to final demand</w:t>
      </w:r>
      <w:r w:rsidR="00B555EC">
        <w:rPr>
          <w:lang w:val="en-US"/>
        </w:rPr>
        <w:t xml:space="preserve">, i.e. the </w:t>
      </w:r>
      <w:r w:rsidR="00B555EC" w:rsidRPr="00766BF3">
        <w:rPr>
          <w:lang w:val="en-US"/>
        </w:rPr>
        <w:t>material input</w:t>
      </w:r>
      <w:r w:rsidR="00271357">
        <w:rPr>
          <w:lang w:val="en-US"/>
        </w:rPr>
        <w:t> </w:t>
      </w:r>
      <w:r w:rsidR="00271357" w:rsidRPr="00271357">
        <w:rPr>
          <w:i/>
          <w:lang w:val="en-US"/>
        </w:rPr>
        <w:t>i</w:t>
      </w:r>
      <w:r w:rsidR="00271357">
        <w:rPr>
          <w:lang w:val="en-US"/>
        </w:rPr>
        <w:t xml:space="preserve"> </w:t>
      </w:r>
      <w:r w:rsidR="00B555EC" w:rsidRPr="00766BF3">
        <w:rPr>
          <w:lang w:val="en-US"/>
        </w:rPr>
        <w:t xml:space="preserve">per </w:t>
      </w:r>
      <w:r w:rsidR="00B555EC">
        <w:rPr>
          <w:lang w:val="en-US"/>
        </w:rPr>
        <w:t>(</w:t>
      </w:r>
      <w:r w:rsidR="00B555EC" w:rsidRPr="00766BF3">
        <w:rPr>
          <w:lang w:val="en-US"/>
        </w:rPr>
        <w:t>monetary</w:t>
      </w:r>
      <w:r w:rsidR="00B555EC">
        <w:rPr>
          <w:lang w:val="en-US"/>
        </w:rPr>
        <w:t>)</w:t>
      </w:r>
      <w:r w:rsidR="00B555EC" w:rsidRPr="00766BF3">
        <w:rPr>
          <w:lang w:val="en-US"/>
        </w:rPr>
        <w:t xml:space="preserve"> </w:t>
      </w:r>
      <w:r w:rsidR="00B555EC" w:rsidRPr="008535EB">
        <w:rPr>
          <w:lang w:val="en-US"/>
        </w:rPr>
        <w:t>output of produc</w:t>
      </w:r>
      <w:r w:rsidR="00B555EC" w:rsidRPr="008535EB">
        <w:rPr>
          <w:i/>
          <w:lang w:val="en-US"/>
        </w:rPr>
        <w:t>t j</w:t>
      </w:r>
      <w:r w:rsidR="00FF6098" w:rsidRPr="008535EB">
        <w:rPr>
          <w:i/>
          <w:lang w:val="en-US"/>
        </w:rPr>
        <w:t xml:space="preserve"> </w:t>
      </w:r>
      <w:r w:rsidR="00FF6098" w:rsidRPr="008535EB">
        <w:rPr>
          <w:lang w:val="en-US"/>
        </w:rPr>
        <w:t>leaving</w:t>
      </w:r>
      <w:r w:rsidR="00FF6098">
        <w:rPr>
          <w:lang w:val="en-US"/>
        </w:rPr>
        <w:t xml:space="preserve"> the interindustry system towards final demand</w:t>
      </w:r>
      <w:r w:rsidR="00B555EC">
        <w:rPr>
          <w:lang w:val="en-US"/>
        </w:rPr>
        <w:t>.</w:t>
      </w:r>
      <w:r w:rsidRPr="00F84A04">
        <w:rPr>
          <w:rFonts w:cstheme="minorHAnsi"/>
          <w:lang w:val="en-US"/>
        </w:rPr>
        <w:t xml:space="preserve"> </w:t>
      </w:r>
    </w:p>
    <w:tbl>
      <w:tblPr>
        <w:tblStyle w:val="Tabellenraster"/>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1371"/>
      </w:tblGrid>
      <w:tr w:rsidR="00F84A04" w:rsidRPr="00766BF3" w14:paraId="4C1E6E52" w14:textId="77777777" w:rsidTr="0070747D">
        <w:tc>
          <w:tcPr>
            <w:tcW w:w="7655" w:type="dxa"/>
          </w:tcPr>
          <w:p w14:paraId="61451407" w14:textId="5FD853AD" w:rsidR="00F84A04" w:rsidRPr="007D0932" w:rsidRDefault="00F84A04" w:rsidP="0070747D">
            <w:pPr>
              <w:spacing w:line="480" w:lineRule="auto"/>
              <w:rPr>
                <w:lang w:val="en-US"/>
              </w:rPr>
            </w:pPr>
            <m:oMathPara>
              <m:oMath>
                <m:r>
                  <m:rPr>
                    <m:sty m:val="b"/>
                  </m:rPr>
                  <w:rPr>
                    <w:rFonts w:ascii="Cambria Math" w:hAnsi="Cambria Math"/>
                    <w:lang w:val="en-US"/>
                  </w:rPr>
                  <m:t>C</m:t>
                </m:r>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sSup>
                  <m:sSupPr>
                    <m:ctrlPr>
                      <w:rPr>
                        <w:rFonts w:ascii="Cambria Math" w:hAnsi="Cambria Math"/>
                        <w:lang w:val="en-US"/>
                      </w:rPr>
                    </m:ctrlPr>
                  </m:sSupPr>
                  <m:e>
                    <m:r>
                      <m:rPr>
                        <m:sty m:val="p"/>
                      </m:rPr>
                      <w:rPr>
                        <w:rFonts w:ascii="Cambria Math" w:hAnsi="Cambria Math"/>
                        <w:lang w:val="en-US"/>
                      </w:rPr>
                      <m:t xml:space="preserve"> (</m:t>
                    </m:r>
                    <m:r>
                      <m:rPr>
                        <m:sty m:val="b"/>
                      </m:rPr>
                      <w:rPr>
                        <w:rFonts w:ascii="Cambria Math" w:hAnsi="Cambria Math"/>
                        <w:lang w:val="en-US"/>
                      </w:rPr>
                      <m:t>I</m:t>
                    </m:r>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r>
                      <m:rPr>
                        <m:sty m:val="p"/>
                      </m:rPr>
                      <w:rPr>
                        <w:rFonts w:ascii="Cambria Math" w:hAnsi="Cambria Math"/>
                        <w:lang w:val="en-US"/>
                      </w:rPr>
                      <m:t>)</m:t>
                    </m:r>
                  </m:e>
                  <m:sup>
                    <m:r>
                      <m:rPr>
                        <m:sty m:val="p"/>
                      </m:rPr>
                      <w:rPr>
                        <w:rFonts w:ascii="Cambria Math" w:hAnsi="Cambria Math"/>
                        <w:lang w:val="en-US"/>
                      </w:rPr>
                      <m:t>-1</m:t>
                    </m:r>
                  </m:sup>
                </m:sSup>
                <m:r>
                  <w:rPr>
                    <w:rFonts w:ascii="Cambria Math" w:hAnsi="Cambria Math"/>
                    <w:lang w:val="en-US"/>
                  </w:rPr>
                  <m:t xml:space="preserve"> </m:t>
                </m:r>
              </m:oMath>
            </m:oMathPara>
          </w:p>
        </w:tc>
        <w:tc>
          <w:tcPr>
            <w:tcW w:w="1371" w:type="dxa"/>
          </w:tcPr>
          <w:p w14:paraId="321E3686" w14:textId="77777777" w:rsidR="00F84A04" w:rsidRPr="00766BF3" w:rsidRDefault="00F84A04" w:rsidP="0070747D">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Pr>
                <w:i w:val="0"/>
                <w:iCs w:val="0"/>
                <w:noProof/>
                <w:color w:val="auto"/>
                <w:sz w:val="22"/>
                <w:szCs w:val="22"/>
                <w:lang w:val="en-US"/>
              </w:rPr>
              <w:t>2</w:t>
            </w:r>
            <w:r w:rsidRPr="00766BF3">
              <w:rPr>
                <w:i w:val="0"/>
                <w:iCs w:val="0"/>
                <w:color w:val="auto"/>
                <w:sz w:val="22"/>
                <w:szCs w:val="22"/>
                <w:lang w:val="en-US"/>
              </w:rPr>
              <w:fldChar w:fldCharType="end"/>
            </w:r>
          </w:p>
        </w:tc>
      </w:tr>
    </w:tbl>
    <w:p w14:paraId="5A5315D2" w14:textId="119EFBCA" w:rsidR="003127C7" w:rsidRPr="005B562F" w:rsidRDefault="00B555EC" w:rsidP="003127C7">
      <w:pPr>
        <w:tabs>
          <w:tab w:val="num" w:pos="720"/>
        </w:tabs>
        <w:rPr>
          <w:lang w:val="en-US"/>
        </w:rPr>
      </w:pPr>
      <w:r>
        <w:rPr>
          <w:rFonts w:eastAsiaTheme="minorEastAsia" w:cstheme="minorHAnsi"/>
          <w:lang w:val="en-US"/>
        </w:rPr>
        <w:t>T</w:t>
      </w:r>
      <w:r w:rsidR="009927E1">
        <w:rPr>
          <w:rFonts w:eastAsiaTheme="minorEastAsia" w:cstheme="minorHAnsi"/>
          <w:lang w:val="en-US"/>
        </w:rPr>
        <w:t xml:space="preserve">o obtain </w:t>
      </w:r>
      <m:oMath>
        <m:r>
          <m:rPr>
            <m:sty m:val="b"/>
          </m:rPr>
          <w:rPr>
            <w:rFonts w:ascii="Cambria Math" w:hAnsi="Cambria Math"/>
            <w:lang w:val="en-US"/>
          </w:rPr>
          <m:t>C</m:t>
        </m:r>
      </m:oMath>
      <w:r w:rsidR="009927E1">
        <w:rPr>
          <w:rFonts w:cstheme="minorHAnsi"/>
          <w:lang w:val="en-US"/>
        </w:rPr>
        <w:t xml:space="preserve">, a calculation </w:t>
      </w:r>
      <w:r>
        <w:rPr>
          <w:rFonts w:cstheme="minorHAnsi"/>
          <w:lang w:val="en-US"/>
        </w:rPr>
        <w:t xml:space="preserve">similar </w:t>
      </w:r>
      <w:r w:rsidRPr="00F84A04">
        <w:rPr>
          <w:rFonts w:cstheme="minorHAnsi"/>
          <w:lang w:val="en-US"/>
        </w:rPr>
        <w:t xml:space="preserve">to </w:t>
      </w:r>
      <w:r>
        <w:rPr>
          <w:rFonts w:cstheme="minorHAnsi"/>
          <w:lang w:val="en-US"/>
        </w:rPr>
        <w:t xml:space="preserve">obtaining the </w:t>
      </w:r>
      <w:r w:rsidRPr="00F84A04">
        <w:rPr>
          <w:rFonts w:cstheme="minorHAnsi"/>
          <w:lang w:val="en-US"/>
        </w:rPr>
        <w:t>Leontief inverse</w:t>
      </w:r>
      <w:r w:rsidR="009927E1">
        <w:rPr>
          <w:rFonts w:cstheme="minorHAnsi"/>
          <w:lang w:val="en-US"/>
        </w:rPr>
        <w:t xml:space="preserve"> is conducted</w:t>
      </w:r>
      <w:r w:rsidRPr="00F84A04">
        <w:rPr>
          <w:rFonts w:cstheme="minorHAnsi"/>
          <w:lang w:val="en-US"/>
        </w:rPr>
        <w:t xml:space="preserve">, with the difference that the </w:t>
      </w:r>
      <w:r>
        <w:rPr>
          <w:rFonts w:cstheme="minorHAnsi"/>
          <w:lang w:val="en-US"/>
        </w:rPr>
        <w:t>interindustry system is cut off towards upstream material sectors.</w:t>
      </w:r>
      <w:r w:rsidR="009927E1">
        <w:rPr>
          <w:rFonts w:cstheme="minorHAnsi"/>
          <w:lang w:val="en-US"/>
        </w:rPr>
        <w:t xml:space="preserve"> Thus </w:t>
      </w:r>
      <m:oMath>
        <m:r>
          <m:rPr>
            <m:sty m:val="b"/>
          </m:rPr>
          <w:rPr>
            <w:rFonts w:ascii="Cambria Math" w:hAnsi="Cambria Math"/>
            <w:lang w:val="en-US"/>
          </w:rPr>
          <m:t>C</m:t>
        </m:r>
      </m:oMath>
      <w:r w:rsidR="009927E1">
        <w:rPr>
          <w:rFonts w:cstheme="minorHAnsi"/>
          <w:lang w:val="en-US"/>
        </w:rPr>
        <w:t xml:space="preserve"> does not represent supply chain</w:t>
      </w:r>
      <w:r w:rsidR="000D3ACC">
        <w:rPr>
          <w:rFonts w:cstheme="minorHAnsi"/>
          <w:lang w:val="en-US"/>
        </w:rPr>
        <w:t xml:space="preserve"> wide requirements</w:t>
      </w:r>
      <w:r w:rsidR="009927E1">
        <w:rPr>
          <w:rFonts w:cstheme="minorHAnsi"/>
          <w:lang w:val="en-US"/>
        </w:rPr>
        <w:t xml:space="preserve">, but a material </w:t>
      </w:r>
      <w:r w:rsidR="003F79C4">
        <w:rPr>
          <w:rFonts w:cstheme="minorHAnsi"/>
          <w:lang w:val="en-US"/>
        </w:rPr>
        <w:t>concentration</w:t>
      </w:r>
      <w:r w:rsidR="009927E1">
        <w:rPr>
          <w:rFonts w:cstheme="minorHAnsi"/>
          <w:lang w:val="en-US"/>
        </w:rPr>
        <w:t xml:space="preserve"> matrix, in which t</w:t>
      </w:r>
      <w:r w:rsidR="004D78FF">
        <w:rPr>
          <w:rFonts w:cstheme="minorHAnsi"/>
          <w:lang w:val="en-US"/>
        </w:rPr>
        <w:t xml:space="preserve">he </w:t>
      </w:r>
      <w:r w:rsidR="009927E1">
        <w:rPr>
          <w:rFonts w:eastAsiaTheme="minorEastAsia" w:cstheme="minorHAnsi"/>
          <w:lang w:val="en-US"/>
        </w:rPr>
        <w:t>exogenous</w:t>
      </w:r>
      <w:r w:rsidR="009927E1">
        <w:rPr>
          <w:rFonts w:cstheme="minorHAnsi"/>
          <w:lang w:val="en-US"/>
        </w:rPr>
        <w:t xml:space="preserve"> </w:t>
      </w:r>
      <w:r w:rsidR="004D78FF">
        <w:rPr>
          <w:rFonts w:cstheme="minorHAnsi"/>
          <w:lang w:val="en-US"/>
        </w:rPr>
        <w:t xml:space="preserve">direct material input </w:t>
      </w:r>
      <w:r w:rsidR="004D78FF" w:rsidRPr="00F84A04">
        <w:rPr>
          <w:i/>
          <w:lang w:val="en-US"/>
        </w:rPr>
        <w:t>i</w:t>
      </w:r>
      <w:r w:rsidR="004D78FF" w:rsidRPr="00F84A04">
        <w:rPr>
          <w:lang w:val="en-US"/>
        </w:rPr>
        <w:t xml:space="preserve"> </w:t>
      </w:r>
      <w:r w:rsidR="004D78FF">
        <w:rPr>
          <w:lang w:val="en-US"/>
        </w:rPr>
        <w:t>to</w:t>
      </w:r>
      <w:r w:rsidR="004D78FF" w:rsidRPr="00F84A04">
        <w:rPr>
          <w:lang w:val="en-US"/>
        </w:rPr>
        <w:t xml:space="preserve"> product</w:t>
      </w:r>
      <w:r w:rsidR="004D78FF">
        <w:rPr>
          <w:lang w:val="en-US"/>
        </w:rPr>
        <w:t xml:space="preserve"> </w:t>
      </w:r>
      <w:r w:rsidR="004D78FF" w:rsidRPr="004D78FF">
        <w:rPr>
          <w:i/>
          <w:lang w:val="en-US"/>
        </w:rPr>
        <w:t>j</w:t>
      </w:r>
      <w:r w:rsidR="004D78FF">
        <w:rPr>
          <w:lang w:val="en-US"/>
        </w:rPr>
        <w:t xml:space="preserve"> </w:t>
      </w:r>
      <w:r w:rsidR="009927E1">
        <w:rPr>
          <w:lang w:val="en-US"/>
        </w:rPr>
        <w:t>(</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oMath>
      <w:r w:rsidR="009927E1">
        <w:rPr>
          <w:rFonts w:eastAsiaTheme="minorEastAsia"/>
          <w:lang w:val="en-US"/>
        </w:rPr>
        <w:t>)</w:t>
      </w:r>
      <w:r w:rsidR="009C2CCF">
        <w:rPr>
          <w:rFonts w:eastAsiaTheme="minorEastAsia" w:cstheme="minorHAnsi"/>
          <w:lang w:val="en-US"/>
        </w:rPr>
        <w:t xml:space="preserve"> </w:t>
      </w:r>
      <w:r w:rsidR="009927E1">
        <w:rPr>
          <w:rFonts w:eastAsiaTheme="minorEastAsia" w:cstheme="minorHAnsi"/>
          <w:lang w:val="en-US"/>
        </w:rPr>
        <w:t xml:space="preserve">is delivered </w:t>
      </w:r>
      <w:r w:rsidR="004D78FF">
        <w:rPr>
          <w:rFonts w:eastAsiaTheme="minorEastAsia" w:cstheme="minorHAnsi"/>
          <w:lang w:val="en-US"/>
        </w:rPr>
        <w:t>to the industry</w:t>
      </w:r>
      <w:r w:rsidR="009927E1">
        <w:rPr>
          <w:rFonts w:eastAsiaTheme="minorEastAsia" w:cstheme="minorHAnsi"/>
          <w:lang w:val="en-US"/>
        </w:rPr>
        <w:t xml:space="preserve"> system</w:t>
      </w:r>
      <w:r w:rsidR="004D78FF">
        <w:rPr>
          <w:rFonts w:eastAsiaTheme="minorEastAsia" w:cstheme="minorHAnsi"/>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oMath>
      <w:r w:rsidR="004D78FF">
        <w:rPr>
          <w:rFonts w:cstheme="minorHAnsi"/>
          <w:lang w:val="en-US"/>
        </w:rPr>
        <w:t>)</w:t>
      </w:r>
      <w:r w:rsidR="00403C80">
        <w:rPr>
          <w:rFonts w:cstheme="minorHAnsi"/>
          <w:lang w:val="en-US"/>
        </w:rPr>
        <w:t xml:space="preserve">, </w:t>
      </w:r>
      <w:r w:rsidR="009927E1">
        <w:rPr>
          <w:rFonts w:cstheme="minorHAnsi"/>
          <w:lang w:val="en-US"/>
        </w:rPr>
        <w:t xml:space="preserve">which </w:t>
      </w:r>
      <w:r w:rsidR="004D78FF">
        <w:rPr>
          <w:rFonts w:cstheme="minorHAnsi"/>
          <w:lang w:val="en-US"/>
        </w:rPr>
        <w:t>trac</w:t>
      </w:r>
      <w:r w:rsidR="009927E1">
        <w:rPr>
          <w:rFonts w:cstheme="minorHAnsi"/>
          <w:lang w:val="en-US"/>
        </w:rPr>
        <w:t>es</w:t>
      </w:r>
      <w:r w:rsidR="004D78FF">
        <w:rPr>
          <w:rFonts w:cstheme="minorHAnsi"/>
          <w:lang w:val="en-US"/>
        </w:rPr>
        <w:t xml:space="preserve"> </w:t>
      </w:r>
      <w:r w:rsidR="004D78FF" w:rsidRPr="00F84A04">
        <w:rPr>
          <w:lang w:val="en-US"/>
        </w:rPr>
        <w:t>product-to-</w:t>
      </w:r>
      <w:r w:rsidR="004D78FF" w:rsidRPr="00042871">
        <w:rPr>
          <w:lang w:val="en-US"/>
        </w:rPr>
        <w:t>product flows across industry supply chains.</w:t>
      </w:r>
      <w:r w:rsidR="001856FA" w:rsidRPr="00042871">
        <w:rPr>
          <w:lang w:val="en-US"/>
        </w:rPr>
        <w:t xml:space="preserve"> </w:t>
      </w:r>
      <m:oMath>
        <m:r>
          <m:rPr>
            <m:sty m:val="b"/>
          </m:rPr>
          <w:rPr>
            <w:rFonts w:ascii="Cambria Math" w:hAnsi="Cambria Math"/>
            <w:lang w:val="en-US"/>
          </w:rPr>
          <m:t>C</m:t>
        </m:r>
      </m:oMath>
      <w:r w:rsidR="00287946" w:rsidRPr="00042871">
        <w:rPr>
          <w:rFonts w:eastAsiaTheme="minorEastAsia" w:cstheme="minorHAnsi"/>
          <w:lang w:val="en-US"/>
        </w:rPr>
        <w:t xml:space="preserve"> </w:t>
      </w:r>
      <w:r w:rsidR="00E46B5A" w:rsidRPr="00042871">
        <w:rPr>
          <w:lang w:val="en-US"/>
        </w:rPr>
        <w:t>coefficients</w:t>
      </w:r>
      <w:r w:rsidR="0051226A" w:rsidRPr="00042871">
        <w:rPr>
          <w:lang w:val="en-US"/>
        </w:rPr>
        <w:t xml:space="preserve"> can </w:t>
      </w:r>
      <w:r w:rsidR="00486FE1" w:rsidRPr="00042871">
        <w:rPr>
          <w:lang w:val="en-US"/>
        </w:rPr>
        <w:t xml:space="preserve">be </w:t>
      </w:r>
      <w:r w:rsidR="00FF004D" w:rsidRPr="00042871">
        <w:rPr>
          <w:lang w:val="en-US"/>
        </w:rPr>
        <w:t xml:space="preserve">in </w:t>
      </w:r>
      <w:r w:rsidR="0051226A" w:rsidRPr="00042871">
        <w:rPr>
          <w:lang w:val="en-US"/>
        </w:rPr>
        <w:t xml:space="preserve">either </w:t>
      </w:r>
      <w:r w:rsidR="00FF004D" w:rsidRPr="00042871">
        <w:rPr>
          <w:lang w:val="en-US"/>
        </w:rPr>
        <w:t>monetary</w:t>
      </w:r>
      <w:r w:rsidR="00DF2945" w:rsidRPr="00042871">
        <w:rPr>
          <w:lang w:val="en-US"/>
        </w:rPr>
        <w:t xml:space="preserve"> or</w:t>
      </w:r>
      <w:r w:rsidR="00FF004D" w:rsidRPr="00042871">
        <w:rPr>
          <w:lang w:val="en-US"/>
        </w:rPr>
        <w:t xml:space="preserve"> hybrid </w:t>
      </w:r>
      <w:r w:rsidR="001D0BCE" w:rsidRPr="00042871">
        <w:rPr>
          <w:lang w:val="en-US"/>
        </w:rPr>
        <w:t xml:space="preserve">units </w:t>
      </w:r>
      <w:r w:rsidR="001856FA" w:rsidRPr="00042871">
        <w:rPr>
          <w:lang w:val="en-US"/>
        </w:rPr>
        <w:t xml:space="preserve">depending on the </w:t>
      </w:r>
      <w:r w:rsidR="002753F1" w:rsidRPr="00042871">
        <w:rPr>
          <w:lang w:val="en-US"/>
        </w:rPr>
        <w:t xml:space="preserve">original </w:t>
      </w:r>
      <w:r w:rsidR="001856FA" w:rsidRPr="00042871">
        <w:rPr>
          <w:lang w:val="en-US"/>
        </w:rPr>
        <w:t>units of</w:t>
      </w:r>
      <w:r w:rsidR="00DF2945" w:rsidRPr="00042871">
        <w:rPr>
          <w:lang w:val="en-US"/>
        </w:rPr>
        <w:t xml:space="preserve"> </w:t>
      </w:r>
      <w:r w:rsidR="001D0BCE" w:rsidRPr="00042871">
        <w:rPr>
          <w:lang w:val="en-US"/>
        </w:rPr>
        <w:t xml:space="preserve">the </w:t>
      </w:r>
      <w:r w:rsidR="00DF2945" w:rsidRPr="00042871">
        <w:rPr>
          <w:lang w:val="en-US"/>
        </w:rPr>
        <w:t>partitioned</w:t>
      </w:r>
      <w:r w:rsidR="001856FA" w:rsidRPr="00042871">
        <w:rPr>
          <w:lang w:val="en-US"/>
        </w:rPr>
        <w:t xml:space="preserve"> </w:t>
      </w:r>
      <m:oMath>
        <m:r>
          <m:rPr>
            <m:sty m:val="b"/>
          </m:rPr>
          <w:rPr>
            <w:rFonts w:ascii="Cambria Math" w:hAnsi="Cambria Math"/>
            <w:lang w:val="en-US"/>
          </w:rPr>
          <m:t>Ã</m:t>
        </m:r>
      </m:oMath>
      <w:r w:rsidR="001D0BCE" w:rsidRPr="00042871">
        <w:rPr>
          <w:rFonts w:eastAsiaTheme="minorEastAsia"/>
          <w:b/>
          <w:lang w:val="en-US"/>
        </w:rPr>
        <w:t xml:space="preserve"> </w:t>
      </w:r>
      <w:r w:rsidR="001D0BCE" w:rsidRPr="00042871">
        <w:rPr>
          <w:rFonts w:eastAsiaTheme="minorEastAsia"/>
          <w:lang w:val="en-US"/>
        </w:rPr>
        <w:t>matrix</w:t>
      </w:r>
      <w:r w:rsidR="00FF004D" w:rsidRPr="00042871">
        <w:rPr>
          <w:lang w:val="en-US"/>
        </w:rPr>
        <w:t>.</w:t>
      </w:r>
      <w:r w:rsidR="00530E93" w:rsidRPr="00042871">
        <w:rPr>
          <w:lang w:val="en-US"/>
        </w:rPr>
        <w:t xml:space="preserve"> WIO-MFA</w:t>
      </w:r>
      <w:r w:rsidR="00052044" w:rsidRPr="00042871">
        <w:rPr>
          <w:lang w:val="en-US"/>
        </w:rPr>
        <w:t xml:space="preserve"> equation 2</w:t>
      </w:r>
      <w:r w:rsidR="00530E93" w:rsidRPr="00042871">
        <w:rPr>
          <w:lang w:val="en-US"/>
        </w:rPr>
        <w:t xml:space="preserve"> </w:t>
      </w:r>
      <w:r w:rsidR="00504B5C" w:rsidRPr="00042871">
        <w:rPr>
          <w:lang w:val="en-US"/>
        </w:rPr>
        <w:t>is the analog</w:t>
      </w:r>
      <w:r w:rsidR="00042871" w:rsidRPr="00042871">
        <w:rPr>
          <w:lang w:val="en-US"/>
        </w:rPr>
        <w:t>ue</w:t>
      </w:r>
      <w:r w:rsidR="00241281" w:rsidRPr="00042871">
        <w:rPr>
          <w:lang w:val="en-US"/>
        </w:rPr>
        <w:t xml:space="preserve"> of </w:t>
      </w:r>
      <w:r w:rsidR="00504B5C" w:rsidRPr="00042871">
        <w:rPr>
          <w:lang w:val="en-US"/>
        </w:rPr>
        <w:t xml:space="preserve">a </w:t>
      </w:r>
      <w:r w:rsidR="00530E93" w:rsidRPr="00042871">
        <w:rPr>
          <w:lang w:val="en-US"/>
        </w:rPr>
        <w:t>Leontief price model</w:t>
      </w:r>
      <w:r w:rsidR="00504B5C" w:rsidRPr="00042871">
        <w:rPr>
          <w:lang w:val="en-US"/>
        </w:rPr>
        <w:t>,</w:t>
      </w:r>
      <w:r w:rsidR="00E46B5A" w:rsidRPr="00042871">
        <w:rPr>
          <w:lang w:val="en-US"/>
        </w:rPr>
        <w:t xml:space="preserve"> </w:t>
      </w:r>
      <w:r w:rsidR="00504B5C" w:rsidRPr="00042871">
        <w:rPr>
          <w:lang w:val="en-US"/>
        </w:rPr>
        <w:t>just that the</w:t>
      </w:r>
      <w:r w:rsidR="00625B2E" w:rsidRPr="00042871">
        <w:rPr>
          <w:lang w:val="en-US"/>
        </w:rPr>
        <w:t xml:space="preserve"> material concentration</w:t>
      </w:r>
      <w:r w:rsidR="00504B5C" w:rsidRPr="00042871">
        <w:rPr>
          <w:lang w:val="en-US"/>
        </w:rPr>
        <w:t xml:space="preserve"> table</w:t>
      </w:r>
      <w:r w:rsidR="00625B2E" w:rsidRPr="00042871">
        <w:rPr>
          <w:lang w:val="en-US"/>
        </w:rPr>
        <w:t xml:space="preserve"> </w:t>
      </w:r>
      <m:oMath>
        <m:r>
          <m:rPr>
            <m:sty m:val="b"/>
          </m:rPr>
          <w:rPr>
            <w:rFonts w:ascii="Cambria Math" w:hAnsi="Cambria Math"/>
            <w:lang w:val="en-US"/>
          </w:rPr>
          <m:t>C</m:t>
        </m:r>
      </m:oMath>
      <w:r w:rsidR="00711F07" w:rsidRPr="00042871">
        <w:rPr>
          <w:lang w:val="en-US"/>
        </w:rPr>
        <w:t xml:space="preserve"> </w:t>
      </w:r>
      <w:r w:rsidR="00625B2E" w:rsidRPr="00042871">
        <w:rPr>
          <w:lang w:val="en-US"/>
        </w:rPr>
        <w:t xml:space="preserve">is substituted for </w:t>
      </w:r>
      <w:r w:rsidR="00504B5C" w:rsidRPr="00042871">
        <w:rPr>
          <w:lang w:val="en-US"/>
        </w:rPr>
        <w:t xml:space="preserve">the commodity </w:t>
      </w:r>
      <w:r w:rsidR="00625B2E" w:rsidRPr="00042871">
        <w:rPr>
          <w:lang w:val="en-US"/>
        </w:rPr>
        <w:t>price</w:t>
      </w:r>
      <w:r w:rsidR="00711F07" w:rsidRPr="00042871">
        <w:rPr>
          <w:lang w:val="en-US"/>
        </w:rPr>
        <w:t xml:space="preserve"> and exogenous material input for value added</w:t>
      </w:r>
      <w:r w:rsidR="00625B2E" w:rsidRPr="00042871">
        <w:rPr>
          <w:lang w:val="en-US"/>
        </w:rPr>
        <w:t xml:space="preserve"> </w:t>
      </w:r>
      <w:r w:rsidR="00530E93" w:rsidRPr="00042871">
        <w:rPr>
          <w:lang w:val="en-US"/>
        </w:rPr>
        <w:t>(</w:t>
      </w:r>
      <w:r w:rsidR="00022A11" w:rsidRPr="00042871">
        <w:rPr>
          <w:lang w:val="en-US"/>
        </w:rPr>
        <w:t>for detailed explanation</w:t>
      </w:r>
      <w:r w:rsidR="00504B5C" w:rsidRPr="00042871">
        <w:rPr>
          <w:lang w:val="en-US"/>
        </w:rPr>
        <w:t>,</w:t>
      </w:r>
      <w:r w:rsidR="00022A11" w:rsidRPr="00042871">
        <w:rPr>
          <w:lang w:val="en-US"/>
        </w:rPr>
        <w:t xml:space="preserve"> </w:t>
      </w:r>
      <w:r w:rsidR="00530E93" w:rsidRPr="00042871">
        <w:rPr>
          <w:lang w:val="en-US"/>
        </w:rPr>
        <w:t>see SI</w:t>
      </w:r>
      <w:r w:rsidR="00C40D27" w:rsidRPr="00042871">
        <w:rPr>
          <w:lang w:val="en-US"/>
        </w:rPr>
        <w:t>2</w:t>
      </w:r>
      <w:r w:rsidR="00530E93" w:rsidRPr="00042871">
        <w:rPr>
          <w:lang w:val="en-US"/>
        </w:rPr>
        <w:t>).</w:t>
      </w:r>
    </w:p>
    <w:p w14:paraId="3D2C1C91" w14:textId="259A3511" w:rsidR="00AF3C2E" w:rsidRPr="00EE1A73" w:rsidRDefault="00AF3C2E" w:rsidP="00AF3C2E">
      <w:pPr>
        <w:rPr>
          <w:color w:val="000000" w:themeColor="text1"/>
          <w:lang w:val="en-US"/>
        </w:rPr>
      </w:pPr>
      <w:r>
        <w:rPr>
          <w:lang w:val="en-US"/>
        </w:rPr>
        <w:t xml:space="preserve">To calculate </w:t>
      </w:r>
      <w:r w:rsidR="005806CC">
        <w:rPr>
          <w:lang w:val="en-US"/>
        </w:rPr>
        <w:t xml:space="preserve">the </w:t>
      </w:r>
      <w:r>
        <w:rPr>
          <w:lang w:val="en-US"/>
        </w:rPr>
        <w:t xml:space="preserve">end-use share matrix </w:t>
      </w:r>
      <m:oMath>
        <m:sSub>
          <m:sSubPr>
            <m:ctrlPr>
              <w:rPr>
                <w:rFonts w:ascii="Cambria Math" w:hAnsi="Cambria Math"/>
                <w:i/>
                <w:lang w:val="en-US"/>
              </w:rPr>
            </m:ctrlPr>
          </m:sSubPr>
          <m:e>
            <m:r>
              <m:rPr>
                <m:sty m:val="b"/>
              </m:rPr>
              <w:rPr>
                <w:rFonts w:ascii="Cambria Math" w:eastAsia="Calibri" w:hAnsi="Cambria Math" w:cs="Times New Roman"/>
                <w:lang w:val="en-US"/>
              </w:rPr>
              <m:t>D</m:t>
            </m:r>
          </m:e>
          <m:sub>
            <m:r>
              <m:rPr>
                <m:sty m:val="p"/>
              </m:rPr>
              <w:rPr>
                <w:rFonts w:ascii="Cambria Math" w:hAnsi="Cambria Math"/>
                <w:lang w:val="en-US"/>
              </w:rPr>
              <m:t>WIO</m:t>
            </m:r>
          </m:sub>
        </m:sSub>
      </m:oMath>
      <w:r>
        <w:rPr>
          <w:lang w:val="en-US"/>
        </w:rPr>
        <w:t xml:space="preserve">, </w:t>
      </w:r>
      <w:r w:rsidR="00F356BB">
        <w:rPr>
          <w:lang w:val="en-US"/>
        </w:rPr>
        <w:t xml:space="preserve">i.e. </w:t>
      </w:r>
      <w:r>
        <w:rPr>
          <w:lang w:val="en-US"/>
        </w:rPr>
        <w:t>t</w:t>
      </w:r>
      <w:r w:rsidRPr="00766BF3">
        <w:rPr>
          <w:lang w:val="en-US"/>
        </w:rPr>
        <w:t xml:space="preserve">he </w:t>
      </w:r>
      <w:r w:rsidR="00562979">
        <w:rPr>
          <w:lang w:val="en-US"/>
        </w:rPr>
        <w:t xml:space="preserve">output share </w:t>
      </w:r>
      <w:r w:rsidRPr="00766BF3">
        <w:rPr>
          <w:lang w:val="en-US"/>
        </w:rPr>
        <w:t xml:space="preserve">of </w:t>
      </w:r>
      <w:r w:rsidR="00CE167B" w:rsidRPr="00CE167B">
        <w:rPr>
          <w:lang w:val="en-US"/>
        </w:rPr>
        <w:t>material</w:t>
      </w:r>
      <w:r w:rsidRPr="00F94180">
        <w:rPr>
          <w:i/>
          <w:lang w:val="en-US"/>
        </w:rPr>
        <w:t xml:space="preserve"> i</w:t>
      </w:r>
      <w:r w:rsidRPr="00766BF3">
        <w:rPr>
          <w:lang w:val="en-US"/>
        </w:rPr>
        <w:t xml:space="preserve"> </w:t>
      </w:r>
      <w:r>
        <w:rPr>
          <w:lang w:val="en-US"/>
        </w:rPr>
        <w:t xml:space="preserve">(e.g. cement) </w:t>
      </w:r>
      <w:r w:rsidRPr="00766BF3">
        <w:rPr>
          <w:lang w:val="en-US"/>
        </w:rPr>
        <w:t xml:space="preserve">as </w:t>
      </w:r>
      <w:r w:rsidRPr="00CE167B">
        <w:rPr>
          <w:lang w:val="en-US"/>
        </w:rPr>
        <w:t>product</w:t>
      </w:r>
      <w:r w:rsidR="0035040D">
        <w:rPr>
          <w:lang w:val="en-US"/>
        </w:rPr>
        <w:t> </w:t>
      </w:r>
      <w:r w:rsidRPr="00766BF3">
        <w:rPr>
          <w:i/>
          <w:lang w:val="en-US"/>
        </w:rPr>
        <w:t>j</w:t>
      </w:r>
      <w:r w:rsidRPr="00766BF3">
        <w:rPr>
          <w:lang w:val="en-US"/>
        </w:rPr>
        <w:t xml:space="preserve"> </w:t>
      </w:r>
      <w:r w:rsidR="00562979">
        <w:rPr>
          <w:lang w:val="en-US"/>
        </w:rPr>
        <w:t xml:space="preserve">(e.g. a house) </w:t>
      </w:r>
      <w:r>
        <w:rPr>
          <w:lang w:val="en-US"/>
        </w:rPr>
        <w:t>to</w:t>
      </w:r>
      <w:r w:rsidRPr="00766BF3">
        <w:rPr>
          <w:lang w:val="en-US"/>
        </w:rPr>
        <w:t xml:space="preserve"> final </w:t>
      </w:r>
      <w:r w:rsidRPr="00112315">
        <w:rPr>
          <w:lang w:val="en-US"/>
        </w:rPr>
        <w:t>demand</w:t>
      </w:r>
      <w:r w:rsidRPr="00112315">
        <w:rPr>
          <w:i/>
          <w:lang w:val="en-US"/>
        </w:rPr>
        <w:t xml:space="preserve"> </w:t>
      </w:r>
      <m:oMath>
        <m:r>
          <m:rPr>
            <m:sty m:val="p"/>
          </m:rPr>
          <w:rPr>
            <w:rFonts w:ascii="Cambria Math" w:hAnsi="Cambria Math"/>
            <w:lang w:val="en-US"/>
          </w:rPr>
          <m:t>y</m:t>
        </m:r>
      </m:oMath>
      <w:r w:rsidR="001F1695">
        <w:rPr>
          <w:lang w:val="en-US"/>
        </w:rPr>
        <w:t xml:space="preserve">, </w:t>
      </w:r>
      <w:r w:rsidR="00CE167B">
        <w:rPr>
          <w:lang w:val="en-US"/>
        </w:rPr>
        <w:t>material co</w:t>
      </w:r>
      <w:r w:rsidR="001F1695">
        <w:rPr>
          <w:lang w:val="en-US"/>
        </w:rPr>
        <w:t xml:space="preserve">mposition </w:t>
      </w:r>
      <m:oMath>
        <m:r>
          <m:rPr>
            <m:sty m:val="b"/>
          </m:rPr>
          <w:rPr>
            <w:rFonts w:ascii="Cambria Math" w:hAnsi="Cambria Math"/>
            <w:lang w:val="en-US"/>
          </w:rPr>
          <m:t>C</m:t>
        </m:r>
      </m:oMath>
      <w:r w:rsidR="00CE167B">
        <w:rPr>
          <w:rFonts w:eastAsiaTheme="minorEastAsia" w:cstheme="minorHAnsi"/>
          <w:lang w:val="en-US"/>
        </w:rPr>
        <w:t xml:space="preserve"> </w:t>
      </w:r>
      <w:r w:rsidR="001F1695">
        <w:rPr>
          <w:rFonts w:eastAsiaTheme="minorEastAsia" w:cstheme="minorHAnsi"/>
          <w:lang w:val="en-US"/>
        </w:rPr>
        <w:t xml:space="preserve">is </w:t>
      </w:r>
      <w:r w:rsidR="0041731D">
        <w:rPr>
          <w:rFonts w:eastAsiaTheme="minorEastAsia" w:cstheme="minorHAnsi"/>
          <w:lang w:val="en-US"/>
        </w:rPr>
        <w:t>post-</w:t>
      </w:r>
      <w:r w:rsidR="001F1695">
        <w:rPr>
          <w:rFonts w:eastAsiaTheme="minorEastAsia" w:cstheme="minorHAnsi"/>
          <w:lang w:val="en-US"/>
        </w:rPr>
        <w:t xml:space="preserve">multiplied </w:t>
      </w:r>
      <w:r w:rsidR="00CE167B">
        <w:rPr>
          <w:rFonts w:eastAsiaTheme="minorEastAsia" w:cstheme="minorHAnsi"/>
          <w:lang w:val="en-US"/>
        </w:rPr>
        <w:t xml:space="preserve">with </w:t>
      </w:r>
      <w:r w:rsidR="00CE167B" w:rsidRPr="00766BF3">
        <w:rPr>
          <w:lang w:val="en-US"/>
        </w:rPr>
        <w:t xml:space="preserve">final </w:t>
      </w:r>
      <w:r w:rsidR="00CE167B" w:rsidRPr="00112315">
        <w:rPr>
          <w:lang w:val="en-US"/>
        </w:rPr>
        <w:t>demand</w:t>
      </w:r>
      <w:r w:rsidR="00CE167B" w:rsidRPr="00112315">
        <w:rPr>
          <w:i/>
          <w:lang w:val="en-US"/>
        </w:rPr>
        <w:t xml:space="preserve"> </w:t>
      </w:r>
      <m:oMath>
        <m:acc>
          <m:accPr>
            <m:ctrlPr>
              <w:rPr>
                <w:rFonts w:ascii="Cambria Math" w:hAnsi="Cambria Math"/>
                <w:lang w:val="en-US"/>
              </w:rPr>
            </m:ctrlPr>
          </m:accPr>
          <m:e>
            <m:r>
              <m:rPr>
                <m:sty m:val="p"/>
              </m:rPr>
              <w:rPr>
                <w:rFonts w:ascii="Cambria Math" w:hAnsi="Cambria Math"/>
                <w:lang w:val="en-US"/>
              </w:rPr>
              <m:t>y</m:t>
            </m:r>
          </m:e>
        </m:acc>
        <m:r>
          <w:rPr>
            <w:rFonts w:ascii="Cambria Math" w:hAnsi="Cambria Math"/>
            <w:lang w:val="en-US"/>
          </w:rPr>
          <m:t xml:space="preserve"> </m:t>
        </m:r>
      </m:oMath>
      <w:r w:rsidR="00CE167B" w:rsidRPr="001F1695">
        <w:rPr>
          <w:lang w:val="en-US"/>
        </w:rPr>
        <w:t xml:space="preserve">and </w:t>
      </w:r>
      <w:r w:rsidR="00252A94" w:rsidRPr="00112315">
        <w:rPr>
          <w:lang w:val="en-US"/>
        </w:rPr>
        <w:t>divid</w:t>
      </w:r>
      <w:r w:rsidR="001F1695">
        <w:rPr>
          <w:lang w:val="en-US"/>
        </w:rPr>
        <w:t>ed</w:t>
      </w:r>
      <w:r w:rsidR="00CE167B">
        <w:rPr>
          <w:lang w:val="en-US"/>
        </w:rPr>
        <w:t xml:space="preserve"> </w:t>
      </w:r>
      <w:r w:rsidRPr="00112315">
        <w:rPr>
          <w:lang w:val="en-US"/>
        </w:rPr>
        <w:t xml:space="preserve">by </w:t>
      </w:r>
      <w:r w:rsidR="007A543E">
        <w:rPr>
          <w:lang w:val="en-US"/>
        </w:rPr>
        <w:t xml:space="preserve">total output </w:t>
      </w:r>
      <w:r w:rsidR="00CE167B" w:rsidRPr="00766BF3">
        <w:rPr>
          <w:lang w:val="en-US"/>
        </w:rPr>
        <w:t xml:space="preserve">of </w:t>
      </w:r>
      <w:r w:rsidR="00CE167B" w:rsidRPr="00CE167B">
        <w:rPr>
          <w:lang w:val="en-US"/>
        </w:rPr>
        <w:t>material</w:t>
      </w:r>
      <w:r w:rsidR="001F1695">
        <w:rPr>
          <w:i/>
          <w:lang w:val="en-US"/>
        </w:rPr>
        <w:t> </w:t>
      </w:r>
      <w:r w:rsidR="00CE167B" w:rsidRPr="00F94180">
        <w:rPr>
          <w:i/>
          <w:lang w:val="en-US"/>
        </w:rPr>
        <w:t>i</w:t>
      </w:r>
      <w:r w:rsidR="00CE167B">
        <w:rPr>
          <w:lang w:val="en-US"/>
        </w:rPr>
        <w:t xml:space="preserve"> contained in</w:t>
      </w:r>
      <w:r w:rsidR="00AF5221">
        <w:rPr>
          <w:lang w:val="en-US"/>
        </w:rPr>
        <w:t xml:space="preserve"> </w:t>
      </w:r>
      <w:r w:rsidR="00CE167B">
        <w:rPr>
          <w:lang w:val="en-US"/>
        </w:rPr>
        <w:t>all products</w:t>
      </w:r>
      <w:r w:rsidR="001F1695">
        <w:rPr>
          <w:lang w:val="en-US"/>
        </w:rPr>
        <w:t> </w:t>
      </w:r>
      <w:r w:rsidR="00CE167B" w:rsidRPr="00CE167B">
        <w:rPr>
          <w:i/>
          <w:lang w:val="en-US"/>
        </w:rPr>
        <w:t>j</w:t>
      </w:r>
      <w:r w:rsidRPr="00112315">
        <w:rPr>
          <w:lang w:val="en-US"/>
        </w:rPr>
        <w:t xml:space="preserve"> </w:t>
      </w:r>
      <w:r w:rsidR="00CE167B">
        <w:rPr>
          <w:lang w:val="en-US"/>
        </w:rPr>
        <w:t>(</w:t>
      </w:r>
      <w:r w:rsidRPr="00112315">
        <w:rPr>
          <w:color w:val="000000" w:themeColor="text1"/>
          <w:lang w:val="en-US"/>
        </w:rPr>
        <w:t>Equation 3</w:t>
      </w:r>
      <w:r w:rsidR="00CE167B">
        <w:rPr>
          <w:color w:val="000000" w:themeColor="text1"/>
          <w:lang w:val="en-US"/>
        </w:rPr>
        <w:t xml:space="preserve">, </w:t>
      </w:r>
      <w:sdt>
        <w:sdtPr>
          <w:rPr>
            <w:color w:val="000000" w:themeColor="text1"/>
            <w:lang w:val="en-US"/>
          </w:rPr>
          <w:alias w:val="Don't edit this field"/>
          <w:tag w:val="CitaviPlaceholder#219b1f2b-2823-41f4-b05f-d12565f679b3"/>
          <w:id w:val="-1311711586"/>
          <w:placeholder>
            <w:docPart w:val="9D9BAB0A6BDA437A89EDAE0534E887FC"/>
          </w:placeholder>
        </w:sdtPr>
        <w:sdtEndPr/>
        <w:sdtContent>
          <w:r w:rsidRPr="00112315">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jc3N2U3LTU3Y2UtNGQ0Zi1hZGFhLWI0MTIzNTlkMGRiYyIsIlJhbmdlTGVuZ3RoIjoyMCwiUmVmZXJlbmNlSWQiOiI1ZjNmNmM5Mi05ZTY0LTQyNjktOGU4My0xMjU2NjUxMWRjN2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AyMDE0In1dfSwiVGFnIjoiQ2l0YXZpUGxhY2Vob2xkZXIjMjE5YjFmMmItMjgyMy00MWY0LWIwNWYtZDEyNTY1ZjY3OWIzIiwiVGV4dCI6Ik5ha2FtdXJhIGV0IGFsLiAyMDE0IiwiV0FJVmVyc2lvbiI6IjYuMTEuMC4wIn0=}</w:instrText>
          </w:r>
          <w:r w:rsidRPr="00112315">
            <w:rPr>
              <w:color w:val="000000" w:themeColor="text1"/>
              <w:lang w:val="en-US"/>
            </w:rPr>
            <w:fldChar w:fldCharType="separate"/>
          </w:r>
          <w:r w:rsidR="00866FFF">
            <w:rPr>
              <w:color w:val="000000" w:themeColor="text1"/>
              <w:lang w:val="en-US"/>
            </w:rPr>
            <w:t>Nakamura et al. 2014</w:t>
          </w:r>
          <w:r w:rsidRPr="00112315">
            <w:rPr>
              <w:color w:val="000000" w:themeColor="text1"/>
              <w:lang w:val="en-US"/>
            </w:rPr>
            <w:fldChar w:fldCharType="end"/>
          </w:r>
        </w:sdtContent>
      </w:sdt>
      <w:r w:rsidR="00252A94" w:rsidRPr="00112315">
        <w:rPr>
          <w:color w:val="000000" w:themeColor="text1"/>
          <w:lang w:val="en-US"/>
        </w:rPr>
        <w:t>)</w:t>
      </w:r>
      <w:r w:rsidRPr="00112315">
        <w:rPr>
          <w:color w:val="000000" w:themeColor="text1"/>
          <w:lang w:val="en-US"/>
        </w:rPr>
        <w:t>.</w:t>
      </w:r>
      <w:r w:rsidRPr="00112315">
        <w:rPr>
          <w:lang w:val="en-US"/>
        </w:rPr>
        <w:t xml:space="preserve"> </w:t>
      </w:r>
    </w:p>
    <w:tbl>
      <w:tblPr>
        <w:tblStyle w:val="Tabellenraster"/>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1371"/>
      </w:tblGrid>
      <w:tr w:rsidR="002D5DBF" w:rsidRPr="00766BF3" w14:paraId="0D20A712" w14:textId="77777777" w:rsidTr="003127C7">
        <w:tc>
          <w:tcPr>
            <w:tcW w:w="7655" w:type="dxa"/>
          </w:tcPr>
          <w:p w14:paraId="4540FAC1" w14:textId="0FD38801" w:rsidR="002D5DBF" w:rsidRPr="006522BD" w:rsidRDefault="00EE15F2" w:rsidP="00E20DD7">
            <w:pPr>
              <w:spacing w:line="480" w:lineRule="auto"/>
              <w:rPr>
                <w:rFonts w:eastAsiaTheme="minorEastAsia"/>
                <w:lang w:val="en-US"/>
              </w:rPr>
            </w:pPr>
            <m:oMathPara>
              <m:oMath>
                <m:sSub>
                  <m:sSubPr>
                    <m:ctrlPr>
                      <w:rPr>
                        <w:rFonts w:ascii="Cambria Math" w:hAnsi="Cambria Math"/>
                        <w:b/>
                        <w:lang w:val="en-US"/>
                      </w:rPr>
                    </m:ctrlPr>
                  </m:sSubPr>
                  <m:e>
                    <m:r>
                      <m:rPr>
                        <m:sty m:val="b"/>
                      </m:rPr>
                      <w:rPr>
                        <w:rFonts w:ascii="Cambria Math" w:hAnsi="Cambria Math"/>
                        <w:lang w:val="en-US"/>
                      </w:rPr>
                      <m:t>D</m:t>
                    </m:r>
                  </m:e>
                  <m:sub>
                    <m:r>
                      <m:rPr>
                        <m:sty m:val="b"/>
                      </m:rPr>
                      <w:rPr>
                        <w:rFonts w:ascii="Cambria Math" w:hAnsi="Cambria Math"/>
                        <w:lang w:val="en-US"/>
                      </w:rPr>
                      <m:t>WIO</m:t>
                    </m:r>
                  </m:sub>
                </m:sSub>
                <m:r>
                  <m:rPr>
                    <m:sty m:val="p"/>
                  </m:rPr>
                  <w:rPr>
                    <w:rFonts w:ascii="Cambria Math" w:hAnsi="Cambria Math"/>
                    <w:lang w:val="en-US"/>
                  </w:rPr>
                  <m:t>=</m:t>
                </m:r>
                <m:sSup>
                  <m:sSupPr>
                    <m:ctrlPr>
                      <w:rPr>
                        <w:rFonts w:ascii="Cambria Math" w:hAnsi="Cambria Math"/>
                        <w:lang w:val="en-US"/>
                      </w:rPr>
                    </m:ctrlPr>
                  </m:sSupPr>
                  <m:e>
                    <m:acc>
                      <m:accPr>
                        <m:ctrlPr>
                          <w:rPr>
                            <w:rFonts w:ascii="Cambria Math" w:hAnsi="Cambria Math"/>
                            <w:i/>
                            <w:lang w:val="en-US"/>
                          </w:rPr>
                        </m:ctrlPr>
                      </m:accPr>
                      <m:e>
                        <m:r>
                          <w:rPr>
                            <w:rFonts w:ascii="Cambria Math" w:hAnsi="Cambria Math"/>
                            <w:lang w:val="en-US"/>
                          </w:rPr>
                          <m:t>(</m:t>
                        </m:r>
                        <m:r>
                          <m:rPr>
                            <m:sty m:val="b"/>
                          </m:rPr>
                          <w:rPr>
                            <w:rFonts w:ascii="Cambria Math" w:hAnsi="Cambria Math"/>
                            <w:lang w:val="en-US"/>
                          </w:rPr>
                          <m:t xml:space="preserve">C </m:t>
                        </m:r>
                        <m:r>
                          <m:rPr>
                            <m:sty m:val="p"/>
                          </m:rPr>
                          <w:rPr>
                            <w:rFonts w:ascii="Cambria Math" w:hAnsi="Cambria Math"/>
                            <w:lang w:val="en-US"/>
                          </w:rPr>
                          <m:t>y</m:t>
                        </m:r>
                        <m:r>
                          <w:rPr>
                            <w:rFonts w:ascii="Cambria Math" w:hAnsi="Cambria Math"/>
                            <w:lang w:val="en-US"/>
                          </w:rPr>
                          <m:t>)</m:t>
                        </m:r>
                      </m:e>
                    </m:acc>
                  </m:e>
                  <m:sup>
                    <m:r>
                      <w:rPr>
                        <w:rFonts w:ascii="Cambria Math" w:hAnsi="Cambria Math"/>
                        <w:lang w:val="en-US"/>
                      </w:rPr>
                      <m:t>-1</m:t>
                    </m:r>
                  </m:sup>
                </m:sSup>
                <m:r>
                  <m:rPr>
                    <m:sty m:val="b"/>
                  </m:rPr>
                  <w:rPr>
                    <w:rFonts w:ascii="Cambria Math" w:eastAsia="Calibri" w:hAnsi="Cambria Math" w:cs="Times New Roman"/>
                    <w:lang w:val="en-US"/>
                  </w:rPr>
                  <m:t xml:space="preserve">C </m:t>
                </m:r>
                <m:acc>
                  <m:accPr>
                    <m:ctrlPr>
                      <w:rPr>
                        <w:rFonts w:ascii="Cambria Math" w:hAnsi="Cambria Math"/>
                        <w:lang w:val="en-US"/>
                      </w:rPr>
                    </m:ctrlPr>
                  </m:accPr>
                  <m:e>
                    <m:r>
                      <m:rPr>
                        <m:sty m:val="p"/>
                      </m:rPr>
                      <w:rPr>
                        <w:rFonts w:ascii="Cambria Math" w:hAnsi="Cambria Math"/>
                        <w:lang w:val="en-US"/>
                      </w:rPr>
                      <m:t>y</m:t>
                    </m:r>
                  </m:e>
                </m:acc>
                <m:r>
                  <m:rPr>
                    <m:sty m:val="p"/>
                  </m:rPr>
                  <w:rPr>
                    <w:rFonts w:ascii="Cambria Math" w:eastAsia="Calibri" w:hAnsi="Cambria Math" w:cs="Times New Roman"/>
                    <w:lang w:val="en-US"/>
                  </w:rPr>
                  <m:t xml:space="preserve">  </m:t>
                </m:r>
              </m:oMath>
            </m:oMathPara>
          </w:p>
        </w:tc>
        <w:tc>
          <w:tcPr>
            <w:tcW w:w="1371" w:type="dxa"/>
          </w:tcPr>
          <w:p w14:paraId="68E0A4D6" w14:textId="38861C3B" w:rsidR="002D5DBF" w:rsidRPr="00766BF3" w:rsidRDefault="002D5DBF" w:rsidP="002D5DBF">
            <w:pPr>
              <w:pStyle w:val="Beschriftung"/>
              <w:keepNext/>
              <w:spacing w:line="480" w:lineRule="auto"/>
              <w:rPr>
                <w:i w:val="0"/>
                <w:iCs w:val="0"/>
                <w:color w:val="auto"/>
                <w:sz w:val="22"/>
                <w:szCs w:val="22"/>
                <w:lang w:val="en-US"/>
              </w:rPr>
            </w:pPr>
            <w:r w:rsidRPr="00766BF3">
              <w:rPr>
                <w:i w:val="0"/>
                <w:iCs w:val="0"/>
                <w:color w:val="auto"/>
                <w:sz w:val="22"/>
                <w:szCs w:val="22"/>
                <w:lang w:val="en-US"/>
              </w:rPr>
              <w:t>Equation</w:t>
            </w:r>
            <w:r>
              <w:rPr>
                <w:i w:val="0"/>
                <w:iCs w:val="0"/>
                <w:color w:val="auto"/>
                <w:sz w:val="22"/>
                <w:szCs w:val="22"/>
                <w:lang w:val="en-US"/>
              </w:rPr>
              <w:t xml:space="preserve">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42528E">
              <w:rPr>
                <w:i w:val="0"/>
                <w:iCs w:val="0"/>
                <w:noProof/>
                <w:color w:val="auto"/>
                <w:sz w:val="22"/>
                <w:szCs w:val="22"/>
                <w:lang w:val="en-US"/>
              </w:rPr>
              <w:t>3</w:t>
            </w:r>
            <w:r w:rsidRPr="00766BF3">
              <w:rPr>
                <w:i w:val="0"/>
                <w:iCs w:val="0"/>
                <w:color w:val="auto"/>
                <w:sz w:val="22"/>
                <w:szCs w:val="22"/>
                <w:lang w:val="en-US"/>
              </w:rPr>
              <w:fldChar w:fldCharType="end"/>
            </w:r>
          </w:p>
        </w:tc>
      </w:tr>
    </w:tbl>
    <w:p w14:paraId="6EE18613" w14:textId="6BA747B5" w:rsidR="007B29C8" w:rsidRDefault="00986923" w:rsidP="007B29C8">
      <w:pPr>
        <w:rPr>
          <w:lang w:val="en-US"/>
        </w:rPr>
      </w:pPr>
      <w:r w:rsidRPr="00986923">
        <w:rPr>
          <w:lang w:val="en-US"/>
        </w:rPr>
        <w:t>Below</w:t>
      </w:r>
      <w:r w:rsidR="007B29C8" w:rsidRPr="00986923">
        <w:rPr>
          <w:lang w:val="en-US"/>
        </w:rPr>
        <w:t xml:space="preserve">, we </w:t>
      </w:r>
      <w:r w:rsidR="007D1425" w:rsidRPr="00986923">
        <w:rPr>
          <w:lang w:val="en-US"/>
        </w:rPr>
        <w:t xml:space="preserve">briefly </w:t>
      </w:r>
      <w:r w:rsidR="007B29C8" w:rsidRPr="00986923">
        <w:rPr>
          <w:lang w:val="en-US"/>
        </w:rPr>
        <w:t xml:space="preserve">describe </w:t>
      </w:r>
      <w:r w:rsidR="000853F7" w:rsidRPr="00986923">
        <w:rPr>
          <w:lang w:val="en-US"/>
        </w:rPr>
        <w:t xml:space="preserve">selected </w:t>
      </w:r>
      <w:r w:rsidR="003B0CC4" w:rsidRPr="00986923">
        <w:rPr>
          <w:lang w:val="en-US"/>
        </w:rPr>
        <w:t xml:space="preserve">literature </w:t>
      </w:r>
      <w:r w:rsidR="007B29C8" w:rsidRPr="00986923">
        <w:rPr>
          <w:lang w:val="en-US"/>
        </w:rPr>
        <w:t>studies that</w:t>
      </w:r>
      <w:r w:rsidR="002C68DF" w:rsidRPr="00986923">
        <w:rPr>
          <w:lang w:val="en-US"/>
        </w:rPr>
        <w:t xml:space="preserve"> us</w:t>
      </w:r>
      <w:r w:rsidR="007B29C8" w:rsidRPr="00986923">
        <w:rPr>
          <w:lang w:val="en-US"/>
        </w:rPr>
        <w:t>e</w:t>
      </w:r>
      <w:r w:rsidR="002C68DF" w:rsidRPr="00986923">
        <w:rPr>
          <w:lang w:val="en-US"/>
        </w:rPr>
        <w:t xml:space="preserve"> WIO-MFA</w:t>
      </w:r>
      <w:r w:rsidR="007B29C8" w:rsidRPr="00986923">
        <w:rPr>
          <w:lang w:val="en-US"/>
        </w:rPr>
        <w:t xml:space="preserve"> for </w:t>
      </w:r>
      <w:r w:rsidR="002C68DF" w:rsidRPr="00986923">
        <w:rPr>
          <w:lang w:val="en-US"/>
        </w:rPr>
        <w:t>splitting aggregate material flows to end-use categories</w:t>
      </w:r>
      <w:r w:rsidR="009A2C48" w:rsidRPr="00986923">
        <w:rPr>
          <w:lang w:val="en-US"/>
        </w:rPr>
        <w:t xml:space="preserve"> (see </w:t>
      </w:r>
      <w:r w:rsidR="009A2C48" w:rsidRPr="00986923">
        <w:rPr>
          <w:lang w:val="en-US"/>
        </w:rPr>
        <w:fldChar w:fldCharType="begin"/>
      </w:r>
      <w:r w:rsidR="009A2C48" w:rsidRPr="00986923">
        <w:rPr>
          <w:lang w:val="en-US"/>
        </w:rPr>
        <w:instrText xml:space="preserve"> REF _Ref68613531 \h  \* MERGEFORMAT </w:instrText>
      </w:r>
      <w:r w:rsidR="009A2C48" w:rsidRPr="00986923">
        <w:rPr>
          <w:lang w:val="en-US"/>
        </w:rPr>
      </w:r>
      <w:r w:rsidR="009A2C48" w:rsidRPr="00986923">
        <w:rPr>
          <w:lang w:val="en-US"/>
        </w:rPr>
        <w:fldChar w:fldCharType="separate"/>
      </w:r>
      <w:r w:rsidR="00543A34" w:rsidRPr="00986923">
        <w:rPr>
          <w:lang w:val="en-US"/>
        </w:rPr>
        <w:t>Table 1</w:t>
      </w:r>
      <w:r w:rsidR="009A2C48" w:rsidRPr="00986923">
        <w:rPr>
          <w:lang w:val="en-US"/>
        </w:rPr>
        <w:fldChar w:fldCharType="end"/>
      </w:r>
      <w:r w:rsidR="009A2C48" w:rsidRPr="00986923">
        <w:rPr>
          <w:lang w:val="en-US"/>
        </w:rPr>
        <w:t>)</w:t>
      </w:r>
      <w:r w:rsidR="002C68DF" w:rsidRPr="00986923">
        <w:rPr>
          <w:lang w:val="en-US"/>
        </w:rPr>
        <w:t>.</w:t>
      </w:r>
    </w:p>
    <w:p w14:paraId="4A331787" w14:textId="0532D923" w:rsidR="00175FA2" w:rsidRDefault="00EE15F2" w:rsidP="007B29C8">
      <w:pPr>
        <w:rPr>
          <w:lang w:val="en-US"/>
        </w:rPr>
      </w:pPr>
      <w:sdt>
        <w:sdtPr>
          <w:rPr>
            <w:lang w:val="en-US"/>
          </w:rPr>
          <w:alias w:val="Don't edit this field"/>
          <w:tag w:val="CitaviPlaceholder#2688d998-ccd4-4289-948a-cdc74a893d5d"/>
          <w:id w:val="1324162713"/>
          <w:placeholder>
            <w:docPart w:val="DefaultPlaceholder_-1854013440"/>
          </w:placeholder>
        </w:sdtPr>
        <w:sdtEndPr>
          <w:rPr>
            <w:b/>
          </w:rPr>
        </w:sdtEnd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TAzZjU2LWMzNmQtNDQxZS1hOTY0LWE4MDYyMDNmNjc5Zi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I2ODhkOTk4LWNjZDQtNDI4OS05NDhhLWNkYzc0YTg5M2Q1ZCIsIlRleHQiOiJOYWthbXVyYSBldCBhbC4iLCJXQUlWZXJzaW9uIjoiNi4xMS4wLjAifQ==}</w:instrText>
          </w:r>
          <w:r w:rsidR="00175FA2" w:rsidRPr="0033349C">
            <w:rPr>
              <w:b/>
              <w:lang w:val="en-US"/>
            </w:rPr>
            <w:fldChar w:fldCharType="separate"/>
          </w:r>
          <w:r w:rsidR="00866FFF">
            <w:rPr>
              <w:b/>
              <w:lang w:val="en-US"/>
            </w:rPr>
            <w:t>Nakamura et al.</w:t>
          </w:r>
          <w:r w:rsidR="00175FA2" w:rsidRPr="0033349C">
            <w:rPr>
              <w:b/>
              <w:lang w:val="en-US"/>
            </w:rPr>
            <w:fldChar w:fldCharType="end"/>
          </w:r>
        </w:sdtContent>
      </w:sdt>
      <w:r w:rsidR="00175FA2" w:rsidRPr="0033349C">
        <w:rPr>
          <w:b/>
          <w:lang w:val="en-US"/>
        </w:rPr>
        <w:t xml:space="preserve"> </w:t>
      </w:r>
      <w:sdt>
        <w:sdtPr>
          <w:rPr>
            <w:b/>
            <w:lang w:val="en-US"/>
          </w:rPr>
          <w:alias w:val="Don't edit this field"/>
          <w:tag w:val="CitaviPlaceholder#04dfae24-5e7a-4bed-9811-dd02ce7316d8"/>
          <w:id w:val="-947235055"/>
          <w:placeholder>
            <w:docPart w:val="DefaultPlaceholder_-1854013440"/>
          </w:placeholder>
        </w:sdtPr>
        <w:sdtEnd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ODg0MTk4LWQ0OTItNDFlOC1iZDgwLTVjZTk5MDQ5ZjY0My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MDRkZmFlMjQtNWU3YS00YmVkLTk4MTEtZGQwMmNlNzMxNmQ4IiwiVGV4dCI6IigyMDE0KSIsIldBSVZlcnNpb24iOiI2LjExLjAuMCJ9}</w:instrText>
          </w:r>
          <w:r w:rsidR="00175FA2" w:rsidRPr="0033349C">
            <w:rPr>
              <w:b/>
              <w:lang w:val="en-US"/>
            </w:rPr>
            <w:fldChar w:fldCharType="separate"/>
          </w:r>
          <w:r w:rsidR="00866FFF">
            <w:rPr>
              <w:b/>
              <w:lang w:val="en-US"/>
            </w:rPr>
            <w:t>(2014)</w:t>
          </w:r>
          <w:r w:rsidR="00175FA2" w:rsidRPr="0033349C">
            <w:rPr>
              <w:b/>
              <w:lang w:val="en-US"/>
            </w:rPr>
            <w:fldChar w:fldCharType="end"/>
          </w:r>
        </w:sdtContent>
      </w:sdt>
      <w:r w:rsidR="00175FA2">
        <w:rPr>
          <w:lang w:val="en-US"/>
        </w:rPr>
        <w:t xml:space="preserve"> </w:t>
      </w:r>
      <w:r w:rsidR="00293C2C" w:rsidRPr="00DD5881">
        <w:rPr>
          <w:lang w:val="en-US"/>
        </w:rPr>
        <w:t>d</w:t>
      </w:r>
      <w:r w:rsidR="00293C2C" w:rsidRPr="00B966D0">
        <w:rPr>
          <w:lang w:val="en-US"/>
        </w:rPr>
        <w:t xml:space="preserve">eveloped </w:t>
      </w:r>
      <w:r w:rsidR="00AE0EB6">
        <w:rPr>
          <w:lang w:val="en-US"/>
        </w:rPr>
        <w:t xml:space="preserve">the </w:t>
      </w:r>
      <w:r w:rsidR="00293C2C" w:rsidRPr="00B966D0">
        <w:rPr>
          <w:lang w:val="en-US"/>
        </w:rPr>
        <w:t xml:space="preserve">MaTrace </w:t>
      </w:r>
      <w:r w:rsidR="004D3213">
        <w:rPr>
          <w:lang w:val="en-US"/>
        </w:rPr>
        <w:t>mode</w:t>
      </w:r>
      <w:r w:rsidR="005A764C">
        <w:rPr>
          <w:lang w:val="en-US"/>
        </w:rPr>
        <w:t>l</w:t>
      </w:r>
      <w:r w:rsidR="004D3213">
        <w:rPr>
          <w:lang w:val="en-US"/>
        </w:rPr>
        <w:t xml:space="preserve">, a combination of dynamic MFA and a linear IO-model, </w:t>
      </w:r>
      <w:r w:rsidR="00C95BBE">
        <w:rPr>
          <w:lang w:val="en-US"/>
        </w:rPr>
        <w:t>to</w:t>
      </w:r>
      <w:r w:rsidR="00293C2C" w:rsidRPr="00B966D0">
        <w:rPr>
          <w:lang w:val="en-US"/>
        </w:rPr>
        <w:t xml:space="preserve"> trace material flows </w:t>
      </w:r>
      <w:r w:rsidR="00AE0EB6">
        <w:rPr>
          <w:lang w:val="en-US"/>
        </w:rPr>
        <w:t>through their lifecycle, amongst others</w:t>
      </w:r>
      <w:r w:rsidR="004F4346">
        <w:rPr>
          <w:lang w:val="en-US"/>
        </w:rPr>
        <w:t>,</w:t>
      </w:r>
      <w:r w:rsidR="00AE0EB6">
        <w:rPr>
          <w:lang w:val="en-US"/>
        </w:rPr>
        <w:t xml:space="preserve"> </w:t>
      </w:r>
      <w:r w:rsidR="00293C2C" w:rsidRPr="00B966D0">
        <w:rPr>
          <w:lang w:val="en-US"/>
        </w:rPr>
        <w:t xml:space="preserve">to end-use products. The authors apply the model to trace ferrous materials in Japanese passenger cars </w:t>
      </w:r>
      <w:r w:rsidR="00112A99" w:rsidRPr="00B966D0">
        <w:rPr>
          <w:lang w:val="en-US"/>
        </w:rPr>
        <w:t>and use the WIO-MFA approach</w:t>
      </w:r>
      <w:r w:rsidR="00AE0EB6">
        <w:rPr>
          <w:lang w:val="en-US"/>
        </w:rPr>
        <w:t xml:space="preserve"> together with the Japanese </w:t>
      </w:r>
      <w:r w:rsidR="009B3E30">
        <w:rPr>
          <w:lang w:val="en-US"/>
        </w:rPr>
        <w:t>M</w:t>
      </w:r>
      <w:r w:rsidR="00AE0EB6">
        <w:rPr>
          <w:lang w:val="en-US"/>
        </w:rPr>
        <w:t xml:space="preserve">IOT for the year 2005 to generate </w:t>
      </w:r>
      <w:r w:rsidR="00112A99" w:rsidRPr="00B966D0">
        <w:rPr>
          <w:lang w:val="en-US"/>
        </w:rPr>
        <w:t xml:space="preserve">an end-use share matrix for </w:t>
      </w:r>
      <w:r w:rsidR="00112A99" w:rsidRPr="00B966D0">
        <w:rPr>
          <w:lang w:val="en-US"/>
        </w:rPr>
        <w:lastRenderedPageBreak/>
        <w:t>refined materials</w:t>
      </w:r>
      <w:r w:rsidR="00DD5881">
        <w:rPr>
          <w:lang w:val="en-US"/>
        </w:rPr>
        <w:t>.</w:t>
      </w:r>
      <w:r w:rsidR="00550436">
        <w:rPr>
          <w:lang w:val="en-US"/>
        </w:rPr>
        <w:t xml:space="preserve"> </w:t>
      </w:r>
      <w:sdt>
        <w:sdtPr>
          <w:rPr>
            <w:b/>
            <w:lang w:val="en-US"/>
          </w:rPr>
          <w:alias w:val="Don't edit this field"/>
          <w:tag w:val="CitaviPlaceholder#a1868be6-e625-467d-b6dc-26d41bee9fa6"/>
          <w:id w:val="627904961"/>
          <w:placeholder>
            <w:docPart w:val="DefaultPlaceholder_-1854013440"/>
          </w:placeholder>
        </w:sdtPr>
        <w:sdtEnd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ODdmOTc0LTBkMDgtNGQ5ZS1hNWJiLTRiMTk4M2I3NGI3Yy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YTE4NjhiZTYtZTYyNS00NjdkLWI2ZGMtMjZkNDFiZWU5ZmE2IiwiVGV4dCI6IlBhdWxpdWsgZXQgYWwuIiwiV0FJVmVyc2lvbiI6IjYuMTEuMC4wIn0=}</w:instrText>
          </w:r>
          <w:r w:rsidR="00175FA2" w:rsidRPr="0033349C">
            <w:rPr>
              <w:b/>
              <w:lang w:val="en-US"/>
            </w:rPr>
            <w:fldChar w:fldCharType="separate"/>
          </w:r>
          <w:r w:rsidR="00866FFF">
            <w:rPr>
              <w:b/>
              <w:lang w:val="en-US"/>
            </w:rPr>
            <w:t>Pauliuk et al.</w:t>
          </w:r>
          <w:r w:rsidR="00175FA2" w:rsidRPr="0033349C">
            <w:rPr>
              <w:b/>
              <w:lang w:val="en-US"/>
            </w:rPr>
            <w:fldChar w:fldCharType="end"/>
          </w:r>
        </w:sdtContent>
      </w:sdt>
      <w:r w:rsidR="00175FA2" w:rsidRPr="0033349C">
        <w:rPr>
          <w:b/>
          <w:lang w:val="en-US"/>
        </w:rPr>
        <w:t xml:space="preserve"> </w:t>
      </w:r>
      <w:sdt>
        <w:sdtPr>
          <w:rPr>
            <w:b/>
            <w:lang w:val="en-US"/>
          </w:rPr>
          <w:alias w:val="Don't edit this field"/>
          <w:tag w:val="CitaviPlaceholder#e1c489d7-b159-467c-90c8-a3e6888b4241"/>
          <w:id w:val="611703771"/>
          <w:placeholder>
            <w:docPart w:val="DefaultPlaceholder_-1854013440"/>
          </w:placeholder>
        </w:sdtPr>
        <w:sdtEnd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DRkNjE3LTgzODctNDk5OC1hZTNlLTNjMjUxMzBmMDNiYS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ZTFjNDg5ZDctYjE1OS00NjdjLTkwYzgtYTNlNjg4OGI0MjQxIiwiVGV4dCI6IigyMDE3KSIsIldBSVZlcnNpb24iOiI2LjExLjAuMCJ9}</w:instrText>
          </w:r>
          <w:r w:rsidR="00175FA2" w:rsidRPr="0033349C">
            <w:rPr>
              <w:b/>
              <w:lang w:val="en-US"/>
            </w:rPr>
            <w:fldChar w:fldCharType="separate"/>
          </w:r>
          <w:r w:rsidR="00866FFF">
            <w:rPr>
              <w:b/>
              <w:lang w:val="en-US"/>
            </w:rPr>
            <w:t>(2017)</w:t>
          </w:r>
          <w:r w:rsidR="00175FA2" w:rsidRPr="0033349C">
            <w:rPr>
              <w:b/>
              <w:lang w:val="en-US"/>
            </w:rPr>
            <w:fldChar w:fldCharType="end"/>
          </w:r>
        </w:sdtContent>
      </w:sdt>
      <w:r w:rsidR="00175FA2" w:rsidRPr="0033349C">
        <w:rPr>
          <w:lang w:val="en-US"/>
        </w:rPr>
        <w:t xml:space="preserve"> </w:t>
      </w:r>
      <w:r w:rsidR="00397BA8" w:rsidRPr="0033349C">
        <w:rPr>
          <w:lang w:val="en-US"/>
        </w:rPr>
        <w:t>extended</w:t>
      </w:r>
      <w:r w:rsidR="00175FA2" w:rsidRPr="0033349C">
        <w:rPr>
          <w:lang w:val="en-US"/>
        </w:rPr>
        <w:t xml:space="preserve"> the </w:t>
      </w:r>
      <w:r w:rsidR="00B10E55" w:rsidRPr="0033349C">
        <w:rPr>
          <w:lang w:val="en-US"/>
        </w:rPr>
        <w:t xml:space="preserve">model </w:t>
      </w:r>
      <w:r w:rsidR="00AF0917" w:rsidRPr="0033349C">
        <w:rPr>
          <w:lang w:val="en-US"/>
        </w:rPr>
        <w:t xml:space="preserve">by </w:t>
      </w:r>
      <w:sdt>
        <w:sdtPr>
          <w:rPr>
            <w:lang w:val="en-US"/>
          </w:rPr>
          <w:alias w:val="Don't edit this field"/>
          <w:tag w:val="CitaviPlaceholder#e04ea94a-ef75-4d6d-b6e7-89298d9bd6e9"/>
          <w:id w:val="531080745"/>
          <w:placeholder>
            <w:docPart w:val="616D93FCAEF04F9CBD45A13B39136120"/>
          </w:placeholder>
        </w:sdtPr>
        <w:sdtEndPr/>
        <w:sdtContent>
          <w:r w:rsidR="00B10E55" w:rsidRPr="0033349C">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TAzZjU2LWMzNmQtNDQxZS1hOTY0LWE4MDYyMDNmNjc5Zi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2UwNGVhOTRhLWVmNzUtNGQ2ZC1iNmU3LTg5Mjk4ZDliZDZlOSIsIlRleHQiOiJOYWthbXVyYSBldCBhbC4iLCJXQUlWZXJzaW9uIjoiNi4xMS4wLjAifQ==}</w:instrText>
          </w:r>
          <w:r w:rsidR="00B10E55" w:rsidRPr="0033349C">
            <w:rPr>
              <w:lang w:val="en-US"/>
            </w:rPr>
            <w:fldChar w:fldCharType="separate"/>
          </w:r>
          <w:r w:rsidR="00866FFF">
            <w:rPr>
              <w:lang w:val="en-US"/>
            </w:rPr>
            <w:t>Nakamura et al.</w:t>
          </w:r>
          <w:r w:rsidR="00B10E55" w:rsidRPr="0033349C">
            <w:rPr>
              <w:lang w:val="en-US"/>
            </w:rPr>
            <w:fldChar w:fldCharType="end"/>
          </w:r>
        </w:sdtContent>
      </w:sdt>
      <w:r w:rsidR="00B10E55" w:rsidRPr="0033349C">
        <w:rPr>
          <w:lang w:val="en-US"/>
        </w:rPr>
        <w:t xml:space="preserve"> </w:t>
      </w:r>
      <w:sdt>
        <w:sdtPr>
          <w:rPr>
            <w:lang w:val="en-US"/>
          </w:rPr>
          <w:alias w:val="Don't edit this field"/>
          <w:tag w:val="CitaviPlaceholder#2f75b493-a71f-4ce0-8b9c-edf02faf707c"/>
          <w:id w:val="-877936768"/>
          <w:placeholder>
            <w:docPart w:val="C3023E7E0A9B414A9CF6C87B65A18546"/>
          </w:placeholder>
        </w:sdtPr>
        <w:sdtEndPr/>
        <w:sdtContent>
          <w:r w:rsidR="00B10E55" w:rsidRPr="0033349C">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ODg0MTk4LWQ0OTItNDFlOC1iZDgwLTVjZTk5MDQ5ZjY0My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MmY3NWI0OTMtYTcxZi00Y2UwLThiOWMtZWRmMDJmYWY3MDdjIiwiVGV4dCI6IigyMDE0KSIsIldBSVZlcnNpb24iOiI2LjExLjAuMCJ9}</w:instrText>
          </w:r>
          <w:r w:rsidR="00B10E55" w:rsidRPr="0033349C">
            <w:rPr>
              <w:lang w:val="en-US"/>
            </w:rPr>
            <w:fldChar w:fldCharType="separate"/>
          </w:r>
          <w:r w:rsidR="00866FFF">
            <w:rPr>
              <w:lang w:val="en-US"/>
            </w:rPr>
            <w:t>(2014)</w:t>
          </w:r>
          <w:r w:rsidR="00B10E55" w:rsidRPr="0033349C">
            <w:rPr>
              <w:lang w:val="en-US"/>
            </w:rPr>
            <w:fldChar w:fldCharType="end"/>
          </w:r>
        </w:sdtContent>
      </w:sdt>
      <w:r w:rsidR="00B10E55" w:rsidRPr="0033349C">
        <w:rPr>
          <w:lang w:val="en-US"/>
        </w:rPr>
        <w:t xml:space="preserve"> to MaTrace Global</w:t>
      </w:r>
      <w:r w:rsidR="001A3B01">
        <w:rPr>
          <w:lang w:val="en-US"/>
        </w:rPr>
        <w:t xml:space="preserve"> which </w:t>
      </w:r>
      <w:r w:rsidR="00B10E55" w:rsidRPr="0033349C">
        <w:rPr>
          <w:lang w:val="en-US"/>
        </w:rPr>
        <w:t>cover</w:t>
      </w:r>
      <w:r w:rsidR="001A3B01">
        <w:rPr>
          <w:lang w:val="en-US"/>
        </w:rPr>
        <w:t>s</w:t>
      </w:r>
      <w:r w:rsidR="00AF0917" w:rsidRPr="0033349C">
        <w:rPr>
          <w:lang w:val="en-US"/>
        </w:rPr>
        <w:t xml:space="preserve"> </w:t>
      </w:r>
      <w:r w:rsidR="0033349C">
        <w:rPr>
          <w:lang w:val="en-US"/>
        </w:rPr>
        <w:t>st</w:t>
      </w:r>
      <w:r w:rsidR="008E7DD4">
        <w:rPr>
          <w:lang w:val="en-US"/>
        </w:rPr>
        <w:t>e</w:t>
      </w:r>
      <w:r w:rsidR="0033349C">
        <w:rPr>
          <w:lang w:val="en-US"/>
        </w:rPr>
        <w:t xml:space="preserve">el flows in </w:t>
      </w:r>
      <w:r w:rsidR="00AF0917" w:rsidRPr="0033349C">
        <w:rPr>
          <w:lang w:val="en-US"/>
        </w:rPr>
        <w:t>the global</w:t>
      </w:r>
      <w:r w:rsidR="00AF0917">
        <w:rPr>
          <w:lang w:val="en-US"/>
        </w:rPr>
        <w:t xml:space="preserve"> economy in 25 regions.</w:t>
      </w:r>
      <w:r w:rsidR="0045004A">
        <w:rPr>
          <w:lang w:val="en-US"/>
        </w:rPr>
        <w:t xml:space="preserve"> </w:t>
      </w:r>
      <w:r w:rsidR="00E053B1">
        <w:rPr>
          <w:lang w:val="en-US"/>
        </w:rPr>
        <w:t xml:space="preserve">They used </w:t>
      </w:r>
      <w:r w:rsidR="004148A8">
        <w:rPr>
          <w:lang w:val="en-US"/>
        </w:rPr>
        <w:t xml:space="preserve">the MRIO database </w:t>
      </w:r>
      <w:r w:rsidR="00E053B1">
        <w:rPr>
          <w:lang w:val="en-US"/>
        </w:rPr>
        <w:t>Exiobase v</w:t>
      </w:r>
      <w:r w:rsidR="001A3B01">
        <w:rPr>
          <w:lang w:val="en-US"/>
        </w:rPr>
        <w:t xml:space="preserve">2 </w:t>
      </w:r>
      <w:r w:rsidR="00AE0EB6">
        <w:rPr>
          <w:lang w:val="en-US"/>
        </w:rPr>
        <w:t xml:space="preserve">for the </w:t>
      </w:r>
      <w:r w:rsidR="001D6E5F">
        <w:rPr>
          <w:lang w:val="en-US"/>
        </w:rPr>
        <w:t>y</w:t>
      </w:r>
      <w:r w:rsidR="00AE0EB6">
        <w:rPr>
          <w:lang w:val="en-US"/>
        </w:rPr>
        <w:t xml:space="preserve">ear 2007 </w:t>
      </w:r>
      <w:r w:rsidR="001A3B01">
        <w:rPr>
          <w:lang w:val="en-US"/>
        </w:rPr>
        <w:t xml:space="preserve">in combination with WIO-MFA </w:t>
      </w:r>
      <w:r w:rsidR="00E053B1">
        <w:rPr>
          <w:lang w:val="en-US"/>
        </w:rPr>
        <w:t>to calculate the end-use share matrix for</w:t>
      </w:r>
      <w:r w:rsidR="00592F78">
        <w:rPr>
          <w:lang w:val="en-US"/>
        </w:rPr>
        <w:t xml:space="preserve"> all</w:t>
      </w:r>
      <w:r w:rsidR="00E053B1">
        <w:rPr>
          <w:lang w:val="en-US"/>
        </w:rPr>
        <w:t xml:space="preserve"> regions</w:t>
      </w:r>
      <w:r w:rsidR="00B40B29">
        <w:rPr>
          <w:lang w:val="en-US"/>
        </w:rPr>
        <w:t>.</w:t>
      </w:r>
      <w:r w:rsidR="005A764C">
        <w:rPr>
          <w:lang w:val="en-US"/>
        </w:rPr>
        <w:t xml:space="preserve"> </w:t>
      </w:r>
      <w:r w:rsidR="00CB0B15">
        <w:rPr>
          <w:lang w:val="en-US"/>
        </w:rPr>
        <w:t xml:space="preserve">Several other studies used and extended upon the original MaTrace model, including the development of MaTrace-alloy </w:t>
      </w:r>
      <w:sdt>
        <w:sdtPr>
          <w:rPr>
            <w:lang w:val="en-US"/>
          </w:rPr>
          <w:alias w:val="Don't edit this field"/>
          <w:tag w:val="CitaviPlaceholder#b68221cd-553c-4e89-b29f-768ffc25df48"/>
          <w:id w:val="-1342692041"/>
          <w:placeholder>
            <w:docPart w:val="DefaultPlaceholder_-1854013440"/>
          </w:placeholder>
        </w:sdtPr>
        <w:sdtEndPr/>
        <w:sdtContent>
          <w:r w:rsidR="000E13F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jM1ZmFmLWRiODQtNGZjNC1hYzcwLTM5MWFkNTdmZGY5OCIsIlJhbmdlTGVuZ3RoIjoyMiwiUmVmZXJlbmNlSWQiOiJjYTE2MGMwMy02YWY2LTRjZDktYTMxZi0yZDhhY2ZmMzcw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4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GlkIjoiOS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RvaSI6IjEwLjEwMjEvYWNzLmVzdC43YjAxNjg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hY3MuZXN0LjdiMDE2ODMiLCJVcmlTdHJpbmciOiJodHRwczovL2RvaS5vcmcvMTAuMTAyMS9hY3MuZXN0LjdiMDE2O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OYWthbXVyYSBldCBhbC4gMjAxNykifV19LCJUYWciOiJDaXRhdmlQbGFjZWhvbGRlciNiNjgyMjFjZC01NTNjLTRlODktYjI5Zi03NjhmZmMyNWRmNDgiLCJUZXh0IjoiKE5ha2FtdXJhIGV0IGFsLiAyMDE3KSIsIldBSVZlcnNpb24iOiI2LjExLjAuMCJ9}</w:instrText>
          </w:r>
          <w:r w:rsidR="000E13FD">
            <w:rPr>
              <w:lang w:val="en-US"/>
            </w:rPr>
            <w:fldChar w:fldCharType="separate"/>
          </w:r>
          <w:r w:rsidR="00866FFF">
            <w:rPr>
              <w:lang w:val="en-US"/>
            </w:rPr>
            <w:t>(Nakamura et al. 2017)</w:t>
          </w:r>
          <w:r w:rsidR="000E13FD">
            <w:rPr>
              <w:lang w:val="en-US"/>
            </w:rPr>
            <w:fldChar w:fldCharType="end"/>
          </w:r>
        </w:sdtContent>
      </w:sdt>
      <w:r w:rsidR="00082B87">
        <w:rPr>
          <w:lang w:val="en-US"/>
        </w:rPr>
        <w:t xml:space="preserve">, MaTrace-multi </w:t>
      </w:r>
      <w:sdt>
        <w:sdtPr>
          <w:rPr>
            <w:lang w:val="en-US"/>
          </w:rPr>
          <w:alias w:val="To edit, see citavi.com/edit"/>
          <w:tag w:val="CitaviPlaceholder#31c99db6-e421-4d09-a975-e6ae5bef011e"/>
          <w:id w:val="336662026"/>
          <w:placeholder>
            <w:docPart w:val="DefaultPlaceholder_-1854013440"/>
          </w:placeholder>
        </w:sdtPr>
        <w:sdtEndPr/>
        <w:sdtContent>
          <w:r w:rsidR="00082B8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Dk0NjI2LTk4NTUtNDQ0NC1iMTczLTYxNDVkZGU1OGU1ZSIsIlJhbmdlTGVuZ3RoIjoyMCwiUmVmZXJlbmNlSWQiOiJkYzAxZTUwMy05OGEyLTRjNmUtOTc2Yi04YjRmZTE0ZDUy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b3BoIiwiTGFzdE5hbWUiOiJIZWxiaWciLCJQcm90ZWN0ZWQiOmZhbHNlLCJTZXgiOjIsIkNyZWF0ZWRCeSI6Il9KYW4gU3RyZWVjayIsIkNyZWF0ZWRPbiI6IjIwMjItMDItMTdUMDk6MjU6NDkiLCJNb2RpZmllZEJ5IjoiX0phbiBTdHJlZWNrIiwiSWQiOiIwMzhmNjFhZC1iNGRlLTQ5YjctOWI1Yi1hYjI2MmJmNGZiNzQiLCJNb2RpZmllZE9uIjoiMjAyMi0wMi0xN1QwOToyNTo0OS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1dLCJDaXRhdGlvbktleVVwZGF0ZVR5cGUiOjAsIkNvbGxhYm9yYXRvcnMiOltdLCJEb2kiOiIxMC4xMTExL2ppZWMuMTMy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qaWVjLjEzMjE5IiwiVXJpU3RyaW5nIjoiaHR0cHM6Ly9kb2kub3JnLzEwLjExMTEvamllYy4xMzIx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I1OjQ5IiwiTW9kaWZpZWRCeSI6Il9KYW4gU3RyZWVjayIsIklkIjoiOTU2NzQxNzEtZGJhOS00MTE1LTg3NDktOGY4YmZlMDA2ZThhIiwiTW9kaWZpZWRPbiI6IjIwMjItMDItMTdUMDk6MjU6NDkiLCJQcm9qZWN0Ijp7IiRyZWYiOiI1In19XSwiTnVtYmVyT2ZWb2x1bWVzIjoiamllYy4xMzIxOSIsIk9yZ2FuaXphdGlvbnMiOltdLCJPdGhlcnNJbnZvbHZlZCI6W10sIlBlcmlvZGljYWwiOnsiJGlkIjoiMTE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}</w:instrText>
          </w:r>
          <w:r w:rsidR="00082B87">
            <w:rPr>
              <w:lang w:val="en-US"/>
            </w:rPr>
            <w:fldChar w:fldCharType="separate"/>
          </w:r>
          <w:r w:rsidR="00866FFF">
            <w:rPr>
              <w:lang w:val="en-US"/>
            </w:rPr>
            <w:t>(Helbig et al. 2022)</w:t>
          </w:r>
          <w:r w:rsidR="00082B87">
            <w:rPr>
              <w:lang w:val="en-US"/>
            </w:rPr>
            <w:fldChar w:fldCharType="end"/>
          </w:r>
        </w:sdtContent>
      </w:sdt>
      <w:r w:rsidR="00EE2D24">
        <w:rPr>
          <w:lang w:val="en-US"/>
        </w:rPr>
        <w:t xml:space="preserve">, </w:t>
      </w:r>
      <w:r w:rsidR="00486CFE">
        <w:rPr>
          <w:lang w:val="en-US"/>
        </w:rPr>
        <w:t>a</w:t>
      </w:r>
      <w:r w:rsidR="00E8273E">
        <w:rPr>
          <w:lang w:val="en-US"/>
        </w:rPr>
        <w:t>n</w:t>
      </w:r>
      <w:r w:rsidR="00486CFE">
        <w:rPr>
          <w:lang w:val="en-US"/>
        </w:rPr>
        <w:t>d</w:t>
      </w:r>
      <w:r w:rsidR="00E8273E">
        <w:rPr>
          <w:lang w:val="en-US"/>
        </w:rPr>
        <w:t xml:space="preserve"> </w:t>
      </w:r>
      <w:r w:rsidR="001D6E5F">
        <w:rPr>
          <w:lang w:val="en-US"/>
        </w:rPr>
        <w:t xml:space="preserve">various </w:t>
      </w:r>
      <w:r w:rsidR="00486CFE">
        <w:rPr>
          <w:lang w:val="en-US"/>
        </w:rPr>
        <w:t>case studies (</w:t>
      </w:r>
      <w:r w:rsidR="00514427">
        <w:rPr>
          <w:lang w:val="en-US"/>
        </w:rPr>
        <w:t>e.g.</w:t>
      </w:r>
      <w:r w:rsidR="00F27269">
        <w:rPr>
          <w:lang w:val="en-US"/>
        </w:rPr>
        <w:t xml:space="preserve"> </w:t>
      </w:r>
      <w:sdt>
        <w:sdtPr>
          <w:rPr>
            <w:lang w:val="en-US"/>
          </w:rPr>
          <w:alias w:val="Don't edit this field"/>
          <w:tag w:val="CitaviPlaceholder#42ca6b78-dd08-43cc-bcb6-98b0131f7544"/>
          <w:id w:val="1730801263"/>
          <w:placeholder>
            <w:docPart w:val="DefaultPlaceholder_-1854013440"/>
          </w:placeholder>
        </w:sdtPr>
        <w:sdtEndPr/>
        <w:sdtContent>
          <w:r w:rsidR="00F2726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MGFlZTNkLTJmZjMtNGE1YS04ZDZiLTY5MmEzZDZiYzVmMSIsIlJhbmdlTGVuZ3RoIjoyMCwiUmVmZXJlbmNlSWQiOiJhNTM0MjZkZi1mOWQwLTQwYzMtODA4Yy1jY2NjNTU2ZjJlNz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lbnRhcm8iLCJMYXN0TmFtZSI6IlRha2V5YW1hIiwiUHJvdGVjdGVkIjpmYWxzZSwiU2V4IjowLCJDcmVhdGVkQnkiOiJfSmFuIFN0cmVlY2siLCJDcmVhdGVkT24iOiIyMDIxLTEwLTAyVDEyOjI4OjMwIiwiTW9kaWZpZWRCeSI6Il9KYW4gU3RyZWVjayIsIklkIjoiNDU1ZjAxNWItNDQ5Ni00MTE0LWI4YjgtOWMyZDQ2Y2NlNzVmIiwiTW9kaWZpZWRPbiI6IjIwMjEtMTAtMDJUMTI6Mjg6MzAiLCJQcm9qZWN0Ijp7IiRpZCI6IjUiLCIkdHlwZSI6IlN3aXNzQWNhZGVtaWMuQ2l0YXZpLlByb2plY3QsIFN3aXNzQWNhZGVtaWMuQ2l0YXZpIn19LHsiJGlkIjoiNi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cmVmIjoiNSJ9fSx7IiRpZCI6Ijc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OS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wNTEvbWF0dGVjaC8yMDE3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1MS9tYXR0ZWNoLzIwMTcwMTIiLCJVcmlTdHJpbmciOiJodHRwczovL2RvaS5vcmcvMTAuMTA1MS9tYXR0ZWNoLzIwMTcw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lN0ZWZhbmllIiwiTGFzdE5hbWUiOiJLbG9zZSIsIlByb3RlY3RlZCI6ZmFsc2UsIlNleCI6MCwiQ3JlYXRlZEJ5IjoiX0phbiBTdHJlZWNrIiwiQ3JlYXRlZE9uIjoiMjAyMS0wOS0yMVQxMDo0NjowMyIsIk1vZGlmaWVkQnkiOiJfSmFuIFN0cmVlY2siLCJJZCI6IjU3MGY2NDhhLWE4MmItNDQwZS05NjU4LTliNGVhMWQ1YjM3MiIsIk1vZGlmaWVkT24iOiIyMDIxLTA5LTIxVDEwOjQ2OjAzIiwiUHJvamVjdCI6eyIkcmVmIjoiNSJ9fSx7IiRpZCI6IjE4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TExMS9qaWVjLjEzMDk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xMS9qaWVjLjEzMDkyIiwiVXJpU3RyaW5nIjoiaHR0cHM6Ly9kb2kub3JnLzEwLjExMTEvamllYy4xMzA5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yZXNjb25yZWMuMjAyMC4xMDQ4NDIiLCJVcmlTdHJpbmciOiJodHRwczovL2RvaS5vcmcvMTAuMTAxNi9qLnJlc2NvbnJlYy4yMDIwLjEwNDg0Mi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yVDEyOjI4OjUxIiwiTW9kaWZpZWRCeSI6Il9KYW4gU3RyZWVjayIsIklkIjoiNzI2OTRhNDMtMzE5Ny00MGQ0LWJlZGQtNDJhZDhlZjBmYzQ4IiwiTW9kaWZpZWRPbiI6IjIwMjEtMTAtMDJUMTI6Mjg6NTE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JQTUM3MTg1MjMwIiwiVXJpU3RyaW5nIjoiaHR0cHM6Ly93d3cubmNiaS5ubG0ubmloLmdvdi9wbWMvYXJ0aWNsZXMvUE1DNzE4NTIz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EwLTAyVDEyOjI4OjUxIiwiTW9kaWZpZWRCeSI6Il9KYW4gU3RyZWVjayIsIklkIjoiZDJhMmZmYTYtNzIyNy00ODY5LWJiNzItYTc2ZmI4ZDg4YWRhIiwiTW9kaWZpZWRPbiI6IjIwMjEtMTAtMDJUMTI6Mjg6N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MjYyNDY0MyIsIlVyaVN0cmluZyI6Imh0dHA6Ly93d3cubmNiaS5ubG0ubmloLmdvdi9wdWJtZWQvMzI2MjQ2ND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xMC0wMlQxMjoyODo1MSIsIk1vZGlmaWVkQnkiOiJfSmFuIFN0cmVlY2siLCJJZCI6IjU3OWYwYzVhLTJkNzYtNDNiMi1iNjE0LWMzZWZlODYyZTBhOCIsIk1vZGlmaWVkT24iOiIyMDIxLTEwLTAyVDEyOjI4OjUxIiwiUHJvamVjdCI6eyIkcmVmIjoiNSJ9fV0sIk9yZ2FuaXphdGlvbnMiOltdLCJPdGhlcnNJbnZvbHZlZCI6W10sIlBhZ2VSYW5nZSI6IjxzcD5cclxuICA8bj4xMDQ4NDI8L24+XHJcbiAgPGluPnRydWU8L2luPlxyXG4gIDxvcz4xMDQ4NDI8L29zPlxyXG4gIDxwcz4xMDQ4NDI8L3BzPlxyXG48L3NwPlxyXG48b3M+MTA0ODQyPC9vcz4iLCJQZXJpb2RpY2FsIjp7IiRpZCI6IjM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MzOTAvcmVzb3VyY2VzMTAwNzAwNzIiLCJVcmlTdHJpbmciOiJodHRwczovL2RvaS5vcmcvMTAuMzM5MC9yZXNvdXJjZXMxMDA3MDA3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}</w:instrText>
          </w:r>
          <w:r w:rsidR="00F27269">
            <w:rPr>
              <w:lang w:val="en-US"/>
            </w:rPr>
            <w:fldChar w:fldCharType="separate"/>
          </w:r>
          <w:r w:rsidR="00866FFF">
            <w:rPr>
              <w:lang w:val="en-US"/>
            </w:rPr>
            <w:t>Takeyama et al. 2016; Klose und Pauliuk 2021; Godoy León et al. 2020; Jarrín Jácome et al. 2021</w:t>
          </w:r>
          <w:r w:rsidR="00F27269">
            <w:rPr>
              <w:lang w:val="en-US"/>
            </w:rPr>
            <w:fldChar w:fldCharType="end"/>
          </w:r>
        </w:sdtContent>
      </w:sdt>
      <w:r w:rsidR="00514427">
        <w:rPr>
          <w:lang w:val="en-US"/>
        </w:rPr>
        <w:t xml:space="preserve">; not all of them use WIO-MFA to derive end-use </w:t>
      </w:r>
      <w:r w:rsidR="00514427" w:rsidRPr="006779F1">
        <w:rPr>
          <w:lang w:val="en-US"/>
        </w:rPr>
        <w:t>shares).</w:t>
      </w:r>
      <w:r w:rsidR="006779F1">
        <w:rPr>
          <w:lang w:val="en-US"/>
        </w:rPr>
        <w:t xml:space="preserve"> </w:t>
      </w:r>
      <w:sdt>
        <w:sdtPr>
          <w:rPr>
            <w:lang w:val="en-US"/>
          </w:rPr>
          <w:alias w:val="Don't edit this field"/>
          <w:tag w:val="CitaviPlaceholder#8f8d4566-f093-4003-8f8b-ac2cbd445113"/>
          <w:id w:val="-357352252"/>
          <w:placeholder>
            <w:docPart w:val="FB2FB5E6ACE94A35BD2CFEB5572D1F23"/>
          </w:placeholder>
        </w:sdtPr>
        <w:sdtEndPr/>
        <w:sdtContent>
          <w:r w:rsidR="005E13B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mM4ZTAwLWQwMmQtNGE5Ny04M2E4LWJiM2IwMjFhNTJhMSIsIlJhbmdlTGVuZ3RoIjoxOCwiUmVmZXJlbmNlSWQiOiI2Y2U4MzkwMi0yY2QwLTQ4M2QtYTY0NC0zMjdlZjNhZmJiYz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M25mczB3d3cuanBnIiwiVXJpU3RyaW5nIjoiNmNlODM5MDItMmNkMC00ODNkLWE2NDQtMzI3ZWYzYWZiYmM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xOC8xMi8wMSIsIkRvaSI6IjEwLjEwMTYvai5yZXNjb25yZWMuMjAxOC4wNy4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xOC4wNy4wMTYiLCJVcmlTdHJpbmciOiJodHRwczovL2RvaS5vcmcvMTAuMTAxNi9qLnJlc2NvbnJlYy4yMDE4LjA3LjAx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2LTMwVDA2OjU1OjI4IiwiTW9kaWZpZWRCeSI6Il9KYW4gU3RyZWVjayIsIklkIjoiOGQ4YzM2MTEtNWIzMy00OWE1LTk2ODMtNDYyMjQwMjg2NTQ2IiwiTW9kaWZpZWRPbiI6IjIwMjAtMDYtMzBUMDY6NTU6Mj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NjaWVuY2VkaXJlY3QuY29tL3NjaWVuY2UvYXJ0aWNsZS9waWkvUzA5MjEzNDQ5MTgzMDI2NzIiLCJVcmlTdHJpbmciOiJodHRwOi8vd3d3LnNjaWVuY2VkaXJlY3QuY29tL3NjaWVuY2UvYXJ0aWNsZS9waWkvUzA5MjEzNDQ5MTgzMDI2Nz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}</w:instrText>
          </w:r>
          <w:r w:rsidR="005E13BB">
            <w:rPr>
              <w:lang w:val="en-US"/>
            </w:rPr>
            <w:fldChar w:fldCharType="separate"/>
          </w:r>
          <w:r w:rsidR="00866FFF">
            <w:rPr>
              <w:lang w:val="en-US"/>
            </w:rPr>
            <w:t>Nakamura und Kondo</w:t>
          </w:r>
          <w:r w:rsidR="005E13BB">
            <w:rPr>
              <w:lang w:val="en-US"/>
            </w:rPr>
            <w:fldChar w:fldCharType="end"/>
          </w:r>
        </w:sdtContent>
      </w:sdt>
      <w:r w:rsidR="005E13BB">
        <w:rPr>
          <w:lang w:val="en-US"/>
        </w:rPr>
        <w:t xml:space="preserve"> </w:t>
      </w:r>
      <w:sdt>
        <w:sdtPr>
          <w:rPr>
            <w:lang w:val="en-US"/>
          </w:rPr>
          <w:alias w:val="Don't edit this field"/>
          <w:tag w:val="CitaviPlaceholder#fbe9eaef-9d3e-4fca-97e6-635ae166c043"/>
          <w:id w:val="2094279228"/>
          <w:placeholder>
            <w:docPart w:val="FB2FB5E6ACE94A35BD2CFEB5572D1F23"/>
          </w:placeholder>
        </w:sdtPr>
        <w:sdtEndPr/>
        <w:sdtContent>
          <w:r w:rsidR="005E13B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ZmMwYzNiLWE3ODAtNGM4Mi1hMGU3LWFkYjRjMjk4MTliYiIsIlJhbmdlTGVuZ3RoIjo2LCJSZWZlcmVuY2VJZCI6IjZjZTgzOTAyLTJjZDAtNDgzZC1hNjQ0LTMyN2VmM2FmYmJj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DNuZnMwd3d3LmpwZyIsIlVyaVN0cmluZyI6IjZjZTgzOTAyLTJjZDAtNDgzZC1hNjQ0LTMyN2VmM2FmYmJjM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TgvMTIvMDEiLCJEb2kiOiIxMC4xMDE2L2oucmVzY29ucmVjLjIwMTguMDcuMDE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guMDcuMDE2IiwiVXJpU3RyaW5nIjoiaHR0cHM6Ly9kb2kub3JnLzEwLjEwMTYvai5yZXNjb25yZWMuMjAxOC4wNy4wM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i0zMFQwNjo1NToyOCIsIk1vZGlmaWVkQnkiOiJfSmFuIFN0cmVlY2siLCJJZCI6IjhkOGMzNjExLTViMzMtNDlhNS05NjgzLTQ2MjI0MDI4NjU0NiIsIk1vZGlmaWVkT24iOiIyMDIwLTA2LTMwVDA2OjU1OjI4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zY2llbmNlZGlyZWN0LmNvbS9zY2llbmNlL2FydGljbGUvcGlpL1MwOTIxMzQ0OTE4MzAyNjcyIiwiVXJpU3RyaW5nIjoiaHR0cDovL3d3dy5zY2llbmNlZGlyZWN0LmNvbS9zY2llbmNlL2FydGljbGUvcGlpL1MwOTIxMzQ0OTE4MzAyNjc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}</w:instrText>
          </w:r>
          <w:r w:rsidR="005E13BB">
            <w:rPr>
              <w:lang w:val="en-US"/>
            </w:rPr>
            <w:fldChar w:fldCharType="separate"/>
          </w:r>
          <w:r w:rsidR="00866FFF">
            <w:rPr>
              <w:lang w:val="en-US"/>
            </w:rPr>
            <w:t>(2018)</w:t>
          </w:r>
          <w:r w:rsidR="005E13BB">
            <w:rPr>
              <w:lang w:val="en-US"/>
            </w:rPr>
            <w:fldChar w:fldCharType="end"/>
          </w:r>
        </w:sdtContent>
      </w:sdt>
      <w:r w:rsidR="005E13BB">
        <w:rPr>
          <w:lang w:val="en-US"/>
        </w:rPr>
        <w:t xml:space="preserve"> furthermore work</w:t>
      </w:r>
      <w:r w:rsidR="00EE2D24">
        <w:rPr>
          <w:lang w:val="en-US"/>
        </w:rPr>
        <w:t>ed</w:t>
      </w:r>
      <w:r w:rsidR="005E13BB">
        <w:rPr>
          <w:lang w:val="en-US"/>
        </w:rPr>
        <w:t xml:space="preserve"> towards a dynamic model for the Waste-Input-Output approach by integrating it with MaTrace-alloy, which also comprises an end-use share matrix. </w:t>
      </w:r>
    </w:p>
    <w:p w14:paraId="44B4B5DF" w14:textId="1A65240A" w:rsidR="001206CF" w:rsidRPr="008535EB" w:rsidRDefault="00EE15F2" w:rsidP="002C4AEA">
      <w:pPr>
        <w:tabs>
          <w:tab w:val="num" w:pos="720"/>
        </w:tabs>
        <w:rPr>
          <w:lang w:val="en-US"/>
        </w:rPr>
      </w:pPr>
      <w:sdt>
        <w:sdtPr>
          <w:rPr>
            <w:b/>
            <w:highlight w:val="yellow"/>
            <w:lang w:val="en-US"/>
          </w:rPr>
          <w:alias w:val="Don't edit this field"/>
          <w:tag w:val="CitaviPlaceholder#68a2f2c9-a209-4c8a-9651-7ce4a232ebe4"/>
          <w:id w:val="546505354"/>
          <w:placeholder>
            <w:docPart w:val="FCAF89525F8644FBBB1772B60A4CDA73"/>
          </w:placeholder>
        </w:sdtPr>
        <w:sdtEndPr>
          <w:rPr>
            <w:highlight w:val="none"/>
          </w:rPr>
        </w:sdtEndPr>
        <w:sdtContent>
          <w:r w:rsidR="0062087A" w:rsidRPr="00447A91">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Y4YTJmMmM5LWEyMDktNGM4YS05NjUxLTdjZTRhMjMyZWJlNCIsIlRleHQiOiJZb2tvaSBldCBhbC4iLCJXQUlWZXJzaW9uIjoiNi4xMS4wLjAifQ==}</w:instrText>
          </w:r>
          <w:r w:rsidR="0062087A" w:rsidRPr="00447A91">
            <w:rPr>
              <w:b/>
              <w:lang w:val="en-US"/>
            </w:rPr>
            <w:fldChar w:fldCharType="separate"/>
          </w:r>
          <w:r w:rsidR="00866FFF">
            <w:rPr>
              <w:b/>
              <w:lang w:val="en-US"/>
            </w:rPr>
            <w:t>Yokoi et al.</w:t>
          </w:r>
          <w:r w:rsidR="0062087A" w:rsidRPr="00447A91">
            <w:rPr>
              <w:b/>
              <w:lang w:val="en-US"/>
            </w:rPr>
            <w:fldChar w:fldCharType="end"/>
          </w:r>
        </w:sdtContent>
      </w:sdt>
      <w:r w:rsidR="0062087A" w:rsidRPr="00447A91">
        <w:rPr>
          <w:b/>
          <w:lang w:val="en-US"/>
        </w:rPr>
        <w:t xml:space="preserve"> </w:t>
      </w:r>
      <w:sdt>
        <w:sdtPr>
          <w:rPr>
            <w:b/>
            <w:lang w:val="en-US"/>
          </w:rPr>
          <w:alias w:val="Don't edit this field"/>
          <w:tag w:val="CitaviPlaceholder#c0493eb3-28b5-4b09-92be-29312dc96c59"/>
          <w:id w:val="950517709"/>
          <w:placeholder>
            <w:docPart w:val="FCAF89525F8644FBBB1772B60A4CDA73"/>
          </w:placeholder>
        </w:sdtPr>
        <w:sdtEndPr/>
        <w:sdtContent>
          <w:r w:rsidR="0062087A" w:rsidRPr="00447A91">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YzA0OTNlYjMtMjhiNS00YjA5LTkyYmUtMjkzMTJkYzk2YzU5IiwiVGV4dCI6IigyMDE4KSIsIldBSVZlcnNpb24iOiI2LjExLjAuMCJ9}</w:instrText>
          </w:r>
          <w:r w:rsidR="0062087A" w:rsidRPr="00447A91">
            <w:rPr>
              <w:b/>
              <w:lang w:val="en-US"/>
            </w:rPr>
            <w:fldChar w:fldCharType="separate"/>
          </w:r>
          <w:r w:rsidR="00866FFF">
            <w:rPr>
              <w:b/>
              <w:lang w:val="en-US"/>
            </w:rPr>
            <w:t>(2018)</w:t>
          </w:r>
          <w:r w:rsidR="0062087A" w:rsidRPr="00447A91">
            <w:rPr>
              <w:b/>
              <w:lang w:val="en-US"/>
            </w:rPr>
            <w:fldChar w:fldCharType="end"/>
          </w:r>
        </w:sdtContent>
      </w:sdt>
      <w:r w:rsidR="0062087A" w:rsidRPr="00447A91">
        <w:rPr>
          <w:lang w:val="en-US"/>
        </w:rPr>
        <w:t xml:space="preserve"> </w:t>
      </w:r>
      <w:r w:rsidR="008535EB">
        <w:rPr>
          <w:lang w:val="en-US"/>
        </w:rPr>
        <w:t>present</w:t>
      </w:r>
      <w:r w:rsidR="00335A65" w:rsidRPr="00447A91">
        <w:rPr>
          <w:lang w:val="en-US"/>
        </w:rPr>
        <w:t xml:space="preserve"> </w:t>
      </w:r>
      <w:r w:rsidR="00447A91" w:rsidRPr="00447A91">
        <w:rPr>
          <w:lang w:val="en-US"/>
        </w:rPr>
        <w:t xml:space="preserve">an </w:t>
      </w:r>
      <w:r w:rsidR="0062087A" w:rsidRPr="00447A91">
        <w:rPr>
          <w:lang w:val="en-US"/>
        </w:rPr>
        <w:t xml:space="preserve">approach to </w:t>
      </w:r>
      <w:r w:rsidR="00C7586A" w:rsidRPr="00447A91">
        <w:rPr>
          <w:lang w:val="en-US"/>
        </w:rPr>
        <w:t xml:space="preserve">distinguish </w:t>
      </w:r>
      <w:r w:rsidR="00905FE0">
        <w:rPr>
          <w:lang w:val="en-US"/>
        </w:rPr>
        <w:t xml:space="preserve">pathways of </w:t>
      </w:r>
      <w:r w:rsidR="00B010B1" w:rsidRPr="00447A91">
        <w:rPr>
          <w:lang w:val="en-US"/>
        </w:rPr>
        <w:t>material</w:t>
      </w:r>
      <w:r w:rsidR="00C7586A" w:rsidRPr="00447A91">
        <w:rPr>
          <w:lang w:val="en-US"/>
        </w:rPr>
        <w:t xml:space="preserve"> flow</w:t>
      </w:r>
      <w:r w:rsidR="00905FE0">
        <w:rPr>
          <w:lang w:val="en-US"/>
        </w:rPr>
        <w:t>s</w:t>
      </w:r>
      <w:r w:rsidR="00C7586A" w:rsidRPr="00447A91">
        <w:rPr>
          <w:lang w:val="en-US"/>
        </w:rPr>
        <w:t xml:space="preserve"> that </w:t>
      </w:r>
      <w:r w:rsidR="00B010B1" w:rsidRPr="00447A91">
        <w:rPr>
          <w:lang w:val="en-US"/>
        </w:rPr>
        <w:t>accumulat</w:t>
      </w:r>
      <w:r w:rsidR="00C7586A" w:rsidRPr="00447A91">
        <w:rPr>
          <w:lang w:val="en-US"/>
        </w:rPr>
        <w:t>e</w:t>
      </w:r>
      <w:r w:rsidR="00547CFE" w:rsidRPr="00447A91">
        <w:rPr>
          <w:lang w:val="en-US"/>
        </w:rPr>
        <w:t xml:space="preserve"> as </w:t>
      </w:r>
      <w:r w:rsidR="007052DA" w:rsidRPr="00447A91">
        <w:rPr>
          <w:lang w:val="en-US"/>
        </w:rPr>
        <w:t xml:space="preserve">end-use </w:t>
      </w:r>
      <w:r w:rsidR="00C7586A" w:rsidRPr="00447A91">
        <w:rPr>
          <w:lang w:val="en-US"/>
        </w:rPr>
        <w:t xml:space="preserve">products </w:t>
      </w:r>
      <w:r w:rsidR="008535EB">
        <w:rPr>
          <w:lang w:val="en-US"/>
        </w:rPr>
        <w:t>in</w:t>
      </w:r>
      <w:r w:rsidR="007052DA" w:rsidRPr="00447A91">
        <w:rPr>
          <w:lang w:val="en-US"/>
        </w:rPr>
        <w:t xml:space="preserve"> final demand</w:t>
      </w:r>
      <w:r w:rsidR="008535EB">
        <w:rPr>
          <w:lang w:val="en-US"/>
        </w:rPr>
        <w:t xml:space="preserve"> versus</w:t>
      </w:r>
      <w:r w:rsidR="00340BF5">
        <w:rPr>
          <w:lang w:val="en-US"/>
        </w:rPr>
        <w:t xml:space="preserve"> in</w:t>
      </w:r>
      <w:r w:rsidR="008535EB">
        <w:rPr>
          <w:lang w:val="en-US"/>
        </w:rPr>
        <w:t xml:space="preserve"> </w:t>
      </w:r>
      <w:r w:rsidR="00B010B1" w:rsidRPr="00447A91">
        <w:rPr>
          <w:lang w:val="en-US"/>
        </w:rPr>
        <w:t>e</w:t>
      </w:r>
      <w:r w:rsidR="00B010B1" w:rsidRPr="00766BF3">
        <w:rPr>
          <w:lang w:val="en-US"/>
        </w:rPr>
        <w:t>ndogenous (interindustry) sectors</w:t>
      </w:r>
      <w:r w:rsidR="00547CFE">
        <w:rPr>
          <w:lang w:val="en-US"/>
        </w:rPr>
        <w:t xml:space="preserve">, </w:t>
      </w:r>
      <w:r w:rsidR="008535EB">
        <w:rPr>
          <w:lang w:val="en-US"/>
        </w:rPr>
        <w:t xml:space="preserve">and those that </w:t>
      </w:r>
      <w:r w:rsidR="00547CFE">
        <w:rPr>
          <w:lang w:val="en-US"/>
        </w:rPr>
        <w:t xml:space="preserve">are </w:t>
      </w:r>
      <w:r w:rsidR="008535EB">
        <w:rPr>
          <w:lang w:val="en-US"/>
        </w:rPr>
        <w:t xml:space="preserve">accompanying </w:t>
      </w:r>
      <w:r w:rsidR="00C7586A">
        <w:rPr>
          <w:lang w:val="en-US"/>
        </w:rPr>
        <w:t>product flows (e.g. packaging)</w:t>
      </w:r>
      <w:r w:rsidR="00547CFE">
        <w:rPr>
          <w:lang w:val="en-US"/>
        </w:rPr>
        <w:t xml:space="preserve"> </w:t>
      </w:r>
      <w:r w:rsidR="008535EB">
        <w:rPr>
          <w:lang w:val="en-US"/>
        </w:rPr>
        <w:t xml:space="preserve">or </w:t>
      </w:r>
      <w:r w:rsidR="00547CFE">
        <w:rPr>
          <w:lang w:val="en-US"/>
        </w:rPr>
        <w:t>are dissipated within the industr</w:t>
      </w:r>
      <w:r w:rsidR="008535EB">
        <w:rPr>
          <w:lang w:val="en-US"/>
        </w:rPr>
        <w:t xml:space="preserve">ies, and apply it for WIO-MFA and </w:t>
      </w:r>
      <w:r w:rsidR="008535EB" w:rsidRPr="00447A91">
        <w:rPr>
          <w:lang w:val="en-US"/>
        </w:rPr>
        <w:t>copper flows in Japan (2011).</w:t>
      </w:r>
      <w:r w:rsidR="008535EB">
        <w:rPr>
          <w:lang w:val="en-US"/>
        </w:rPr>
        <w:t xml:space="preserve"> Additionally, the authors propose </w:t>
      </w:r>
      <w:r w:rsidR="00334D9E">
        <w:rPr>
          <w:lang w:val="en-US"/>
        </w:rPr>
        <w:t>a</w:t>
      </w:r>
      <w:r w:rsidR="00836291">
        <w:rPr>
          <w:lang w:val="en-US"/>
        </w:rPr>
        <w:t xml:space="preserve"> new approach </w:t>
      </w:r>
      <w:r w:rsidR="00334D9E">
        <w:rPr>
          <w:lang w:val="en-US"/>
        </w:rPr>
        <w:t>to distinguish materials in different processing forms for WIO-MFA</w:t>
      </w:r>
      <w:r w:rsidR="004621E0">
        <w:rPr>
          <w:lang w:val="en-US"/>
        </w:rPr>
        <w:t xml:space="preserve"> (2.1.4. in Yokoi et al.)</w:t>
      </w:r>
      <w:r w:rsidR="00334D9E">
        <w:rPr>
          <w:lang w:val="en-US"/>
        </w:rPr>
        <w:t xml:space="preserve">, which is similar to the Hypothetical Extraction Method that has been proposed for the Leontief model </w:t>
      </w:r>
      <w:sdt>
        <w:sdtPr>
          <w:rPr>
            <w:lang w:val="en-US"/>
          </w:rPr>
          <w:alias w:val="Don't edit this field"/>
          <w:tag w:val="CitaviPlaceholder#b730745a-e2f5-4fba-8792-a70ff3ad543e"/>
          <w:id w:val="1397246902"/>
          <w:placeholder>
            <w:docPart w:val="DefaultPlaceholder_-1854013440"/>
          </w:placeholder>
        </w:sdtPr>
        <w:sdtEndPr/>
        <w:sdtContent>
          <w:r w:rsidR="00334D9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ZDhiOWZkLTE1Y2MtNGY4Ni05YjhhLWM0N2I2ZDNiMTNkZCIsIlJhbmdlTGVuZ3RoIjoyNiwiUmVmZXJlbmNlSWQiOiI0YzFkNGY3Zi1jNDg1LTQ0YTEtOWUxZi05MjEzYzEzYmZl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1dLCJDaXRhdGlvbktleVVwZGF0ZVR5cGUiOjAsIkNvbGxhYm9yYXRvcnMiOltdLCJEb2kiOiIxMC4xMDgwLzA5NTM1MzE0LjIwMTguMTU2NDEz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5NTM1MzE0LjIwMTguMTU2NDEzNSIsIlVyaVN0cmluZyI6Imh0dHBzOi8vZG9pLm9yZy8xMC4xMDgwLzA5NTM1MzE0LjIwMTguMTU2NDEz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yZWYiOiI1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}</w:instrText>
          </w:r>
          <w:r w:rsidR="00334D9E">
            <w:rPr>
              <w:lang w:val="en-US"/>
            </w:rPr>
            <w:fldChar w:fldCharType="separate"/>
          </w:r>
          <w:r w:rsidR="00866FFF">
            <w:rPr>
              <w:lang w:val="en-US"/>
            </w:rPr>
            <w:t>(Dietzenbacher et al. 2019; Hertwich 2021)</w:t>
          </w:r>
          <w:r w:rsidR="00334D9E">
            <w:rPr>
              <w:lang w:val="en-US"/>
            </w:rPr>
            <w:fldChar w:fldCharType="end"/>
          </w:r>
        </w:sdtContent>
      </w:sdt>
      <w:r w:rsidR="008535EB">
        <w:rPr>
          <w:lang w:val="en-US"/>
        </w:rPr>
        <w:t xml:space="preserve"> and with </w:t>
      </w:r>
      <w:r w:rsidR="00037E6B">
        <w:rPr>
          <w:lang w:val="en-US"/>
        </w:rPr>
        <w:t xml:space="preserve">similar outcome </w:t>
      </w:r>
      <w:r w:rsidR="008535EB">
        <w:rPr>
          <w:lang w:val="en-US"/>
        </w:rPr>
        <w:t>to a method already</w:t>
      </w:r>
      <w:r w:rsidR="00037E6B">
        <w:rPr>
          <w:lang w:val="en-US"/>
        </w:rPr>
        <w:t xml:space="preserve"> introduced in the original WIO-MFA publication by </w:t>
      </w:r>
      <w:sdt>
        <w:sdtPr>
          <w:rPr>
            <w:lang w:val="en-US"/>
          </w:rPr>
          <w:alias w:val="Don't edit this field"/>
          <w:tag w:val="CitaviPlaceholder#0c21eb23-9c25-4a02-a61a-f951d15521e4"/>
          <w:id w:val="1695874755"/>
          <w:placeholder>
            <w:docPart w:val="8DA61F444CB844A6A8A9F7C59406E384"/>
          </w:placeholder>
        </w:sdtPr>
        <w:sdtEndPr/>
        <w:sdtContent>
          <w:r w:rsidR="00037E6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TQwODAxLTMzZDctNDIxMC04MzlhLTg4OGI4ODUzMTQ0NC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MGMyMWViMjMtOWMyNS00YTAyLWE2MWEtZjk1MWQxNTUyMWU0IiwiVGV4dCI6Ik5ha2FtdXJhIGV0IGFsLiIsIldBSVZlcnNpb24iOiI2LjExLjAuMCJ9}</w:instrText>
          </w:r>
          <w:r w:rsidR="00037E6B">
            <w:rPr>
              <w:lang w:val="en-US"/>
            </w:rPr>
            <w:fldChar w:fldCharType="separate"/>
          </w:r>
          <w:r w:rsidR="00866FFF">
            <w:rPr>
              <w:lang w:val="en-US"/>
            </w:rPr>
            <w:t>Nakamura et al.</w:t>
          </w:r>
          <w:r w:rsidR="00037E6B">
            <w:rPr>
              <w:lang w:val="en-US"/>
            </w:rPr>
            <w:fldChar w:fldCharType="end"/>
          </w:r>
        </w:sdtContent>
      </w:sdt>
      <w:r w:rsidR="00037E6B">
        <w:rPr>
          <w:lang w:val="en-US"/>
        </w:rPr>
        <w:t xml:space="preserve"> </w:t>
      </w:r>
      <w:sdt>
        <w:sdtPr>
          <w:rPr>
            <w:lang w:val="en-US"/>
          </w:rPr>
          <w:alias w:val="Don't edit this field"/>
          <w:tag w:val="CitaviPlaceholder#6a8dffc8-fb59-41d2-839a-72527bc87f1b"/>
          <w:id w:val="232052425"/>
          <w:placeholder>
            <w:docPart w:val="8DA61F444CB844A6A8A9F7C59406E384"/>
          </w:placeholder>
        </w:sdtPr>
        <w:sdtEndPr/>
        <w:sdtContent>
          <w:r w:rsidR="00037E6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ZDcwZjhkLTgzMjgtNDVlMy1iMWJjLTQzY2EzMGM3NWQ4NC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2YThkZmZjOC1mYjU5LTQxZDItODM5YS03MjUyN2JjODdmMWIiLCJUZXh0IjoiKDIwMDcpIiwiV0FJVmVyc2lvbiI6IjYuMTEuMC4wIn0=}</w:instrText>
          </w:r>
          <w:r w:rsidR="00037E6B">
            <w:rPr>
              <w:lang w:val="en-US"/>
            </w:rPr>
            <w:fldChar w:fldCharType="separate"/>
          </w:r>
          <w:r w:rsidR="00866FFF">
            <w:rPr>
              <w:lang w:val="en-US"/>
            </w:rPr>
            <w:t>(2007)</w:t>
          </w:r>
          <w:r w:rsidR="00037E6B">
            <w:rPr>
              <w:lang w:val="en-US"/>
            </w:rPr>
            <w:fldChar w:fldCharType="end"/>
          </w:r>
        </w:sdtContent>
      </w:sdt>
      <w:r w:rsidR="00037E6B">
        <w:rPr>
          <w:lang w:val="en-US"/>
        </w:rPr>
        <w:t xml:space="preserve">. </w:t>
      </w:r>
      <w:r w:rsidR="00C26B2F">
        <w:rPr>
          <w:lang w:val="en-US"/>
        </w:rPr>
        <w:t>The</w:t>
      </w:r>
      <w:r w:rsidR="00DA4460">
        <w:rPr>
          <w:lang w:val="en-US"/>
        </w:rPr>
        <w:t xml:space="preserve"> approaches to distinguish materials in different processing forms </w:t>
      </w:r>
      <w:r w:rsidR="008535EB">
        <w:rPr>
          <w:lang w:val="en-US"/>
        </w:rPr>
        <w:t>are also important for</w:t>
      </w:r>
      <w:r w:rsidR="00DA4460">
        <w:rPr>
          <w:lang w:val="en-US"/>
        </w:rPr>
        <w:t xml:space="preserve"> differentiating </w:t>
      </w:r>
      <w:r w:rsidR="004621E0">
        <w:rPr>
          <w:lang w:val="en-US"/>
        </w:rPr>
        <w:t>e</w:t>
      </w:r>
      <w:r w:rsidR="00DA4460">
        <w:rPr>
          <w:lang w:val="en-US"/>
        </w:rPr>
        <w:t>nd</w:t>
      </w:r>
      <w:r w:rsidR="00EE2D24">
        <w:rPr>
          <w:lang w:val="en-US"/>
        </w:rPr>
        <w:t>-</w:t>
      </w:r>
      <w:r w:rsidR="00DA4460">
        <w:rPr>
          <w:lang w:val="en-US"/>
        </w:rPr>
        <w:t>use</w:t>
      </w:r>
      <w:r w:rsidR="008535EB">
        <w:rPr>
          <w:lang w:val="en-US"/>
        </w:rPr>
        <w:t>s</w:t>
      </w:r>
      <w:r w:rsidR="00DA4460">
        <w:rPr>
          <w:lang w:val="en-US"/>
        </w:rPr>
        <w:t xml:space="preserve"> and are further elaborated on in </w:t>
      </w:r>
      <w:r w:rsidR="00DF044B">
        <w:rPr>
          <w:lang w:val="en-US"/>
        </w:rPr>
        <w:t>section 3.2</w:t>
      </w:r>
      <w:r w:rsidR="00DA4460">
        <w:rPr>
          <w:lang w:val="en-US"/>
        </w:rPr>
        <w:t xml:space="preserve">. </w:t>
      </w:r>
      <w:r w:rsidR="007E7D74">
        <w:rPr>
          <w:lang w:val="en-US"/>
        </w:rPr>
        <w:t>Th</w:t>
      </w:r>
      <w:r w:rsidR="007E7D74" w:rsidRPr="00061990">
        <w:rPr>
          <w:color w:val="000000" w:themeColor="text1"/>
          <w:lang w:val="en-US"/>
        </w:rPr>
        <w:t>e</w:t>
      </w:r>
      <w:r w:rsidR="008535EB">
        <w:rPr>
          <w:color w:val="000000" w:themeColor="text1"/>
          <w:lang w:val="en-US"/>
        </w:rPr>
        <w:t xml:space="preserve"> approach </w:t>
      </w:r>
      <w:r w:rsidR="007E7D74" w:rsidRPr="00061990">
        <w:rPr>
          <w:color w:val="000000" w:themeColor="text1"/>
          <w:lang w:val="en-US"/>
        </w:rPr>
        <w:t xml:space="preserve">of </w:t>
      </w:r>
      <w:sdt>
        <w:sdtPr>
          <w:rPr>
            <w:color w:val="000000" w:themeColor="text1"/>
            <w:lang w:val="en-US"/>
          </w:rPr>
          <w:alias w:val="Don't edit this field"/>
          <w:tag w:val="CitaviPlaceholder#45aa5843-d877-4a35-a147-16920bdc92a1"/>
          <w:id w:val="1859932738"/>
          <w:placeholder>
            <w:docPart w:val="C12CD0A5C8AF460E959E29E77EA360A8"/>
          </w:placeholder>
        </w:sdtPr>
        <w:sdtEndPr/>
        <w:sdtContent>
          <w:r w:rsidR="007E7D74" w:rsidRPr="00061990">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Q1YWE1ODQzLWQ4NzctNGEzNS1hMTQ3LTE2OTIwYmRjOTJhMSIsIlRleHQiOiJZb2tvaSBldCBhbC4iLCJXQUlWZXJzaW9uIjoiNi4xMS4wLjAifQ==}</w:instrText>
          </w:r>
          <w:r w:rsidR="007E7D74" w:rsidRPr="00061990">
            <w:rPr>
              <w:color w:val="000000" w:themeColor="text1"/>
              <w:lang w:val="en-US"/>
            </w:rPr>
            <w:fldChar w:fldCharType="separate"/>
          </w:r>
          <w:r w:rsidR="00866FFF">
            <w:rPr>
              <w:color w:val="000000" w:themeColor="text1"/>
              <w:lang w:val="en-US"/>
            </w:rPr>
            <w:t>Yokoi et al.</w:t>
          </w:r>
          <w:r w:rsidR="007E7D74" w:rsidRPr="00061990">
            <w:rPr>
              <w:color w:val="000000" w:themeColor="text1"/>
              <w:lang w:val="en-US"/>
            </w:rPr>
            <w:fldChar w:fldCharType="end"/>
          </w:r>
        </w:sdtContent>
      </w:sdt>
      <w:r w:rsidR="007E7D74" w:rsidRPr="00061990">
        <w:rPr>
          <w:color w:val="000000" w:themeColor="text1"/>
          <w:lang w:val="en-US"/>
        </w:rPr>
        <w:t xml:space="preserve"> </w:t>
      </w:r>
      <w:sdt>
        <w:sdtPr>
          <w:rPr>
            <w:color w:val="000000" w:themeColor="text1"/>
            <w:lang w:val="en-US"/>
          </w:rPr>
          <w:alias w:val="Don't edit this field"/>
          <w:tag w:val="CitaviPlaceholder#f430734b-66d9-4e11-b6de-a6ebb7b9437b"/>
          <w:id w:val="-37204239"/>
          <w:placeholder>
            <w:docPart w:val="C12CD0A5C8AF460E959E29E77EA360A8"/>
          </w:placeholder>
        </w:sdtPr>
        <w:sdtEndPr/>
        <w:sdtContent>
          <w:r w:rsidR="007E7D74" w:rsidRPr="00061990">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ZjQzMDczNGItNjZkOS00ZTExLWI2ZGUtYTZlYmI3Yjk0MzdiIiwiVGV4dCI6IigyMDE4KSIsIldBSVZlcnNpb24iOiI2LjExLjAuMCJ9}</w:instrText>
          </w:r>
          <w:r w:rsidR="007E7D74" w:rsidRPr="00061990">
            <w:rPr>
              <w:color w:val="000000" w:themeColor="text1"/>
              <w:lang w:val="en-US"/>
            </w:rPr>
            <w:fldChar w:fldCharType="separate"/>
          </w:r>
          <w:r w:rsidR="00866FFF">
            <w:rPr>
              <w:color w:val="000000" w:themeColor="text1"/>
              <w:lang w:val="en-US"/>
            </w:rPr>
            <w:t>(2018)</w:t>
          </w:r>
          <w:r w:rsidR="007E7D74" w:rsidRPr="00061990">
            <w:rPr>
              <w:color w:val="000000" w:themeColor="text1"/>
              <w:lang w:val="en-US"/>
            </w:rPr>
            <w:fldChar w:fldCharType="end"/>
          </w:r>
        </w:sdtContent>
      </w:sdt>
      <w:r w:rsidR="007E7D74" w:rsidRPr="00061990">
        <w:rPr>
          <w:color w:val="000000" w:themeColor="text1"/>
          <w:lang w:val="en-US"/>
        </w:rPr>
        <w:t xml:space="preserve"> was </w:t>
      </w:r>
      <w:r w:rsidR="007E7D74">
        <w:rPr>
          <w:color w:val="000000" w:themeColor="text1"/>
          <w:lang w:val="en-US"/>
        </w:rPr>
        <w:t>furthermore applied</w:t>
      </w:r>
      <w:r w:rsidR="007E7D74" w:rsidRPr="00061990">
        <w:rPr>
          <w:color w:val="000000" w:themeColor="text1"/>
          <w:lang w:val="en-US"/>
        </w:rPr>
        <w:t xml:space="preserve"> by </w:t>
      </w:r>
      <w:sdt>
        <w:sdtPr>
          <w:rPr>
            <w:color w:val="000000" w:themeColor="text1"/>
            <w:lang w:val="en-US"/>
          </w:rPr>
          <w:alias w:val="Don't edit this field"/>
          <w:tag w:val="CitaviPlaceholder#06139b2b-9208-4575-b26c-6c28d5e82edb"/>
          <w:id w:val="1853841832"/>
          <w:placeholder>
            <w:docPart w:val="92A55627CA684982BAD2E3CEC024B089"/>
          </w:placeholder>
        </w:sdtPr>
        <w:sdtEndPr>
          <w:rPr>
            <w:b/>
          </w:rPr>
        </w:sdtEndPr>
        <w:sdtContent>
          <w:r w:rsidR="007E7D74" w:rsidRPr="00061990">
            <w:rPr>
              <w:b/>
              <w:color w:val="000000" w:themeColor="text1"/>
              <w:lang w:val="en-US"/>
            </w:rPr>
            <w:fldChar w:fldCharType="begin"/>
          </w:r>
          <w:r w:rsidR="00217DA1">
            <w:rPr>
              <w:b/>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mY0ZGQyLTU2ZDctNDM4Zi1hODM4LTUzNDJjODQ2ZGJhMSIsIlJhbmdlTGVuZ3RoIjoxNSwiUmVmZXJlbmNlSWQiOiI0ZGY4M2I0MC01ZTRkLTQxNjktYTZjMi02OWJiMGZiYzVkZ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F0ZTIiOiIwMy8wOC8yMDIwIiwiRG9pIjoiMTAuMTA3My9wbmFzLjIwMDEzNzkxMT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yNzQ3NTMxIiwiVXJpU3RyaW5nIjoiaHR0cDovL3d3dy5uY2JpLm5sbS5uaWguZ292L3B1Ym1lZC8zMjc0NzUz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4VDA3OjQzOjQ3IiwiTW9kaWZpZWRCeSI6Il9KYW4gU3RyZWVjayIsIklkIjoiOTI0ZmFiOWQtYzBhMC00MzBkLWI3YTYtNGU0NjE2NThlNDI4IiwiTW9kaWZpZWRPbiI6IjIwMjEtMDQtMDhUMDc6NDM6ND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DQzOTEyIiwiVXJpU3RyaW5nIjoiaHR0cHM6Ly93d3cubmNiaS5ubG0ubmloLmdvdi9wbWMvYXJ0aWNsZXMvUE1DNzQ0Mzk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0LTA4VDA3OjQzOjQ3IiwiTW9kaWZpZWRCeSI6Il9KYW4gU3RyZWVjayIsIklkIjoiZjcyMDRiOTQtZjU3Yy00YTQ3LWIxMGUtNzg4OWMwNzIxZDQ1IiwiTW9kaWZpZWRPbiI6IjIwMjEtMDQtMDhUMDc6NDM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czL3BuYXMuMjAwMTM3OTExNyIsIlVyaVN0cmluZyI6Imh0dHBzOi8vZG9pLm9yZy8xMC4xMDczL3BuYXMuMjAwMTM3OTE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TmFrYXRhbmkgZXQgYWwuIn1dfSwiVGFnIjoiQ2l0YXZpUGxhY2Vob2xkZXIjMDYxMzliMmItOTIwOC00NTc1LWIyNmMtNmMyOGQ1ZTgyZWRiIiwiVGV4dCI6Ik5ha2F0YW5pIGV0IGFsLiIsIldBSVZlcnNpb24iOiI2LjExLjAuMCJ9}</w:instrText>
          </w:r>
          <w:r w:rsidR="007E7D74" w:rsidRPr="00061990">
            <w:rPr>
              <w:b/>
              <w:color w:val="000000" w:themeColor="text1"/>
              <w:lang w:val="en-US"/>
            </w:rPr>
            <w:fldChar w:fldCharType="separate"/>
          </w:r>
          <w:r w:rsidR="00866FFF">
            <w:rPr>
              <w:b/>
              <w:color w:val="000000" w:themeColor="text1"/>
              <w:lang w:val="en-US"/>
            </w:rPr>
            <w:t>Nakatani et al.</w:t>
          </w:r>
          <w:r w:rsidR="007E7D74" w:rsidRPr="00061990">
            <w:rPr>
              <w:b/>
              <w:color w:val="000000" w:themeColor="text1"/>
              <w:lang w:val="en-US"/>
            </w:rPr>
            <w:fldChar w:fldCharType="end"/>
          </w:r>
          <w:r w:rsidR="007E7D74" w:rsidRPr="00061990">
            <w:rPr>
              <w:b/>
              <w:color w:val="000000" w:themeColor="text1"/>
              <w:lang w:val="en-US"/>
            </w:rPr>
            <w:t xml:space="preserve"> </w:t>
          </w:r>
        </w:sdtContent>
      </w:sdt>
      <w:sdt>
        <w:sdtPr>
          <w:rPr>
            <w:b/>
            <w:color w:val="000000" w:themeColor="text1"/>
            <w:lang w:val="en-US"/>
          </w:rPr>
          <w:alias w:val="Don't edit this field"/>
          <w:tag w:val="CitaviPlaceholder#3613fa2d-6db7-4a9c-8149-9cd3bc862919"/>
          <w:id w:val="-1312084152"/>
          <w:placeholder>
            <w:docPart w:val="6157B797909D49168B928652D20D5ECA"/>
          </w:placeholder>
        </w:sdtPr>
        <w:sdtEndPr/>
        <w:sdtContent>
          <w:r w:rsidR="007E7D74" w:rsidRPr="00061990">
            <w:rPr>
              <w:b/>
              <w:color w:val="000000" w:themeColor="text1"/>
              <w:lang w:val="en-US"/>
            </w:rPr>
            <w:fldChar w:fldCharType="begin"/>
          </w:r>
          <w:r w:rsidR="00217DA1">
            <w:rPr>
              <w:b/>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zVkOWVjLTA4ZDYtNDQ4Ni1iMTNiLTlkMTIzZTYxNDZhMCIsIlJhbmdlTGVuZ3RoIjo2LCJSZWZlcmVuY2VJZCI6IjRkZjgzYjQwLTVlNGQtNDE2OS1hNmMyLTY5YmIwZmJjNWRk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hdGUyIjoiMDMvMDgvMjAyMCIsIkRvaSI6IjEwLjEwNzMvcG5hcy4yMDAxMzc5MTE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c0NzUzMSIsIlVyaVN0cmluZyI6Imh0dHA6Ly93d3cubmNiaS5ubG0ubmloLmdvdi9wdWJtZWQvMzI3NDc1Mz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OFQwNzo0Mzo0NyIsIk1vZGlmaWVkQnkiOiJfSmFuIFN0cmVlY2siLCJJZCI6IjkyNGZhYjlkLWMwYTAtNDMwZC1iN2E2LTRlNDYxNjU4ZTQyOCIsIk1vZGlmaWVkT24iOiIyMDIxLTA0LTA4VDA3OjQzOjQ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Q0MzkxMiIsIlVyaVN0cmluZyI6Imh0dHBzOi8vd3d3Lm5jYmkubmxtLm5paC5nb3YvcG1jL2FydGljbGVzL1BNQzc0NDM5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C0wOFQwNzo0Mzo0NyIsIk1vZGlmaWVkQnkiOiJfSmFuIFN0cmVlY2siLCJJZCI6ImY3MjA0Yjk0LWY1N2MtNGE0Ny1iMTBlLTc4ODljMDcyMWQ0NSIsIk1vZGlmaWVkT24iOiIyMDIxLTA0LTA4VDA3OjQzOjQ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wMDEzNzkxMTciLCJVcmlTdHJpbmciOiJodHRwczovL2RvaS5vcmcvMTAuMTA3My9wbmFzLjIwMDEzNzkx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CkifV19LCJUYWciOiJDaXRhdmlQbGFjZWhvbGRlciMzNjEzZmEyZC02ZGI3LTRhOWMtODE0OS05Y2QzYmM4NjI5MTkiLCJUZXh0IjoiKDIwMjApIiwiV0FJVmVyc2lvbiI6IjYuMTEuMC4wIn0=}</w:instrText>
          </w:r>
          <w:r w:rsidR="007E7D74" w:rsidRPr="00061990">
            <w:rPr>
              <w:b/>
              <w:color w:val="000000" w:themeColor="text1"/>
              <w:lang w:val="en-US"/>
            </w:rPr>
            <w:fldChar w:fldCharType="separate"/>
          </w:r>
          <w:r w:rsidR="00866FFF">
            <w:rPr>
              <w:b/>
              <w:color w:val="000000" w:themeColor="text1"/>
              <w:lang w:val="en-US"/>
            </w:rPr>
            <w:t>(2020)</w:t>
          </w:r>
          <w:r w:rsidR="007E7D74" w:rsidRPr="00061990">
            <w:rPr>
              <w:b/>
              <w:color w:val="000000" w:themeColor="text1"/>
              <w:lang w:val="en-US"/>
            </w:rPr>
            <w:fldChar w:fldCharType="end"/>
          </w:r>
        </w:sdtContent>
      </w:sdt>
      <w:r w:rsidR="007E7D74" w:rsidRPr="00061990">
        <w:rPr>
          <w:b/>
          <w:color w:val="000000" w:themeColor="text1"/>
          <w:lang w:val="en-US"/>
        </w:rPr>
        <w:t xml:space="preserve"> </w:t>
      </w:r>
      <w:r w:rsidR="002A3DA7">
        <w:rPr>
          <w:color w:val="000000" w:themeColor="text1"/>
          <w:lang w:val="en-US"/>
        </w:rPr>
        <w:t xml:space="preserve">who </w:t>
      </w:r>
      <w:r w:rsidR="007E7D74" w:rsidRPr="00061990">
        <w:rPr>
          <w:color w:val="000000" w:themeColor="text1"/>
          <w:lang w:val="en-US"/>
        </w:rPr>
        <w:t>trace the flows of plastic containers and packaging in Japan.</w:t>
      </w:r>
      <w:r w:rsidR="00B73FFD">
        <w:rPr>
          <w:rStyle w:val="Funotenzeichen"/>
          <w:color w:val="000000" w:themeColor="text1"/>
          <w:lang w:val="en-US"/>
        </w:rPr>
        <w:footnoteReference w:id="6"/>
      </w:r>
    </w:p>
    <w:p w14:paraId="1F19F655" w14:textId="756D6422" w:rsidR="00587C55" w:rsidRDefault="005B18B6" w:rsidP="00587C55">
      <w:pPr>
        <w:pStyle w:val="berschrift3"/>
        <w:rPr>
          <w:color w:val="000000" w:themeColor="text1"/>
          <w:lang w:val="en-US"/>
        </w:rPr>
      </w:pPr>
      <w:r>
        <w:rPr>
          <w:lang w:val="en-US"/>
        </w:rPr>
        <w:t xml:space="preserve">2.2.2 </w:t>
      </w:r>
      <w:r w:rsidR="00587C55" w:rsidRPr="00FA1DA1">
        <w:rPr>
          <w:lang w:val="en-US"/>
        </w:rPr>
        <w:t xml:space="preserve">Consumption-based accounting </w:t>
      </w:r>
      <w:r w:rsidR="00587C55">
        <w:rPr>
          <w:lang w:val="en-US"/>
        </w:rPr>
        <w:t>(CBA)</w:t>
      </w:r>
      <w:r w:rsidR="00587C55" w:rsidRPr="00DF231D">
        <w:rPr>
          <w:color w:val="000000" w:themeColor="text1"/>
          <w:lang w:val="en-US"/>
        </w:rPr>
        <w:t xml:space="preserve"> </w:t>
      </w:r>
    </w:p>
    <w:p w14:paraId="0D4DED7E" w14:textId="0ADE2CBF" w:rsidR="00587C55" w:rsidRPr="00A91001" w:rsidRDefault="00B32E06" w:rsidP="00587C55">
      <w:pPr>
        <w:rPr>
          <w:lang w:val="en-US"/>
        </w:rPr>
      </w:pPr>
      <w:r>
        <w:rPr>
          <w:lang w:val="en-US"/>
        </w:rPr>
        <w:t>CBA</w:t>
      </w:r>
      <w:r w:rsidR="00587C55" w:rsidRPr="005549A1">
        <w:rPr>
          <w:lang w:val="en-US"/>
        </w:rPr>
        <w:t xml:space="preserve"> </w:t>
      </w:r>
      <w:r w:rsidR="00587C55">
        <w:rPr>
          <w:lang w:val="en-US"/>
        </w:rPr>
        <w:t xml:space="preserve">is widely used to estimate so-called </w:t>
      </w:r>
      <w:r w:rsidR="00587C55" w:rsidRPr="005549A1">
        <w:rPr>
          <w:lang w:val="en-US"/>
        </w:rPr>
        <w:t xml:space="preserve">environmental footprints </w:t>
      </w:r>
      <w:sdt>
        <w:sdtPr>
          <w:rPr>
            <w:lang w:val="en-US"/>
          </w:rPr>
          <w:alias w:val="Don't edit this field"/>
          <w:tag w:val="CitaviPlaceholder#05a90bd4-0bbd-48b6-87ff-bd503bc67095"/>
          <w:id w:val="378907776"/>
          <w:placeholder>
            <w:docPart w:val="A730D51CB0004F7A83D5B8C1F4A9EE97"/>
          </w:placeholder>
        </w:sdtPr>
        <w:sdtEndPr/>
        <w:sdtContent>
          <w:r w:rsidR="00587C5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ZDU4MzhkLWVlYzYtNGU2MC1iMGQ0LWM5ZmVhMWZlNWE4MiIsIlJhbmdlTGVuZ3RoIjoyMSwiUmVmZXJlbmNlSWQiOiJmNDBkNTNlYy0zNWExLTRhMzgtOGYzMS01YWU1NjU0MTNhZ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ZWNvbGVjb24uMjAwNS4wNS4wMTIiLCJVcmlTdHJpbmciOiJodHRwczovL2RvaS5vcmcvMTAuMTAxNi9qLmVjb2xlY29uLjIwMDUuMDUuMDE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V0sIkNpdGF0aW9uS2V5VXBkYXRlVHlwZSI6MCwiQ29sbGFib3JhdG9ycyI6W10sIkRvaSI6IjEwLjEwMTYvai5lY29saW5kLjIwMTEuMDYuMDE3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xNi9qLmVjb2xpbmQuMjAxMS4wNi4wMTciLCJVcmlTdHJpbmciOiJodHRwczovL2RvaS5vcmcvMTAuMTAxNi9qLmVjb2xpbmQuMjAxMS4wNi4wMTc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yZWYiOiI1In19XSwiQ2l0YXRpb25LZXlVcGRhdGVUeXBlIjowLCJDb2xsYWJvcmF0b3JzIjpbXSwiRG9pIjoiMTAuMTAzOC9zNDE1NjEtMDE4LTAxMTMtO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gvczQxNTYxLTAxOC0wMTEzLTkiLCJVcmlTdHJpbmciOiJodHRwczovL2RvaS5vcmcvMTAuMTAzOC9zNDE1NjEtMDE4LTAxMTMt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}</w:instrText>
          </w:r>
          <w:r w:rsidR="00587C55">
            <w:rPr>
              <w:lang w:val="en-US"/>
            </w:rPr>
            <w:fldChar w:fldCharType="separate"/>
          </w:r>
          <w:r w:rsidR="00866FFF">
            <w:rPr>
              <w:lang w:val="en-US"/>
            </w:rPr>
            <w:t>(Wiedmann et al. 2006; Galli et al. 2012; Wiedmann und Lenzen 2018)</w:t>
          </w:r>
          <w:r w:rsidR="00587C55">
            <w:rPr>
              <w:lang w:val="en-US"/>
            </w:rPr>
            <w:fldChar w:fldCharType="end"/>
          </w:r>
        </w:sdtContent>
      </w:sdt>
      <w:r w:rsidR="00587C55" w:rsidRPr="005549A1">
        <w:rPr>
          <w:lang w:val="en-US"/>
        </w:rPr>
        <w:t xml:space="preserve">. </w:t>
      </w:r>
      <w:r w:rsidR="00587C55">
        <w:rPr>
          <w:lang w:val="en-US"/>
        </w:rPr>
        <w:t>In there, e</w:t>
      </w:r>
      <w:r w:rsidR="00587C55" w:rsidRPr="005549A1">
        <w:rPr>
          <w:lang w:val="en-US"/>
        </w:rPr>
        <w:t>nvironmental burden</w:t>
      </w:r>
      <w:r w:rsidR="00587C55">
        <w:rPr>
          <w:lang w:val="en-US"/>
        </w:rPr>
        <w:t>s</w:t>
      </w:r>
      <w:r w:rsidR="00587C55" w:rsidRPr="005549A1">
        <w:rPr>
          <w:lang w:val="en-US"/>
        </w:rPr>
        <w:t xml:space="preserve"> </w:t>
      </w:r>
      <w:r w:rsidR="00587C55">
        <w:rPr>
          <w:lang w:val="en-US"/>
        </w:rPr>
        <w:t>from</w:t>
      </w:r>
      <w:r w:rsidR="00587C55" w:rsidRPr="005549A1">
        <w:rPr>
          <w:lang w:val="en-US"/>
        </w:rPr>
        <w:t xml:space="preserve"> </w:t>
      </w:r>
      <w:r w:rsidR="00587C55">
        <w:rPr>
          <w:lang w:val="en-US"/>
        </w:rPr>
        <w:t xml:space="preserve">socio-economic </w:t>
      </w:r>
      <w:r w:rsidR="00587C55" w:rsidRPr="005549A1">
        <w:rPr>
          <w:lang w:val="en-US"/>
        </w:rPr>
        <w:t xml:space="preserve">activity </w:t>
      </w:r>
      <w:r w:rsidR="00587C55">
        <w:rPr>
          <w:lang w:val="en-US"/>
        </w:rPr>
        <w:t xml:space="preserve">are </w:t>
      </w:r>
      <w:r w:rsidR="00587C55" w:rsidRPr="005549A1">
        <w:rPr>
          <w:lang w:val="en-US"/>
        </w:rPr>
        <w:t>allocated to categories of final demand</w:t>
      </w:r>
      <w:r w:rsidR="00587C55">
        <w:rPr>
          <w:lang w:val="en-US"/>
        </w:rPr>
        <w:t>,</w:t>
      </w:r>
      <w:r w:rsidR="00587C55" w:rsidRPr="005549A1">
        <w:rPr>
          <w:lang w:val="en-US"/>
        </w:rPr>
        <w:t xml:space="preserve"> depict</w:t>
      </w:r>
      <w:r w:rsidR="00587C55">
        <w:rPr>
          <w:lang w:val="en-US"/>
        </w:rPr>
        <w:t>ing</w:t>
      </w:r>
      <w:r w:rsidR="00587C55" w:rsidRPr="005549A1">
        <w:rPr>
          <w:lang w:val="en-US"/>
        </w:rPr>
        <w:t xml:space="preserve"> the </w:t>
      </w:r>
      <w:r w:rsidR="00587C55">
        <w:rPr>
          <w:lang w:val="en-US"/>
        </w:rPr>
        <w:t>‘</w:t>
      </w:r>
      <w:r w:rsidR="00587C55" w:rsidRPr="005549A1">
        <w:rPr>
          <w:lang w:val="en-US"/>
        </w:rPr>
        <w:t>embodied</w:t>
      </w:r>
      <w:r w:rsidR="00587C55">
        <w:rPr>
          <w:lang w:val="en-US"/>
        </w:rPr>
        <w:t xml:space="preserve">’ </w:t>
      </w:r>
      <w:r w:rsidR="00587C55" w:rsidRPr="005549A1">
        <w:rPr>
          <w:lang w:val="en-US"/>
        </w:rPr>
        <w:t xml:space="preserve">environmental </w:t>
      </w:r>
      <w:r w:rsidR="00587C55">
        <w:rPr>
          <w:lang w:val="en-US"/>
        </w:rPr>
        <w:t>burdens</w:t>
      </w:r>
      <w:r w:rsidR="00587C55" w:rsidRPr="005549A1">
        <w:rPr>
          <w:lang w:val="en-US"/>
        </w:rPr>
        <w:t xml:space="preserve"> </w:t>
      </w:r>
      <w:r w:rsidR="00587C55">
        <w:rPr>
          <w:lang w:val="en-US"/>
        </w:rPr>
        <w:t xml:space="preserve">accumulating </w:t>
      </w:r>
      <w:r w:rsidR="00587C55" w:rsidRPr="005549A1">
        <w:rPr>
          <w:lang w:val="en-US"/>
        </w:rPr>
        <w:t xml:space="preserve">along </w:t>
      </w:r>
      <w:r w:rsidR="00587C55">
        <w:rPr>
          <w:lang w:val="en-US"/>
        </w:rPr>
        <w:t xml:space="preserve">(global) </w:t>
      </w:r>
      <w:r w:rsidR="00587C55" w:rsidRPr="005549A1">
        <w:rPr>
          <w:lang w:val="en-US"/>
        </w:rPr>
        <w:t>supply chain</w:t>
      </w:r>
      <w:r w:rsidR="00587C55">
        <w:rPr>
          <w:lang w:val="en-US"/>
        </w:rPr>
        <w:t>s</w:t>
      </w:r>
      <w:r w:rsidR="00587C55" w:rsidRPr="005549A1">
        <w:rPr>
          <w:lang w:val="en-US"/>
        </w:rPr>
        <w:t>.</w:t>
      </w:r>
      <w:r w:rsidR="00587C55">
        <w:rPr>
          <w:lang w:val="en-US"/>
        </w:rPr>
        <w:t xml:space="preserve"> To estimate the flow of embodied environmental burdens</w:t>
      </w:r>
      <w:r w:rsidR="009C437B">
        <w:rPr>
          <w:lang w:val="en-US"/>
        </w:rPr>
        <w:t xml:space="preserve"> per sector</w:t>
      </w:r>
      <w:r w:rsidR="00587C55">
        <w:rPr>
          <w:lang w:val="en-US"/>
        </w:rPr>
        <w:t xml:space="preserve">, i.e. </w:t>
      </w:r>
      <w:r w:rsidR="0029635A">
        <w:rPr>
          <w:lang w:val="en-US"/>
        </w:rPr>
        <w:t>sector</w:t>
      </w:r>
      <w:r w:rsidR="00FF7D3D">
        <w:rPr>
          <w:lang w:val="en-US"/>
        </w:rPr>
        <w:t xml:space="preserve"> </w:t>
      </w:r>
      <w:r w:rsidR="00587C55" w:rsidRPr="00175C5D">
        <w:rPr>
          <w:i/>
          <w:lang w:val="en-US"/>
        </w:rPr>
        <w:t>footprint</w:t>
      </w:r>
      <w:r w:rsidR="00587C55">
        <w:rPr>
          <w:lang w:val="en-US"/>
        </w:rPr>
        <w:t xml:space="preserve">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587C55">
        <w:rPr>
          <w:lang w:val="en-US"/>
        </w:rPr>
        <w:t xml:space="preserve">, </w:t>
      </w:r>
      <w:r w:rsidR="00587C55" w:rsidRPr="005549A1">
        <w:rPr>
          <w:lang w:val="en-US"/>
        </w:rPr>
        <w:t xml:space="preserve">an </w:t>
      </w:r>
      <w:r w:rsidR="00587C55" w:rsidRPr="00A91001">
        <w:rPr>
          <w:lang w:val="en-US"/>
        </w:rPr>
        <w:t xml:space="preserve">environmental </w:t>
      </w:r>
      <w:commentRangeStart w:id="31"/>
      <w:commentRangeStart w:id="32"/>
      <w:r w:rsidR="00587C55" w:rsidRPr="00A91001">
        <w:rPr>
          <w:lang w:val="en-US"/>
        </w:rPr>
        <w:t>extension</w:t>
      </w:r>
      <w:commentRangeEnd w:id="31"/>
      <w:r w:rsidR="00642327">
        <w:rPr>
          <w:rStyle w:val="Kommentarzeichen"/>
        </w:rPr>
        <w:commentReference w:id="31"/>
      </w:r>
      <w:commentRangeEnd w:id="32"/>
      <w:r w:rsidR="00642327">
        <w:rPr>
          <w:rStyle w:val="Kommentarzeichen"/>
        </w:rPr>
        <w:commentReference w:id="32"/>
      </w:r>
      <w:r w:rsidR="00587C55" w:rsidRPr="00A91001">
        <w:rPr>
          <w:sz w:val="24"/>
          <w:lang w:val="en-US"/>
        </w:rPr>
        <w:t xml:space="preserve"> </w:t>
      </w:r>
      <m:oMath>
        <m:r>
          <m:rPr>
            <m:sty m:val="b"/>
          </m:rPr>
          <w:rPr>
            <w:rFonts w:ascii="Cambria Math" w:hAnsi="Cambria Math"/>
            <w:lang w:val="en-US"/>
          </w:rPr>
          <m:t>F</m:t>
        </m:r>
      </m:oMath>
      <w:r w:rsidR="00587C55" w:rsidRPr="00A91001">
        <w:rPr>
          <w:sz w:val="24"/>
          <w:lang w:val="en-US"/>
        </w:rPr>
        <w:t xml:space="preserve"> </w:t>
      </w:r>
      <w:r w:rsidR="00587C55" w:rsidRPr="00A91001">
        <w:rPr>
          <w:lang w:val="en-US"/>
        </w:rPr>
        <w:t xml:space="preserve">(expressing the absolute environmental burden by sector) is divided by total output </w:t>
      </w:r>
      <m:oMath>
        <m:r>
          <m:rPr>
            <m:sty m:val="p"/>
          </m:rPr>
          <w:rPr>
            <w:rFonts w:ascii="Cambria Math" w:hAnsi="Cambria Math"/>
            <w:lang w:val="en-US"/>
          </w:rPr>
          <m:t>x</m:t>
        </m:r>
      </m:oMath>
      <w:r w:rsidR="00DE2337">
        <w:rPr>
          <w:lang w:val="en-US"/>
        </w:rPr>
        <w:t xml:space="preserve">, </w:t>
      </w:r>
      <w:r w:rsidR="00587C55" w:rsidRPr="00A91001">
        <w:rPr>
          <w:lang w:val="en-US"/>
        </w:rPr>
        <w:t xml:space="preserve">and multiplied with the total requirement matrix </w:t>
      </w:r>
      <m:oMath>
        <m:r>
          <m:rPr>
            <m:sty m:val="b"/>
          </m:rPr>
          <w:rPr>
            <w:rFonts w:ascii="Cambria Math" w:hAnsi="Cambria Math"/>
            <w:lang w:val="en-US"/>
          </w:rPr>
          <m:t>L</m:t>
        </m:r>
      </m:oMath>
      <w:r w:rsidR="00587C55" w:rsidRPr="00A91001">
        <w:rPr>
          <w:lang w:val="en-US"/>
        </w:rPr>
        <w:t xml:space="preserve"> and the vector of final demand </w:t>
      </w:r>
      <m:oMath>
        <m:r>
          <m:rPr>
            <m:sty m:val="p"/>
          </m:rPr>
          <w:rPr>
            <w:rFonts w:ascii="Cambria Math" w:hAnsi="Cambria Math"/>
            <w:lang w:val="en-US"/>
          </w:rPr>
          <m:t>y</m:t>
        </m:r>
      </m:oMath>
      <w:r w:rsidR="00587C55" w:rsidRPr="00A91001">
        <w:rPr>
          <w:lang w:val="en-US"/>
        </w:rPr>
        <w:t xml:space="preserve"> (Equation </w:t>
      </w:r>
      <w:r w:rsidR="00CC0A5B" w:rsidRPr="00A91001">
        <w:rPr>
          <w:lang w:val="en-US"/>
        </w:rPr>
        <w:t>4</w:t>
      </w:r>
      <w:r w:rsidR="00587C55" w:rsidRPr="00A91001">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587C55" w:rsidRPr="009312DA" w14:paraId="31C3CCDB" w14:textId="77777777" w:rsidTr="00851A00">
        <w:trPr>
          <w:trHeight w:val="279"/>
        </w:trPr>
        <w:tc>
          <w:tcPr>
            <w:tcW w:w="7646" w:type="dxa"/>
          </w:tcPr>
          <w:p w14:paraId="019CA796" w14:textId="61D3D394" w:rsidR="00587C55" w:rsidRPr="003F6D7E" w:rsidRDefault="00EE15F2" w:rsidP="00A91001">
            <w:pPr>
              <w:spacing w:line="276" w:lineRule="auto"/>
              <w:rPr>
                <w:sz w:val="20"/>
                <w:lang w:val="en-US"/>
              </w:rPr>
            </w:pPr>
            <m:oMathPara>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m:t xml:space="preserve">=  </m:t>
                </m:r>
                <m:r>
                  <m:rPr>
                    <m:sty m:val="b"/>
                  </m:rPr>
                  <w:rPr>
                    <w:rFonts w:ascii="Cambria Math" w:hAnsi="Cambria Math"/>
                    <w:lang w:val="en-US"/>
                  </w:rPr>
                  <m:t>F</m:t>
                </m:r>
                <m:r>
                  <w:rPr>
                    <w:rFonts w:ascii="Cambria Math" w:hAnsi="Cambria Math"/>
                    <w:lang w:val="en-US"/>
                  </w:rPr>
                  <m:t xml:space="preserve"> </m:t>
                </m:r>
                <m:sSup>
                  <m:sSupPr>
                    <m:ctrlPr>
                      <w:rPr>
                        <w:rFonts w:ascii="Cambria Math" w:hAnsi="Cambria Math"/>
                        <w:lang w:val="en-US"/>
                      </w:rPr>
                    </m:ctrlPr>
                  </m:sSupPr>
                  <m:e>
                    <m:acc>
                      <m:accPr>
                        <m:ctrlPr>
                          <w:rPr>
                            <w:rFonts w:ascii="Cambria Math" w:hAnsi="Cambria Math"/>
                            <w:i/>
                            <w:lang w:val="en-US"/>
                          </w:rPr>
                        </m:ctrlPr>
                      </m:accPr>
                      <m:e>
                        <m:r>
                          <m:rPr>
                            <m:sty m:val="p"/>
                          </m:rPr>
                          <w:rPr>
                            <w:rFonts w:ascii="Cambria Math" w:hAnsi="Cambria Math"/>
                            <w:lang w:val="en-US"/>
                          </w:rPr>
                          <m:t>x</m:t>
                        </m:r>
                      </m:e>
                    </m:acc>
                  </m:e>
                  <m:sup>
                    <m:r>
                      <w:rPr>
                        <w:rFonts w:ascii="Cambria Math" w:hAnsi="Cambria Math"/>
                        <w:lang w:val="en-US"/>
                      </w:rPr>
                      <m:t>-1</m:t>
                    </m:r>
                  </m:sup>
                </m:sSup>
                <m:r>
                  <m:rPr>
                    <m:sty m:val="b"/>
                  </m:rPr>
                  <w:rPr>
                    <w:rFonts w:ascii="Cambria Math" w:hAnsi="Cambria Math"/>
                    <w:lang w:val="en-US"/>
                  </w:rPr>
                  <m:t xml:space="preserve"> L</m:t>
                </m:r>
                <m:acc>
                  <m:accPr>
                    <m:ctrlPr>
                      <w:rPr>
                        <w:rFonts w:ascii="Cambria Math" w:hAnsi="Cambria Math"/>
                        <w:lang w:val="en-US"/>
                      </w:rPr>
                    </m:ctrlPr>
                  </m:accPr>
                  <m:e>
                    <m:r>
                      <m:rPr>
                        <m:sty m:val="p"/>
                      </m:rPr>
                      <w:rPr>
                        <w:rFonts w:ascii="Cambria Math" w:hAnsi="Cambria Math"/>
                        <w:lang w:val="en-US"/>
                      </w:rPr>
                      <m:t xml:space="preserve"> y</m:t>
                    </m:r>
                  </m:e>
                </m:acc>
              </m:oMath>
            </m:oMathPara>
          </w:p>
        </w:tc>
        <w:tc>
          <w:tcPr>
            <w:tcW w:w="1370" w:type="dxa"/>
          </w:tcPr>
          <w:p w14:paraId="71D5CA6E" w14:textId="10BC6EA2" w:rsidR="00587C55" w:rsidRPr="005549A1" w:rsidRDefault="00587C55" w:rsidP="00A91001">
            <w:pPr>
              <w:pStyle w:val="Beschriftung"/>
              <w:keepNext/>
              <w:spacing w:line="276" w:lineRule="auto"/>
              <w:rPr>
                <w:sz w:val="16"/>
                <w:lang w:val="en-US"/>
              </w:rPr>
            </w:pPr>
            <w:r w:rsidRPr="005549A1">
              <w:rPr>
                <w:i w:val="0"/>
                <w:iCs w:val="0"/>
                <w:color w:val="auto"/>
                <w:sz w:val="20"/>
                <w:szCs w:val="22"/>
                <w:lang w:val="en-US"/>
              </w:rPr>
              <w:t xml:space="preserve">Equation </w:t>
            </w:r>
            <w:r w:rsidRPr="005549A1">
              <w:rPr>
                <w:i w:val="0"/>
                <w:iCs w:val="0"/>
                <w:color w:val="auto"/>
                <w:sz w:val="20"/>
                <w:szCs w:val="22"/>
                <w:lang w:val="en-US"/>
              </w:rPr>
              <w:fldChar w:fldCharType="begin"/>
            </w:r>
            <w:r w:rsidRPr="005549A1">
              <w:rPr>
                <w:i w:val="0"/>
                <w:iCs w:val="0"/>
                <w:color w:val="auto"/>
                <w:sz w:val="20"/>
                <w:szCs w:val="22"/>
                <w:lang w:val="en-US"/>
              </w:rPr>
              <w:instrText xml:space="preserve"> SEQ Equation \* ARABIC </w:instrText>
            </w:r>
            <w:r w:rsidRPr="005549A1">
              <w:rPr>
                <w:i w:val="0"/>
                <w:iCs w:val="0"/>
                <w:color w:val="auto"/>
                <w:sz w:val="20"/>
                <w:szCs w:val="22"/>
                <w:lang w:val="en-US"/>
              </w:rPr>
              <w:fldChar w:fldCharType="separate"/>
            </w:r>
            <w:r w:rsidR="00AC6440">
              <w:rPr>
                <w:i w:val="0"/>
                <w:iCs w:val="0"/>
                <w:noProof/>
                <w:color w:val="auto"/>
                <w:sz w:val="20"/>
                <w:szCs w:val="22"/>
                <w:lang w:val="en-US"/>
              </w:rPr>
              <w:t>4</w:t>
            </w:r>
            <w:r w:rsidRPr="005549A1">
              <w:rPr>
                <w:i w:val="0"/>
                <w:iCs w:val="0"/>
                <w:color w:val="auto"/>
                <w:sz w:val="20"/>
                <w:szCs w:val="22"/>
                <w:lang w:val="en-US"/>
              </w:rPr>
              <w:fldChar w:fldCharType="end"/>
            </w:r>
          </w:p>
        </w:tc>
      </w:tr>
    </w:tbl>
    <w:p w14:paraId="0D8AFF7B" w14:textId="1101929D" w:rsidR="00A75F6C" w:rsidRDefault="0041769F" w:rsidP="00587C55">
      <w:pPr>
        <w:rPr>
          <w:lang w:val="en-US"/>
        </w:rPr>
      </w:pPr>
      <w:r w:rsidRPr="00257756">
        <w:rPr>
          <w:lang w:val="en-US"/>
        </w:rPr>
        <w:lastRenderedPageBreak/>
        <w:t>The environmental extension</w:t>
      </w:r>
      <w:r w:rsidR="001B4C28" w:rsidRPr="00A91001">
        <w:rPr>
          <w:sz w:val="24"/>
          <w:lang w:val="en-US"/>
        </w:rPr>
        <w:t xml:space="preserve"> </w:t>
      </w:r>
      <m:oMath>
        <m:r>
          <m:rPr>
            <m:sty m:val="b"/>
          </m:rPr>
          <w:rPr>
            <w:rFonts w:ascii="Cambria Math" w:hAnsi="Cambria Math"/>
            <w:lang w:val="en-US"/>
          </w:rPr>
          <m:t>F</m:t>
        </m:r>
      </m:oMath>
      <w:r w:rsidR="001B4C28" w:rsidRPr="00A91001">
        <w:rPr>
          <w:sz w:val="24"/>
          <w:lang w:val="en-US"/>
        </w:rPr>
        <w:t xml:space="preserve"> </w:t>
      </w:r>
      <w:r w:rsidRPr="00257756">
        <w:rPr>
          <w:lang w:val="en-US"/>
        </w:rPr>
        <w:t xml:space="preserve">can be constructed </w:t>
      </w:r>
      <w:r w:rsidR="00E673E2">
        <w:rPr>
          <w:lang w:val="en-US"/>
        </w:rPr>
        <w:t xml:space="preserve">either </w:t>
      </w:r>
      <w:r w:rsidRPr="00257756">
        <w:rPr>
          <w:lang w:val="en-US"/>
        </w:rPr>
        <w:t>as supply or use</w:t>
      </w:r>
      <w:r w:rsidR="00E673E2">
        <w:rPr>
          <w:lang w:val="en-US"/>
        </w:rPr>
        <w:t>-</w:t>
      </w:r>
      <w:r w:rsidRPr="00257756">
        <w:rPr>
          <w:lang w:val="en-US"/>
        </w:rPr>
        <w:t xml:space="preserve">extension </w:t>
      </w:r>
      <w:sdt>
        <w:sdtPr>
          <w:rPr>
            <w:lang w:val="en-US"/>
          </w:rPr>
          <w:alias w:val="To edit, see citavi.com/edit"/>
          <w:tag w:val="CitaviPlaceholder#123eb7b4-168b-4d80-a884-4625e5b85fec"/>
          <w:id w:val="-31809902"/>
          <w:placeholder>
            <w:docPart w:val="DefaultPlaceholder_-1854013440"/>
          </w:placeholder>
        </w:sdtPr>
        <w:sdtEndPr/>
        <w:sdtContent>
          <w:r w:rsidR="005003A0" w:rsidRPr="0025775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WUxYjAyLWE5NmQtNDU1MS04Mzg4LTczYTE3NWYzNjFiMSIsIlJhbmdlTGVuZ3RoIjoxNywiUmVmZXJlbmNlSWQiOiI4NTA3MDkzMi05MzVjLTRlNWUtOWEwNS1mZTMzYmFmMzQx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XBlbmVyZ3kuMjAxNi4xMi4wODk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XBlbmVyZ3kuMjAxNi4xMi4wODkiLCJVcmlTdHJpbmciOiJodHRwczovL2RvaS5vcmcvMTAuMTAxNi9qLmFwZW5lcmd5LjIwMTYuMTIuMD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IYW5zcGV0ZXIiLCJMYXN0TmFtZSI6IldpZWxhbmQiLCJQcm90ZWN0ZWQiOmZhbHNlLCJTZXgiOjAsIkNyZWF0ZWRCeSI6Il9KYW4gU3RyZWVjayIsIkNyZWF0ZWRPbiI6IjIwMTktMDItMDVUMTU6NTA6MDEiLCJNb2RpZmllZEJ5IjoiX0phbiBTdHJlZWNrIiwiSWQiOiIzODQ4YzM4Mi1lZTk1LTRiY2QtODVkNy1iMmRkNDk3YWI1MmMiLCJNb2RpZmllZE9uIjoiMjAxOS0wMi0wNVQxNTo1MDowNCIsIlByb2plY3QiOnsiJHJlZiI6IjUifX0seyIkaWQiOiIyM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jEiLCIkdHlwZSI6IlN3aXNzQWNhZGVtaWMuQ2l0YXZpLlBlcnNvbiwgU3dpc3NBY2FkZW1pYy5DaXRhdmkiLCJGaXJzdE5hbWUiOiJOaW5hIiwiTGFzdE5hbWUiOiJFaXNlbm1lbmdlciIsIlByb3RlY3RlZCI6ZmFsc2UsIlNleCI6MSwiQ3JlYXRlZEJ5IjoiX0phbiBTdHJlZWNrIiwiQ3JlYXRlZE9uIjoiMjAxOS0wMi0wNVQxNTo1MDowMSIsIk1vZGlmaWVkQnkiOiJfSmFuIFN0cmVlY2siLCJJZCI6IjllNmQwMDk1LTVhY2EtNDlkYS1hZWYyLWMyMzJkYjJmODBjNiIsIk1vZGlmaWVkT24iOiIyMDE5LTAyLTA1VDE1OjUwOjA0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ppZWMuMTI5NzUiLCJVcmlTdHJpbmciOiJodHRwczovL2RvaS5vcmcvMTAuMTExMS9qaWVjLjEyOTc1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}</w:instrText>
          </w:r>
          <w:r w:rsidR="005003A0" w:rsidRPr="00257756">
            <w:rPr>
              <w:lang w:val="en-US"/>
            </w:rPr>
            <w:fldChar w:fldCharType="separate"/>
          </w:r>
          <w:r w:rsidR="00866FFF">
            <w:rPr>
              <w:lang w:val="en-US"/>
            </w:rPr>
            <w:t>(Owen et al. 2017; Wieland et al. 2020)</w:t>
          </w:r>
          <w:r w:rsidR="005003A0" w:rsidRPr="00257756">
            <w:rPr>
              <w:lang w:val="en-US"/>
            </w:rPr>
            <w:fldChar w:fldCharType="end"/>
          </w:r>
        </w:sdtContent>
      </w:sdt>
      <w:r w:rsidRPr="00257756">
        <w:rPr>
          <w:lang w:val="en-US"/>
        </w:rPr>
        <w:t xml:space="preserve">. For materials, </w:t>
      </w:r>
      <w:r w:rsidR="001128BB" w:rsidRPr="00257756">
        <w:rPr>
          <w:lang w:val="en-US"/>
        </w:rPr>
        <w:t xml:space="preserve">a supply-extension translates to the supply </w:t>
      </w:r>
      <w:r w:rsidR="00507CBA">
        <w:rPr>
          <w:lang w:val="en-US"/>
        </w:rPr>
        <w:t xml:space="preserve">or extraction </w:t>
      </w:r>
      <w:r w:rsidR="001128BB" w:rsidRPr="00257756">
        <w:rPr>
          <w:lang w:val="en-US"/>
        </w:rPr>
        <w:t xml:space="preserve">of raw materials (e.g. </w:t>
      </w:r>
      <w:commentRangeStart w:id="33"/>
      <w:commentRangeStart w:id="34"/>
      <w:r w:rsidR="001128BB" w:rsidRPr="00257756">
        <w:rPr>
          <w:lang w:val="en-US"/>
        </w:rPr>
        <w:t>limestone</w:t>
      </w:r>
      <w:commentRangeEnd w:id="33"/>
      <w:r w:rsidR="00AA3F03">
        <w:rPr>
          <w:rStyle w:val="Kommentarzeichen"/>
        </w:rPr>
        <w:commentReference w:id="33"/>
      </w:r>
      <w:commentRangeEnd w:id="34"/>
      <w:r w:rsidR="00F373FD">
        <w:rPr>
          <w:rStyle w:val="Kommentarzeichen"/>
        </w:rPr>
        <w:commentReference w:id="34"/>
      </w:r>
      <w:r w:rsidR="001128BB" w:rsidRPr="00257756">
        <w:rPr>
          <w:lang w:val="en-US"/>
        </w:rPr>
        <w:t>)</w:t>
      </w:r>
      <w:r w:rsidR="00ED7B7E">
        <w:rPr>
          <w:lang w:val="en-US"/>
        </w:rPr>
        <w:t xml:space="preserve"> by different sectors</w:t>
      </w:r>
      <w:r w:rsidR="001128BB" w:rsidRPr="00257756">
        <w:rPr>
          <w:lang w:val="en-US"/>
        </w:rPr>
        <w:t xml:space="preserve">, while a use-extension </w:t>
      </w:r>
      <w:r w:rsidR="00A34DF6">
        <w:rPr>
          <w:lang w:val="en-US"/>
        </w:rPr>
        <w:t xml:space="preserve">refers </w:t>
      </w:r>
      <w:r w:rsidR="001128BB" w:rsidRPr="00257756">
        <w:rPr>
          <w:lang w:val="en-US"/>
        </w:rPr>
        <w:t xml:space="preserve">to </w:t>
      </w:r>
      <w:r w:rsidR="009A0991">
        <w:rPr>
          <w:lang w:val="en-US"/>
        </w:rPr>
        <w:t xml:space="preserve">semi-manufactures </w:t>
      </w:r>
      <w:r w:rsidR="00ED7B7E">
        <w:rPr>
          <w:lang w:val="en-US"/>
        </w:rPr>
        <w:t xml:space="preserve">that </w:t>
      </w:r>
      <w:r w:rsidR="009A0991">
        <w:rPr>
          <w:lang w:val="en-US"/>
        </w:rPr>
        <w:t xml:space="preserve">are </w:t>
      </w:r>
      <w:r w:rsidR="00ED7B7E">
        <w:rPr>
          <w:lang w:val="en-US"/>
        </w:rPr>
        <w:t xml:space="preserve">used </w:t>
      </w:r>
      <w:r w:rsidR="001128BB" w:rsidRPr="00257756">
        <w:rPr>
          <w:lang w:val="en-US"/>
        </w:rPr>
        <w:t>further</w:t>
      </w:r>
      <w:r w:rsidR="00A34DF6">
        <w:rPr>
          <w:lang w:val="en-US"/>
        </w:rPr>
        <w:t xml:space="preserve"> </w:t>
      </w:r>
      <w:r w:rsidR="001128BB" w:rsidRPr="00257756">
        <w:rPr>
          <w:lang w:val="en-US"/>
        </w:rPr>
        <w:t>downstream</w:t>
      </w:r>
      <w:r w:rsidR="00A34DF6">
        <w:rPr>
          <w:lang w:val="en-US"/>
        </w:rPr>
        <w:t xml:space="preserve"> </w:t>
      </w:r>
      <w:r w:rsidR="001128BB" w:rsidRPr="00257756">
        <w:rPr>
          <w:lang w:val="en-US"/>
        </w:rPr>
        <w:t>the supply chain (e.g. cement made from limestone</w:t>
      </w:r>
      <w:r w:rsidR="00ED7B7E">
        <w:rPr>
          <w:lang w:val="en-US"/>
        </w:rPr>
        <w:t xml:space="preserve"> used in construction</w:t>
      </w:r>
      <w:r w:rsidR="001128BB" w:rsidRPr="00257756">
        <w:rPr>
          <w:lang w:val="en-US"/>
        </w:rPr>
        <w:t xml:space="preserve">). </w:t>
      </w:r>
      <w:r w:rsidR="007C3747" w:rsidRPr="00257756">
        <w:rPr>
          <w:lang w:val="en-US"/>
        </w:rPr>
        <w:t>D</w:t>
      </w:r>
      <w:r w:rsidR="001128BB" w:rsidRPr="00257756">
        <w:rPr>
          <w:lang w:val="en-US"/>
        </w:rPr>
        <w:t xml:space="preserve">epending on extension choice, the footprint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1128BB" w:rsidRPr="00257756">
        <w:rPr>
          <w:lang w:val="en-US"/>
        </w:rPr>
        <w:t xml:space="preserve"> has different interpretations</w:t>
      </w:r>
      <w:r w:rsidR="00E673E2">
        <w:rPr>
          <w:lang w:val="en-US"/>
        </w:rPr>
        <w:t>: f</w:t>
      </w:r>
      <w:r w:rsidR="001128BB" w:rsidRPr="00257756">
        <w:rPr>
          <w:lang w:val="en-US"/>
        </w:rPr>
        <w:t>or the supply-extension</w:t>
      </w:r>
      <w:r w:rsidR="00696C1F">
        <w:rPr>
          <w:lang w:val="en-US"/>
        </w:rPr>
        <w:t xml:space="preserve">, </w:t>
      </w:r>
      <w:r w:rsidR="001128BB" w:rsidRPr="00257756">
        <w:rPr>
          <w:lang w:val="en-US"/>
        </w:rPr>
        <w:t>e</w:t>
      </w:r>
      <w:r w:rsidR="00587C55" w:rsidRPr="00257756">
        <w:rPr>
          <w:lang w:val="en-US"/>
        </w:rPr>
        <w:t xml:space="preserve">lement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r>
              <m:rPr>
                <m:sty m:val="p"/>
              </m:rPr>
              <w:rPr>
                <w:rFonts w:ascii="Cambria Math" w:hAnsi="Cambria Math"/>
                <w:lang w:val="en-US"/>
              </w:rPr>
              <m:t>,</m:t>
            </m:r>
            <m:r>
              <w:rPr>
                <w:rFonts w:ascii="Cambria Math" w:hAnsi="Cambria Math"/>
                <w:lang w:val="en-US"/>
              </w:rPr>
              <m:t>j</m:t>
            </m:r>
          </m:sub>
        </m:sSub>
      </m:oMath>
      <w:r w:rsidR="00587C55" w:rsidRPr="00257756">
        <w:rPr>
          <w:lang w:val="en-US"/>
        </w:rPr>
        <w:t xml:space="preserve"> of matrix</w:t>
      </w:r>
      <w:r w:rsidR="00561E37">
        <w:rPr>
          <w:lang w:val="en-US"/>
        </w:rPr>
        <w:t xml:space="preserve">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561E37">
        <w:rPr>
          <w:rFonts w:eastAsiaTheme="minorEastAsia"/>
          <w:sz w:val="20"/>
          <w:lang w:val="en-US"/>
        </w:rPr>
        <w:t xml:space="preserve"> </w:t>
      </w:r>
      <w:r w:rsidR="00587C55" w:rsidRPr="00257756">
        <w:rPr>
          <w:lang w:val="en-US"/>
        </w:rPr>
        <w:t xml:space="preserve">represents the accumulated amount </w:t>
      </w:r>
      <w:r w:rsidR="00696C1F">
        <w:rPr>
          <w:lang w:val="en-US"/>
        </w:rPr>
        <w:t xml:space="preserve">of </w:t>
      </w:r>
      <w:r w:rsidR="00587C55" w:rsidRPr="00257756">
        <w:rPr>
          <w:lang w:val="en-US"/>
        </w:rPr>
        <w:t xml:space="preserve">natural resource </w:t>
      </w:r>
      <w:r w:rsidR="00587C55" w:rsidRPr="00257756">
        <w:rPr>
          <w:i/>
          <w:lang w:val="en-US"/>
        </w:rPr>
        <w:t>i</w:t>
      </w:r>
      <w:r w:rsidR="00587C55" w:rsidRPr="00257756">
        <w:rPr>
          <w:lang w:val="en-US"/>
        </w:rPr>
        <w:t xml:space="preserve"> (e.g. limestone or iron ore)</w:t>
      </w:r>
      <w:r w:rsidR="001128BB" w:rsidRPr="00257756">
        <w:rPr>
          <w:lang w:val="en-US"/>
        </w:rPr>
        <w:t xml:space="preserve">, while for the use-extension the accumulated amount of material </w:t>
      </w:r>
      <w:r w:rsidR="001128BB" w:rsidRPr="00257756">
        <w:rPr>
          <w:i/>
          <w:lang w:val="en-US"/>
        </w:rPr>
        <w:t>i</w:t>
      </w:r>
      <w:r w:rsidR="001128BB" w:rsidRPr="00257756">
        <w:rPr>
          <w:lang w:val="en-US"/>
        </w:rPr>
        <w:t xml:space="preserve"> (e.g. cement or steel), </w:t>
      </w:r>
      <w:r w:rsidR="00587C55" w:rsidRPr="00257756">
        <w:rPr>
          <w:lang w:val="en-US"/>
        </w:rPr>
        <w:t xml:space="preserve">that is required for producing the final demand for </w:t>
      </w:r>
      <w:r w:rsidR="00E73B78">
        <w:rPr>
          <w:lang w:val="en-US"/>
        </w:rPr>
        <w:t>sector</w:t>
      </w:r>
      <w:r w:rsidR="00E673E2">
        <w:rPr>
          <w:lang w:val="en-US"/>
        </w:rPr>
        <w:t> </w:t>
      </w:r>
      <w:r w:rsidR="00587C55" w:rsidRPr="00257756">
        <w:rPr>
          <w:i/>
          <w:lang w:val="en-US"/>
        </w:rPr>
        <w:t>j</w:t>
      </w:r>
      <w:r w:rsidR="00587C55" w:rsidRPr="00257756">
        <w:rPr>
          <w:lang w:val="en-US"/>
        </w:rPr>
        <w:t>.</w:t>
      </w:r>
    </w:p>
    <w:p w14:paraId="3F96CC58" w14:textId="48F6DCAD" w:rsidR="00587C55" w:rsidRPr="00A4216D" w:rsidRDefault="00D43D40" w:rsidP="00587C55">
      <w:pPr>
        <w:rPr>
          <w:lang w:val="en-US"/>
        </w:rPr>
      </w:pPr>
      <w:r>
        <w:rPr>
          <w:lang w:val="en-US"/>
        </w:rPr>
        <w:t>From equation 4, t</w:t>
      </w:r>
      <w:r w:rsidR="00587C55" w:rsidRPr="00257756">
        <w:rPr>
          <w:lang w:val="en-US"/>
        </w:rPr>
        <w:t xml:space="preserve">he end-use share matrix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sz w:val="24"/>
                <w:lang w:val="en-US"/>
              </w:rPr>
              <m:t>CBA</m:t>
            </m:r>
            <m:r>
              <m:rPr>
                <m:sty m:val="b"/>
              </m:rPr>
              <w:rPr>
                <w:rFonts w:ascii="Cambria Math" w:hAnsi="Cambria Math"/>
                <w:lang w:val="en-US"/>
              </w:rPr>
              <m:t>_res</m:t>
            </m:r>
          </m:sub>
        </m:sSub>
      </m:oMath>
      <w:r w:rsidR="00B9242B">
        <w:rPr>
          <w:lang w:val="en-US"/>
        </w:rPr>
        <w:t xml:space="preserve">, </w:t>
      </w:r>
      <w:r w:rsidR="00587C55" w:rsidRPr="00257756">
        <w:rPr>
          <w:color w:val="000000" w:themeColor="text1"/>
          <w:lang w:val="en-US"/>
        </w:rPr>
        <w:t xml:space="preserve">can be calculated via Equation </w:t>
      </w:r>
      <w:r w:rsidR="00CC0A5B" w:rsidRPr="00257756">
        <w:rPr>
          <w:color w:val="000000" w:themeColor="text1"/>
          <w:lang w:val="en-US"/>
        </w:rPr>
        <w:t>5</w:t>
      </w:r>
      <w:r w:rsidR="00BB5E02">
        <w:rPr>
          <w:color w:val="000000" w:themeColor="text1"/>
          <w:lang w:val="en-US"/>
        </w:rPr>
        <w:t xml:space="preserve">, with </w:t>
      </w:r>
      <w:r w:rsidR="00587C55" w:rsidRPr="00257756">
        <w:rPr>
          <w:lang w:val="en-US"/>
        </w:rPr>
        <w:t xml:space="preserve">coefficients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587C55" w:rsidRPr="00257756">
        <w:rPr>
          <w:lang w:val="en-US"/>
        </w:rPr>
        <w:t xml:space="preserve"> represent</w:t>
      </w:r>
      <w:r w:rsidR="00BB5E02">
        <w:rPr>
          <w:lang w:val="en-US"/>
        </w:rPr>
        <w:t>ing</w:t>
      </w:r>
      <w:r w:rsidR="00587C55" w:rsidRPr="00257756">
        <w:rPr>
          <w:lang w:val="en-US"/>
        </w:rPr>
        <w:t xml:space="preserve"> the share of</w:t>
      </w:r>
      <w:r w:rsidR="00587C55" w:rsidRPr="00C04E22">
        <w:rPr>
          <w:lang w:val="en-US"/>
        </w:rPr>
        <w:t> </w:t>
      </w:r>
      <w:r w:rsidR="0097384C">
        <w:rPr>
          <w:lang w:val="en-US"/>
        </w:rPr>
        <w:t>environmental burden</w:t>
      </w:r>
      <w:r w:rsidR="00C04E22">
        <w:rPr>
          <w:i/>
          <w:lang w:val="en-US"/>
        </w:rPr>
        <w:t xml:space="preserve"> </w:t>
      </w:r>
      <m:oMath>
        <m:r>
          <m:rPr>
            <m:sty m:val="b"/>
          </m:rPr>
          <w:rPr>
            <w:rFonts w:ascii="Cambria Math" w:hAnsi="Cambria Math"/>
            <w:lang w:val="en-US"/>
          </w:rPr>
          <m:t>F</m:t>
        </m:r>
      </m:oMath>
      <w:r w:rsidR="00587C55" w:rsidRPr="00257756">
        <w:rPr>
          <w:i/>
          <w:lang w:val="en-US"/>
        </w:rPr>
        <w:t> </w:t>
      </w:r>
      <w:r w:rsidR="00587C55" w:rsidRPr="00257756">
        <w:rPr>
          <w:lang w:val="en-US"/>
        </w:rPr>
        <w:t xml:space="preserve">that is embodied in </w:t>
      </w:r>
      <w:r w:rsidR="00587C55" w:rsidRPr="00294A51">
        <w:rPr>
          <w:lang w:val="en-US"/>
        </w:rPr>
        <w:t xml:space="preserve">final demand of </w:t>
      </w:r>
      <w:r w:rsidR="007D0147">
        <w:rPr>
          <w:lang w:val="en-US"/>
        </w:rPr>
        <w:t xml:space="preserve">sector </w:t>
      </w:r>
      <w:r w:rsidR="00587C55" w:rsidRPr="00257756">
        <w:rPr>
          <w:i/>
          <w:lang w:val="en-US"/>
        </w:rPr>
        <w:t>j</w:t>
      </w:r>
      <w:r w:rsidR="00587C55" w:rsidRPr="00257756">
        <w:rPr>
          <w:lang w:val="en-US"/>
        </w:rPr>
        <w:t>.</w:t>
      </w:r>
      <w:r w:rsidR="00C04E22">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lang w:val="en-US"/>
              </w:rPr>
              <m:t>CBA</m:t>
            </m:r>
          </m:sub>
        </m:sSub>
      </m:oMath>
      <w:r w:rsidR="00C04E22">
        <w:rPr>
          <w:rFonts w:eastAsiaTheme="minorEastAsia"/>
          <w:sz w:val="20"/>
          <w:lang w:val="en-US"/>
        </w:rPr>
        <w:t xml:space="preserve">, </w:t>
      </w:r>
      <w:r w:rsidR="00C04E22" w:rsidRPr="004422F9">
        <w:rPr>
          <w:rFonts w:eastAsiaTheme="minorEastAsia"/>
          <w:lang w:val="en-US"/>
        </w:rPr>
        <w:t xml:space="preserve">i.e. </w:t>
      </w:r>
      <w:r w:rsidR="00C04E22" w:rsidRPr="00C04E22">
        <w:rPr>
          <w:lang w:val="en-US"/>
        </w:rPr>
        <w:t>the share of sector</w:t>
      </w:r>
      <w:r w:rsidR="00D27B35">
        <w:rPr>
          <w:lang w:val="en-US"/>
        </w:rPr>
        <w:t xml:space="preserve"> </w:t>
      </w:r>
      <w:r w:rsidR="00C04E22" w:rsidRPr="00C04E22">
        <w:rPr>
          <w:lang w:val="en-US"/>
        </w:rPr>
        <w:t xml:space="preserve">output </w:t>
      </w:r>
      <w:r w:rsidR="00C04E22" w:rsidRPr="00C04E22">
        <w:rPr>
          <w:i/>
          <w:lang w:val="en-US"/>
        </w:rPr>
        <w:t>i</w:t>
      </w:r>
      <w:r w:rsidR="00C04E22" w:rsidRPr="00C04E22">
        <w:rPr>
          <w:lang w:val="en-US"/>
        </w:rPr>
        <w:t xml:space="preserve"> that is embodied in final demand of </w:t>
      </w:r>
      <w:r w:rsidR="00D27B35" w:rsidRPr="00C04E22">
        <w:rPr>
          <w:lang w:val="en-US"/>
        </w:rPr>
        <w:t>sector</w:t>
      </w:r>
      <w:r w:rsidR="00D27B35">
        <w:rPr>
          <w:lang w:val="en-US"/>
        </w:rPr>
        <w:t xml:space="preserve"> </w:t>
      </w:r>
      <w:r w:rsidR="00D27B35" w:rsidRPr="00C04E22">
        <w:rPr>
          <w:lang w:val="en-US"/>
        </w:rPr>
        <w:t>output</w:t>
      </w:r>
      <w:r w:rsidR="00D27B35">
        <w:rPr>
          <w:lang w:val="en-US"/>
        </w:rPr>
        <w:t> </w:t>
      </w:r>
      <w:r w:rsidR="00C04E22" w:rsidRPr="00C04E22">
        <w:rPr>
          <w:i/>
          <w:lang w:val="en-US"/>
        </w:rPr>
        <w:t>j</w:t>
      </w:r>
      <w:r w:rsidR="00C04E22" w:rsidRPr="00C04E22">
        <w:rPr>
          <w:lang w:val="en-US"/>
        </w:rPr>
        <w:t xml:space="preserve">, can be </w:t>
      </w:r>
      <w:r w:rsidR="003F79C4" w:rsidRPr="00C04E22">
        <w:rPr>
          <w:lang w:val="en-US"/>
        </w:rPr>
        <w:t>calculated</w:t>
      </w:r>
      <w:r w:rsidR="00C04E22" w:rsidRPr="00C04E22">
        <w:rPr>
          <w:lang w:val="en-US"/>
        </w:rPr>
        <w:t xml:space="preserve"> via Equation 6.</w:t>
      </w:r>
      <w:r w:rsidR="00EB7B19">
        <w:rPr>
          <w:lang w:val="en-US"/>
        </w:rPr>
        <w:t xml:space="preserve"> </w:t>
      </w:r>
      <w:r w:rsidR="000023F5">
        <w:rPr>
          <w:lang w:val="en-US"/>
        </w:rPr>
        <w:t xml:space="preserve">In comparison to WIO-MFA,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lang w:val="en-US"/>
              </w:rPr>
              <m:t>CBA</m:t>
            </m:r>
          </m:sub>
        </m:sSub>
      </m:oMath>
      <w:r w:rsidR="006018D8">
        <w:rPr>
          <w:rFonts w:eastAsiaTheme="minorEastAsia"/>
          <w:sz w:val="20"/>
          <w:lang w:val="en-US"/>
        </w:rPr>
        <w:t xml:space="preserve"> </w:t>
      </w:r>
      <w:r w:rsidR="000023F5" w:rsidRPr="000023F5">
        <w:rPr>
          <w:lang w:val="en-US"/>
        </w:rPr>
        <w:t xml:space="preserve">does not solely contain </w:t>
      </w:r>
      <w:r w:rsidR="000023F5" w:rsidRPr="00E43941">
        <w:rPr>
          <w:lang w:val="en-US"/>
        </w:rPr>
        <w:t xml:space="preserve">end-use shares for </w:t>
      </w:r>
      <w:r w:rsidR="009A0991">
        <w:rPr>
          <w:lang w:val="en-US"/>
        </w:rPr>
        <w:t>‘</w:t>
      </w:r>
      <w:r w:rsidR="000023F5" w:rsidRPr="00E43941">
        <w:rPr>
          <w:lang w:val="en-US"/>
        </w:rPr>
        <w:t>material</w:t>
      </w:r>
      <w:r w:rsidR="006018D8">
        <w:rPr>
          <w:lang w:val="en-US"/>
        </w:rPr>
        <w:t>s</w:t>
      </w:r>
      <w:r w:rsidR="009A0991">
        <w:rPr>
          <w:lang w:val="en-US"/>
        </w:rPr>
        <w:t>’</w:t>
      </w:r>
      <w:r w:rsidR="000023F5" w:rsidRPr="00E43941">
        <w:rPr>
          <w:lang w:val="en-US"/>
        </w:rPr>
        <w:t xml:space="preserve"> </w:t>
      </w:r>
      <w:r w:rsidR="000023F5" w:rsidRPr="00E43941">
        <w:rPr>
          <w:rFonts w:eastAsiaTheme="minorEastAsia"/>
          <w:lang w:val="en-US"/>
        </w:rPr>
        <w:t xml:space="preserve">but </w:t>
      </w:r>
      <w:r w:rsidR="00507380">
        <w:rPr>
          <w:rFonts w:eastAsiaTheme="minorEastAsia"/>
          <w:lang w:val="en-US"/>
        </w:rPr>
        <w:t xml:space="preserve">also </w:t>
      </w:r>
      <w:r w:rsidR="000023F5" w:rsidRPr="00E43941">
        <w:rPr>
          <w:rFonts w:eastAsiaTheme="minorEastAsia"/>
          <w:lang w:val="en-US"/>
        </w:rPr>
        <w:t xml:space="preserve">for all </w:t>
      </w:r>
      <w:r w:rsidR="00AC4946">
        <w:rPr>
          <w:rFonts w:eastAsiaTheme="minorEastAsia"/>
          <w:lang w:val="en-US"/>
        </w:rPr>
        <w:t xml:space="preserve">other </w:t>
      </w:r>
      <w:commentRangeStart w:id="35"/>
      <w:commentRangeStart w:id="36"/>
      <w:r w:rsidR="000023F5" w:rsidRPr="00E43941">
        <w:rPr>
          <w:rFonts w:eastAsiaTheme="minorEastAsia"/>
          <w:lang w:val="en-US"/>
        </w:rPr>
        <w:t>MIOT sector</w:t>
      </w:r>
      <w:r w:rsidR="00460BD7">
        <w:rPr>
          <w:rFonts w:eastAsiaTheme="minorEastAsia"/>
          <w:lang w:val="en-US"/>
        </w:rPr>
        <w:t>s</w:t>
      </w:r>
      <w:r w:rsidR="005919A8">
        <w:rPr>
          <w:rFonts w:eastAsiaTheme="minorEastAsia"/>
          <w:lang w:val="en-US"/>
        </w:rPr>
        <w:t xml:space="preserve"> </w:t>
      </w:r>
      <w:commentRangeEnd w:id="35"/>
      <w:r w:rsidR="00460BD7">
        <w:rPr>
          <w:rStyle w:val="Kommentarzeichen"/>
        </w:rPr>
        <w:commentReference w:id="35"/>
      </w:r>
      <w:commentRangeEnd w:id="36"/>
      <w:r w:rsidR="00857C19">
        <w:rPr>
          <w:rFonts w:eastAsiaTheme="minorEastAsia"/>
          <w:lang w:val="en-US"/>
        </w:rPr>
        <w:t xml:space="preserve">(potentially </w:t>
      </w:r>
      <w:r w:rsidR="00544CE2">
        <w:rPr>
          <w:rStyle w:val="Kommentarzeichen"/>
        </w:rPr>
        <w:commentReference w:id="36"/>
      </w:r>
      <w:r w:rsidR="00ED7B7E">
        <w:rPr>
          <w:rFonts w:eastAsiaTheme="minorEastAsia"/>
          <w:lang w:val="en-US"/>
        </w:rPr>
        <w:t xml:space="preserve">including both </w:t>
      </w:r>
      <w:r w:rsidR="009A0991">
        <w:rPr>
          <w:rFonts w:eastAsiaTheme="minorEastAsia"/>
          <w:lang w:val="en-US"/>
        </w:rPr>
        <w:t>‘</w:t>
      </w:r>
      <w:r w:rsidR="005919A8">
        <w:rPr>
          <w:rFonts w:eastAsiaTheme="minorEastAsia"/>
          <w:lang w:val="en-US"/>
        </w:rPr>
        <w:t>products</w:t>
      </w:r>
      <w:r w:rsidR="009A0991">
        <w:rPr>
          <w:rFonts w:eastAsiaTheme="minorEastAsia"/>
          <w:lang w:val="en-US"/>
        </w:rPr>
        <w:t>’</w:t>
      </w:r>
      <w:r w:rsidR="000F46A3">
        <w:rPr>
          <w:rFonts w:eastAsiaTheme="minorEastAsia"/>
          <w:i/>
          <w:lang w:val="en-US"/>
        </w:rPr>
        <w:t xml:space="preserve"> </w:t>
      </w:r>
      <w:r w:rsidR="000F46A3" w:rsidRPr="000F46A3">
        <w:rPr>
          <w:rFonts w:eastAsiaTheme="minorEastAsia"/>
          <w:lang w:val="en-US"/>
        </w:rPr>
        <w:t xml:space="preserve">and </w:t>
      </w:r>
      <w:r w:rsidR="009A0991">
        <w:rPr>
          <w:rFonts w:eastAsiaTheme="minorEastAsia"/>
          <w:lang w:val="en-US"/>
        </w:rPr>
        <w:t>‘</w:t>
      </w:r>
      <w:r w:rsidR="000F46A3" w:rsidRPr="000F46A3">
        <w:rPr>
          <w:rFonts w:eastAsiaTheme="minorEastAsia"/>
          <w:lang w:val="en-US"/>
        </w:rPr>
        <w:t>s</w:t>
      </w:r>
      <w:commentRangeStart w:id="37"/>
      <w:commentRangeStart w:id="38"/>
      <w:r w:rsidR="000F46A3" w:rsidRPr="000F46A3">
        <w:rPr>
          <w:rFonts w:eastAsiaTheme="minorEastAsia"/>
          <w:lang w:val="en-US"/>
        </w:rPr>
        <w:t>er</w:t>
      </w:r>
      <w:commentRangeEnd w:id="37"/>
      <w:r w:rsidR="000F52A3">
        <w:rPr>
          <w:rStyle w:val="Kommentarzeichen"/>
        </w:rPr>
        <w:commentReference w:id="37"/>
      </w:r>
      <w:commentRangeEnd w:id="38"/>
      <w:r w:rsidR="00B14D3D">
        <w:rPr>
          <w:rStyle w:val="Kommentarzeichen"/>
        </w:rPr>
        <w:commentReference w:id="38"/>
      </w:r>
      <w:r w:rsidR="000F46A3" w:rsidRPr="000F46A3">
        <w:rPr>
          <w:rFonts w:eastAsiaTheme="minorEastAsia"/>
          <w:lang w:val="en-US"/>
        </w:rPr>
        <w:t>vices</w:t>
      </w:r>
      <w:r w:rsidR="009A0991">
        <w:rPr>
          <w:rFonts w:eastAsiaTheme="minorEastAsia"/>
          <w:lang w:val="en-US"/>
        </w:rPr>
        <w:t>’ in the sense of Figure 3</w:t>
      </w:r>
      <w:r w:rsidR="00857C19">
        <w:rPr>
          <w:rFonts w:eastAsiaTheme="minorEastAsia"/>
          <w:lang w:val="en-US"/>
        </w:rPr>
        <w:t>)</w:t>
      </w:r>
      <w:r w:rsidR="00E43941" w:rsidRPr="00E43941">
        <w:rPr>
          <w:rFonts w:eastAsiaTheme="minorEastAsia"/>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07491D" w:rsidRPr="009312DA" w14:paraId="250F0E0F" w14:textId="77777777" w:rsidTr="004625F0">
        <w:tc>
          <w:tcPr>
            <w:tcW w:w="7646" w:type="dxa"/>
          </w:tcPr>
          <w:p w14:paraId="6E4C8FDE" w14:textId="7B423B62" w:rsidR="0007491D" w:rsidRDefault="00EE15F2" w:rsidP="004625F0">
            <w:pPr>
              <w:spacing w:line="480" w:lineRule="auto"/>
              <w:rPr>
                <w:rFonts w:ascii="Calibri" w:eastAsia="Calibri" w:hAnsi="Calibri" w:cs="Times New Roman"/>
                <w:sz w:val="20"/>
                <w:lang w:val="en-US"/>
              </w:rPr>
            </w:pPr>
            <m:oMathPara>
              <m:oMath>
                <m:sSub>
                  <m:sSubPr>
                    <m:ctrlPr>
                      <w:rPr>
                        <w:rFonts w:ascii="Cambria Math" w:hAnsi="Cambria Math"/>
                        <w:sz w:val="20"/>
                        <w:lang w:val="en-US"/>
                      </w:rPr>
                    </m:ctrlPr>
                  </m:sSubPr>
                  <m:e>
                    <m:r>
                      <m:rPr>
                        <m:sty m:val="b"/>
                      </m:rPr>
                      <w:rPr>
                        <w:rFonts w:ascii="Cambria Math" w:hAnsi="Cambria Math"/>
                        <w:sz w:val="20"/>
                        <w:lang w:val="en-US"/>
                      </w:rPr>
                      <m:t>D</m:t>
                    </m:r>
                  </m:e>
                  <m:sub>
                    <m:r>
                      <m:rPr>
                        <m:sty m:val="b"/>
                      </m:rPr>
                      <w:rPr>
                        <w:rFonts w:ascii="Cambria Math" w:hAnsi="Cambria Math"/>
                        <w:sz w:val="20"/>
                        <w:lang w:val="en-US"/>
                      </w:rPr>
                      <m:t>CBA_res</m:t>
                    </m:r>
                  </m:sub>
                </m:sSub>
                <m:r>
                  <m:rPr>
                    <m:sty m:val="p"/>
                  </m:rPr>
                  <w:rPr>
                    <w:rFonts w:ascii="Cambria Math" w:hAnsi="Cambria Math"/>
                    <w:sz w:val="20"/>
                    <w:lang w:val="en-US"/>
                  </w:rPr>
                  <m:t xml:space="preserve">=  </m:t>
                </m:r>
                <m:sSup>
                  <m:sSupPr>
                    <m:ctrlPr>
                      <w:rPr>
                        <w:rFonts w:ascii="Cambria Math" w:hAnsi="Cambria Math"/>
                        <w:sz w:val="20"/>
                        <w:lang w:val="en-US"/>
                      </w:rPr>
                    </m:ctrlPr>
                  </m:sSupPr>
                  <m:e>
                    <m:r>
                      <w:rPr>
                        <w:rFonts w:ascii="Cambria Math" w:hAnsi="Cambria Math"/>
                        <w:sz w:val="20"/>
                        <w:lang w:val="en-US"/>
                      </w:rPr>
                      <m:t>(</m:t>
                    </m:r>
                    <m:sSub>
                      <m:sSubPr>
                        <m:ctrlPr>
                          <w:rPr>
                            <w:rFonts w:ascii="Cambria Math" w:hAnsi="Cambria Math"/>
                            <w:sz w:val="20"/>
                            <w:lang w:val="en-US"/>
                          </w:rPr>
                        </m:ctrlPr>
                      </m:sSubPr>
                      <m:e>
                        <m:r>
                          <m:rPr>
                            <m:sty m:val="b"/>
                          </m:rPr>
                          <w:rPr>
                            <w:rFonts w:ascii="Cambria Math" w:hAnsi="Cambria Math"/>
                            <w:sz w:val="20"/>
                            <w:lang w:val="en-US"/>
                          </w:rPr>
                          <m:t>F</m:t>
                        </m:r>
                      </m:e>
                      <m:sub>
                        <m:r>
                          <w:rPr>
                            <w:rFonts w:ascii="Cambria Math" w:hAnsi="Cambria Math"/>
                            <w:sz w:val="20"/>
                            <w:lang w:val="en-US"/>
                          </w:rPr>
                          <m:t>s</m:t>
                        </m:r>
                      </m:sub>
                    </m:sSub>
                    <m:r>
                      <m:rPr>
                        <m:sty m:val="p"/>
                      </m:rPr>
                      <w:rPr>
                        <w:rFonts w:ascii="Cambria Math" w:hAnsi="Cambria Math"/>
                        <w:sz w:val="20"/>
                        <w:lang w:val="en-US"/>
                      </w:rPr>
                      <m:t>e</m:t>
                    </m:r>
                    <m:r>
                      <w:rPr>
                        <w:rFonts w:ascii="Cambria Math" w:hAnsi="Cambria Math"/>
                        <w:sz w:val="20"/>
                        <w:lang w:val="en-US"/>
                      </w:rPr>
                      <m:t>)</m:t>
                    </m:r>
                  </m:e>
                  <m:sup>
                    <m:r>
                      <w:rPr>
                        <w:rFonts w:ascii="Cambria Math" w:hAnsi="Cambria Math"/>
                        <w:sz w:val="20"/>
                        <w:lang w:val="en-US"/>
                      </w:rPr>
                      <m:t>-1</m:t>
                    </m:r>
                  </m:sup>
                </m:sSup>
                <m:r>
                  <m:rPr>
                    <m:sty m:val="b"/>
                  </m:rPr>
                  <w:rPr>
                    <w:rFonts w:ascii="Cambria Math" w:hAnsi="Cambria Math"/>
                    <w:sz w:val="20"/>
                    <w:lang w:val="en-US"/>
                  </w:rPr>
                  <m:t xml:space="preserve"> </m:t>
                </m:r>
                <m:sSub>
                  <m:sSubPr>
                    <m:ctrlPr>
                      <w:rPr>
                        <w:rFonts w:ascii="Cambria Math" w:hAnsi="Cambria Math"/>
                        <w:sz w:val="20"/>
                        <w:lang w:val="en-US"/>
                      </w:rPr>
                    </m:ctrlPr>
                  </m:sSubPr>
                  <m:e>
                    <m:r>
                      <m:rPr>
                        <m:sty m:val="b"/>
                      </m:rPr>
                      <w:rPr>
                        <w:rFonts w:ascii="Cambria Math" w:hAnsi="Cambria Math"/>
                        <w:sz w:val="20"/>
                        <w:lang w:val="en-US"/>
                      </w:rPr>
                      <m:t>F</m:t>
                    </m:r>
                  </m:e>
                  <m:sub>
                    <m:r>
                      <w:rPr>
                        <w:rFonts w:ascii="Cambria Math" w:hAnsi="Cambria Math"/>
                        <w:sz w:val="20"/>
                        <w:lang w:val="en-US"/>
                      </w:rPr>
                      <m:t>s</m:t>
                    </m:r>
                  </m:sub>
                </m:sSub>
              </m:oMath>
            </m:oMathPara>
          </w:p>
        </w:tc>
        <w:tc>
          <w:tcPr>
            <w:tcW w:w="1370" w:type="dxa"/>
          </w:tcPr>
          <w:p w14:paraId="0A381876" w14:textId="3A3ECD39" w:rsidR="0007491D" w:rsidRPr="00257756" w:rsidRDefault="003C298E" w:rsidP="004625F0">
            <w:pPr>
              <w:pStyle w:val="Beschriftung"/>
              <w:keepNext/>
              <w:spacing w:line="480" w:lineRule="auto"/>
              <w:rPr>
                <w:i w:val="0"/>
                <w:iCs w:val="0"/>
                <w:color w:val="auto"/>
                <w:sz w:val="20"/>
                <w:szCs w:val="22"/>
                <w:lang w:val="en-US"/>
              </w:rPr>
            </w:pPr>
            <w:r w:rsidRPr="00257756">
              <w:rPr>
                <w:i w:val="0"/>
                <w:iCs w:val="0"/>
                <w:color w:val="auto"/>
                <w:sz w:val="20"/>
                <w:szCs w:val="22"/>
                <w:lang w:val="en-US"/>
              </w:rPr>
              <w:t xml:space="preserve">Equation </w:t>
            </w:r>
            <w:r w:rsidRPr="00257756">
              <w:rPr>
                <w:i w:val="0"/>
                <w:iCs w:val="0"/>
                <w:color w:val="auto"/>
                <w:sz w:val="20"/>
                <w:szCs w:val="22"/>
                <w:lang w:val="en-US"/>
              </w:rPr>
              <w:fldChar w:fldCharType="begin"/>
            </w:r>
            <w:r w:rsidRPr="00257756">
              <w:rPr>
                <w:i w:val="0"/>
                <w:iCs w:val="0"/>
                <w:color w:val="auto"/>
                <w:sz w:val="20"/>
                <w:szCs w:val="22"/>
                <w:lang w:val="en-US"/>
              </w:rPr>
              <w:instrText xml:space="preserve"> SEQ Equation \* ARABIC </w:instrText>
            </w:r>
            <w:r w:rsidRPr="00257756">
              <w:rPr>
                <w:i w:val="0"/>
                <w:iCs w:val="0"/>
                <w:color w:val="auto"/>
                <w:sz w:val="20"/>
                <w:szCs w:val="22"/>
                <w:lang w:val="en-US"/>
              </w:rPr>
              <w:fldChar w:fldCharType="separate"/>
            </w:r>
            <w:r w:rsidR="00AC6440">
              <w:rPr>
                <w:i w:val="0"/>
                <w:iCs w:val="0"/>
                <w:noProof/>
                <w:color w:val="auto"/>
                <w:sz w:val="20"/>
                <w:szCs w:val="22"/>
                <w:lang w:val="en-US"/>
              </w:rPr>
              <w:t>5</w:t>
            </w:r>
            <w:r w:rsidRPr="00257756">
              <w:rPr>
                <w:i w:val="0"/>
                <w:iCs w:val="0"/>
                <w:color w:val="auto"/>
                <w:sz w:val="20"/>
                <w:szCs w:val="22"/>
                <w:lang w:val="en-US"/>
              </w:rPr>
              <w:fldChar w:fldCharType="end"/>
            </w:r>
          </w:p>
        </w:tc>
      </w:tr>
      <w:tr w:rsidR="00AC6440" w:rsidRPr="009312DA" w14:paraId="5AA57DF9" w14:textId="77777777" w:rsidTr="004625F0">
        <w:tc>
          <w:tcPr>
            <w:tcW w:w="7646" w:type="dxa"/>
          </w:tcPr>
          <w:p w14:paraId="172A1D32" w14:textId="1AE1864B" w:rsidR="00AC6440" w:rsidRPr="00257756" w:rsidRDefault="00EE15F2" w:rsidP="00AC6440">
            <w:pPr>
              <w:spacing w:line="480" w:lineRule="auto"/>
              <w:rPr>
                <w:sz w:val="20"/>
                <w:lang w:val="en-US"/>
              </w:rPr>
            </w:pPr>
            <m:oMathPara>
              <m:oMath>
                <m:sSub>
                  <m:sSubPr>
                    <m:ctrlPr>
                      <w:rPr>
                        <w:rFonts w:ascii="Cambria Math" w:hAnsi="Cambria Math"/>
                        <w:sz w:val="20"/>
                        <w:lang w:val="en-US"/>
                      </w:rPr>
                    </m:ctrlPr>
                  </m:sSubPr>
                  <m:e>
                    <m:r>
                      <m:rPr>
                        <m:sty m:val="b"/>
                      </m:rPr>
                      <w:rPr>
                        <w:rFonts w:ascii="Cambria Math" w:hAnsi="Cambria Math"/>
                        <w:sz w:val="20"/>
                        <w:lang w:val="en-US"/>
                      </w:rPr>
                      <m:t>D</m:t>
                    </m:r>
                  </m:e>
                  <m:sub>
                    <m:r>
                      <m:rPr>
                        <m:sty m:val="b"/>
                      </m:rPr>
                      <w:rPr>
                        <w:rFonts w:ascii="Cambria Math" w:hAnsi="Cambria Math"/>
                        <w:sz w:val="20"/>
                        <w:lang w:val="en-US"/>
                      </w:rPr>
                      <m:t>CBA</m:t>
                    </m:r>
                  </m:sub>
                </m:sSub>
                <m:r>
                  <m:rPr>
                    <m:sty m:val="p"/>
                  </m:rPr>
                  <w:rPr>
                    <w:rFonts w:ascii="Cambria Math" w:hAnsi="Cambria Math"/>
                    <w:sz w:val="20"/>
                    <w:lang w:val="en-US"/>
                  </w:rPr>
                  <m:t xml:space="preserve">=  </m:t>
                </m:r>
                <m:sSup>
                  <m:sSupPr>
                    <m:ctrlPr>
                      <w:rPr>
                        <w:rFonts w:ascii="Cambria Math" w:hAnsi="Cambria Math"/>
                        <w:sz w:val="20"/>
                        <w:lang w:val="en-US"/>
                      </w:rPr>
                    </m:ctrlPr>
                  </m:sSupPr>
                  <m:e>
                    <m:r>
                      <w:rPr>
                        <w:rFonts w:ascii="Cambria Math" w:hAnsi="Cambria Math"/>
                        <w:sz w:val="20"/>
                        <w:lang w:val="en-US"/>
                      </w:rPr>
                      <m:t>(</m:t>
                    </m:r>
                    <m:r>
                      <m:rPr>
                        <m:sty m:val="b"/>
                      </m:rPr>
                      <w:rPr>
                        <w:rFonts w:ascii="Cambria Math" w:hAnsi="Cambria Math"/>
                        <w:sz w:val="20"/>
                        <w:lang w:val="en-US"/>
                      </w:rPr>
                      <m:t xml:space="preserve">L </m:t>
                    </m:r>
                    <m:r>
                      <m:rPr>
                        <m:sty m:val="p"/>
                      </m:rPr>
                      <w:rPr>
                        <w:rFonts w:ascii="Cambria Math" w:hAnsi="Cambria Math"/>
                        <w:sz w:val="20"/>
                        <w:lang w:val="en-US"/>
                      </w:rPr>
                      <m:t>y</m:t>
                    </m:r>
                    <m:r>
                      <w:rPr>
                        <w:rFonts w:ascii="Cambria Math" w:hAnsi="Cambria Math"/>
                        <w:sz w:val="20"/>
                        <w:lang w:val="en-US"/>
                      </w:rPr>
                      <m:t>)</m:t>
                    </m:r>
                  </m:e>
                  <m:sup>
                    <m:r>
                      <w:rPr>
                        <w:rFonts w:ascii="Cambria Math" w:hAnsi="Cambria Math"/>
                        <w:sz w:val="20"/>
                        <w:lang w:val="en-US"/>
                      </w:rPr>
                      <m:t>-1</m:t>
                    </m:r>
                  </m:sup>
                </m:sSup>
                <m:r>
                  <m:rPr>
                    <m:sty m:val="b"/>
                  </m:rPr>
                  <w:rPr>
                    <w:rFonts w:ascii="Cambria Math" w:hAnsi="Cambria Math"/>
                    <w:sz w:val="20"/>
                    <w:lang w:val="en-US"/>
                  </w:rPr>
                  <m:t xml:space="preserve"> L </m:t>
                </m:r>
                <m:acc>
                  <m:accPr>
                    <m:ctrlPr>
                      <w:rPr>
                        <w:rFonts w:ascii="Cambria Math" w:hAnsi="Cambria Math"/>
                        <w:sz w:val="20"/>
                        <w:lang w:val="en-US"/>
                      </w:rPr>
                    </m:ctrlPr>
                  </m:accPr>
                  <m:e>
                    <m:r>
                      <m:rPr>
                        <m:sty m:val="p"/>
                      </m:rPr>
                      <w:rPr>
                        <w:rFonts w:ascii="Cambria Math" w:hAnsi="Cambria Math"/>
                        <w:sz w:val="20"/>
                        <w:lang w:val="en-US"/>
                      </w:rPr>
                      <m:t>y</m:t>
                    </m:r>
                    <m:r>
                      <m:rPr>
                        <m:sty m:val="p"/>
                      </m:rPr>
                      <w:rPr>
                        <w:rStyle w:val="Kommentarzeichen"/>
                      </w:rPr>
                      <w:commentReference w:id="39"/>
                    </m:r>
                    <m:r>
                      <m:rPr>
                        <m:sty m:val="p"/>
                      </m:rPr>
                      <w:rPr>
                        <w:rStyle w:val="Kommentarzeichen"/>
                      </w:rPr>
                      <w:commentReference w:id="40"/>
                    </m:r>
                    <m:r>
                      <m:rPr>
                        <m:sty m:val="p"/>
                      </m:rPr>
                      <w:rPr>
                        <w:rStyle w:val="Kommentarzeichen"/>
                      </w:rPr>
                      <w:commentReference w:id="41"/>
                    </m:r>
                  </m:e>
                </m:acc>
              </m:oMath>
            </m:oMathPara>
          </w:p>
        </w:tc>
        <w:tc>
          <w:tcPr>
            <w:tcW w:w="1370" w:type="dxa"/>
          </w:tcPr>
          <w:p w14:paraId="45AEB6BE" w14:textId="69DD9FFA" w:rsidR="00AC6440" w:rsidRPr="005549A1" w:rsidRDefault="00AC6440" w:rsidP="00AC6440">
            <w:pPr>
              <w:pStyle w:val="Beschriftung"/>
              <w:keepNext/>
              <w:spacing w:line="480" w:lineRule="auto"/>
              <w:rPr>
                <w:sz w:val="16"/>
                <w:lang w:val="en-US"/>
              </w:rPr>
            </w:pPr>
            <w:r w:rsidRPr="00257756">
              <w:rPr>
                <w:i w:val="0"/>
                <w:iCs w:val="0"/>
                <w:color w:val="auto"/>
                <w:sz w:val="20"/>
                <w:szCs w:val="22"/>
                <w:lang w:val="en-US"/>
              </w:rPr>
              <w:t xml:space="preserve">Equation </w:t>
            </w:r>
            <w:r w:rsidRPr="00257756">
              <w:rPr>
                <w:i w:val="0"/>
                <w:iCs w:val="0"/>
                <w:color w:val="auto"/>
                <w:sz w:val="20"/>
                <w:szCs w:val="22"/>
                <w:lang w:val="en-US"/>
              </w:rPr>
              <w:fldChar w:fldCharType="begin"/>
            </w:r>
            <w:r w:rsidRPr="00257756">
              <w:rPr>
                <w:i w:val="0"/>
                <w:iCs w:val="0"/>
                <w:color w:val="auto"/>
                <w:sz w:val="20"/>
                <w:szCs w:val="22"/>
                <w:lang w:val="en-US"/>
              </w:rPr>
              <w:instrText xml:space="preserve"> SEQ Equation \* ARABIC </w:instrText>
            </w:r>
            <w:r w:rsidRPr="00257756">
              <w:rPr>
                <w:i w:val="0"/>
                <w:iCs w:val="0"/>
                <w:color w:val="auto"/>
                <w:sz w:val="20"/>
                <w:szCs w:val="22"/>
                <w:lang w:val="en-US"/>
              </w:rPr>
              <w:fldChar w:fldCharType="separate"/>
            </w:r>
            <w:r>
              <w:rPr>
                <w:i w:val="0"/>
                <w:iCs w:val="0"/>
                <w:noProof/>
                <w:color w:val="auto"/>
                <w:sz w:val="20"/>
                <w:szCs w:val="22"/>
                <w:lang w:val="en-US"/>
              </w:rPr>
              <w:t>6</w:t>
            </w:r>
            <w:r w:rsidRPr="00257756">
              <w:rPr>
                <w:i w:val="0"/>
                <w:iCs w:val="0"/>
                <w:color w:val="auto"/>
                <w:sz w:val="20"/>
                <w:szCs w:val="22"/>
                <w:lang w:val="en-US"/>
              </w:rPr>
              <w:fldChar w:fldCharType="end"/>
            </w:r>
          </w:p>
        </w:tc>
      </w:tr>
    </w:tbl>
    <w:p w14:paraId="7EE6EB66" w14:textId="555AD180" w:rsidR="00587C55" w:rsidRDefault="004422F9" w:rsidP="00587C55">
      <w:pPr>
        <w:rPr>
          <w:lang w:val="en-US"/>
        </w:rPr>
      </w:pPr>
      <w:r>
        <w:rPr>
          <w:lang w:val="en-US"/>
        </w:rPr>
        <w:t>For CBA, the end-use shares</w:t>
      </w:r>
      <w:r w:rsidR="00587C55">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sz w:val="24"/>
                <w:lang w:val="en-US"/>
              </w:rPr>
              <m:t>CBA</m:t>
            </m:r>
          </m:sub>
        </m:sSub>
      </m:oMath>
      <w:r>
        <w:rPr>
          <w:rFonts w:eastAsiaTheme="minorEastAsia"/>
          <w:sz w:val="20"/>
          <w:lang w:val="en-US"/>
        </w:rPr>
        <w:t xml:space="preserve"> </w:t>
      </w:r>
      <w:r w:rsidRPr="004422F9">
        <w:rPr>
          <w:lang w:val="en-US"/>
        </w:rPr>
        <w:t>c</w:t>
      </w:r>
      <w:r w:rsidR="00587C55" w:rsidRPr="000D1064">
        <w:rPr>
          <w:lang w:val="en-US"/>
        </w:rPr>
        <w:t xml:space="preserve">alculated for </w:t>
      </w:r>
      <w:r w:rsidR="00282728" w:rsidRPr="00C04E22">
        <w:rPr>
          <w:lang w:val="en-US"/>
        </w:rPr>
        <w:t>sector</w:t>
      </w:r>
      <w:r w:rsidR="00767CB5">
        <w:rPr>
          <w:lang w:val="en-US"/>
        </w:rPr>
        <w:t xml:space="preserve"> </w:t>
      </w:r>
      <w:r w:rsidR="00282728" w:rsidRPr="00C04E22">
        <w:rPr>
          <w:lang w:val="en-US"/>
        </w:rPr>
        <w:t>output</w:t>
      </w:r>
      <w:r w:rsidR="00282728">
        <w:rPr>
          <w:lang w:val="en-US"/>
        </w:rPr>
        <w:t> </w:t>
      </w:r>
      <w:r w:rsidR="00587C55" w:rsidRPr="000D1064">
        <w:rPr>
          <w:i/>
          <w:lang w:val="en-US"/>
        </w:rPr>
        <w:t>j</w:t>
      </w:r>
      <w:r w:rsidR="00587C55" w:rsidRPr="000D1064">
        <w:rPr>
          <w:lang w:val="en-US"/>
        </w:rPr>
        <w:t xml:space="preserve"> include</w:t>
      </w:r>
      <w:r w:rsidR="00587C55">
        <w:rPr>
          <w:lang w:val="en-US"/>
        </w:rPr>
        <w:t xml:space="preserve"> all upstream direct and indirect </w:t>
      </w:r>
      <w:r w:rsidR="0097490F">
        <w:rPr>
          <w:lang w:val="en-US"/>
        </w:rPr>
        <w:t xml:space="preserve">(raw) </w:t>
      </w:r>
      <w:r w:rsidR="00587C55">
        <w:rPr>
          <w:lang w:val="en-US"/>
        </w:rPr>
        <w:t>material</w:t>
      </w:r>
      <w:r w:rsidR="000B0F5C">
        <w:rPr>
          <w:lang w:val="en-US"/>
        </w:rPr>
        <w:t xml:space="preserve">, </w:t>
      </w:r>
      <w:r w:rsidR="00587C55">
        <w:rPr>
          <w:lang w:val="en-US"/>
        </w:rPr>
        <w:t>product</w:t>
      </w:r>
      <w:r w:rsidR="000B0F5C">
        <w:rPr>
          <w:lang w:val="en-US"/>
        </w:rPr>
        <w:t xml:space="preserve"> and service</w:t>
      </w:r>
      <w:r w:rsidR="00587C55">
        <w:rPr>
          <w:lang w:val="en-US"/>
        </w:rPr>
        <w:t xml:space="preserve"> inputs, also those that might not become physical part of the </w:t>
      </w:r>
      <w:r w:rsidR="003B2D01" w:rsidRPr="003B2D01">
        <w:rPr>
          <w:lang w:val="en-US"/>
        </w:rPr>
        <w:t>output</w:t>
      </w:r>
      <w:r w:rsidR="000B0F5C">
        <w:rPr>
          <w:lang w:val="en-US"/>
        </w:rPr>
        <w:t xml:space="preserve"> to final demand</w:t>
      </w:r>
      <w:r w:rsidR="00587C55" w:rsidRPr="0013459F">
        <w:rPr>
          <w:i/>
          <w:lang w:val="en-US"/>
        </w:rPr>
        <w:t xml:space="preserve"> j</w:t>
      </w:r>
      <w:r w:rsidR="00587C55">
        <w:rPr>
          <w:i/>
          <w:lang w:val="en-US"/>
        </w:rPr>
        <w:t xml:space="preserve">. </w:t>
      </w:r>
      <w:r w:rsidR="00587C55" w:rsidRPr="009C388A">
        <w:rPr>
          <w:lang w:val="en-US"/>
        </w:rPr>
        <w:t xml:space="preserve">These are on the one hand </w:t>
      </w:r>
      <w:r w:rsidR="00587C55">
        <w:rPr>
          <w:lang w:val="en-US"/>
        </w:rPr>
        <w:t>monetary transactions that have been assigned physical material via the proportionality assumption of monetary and physical flows, but are most likely not of physical nature (</w:t>
      </w:r>
      <w:r w:rsidR="00EA25E9">
        <w:rPr>
          <w:lang w:val="en-US"/>
        </w:rPr>
        <w:t xml:space="preserve">i.e. </w:t>
      </w:r>
      <w:r w:rsidR="00587C55">
        <w:rPr>
          <w:lang w:val="en-US"/>
        </w:rPr>
        <w:t xml:space="preserve">services), and on the other hand monetary transactions (or fractions of those) that are physical, but refer to waste flows which do not become part of </w:t>
      </w:r>
      <w:r w:rsidR="00397C14">
        <w:rPr>
          <w:lang w:val="en-US"/>
        </w:rPr>
        <w:t xml:space="preserve">end-use </w:t>
      </w:r>
      <w:r w:rsidR="00587C55">
        <w:rPr>
          <w:lang w:val="en-US"/>
        </w:rPr>
        <w:t xml:space="preserve">products (e.g. new scrap during manufacturing). Thus, the </w:t>
      </w:r>
      <w:r w:rsidR="00052724" w:rsidRPr="00052724">
        <w:rPr>
          <w:lang w:val="en-US"/>
        </w:rPr>
        <w:t>end-use share</w:t>
      </w:r>
      <w:r w:rsidR="00587C55">
        <w:rPr>
          <w:lang w:val="en-US"/>
        </w:rPr>
        <w:t xml:space="preserve"> for a physical product </w:t>
      </w:r>
      <w:r w:rsidR="00160D7D" w:rsidRPr="00160D7D">
        <w:rPr>
          <w:i/>
          <w:lang w:val="en-US"/>
        </w:rPr>
        <w:t>j</w:t>
      </w:r>
      <w:r w:rsidR="00160D7D">
        <w:rPr>
          <w:lang w:val="en-US"/>
        </w:rPr>
        <w:t xml:space="preserve"> </w:t>
      </w:r>
      <w:r w:rsidR="00587C55">
        <w:rPr>
          <w:lang w:val="en-US"/>
        </w:rPr>
        <w:t>represents embodied material use</w:t>
      </w:r>
      <w:r w:rsidR="00037ADD">
        <w:rPr>
          <w:lang w:val="en-US"/>
        </w:rPr>
        <w:t xml:space="preserve">, different from </w:t>
      </w:r>
      <w:r w:rsidR="00587C55">
        <w:rPr>
          <w:lang w:val="en-US"/>
        </w:rPr>
        <w:t xml:space="preserve">the actual material mass of the physical </w:t>
      </w:r>
      <w:r w:rsidR="00587C55" w:rsidRPr="001A4AB7">
        <w:rPr>
          <w:lang w:val="en-US"/>
        </w:rPr>
        <w:t xml:space="preserve">product </w:t>
      </w:r>
      <w:r w:rsidR="001A4AB7">
        <w:rPr>
          <w:lang w:val="en-US"/>
        </w:rPr>
        <w:t>like for</w:t>
      </w:r>
      <w:r w:rsidR="0097490F" w:rsidRPr="001A4AB7">
        <w:rPr>
          <w:lang w:val="en-US"/>
        </w:rPr>
        <w:t xml:space="preserve"> </w:t>
      </w:r>
      <w:r w:rsidR="00587C55" w:rsidRPr="001A4AB7">
        <w:rPr>
          <w:lang w:val="en-US"/>
        </w:rPr>
        <w:t>WIO-MFA. In effect</w:t>
      </w:r>
      <w:r w:rsidR="00587C55">
        <w:rPr>
          <w:lang w:val="en-US"/>
        </w:rPr>
        <w:t>, these properties lead to misclassifications of material e</w:t>
      </w:r>
      <w:r w:rsidR="00587C55" w:rsidRPr="00CA659E">
        <w:rPr>
          <w:lang w:val="en-US"/>
        </w:rPr>
        <w:t>nd-use</w:t>
      </w:r>
      <w:r w:rsidR="00E1327D" w:rsidRPr="00CA659E">
        <w:rPr>
          <w:lang w:val="en-US"/>
        </w:rPr>
        <w:t>s</w:t>
      </w:r>
      <w:r w:rsidR="00587C55" w:rsidRPr="00CA659E">
        <w:rPr>
          <w:lang w:val="en-US"/>
        </w:rPr>
        <w:t>.</w:t>
      </w:r>
      <w:r w:rsidR="00AE7DAB" w:rsidRPr="00CA659E">
        <w:rPr>
          <w:rStyle w:val="Funotenzeichen"/>
          <w:lang w:val="en-US"/>
        </w:rPr>
        <w:footnoteReference w:id="7"/>
      </w:r>
      <w:r w:rsidR="00CA659E" w:rsidRPr="00CA659E">
        <w:rPr>
          <w:vertAlign w:val="superscript"/>
          <w:lang w:val="en-US"/>
        </w:rPr>
        <w:t>,</w:t>
      </w:r>
      <w:r w:rsidR="00065745" w:rsidRPr="00CA659E">
        <w:rPr>
          <w:rStyle w:val="Funotenzeichen"/>
          <w:lang w:val="en-US"/>
        </w:rPr>
        <w:footnoteReference w:id="8"/>
      </w:r>
    </w:p>
    <w:p w14:paraId="298FC60C" w14:textId="5BDD1EBA" w:rsidR="00587C55" w:rsidRDefault="00EE15F2" w:rsidP="00105718">
      <w:pPr>
        <w:rPr>
          <w:lang w:val="en-US"/>
        </w:rPr>
      </w:pPr>
      <w:sdt>
        <w:sdtPr>
          <w:rPr>
            <w:b/>
            <w:lang w:val="en-US"/>
          </w:rPr>
          <w:alias w:val="Don't edit this field"/>
          <w:tag w:val="CitaviPlaceholder#63fdafca-88e0-44d1-aa3f-e18bd8935644"/>
          <w:id w:val="-1772997439"/>
          <w:placeholder>
            <w:docPart w:val="681FB75EA93B4EA29226287E7EE27EAD"/>
          </w:placeholder>
        </w:sdtPr>
        <w:sdtEndPr/>
        <w:sdtContent>
          <w:r w:rsidR="00587C55" w:rsidRPr="002A064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TAxNi9qLndhc21hbi4yMDA2LjEwLjAwO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2FzbWFuLjIwMDYuMTAuMDA5IiwiVXJpU3RyaW5nIjoiaHR0cHM6Ly9kb2kub3JnLzEwLjEwMTYvai53YXNtYW4uMjAwNi4xMC4w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UyMTJhYWJiLTIwZmUtNDYxMS04YmExLTI3NjNmNmRiNjg3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xpbmtpbmdodWIuZWxzZXZpZXIuY29tL3JldHJpZXZlL3BpaS9TMDk1NjA1M1gwNjAwMjkyMyIsIlVyaVN0cmluZyI6Imh0dHA6Ly9saW5raW5naHViLmVsc2V2aWVyLmNvbS9yZXRyaWV2ZS9waWkvUzA5NTYwNTNYMDYwMDI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SGFzaGltb3RvIGV0IGFsLiJ9XX0sIlRhZyI6IkNpdGF2aVBsYWNlaG9sZGVyIzYzZmRhZmNhLTg4ZTAtNDRkMS1hYTNmLWUxOGJkODkzNTY0NCIsIlRleHQiOiJIYXNoaW1vdG8gZXQgYWwuIiwiV0FJVmVyc2lvbiI6IjYuMTEuMC4wIn0=}</w:instrText>
          </w:r>
          <w:r w:rsidR="00587C55" w:rsidRPr="002A064D">
            <w:rPr>
              <w:b/>
              <w:lang w:val="en-US"/>
            </w:rPr>
            <w:fldChar w:fldCharType="separate"/>
          </w:r>
          <w:r w:rsidR="00866FFF">
            <w:rPr>
              <w:b/>
              <w:lang w:val="en-US"/>
            </w:rPr>
            <w:t>Hashimoto et al.</w:t>
          </w:r>
          <w:r w:rsidR="00587C55" w:rsidRPr="002A064D">
            <w:rPr>
              <w:b/>
              <w:lang w:val="en-US"/>
            </w:rPr>
            <w:fldChar w:fldCharType="end"/>
          </w:r>
        </w:sdtContent>
      </w:sdt>
      <w:r w:rsidR="00587C55" w:rsidRPr="002A064D">
        <w:rPr>
          <w:b/>
          <w:lang w:val="en-US"/>
        </w:rPr>
        <w:t xml:space="preserve"> </w:t>
      </w:r>
      <w:sdt>
        <w:sdtPr>
          <w:rPr>
            <w:b/>
            <w:lang w:val="en-US"/>
          </w:rPr>
          <w:alias w:val="Don't edit this field"/>
          <w:tag w:val="CitaviPlaceholder#0d3b0f64-d4eb-487d-a0fa-dfb53e1b821a"/>
          <w:id w:val="-1262529021"/>
          <w:placeholder>
            <w:docPart w:val="681FB75EA93B4EA29226287E7EE27EAD"/>
          </w:placeholder>
        </w:sdtPr>
        <w:sdtEndPr/>
        <w:sdtContent>
          <w:r w:rsidR="00587C55" w:rsidRPr="002A064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53YXNtYW4uMjAwNi4xMC4wM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dhc21hbi4yMDA2LjEwLjAwOSIsIlVyaVN0cmluZyI6Imh0dHBzOi8vZG9pLm9yZy8xMC4xMDE2L2oud2FzbWFuLjIwMDYuMTA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1MjEyYWFiYi0yMGZlLTQ2MTEtOGJhMS0yNzYzZjZkYjY4Nz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saW5raW5naHViLmVsc2V2aWVyLmNvbS9yZXRyaWV2ZS9waWkvUzA5NTYwNTNYMDYwMDI5MjMiLCJVcmlTdHJpbmciOiJodHRwOi8vbGlua2luZ2h1Yi5lbHNldmllci5jb20vcmV0cmlldmUvcGlpL1MwOTU2MDUzWDA2MDAyOT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wNykifV19LCJUYWciOiJDaXRhdmlQbGFjZWhvbGRlciMwZDNiMGY2NC1kNGViLTQ4N2QtYTBmYS1kZmI1M2UxYjgyMWEiLCJUZXh0IjoiKDIwMDcpIiwiV0FJVmVyc2lvbiI6IjYuMTEuMC4wIn0=}</w:instrText>
          </w:r>
          <w:r w:rsidR="00587C55" w:rsidRPr="002A064D">
            <w:rPr>
              <w:b/>
              <w:lang w:val="en-US"/>
            </w:rPr>
            <w:fldChar w:fldCharType="separate"/>
          </w:r>
          <w:r w:rsidR="00866FFF">
            <w:rPr>
              <w:b/>
              <w:lang w:val="en-US"/>
            </w:rPr>
            <w:t>(2007)</w:t>
          </w:r>
          <w:r w:rsidR="00587C55" w:rsidRPr="002A064D">
            <w:rPr>
              <w:b/>
              <w:lang w:val="en-US"/>
            </w:rPr>
            <w:fldChar w:fldCharType="end"/>
          </w:r>
        </w:sdtContent>
      </w:sdt>
      <w:r w:rsidR="00587C55" w:rsidRPr="005549A1">
        <w:rPr>
          <w:lang w:val="en-US"/>
        </w:rPr>
        <w:t xml:space="preserve"> used </w:t>
      </w:r>
      <w:r w:rsidR="00587C55">
        <w:rPr>
          <w:lang w:val="en-US"/>
        </w:rPr>
        <w:t xml:space="preserve">CBA </w:t>
      </w:r>
      <w:r w:rsidR="00587C55" w:rsidRPr="00527151">
        <w:rPr>
          <w:lang w:val="en-US"/>
        </w:rPr>
        <w:t>with</w:t>
      </w:r>
      <w:r w:rsidR="00B62287" w:rsidRPr="00527151">
        <w:rPr>
          <w:lang w:val="en-US"/>
        </w:rPr>
        <w:t xml:space="preserve"> a </w:t>
      </w:r>
      <w:r w:rsidR="00DE3D43">
        <w:rPr>
          <w:lang w:val="en-US"/>
        </w:rPr>
        <w:t xml:space="preserve">type of </w:t>
      </w:r>
      <w:commentRangeStart w:id="42"/>
      <w:commentRangeStart w:id="43"/>
      <w:commentRangeStart w:id="44"/>
      <w:commentRangeStart w:id="45"/>
      <w:commentRangeStart w:id="46"/>
      <w:r w:rsidR="00B62287" w:rsidRPr="00527151">
        <w:rPr>
          <w:lang w:val="en-US"/>
        </w:rPr>
        <w:t>use</w:t>
      </w:r>
      <w:commentRangeEnd w:id="42"/>
      <w:r w:rsidR="00B62287" w:rsidRPr="00527151">
        <w:rPr>
          <w:rStyle w:val="Kommentarzeichen"/>
        </w:rPr>
        <w:commentReference w:id="42"/>
      </w:r>
      <w:commentRangeEnd w:id="43"/>
      <w:r w:rsidR="000F52A3">
        <w:rPr>
          <w:rStyle w:val="Kommentarzeichen"/>
        </w:rPr>
        <w:commentReference w:id="43"/>
      </w:r>
      <w:commentRangeEnd w:id="44"/>
      <w:r w:rsidR="00B14D3D">
        <w:rPr>
          <w:rStyle w:val="Kommentarzeichen"/>
        </w:rPr>
        <w:commentReference w:id="44"/>
      </w:r>
      <w:commentRangeEnd w:id="45"/>
      <w:r w:rsidR="00DF1D75">
        <w:rPr>
          <w:rStyle w:val="Kommentarzeichen"/>
        </w:rPr>
        <w:commentReference w:id="45"/>
      </w:r>
      <w:commentRangeEnd w:id="46"/>
      <w:r w:rsidR="00EC56ED">
        <w:rPr>
          <w:rStyle w:val="Kommentarzeichen"/>
        </w:rPr>
        <w:commentReference w:id="46"/>
      </w:r>
      <w:r w:rsidR="005C2763" w:rsidRPr="00527151">
        <w:rPr>
          <w:lang w:val="en-US"/>
        </w:rPr>
        <w:t>-</w:t>
      </w:r>
      <w:r w:rsidR="00B62287" w:rsidRPr="00527151">
        <w:rPr>
          <w:lang w:val="en-US"/>
        </w:rPr>
        <w:t>extension for</w:t>
      </w:r>
      <w:r w:rsidR="00587C55" w:rsidRPr="00527151">
        <w:rPr>
          <w:lang w:val="en-US"/>
        </w:rPr>
        <w:t xml:space="preserve"> a Japanese</w:t>
      </w:r>
      <w:r w:rsidR="00587C55">
        <w:rPr>
          <w:lang w:val="en-US"/>
        </w:rPr>
        <w:t xml:space="preserve"> MIOT for 1995</w:t>
      </w:r>
      <w:r w:rsidR="00587C55" w:rsidRPr="005549A1">
        <w:rPr>
          <w:lang w:val="en-US"/>
        </w:rPr>
        <w:t xml:space="preserve"> to allocate the </w:t>
      </w:r>
      <w:r w:rsidR="00587C55">
        <w:rPr>
          <w:lang w:val="en-US"/>
        </w:rPr>
        <w:t>Japanese domestic production</w:t>
      </w:r>
      <w:r w:rsidR="00587C55" w:rsidRPr="005549A1">
        <w:rPr>
          <w:lang w:val="en-US"/>
        </w:rPr>
        <w:t xml:space="preserve"> of construction minerals (cement, sand and gravel, crushed stone) to 24 </w:t>
      </w:r>
      <w:r w:rsidR="00587C55">
        <w:rPr>
          <w:lang w:val="en-US"/>
        </w:rPr>
        <w:t xml:space="preserve">material </w:t>
      </w:r>
      <w:r w:rsidR="00587C55" w:rsidRPr="005549A1">
        <w:rPr>
          <w:lang w:val="en-US"/>
        </w:rPr>
        <w:t>end-use</w:t>
      </w:r>
      <w:r w:rsidR="00587C55">
        <w:rPr>
          <w:lang w:val="en-US"/>
        </w:rPr>
        <w:t>s</w:t>
      </w:r>
      <w:r w:rsidR="00587C55" w:rsidRPr="005549A1">
        <w:rPr>
          <w:lang w:val="en-US"/>
        </w:rPr>
        <w:t xml:space="preserve">. </w:t>
      </w:r>
      <w:r w:rsidR="00587C55">
        <w:rPr>
          <w:lang w:val="en-US"/>
        </w:rPr>
        <w:t>The authors compared end-use results with a second estimation method, which they deemed more reliable than CBA.</w:t>
      </w:r>
      <w:r w:rsidR="00B712E4">
        <w:rPr>
          <w:lang w:val="en-US"/>
        </w:rPr>
        <w:t xml:space="preserve"> Also </w:t>
      </w:r>
      <w:sdt>
        <w:sdtPr>
          <w:rPr>
            <w:b/>
            <w:lang w:val="en-US"/>
          </w:rPr>
          <w:alias w:val="Don't edit this field"/>
          <w:tag w:val="CitaviPlaceholder#766ab09c-328a-4ed9-9be1-d23c8bf5a1af"/>
          <w:id w:val="-1369362549"/>
          <w:placeholder>
            <w:docPart w:val="AE5182289DA845F8B7A907F8F3B6C3E2"/>
          </w:placeholder>
        </w:sdtPr>
        <w:sdtEndPr/>
        <w:sdtContent>
          <w:r w:rsidR="00B712E4" w:rsidRPr="00B712E4">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MTJjNjU5LWMxOGEtNDVkNS04OTdhLWRkOTkzZmMzNmEyYy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c2NmFiMDljLTMyOGEtNGVkOS05YmUxLWQyM2M4YmY1YTFhZiIsIlRleHQiOiJEb21iaSIsIldBSVZlcnNpb24iOiI2LjExLjAuMCJ9}</w:instrText>
          </w:r>
          <w:r w:rsidR="00B712E4" w:rsidRPr="00B712E4">
            <w:rPr>
              <w:b/>
              <w:lang w:val="en-US"/>
            </w:rPr>
            <w:fldChar w:fldCharType="separate"/>
          </w:r>
          <w:r w:rsidR="00866FFF">
            <w:rPr>
              <w:b/>
              <w:lang w:val="en-US"/>
            </w:rPr>
            <w:t>Dombi</w:t>
          </w:r>
          <w:r w:rsidR="00B712E4" w:rsidRPr="00B712E4">
            <w:rPr>
              <w:b/>
              <w:lang w:val="en-US"/>
            </w:rPr>
            <w:fldChar w:fldCharType="end"/>
          </w:r>
        </w:sdtContent>
      </w:sdt>
      <w:r w:rsidR="00B712E4" w:rsidRPr="00B712E4">
        <w:rPr>
          <w:b/>
          <w:lang w:val="en-US"/>
        </w:rPr>
        <w:t xml:space="preserve"> </w:t>
      </w:r>
      <w:sdt>
        <w:sdtPr>
          <w:rPr>
            <w:b/>
            <w:lang w:val="en-US"/>
          </w:rPr>
          <w:alias w:val="Don't edit this field"/>
          <w:tag w:val="CitaviPlaceholder#957e96d3-73a4-4fd5-8a84-f446a9fd88e9"/>
          <w:id w:val="667222286"/>
          <w:placeholder>
            <w:docPart w:val="AE5182289DA845F8B7A907F8F3B6C3E2"/>
          </w:placeholder>
        </w:sdtPr>
        <w:sdtEndPr/>
        <w:sdtContent>
          <w:r w:rsidR="00B712E4" w:rsidRPr="00B712E4">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TIzY2I2LTMxMzUtNDRjYi05NzU2LWJlN2NkZTRhMGQ5NC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M5NTdlOTZkMy03M2E0LTRmZDUtOGE4NC1mNDQ2YTlmZDg4ZTkiLCJUZXh0IjoiKDIwMTgpIiwiV0FJVmVyc2lvbiI6IjYuMTEuMC4wIn0=}</w:instrText>
          </w:r>
          <w:r w:rsidR="00B712E4" w:rsidRPr="00B712E4">
            <w:rPr>
              <w:b/>
              <w:lang w:val="en-US"/>
            </w:rPr>
            <w:fldChar w:fldCharType="separate"/>
          </w:r>
          <w:r w:rsidR="00866FFF">
            <w:rPr>
              <w:b/>
              <w:lang w:val="en-US"/>
            </w:rPr>
            <w:t>(2018)</w:t>
          </w:r>
          <w:r w:rsidR="00B712E4" w:rsidRPr="00B712E4">
            <w:rPr>
              <w:b/>
              <w:lang w:val="en-US"/>
            </w:rPr>
            <w:fldChar w:fldCharType="end"/>
          </w:r>
        </w:sdtContent>
      </w:sdt>
      <w:r w:rsidR="00B712E4" w:rsidRPr="00B712E4">
        <w:rPr>
          <w:lang w:val="en-US"/>
        </w:rPr>
        <w:t xml:space="preserve"> use</w:t>
      </w:r>
      <w:r w:rsidR="00B712E4">
        <w:rPr>
          <w:lang w:val="en-US"/>
        </w:rPr>
        <w:t>s</w:t>
      </w:r>
      <w:r w:rsidR="00B712E4" w:rsidRPr="00B712E4">
        <w:rPr>
          <w:lang w:val="en-US"/>
        </w:rPr>
        <w:t xml:space="preserve"> CBA with supply-extension to distribute </w:t>
      </w:r>
      <w:r w:rsidR="00486E89">
        <w:rPr>
          <w:lang w:val="en-US"/>
        </w:rPr>
        <w:t xml:space="preserve">total </w:t>
      </w:r>
      <w:r w:rsidR="00B712E4" w:rsidRPr="00B712E4">
        <w:rPr>
          <w:lang w:val="en-US"/>
        </w:rPr>
        <w:t>domestic extraction to end-uses</w:t>
      </w:r>
      <w:r w:rsidR="00410662">
        <w:rPr>
          <w:lang w:val="en-US"/>
        </w:rPr>
        <w:t xml:space="preserve"> (for </w:t>
      </w:r>
      <w:r w:rsidR="00B712E4" w:rsidRPr="00B712E4">
        <w:rPr>
          <w:lang w:val="en-US"/>
        </w:rPr>
        <w:t xml:space="preserve">details </w:t>
      </w:r>
      <w:r w:rsidR="00410662">
        <w:rPr>
          <w:lang w:val="en-US"/>
        </w:rPr>
        <w:t>see</w:t>
      </w:r>
      <w:r w:rsidR="00B712E4" w:rsidRPr="00B712E4">
        <w:rPr>
          <w:lang w:val="en-US"/>
        </w:rPr>
        <w:t xml:space="preserve"> </w:t>
      </w:r>
      <w:r w:rsidR="008D4E02">
        <w:rPr>
          <w:lang w:val="en-US"/>
        </w:rPr>
        <w:t>SI1.1</w:t>
      </w:r>
      <w:r w:rsidR="00410662">
        <w:rPr>
          <w:lang w:val="en-US"/>
        </w:rPr>
        <w:t>)</w:t>
      </w:r>
      <w:r w:rsidR="00B712E4" w:rsidRPr="00B712E4">
        <w:rPr>
          <w:lang w:val="en-US"/>
        </w:rPr>
        <w:t>.</w:t>
      </w:r>
    </w:p>
    <w:p w14:paraId="7E030F11" w14:textId="5B86FAFA" w:rsidR="00EE680B" w:rsidRPr="005549A1" w:rsidRDefault="005B18B6" w:rsidP="00081DFB">
      <w:pPr>
        <w:pStyle w:val="berschrift3"/>
        <w:rPr>
          <w:sz w:val="20"/>
          <w:lang w:val="en-US"/>
        </w:rPr>
      </w:pPr>
      <w:r>
        <w:rPr>
          <w:lang w:val="en-US"/>
        </w:rPr>
        <w:t xml:space="preserve">2.2.3 </w:t>
      </w:r>
      <w:r w:rsidR="00CA1EFA" w:rsidRPr="00CA1EFA">
        <w:rPr>
          <w:lang w:val="en-US"/>
        </w:rPr>
        <w:t xml:space="preserve">Ghosh Input-Output </w:t>
      </w:r>
      <w:r w:rsidR="00EE680B">
        <w:rPr>
          <w:lang w:val="en-US"/>
        </w:rPr>
        <w:t>Absorbing Markov Chain</w:t>
      </w:r>
      <w:r w:rsidR="007A639C">
        <w:rPr>
          <w:lang w:val="en-US"/>
        </w:rPr>
        <w:t>s</w:t>
      </w:r>
      <w:r w:rsidR="00CA1EFA">
        <w:rPr>
          <w:lang w:val="en-US"/>
        </w:rPr>
        <w:t xml:space="preserve"> (Ghosh-IO AMC)</w:t>
      </w:r>
    </w:p>
    <w:p w14:paraId="332536B4" w14:textId="08FAFF69" w:rsidR="00CF44D5" w:rsidRDefault="00EE15F2" w:rsidP="003862F5">
      <w:pPr>
        <w:rPr>
          <w:lang w:val="en-US"/>
        </w:rPr>
      </w:pPr>
      <w:sdt>
        <w:sdtPr>
          <w:rPr>
            <w:lang w:val="en-US"/>
          </w:rPr>
          <w:alias w:val="Don't edit this field"/>
          <w:tag w:val="CitaviPlaceholder#24b7c3a9-9681-4979-b2ed-2b3e9ef654c8"/>
          <w:id w:val="-272175819"/>
          <w:placeholder>
            <w:docPart w:val="0B34A4ABA80746A2AFBBEC5C01F7952B"/>
          </w:placeholder>
        </w:sdtPr>
        <w:sdtEndPr/>
        <w:sdtContent>
          <w:r w:rsidR="00EE680B"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I0YjdjM2E5LTk2ODEtNDk3OS1iMmVkLTJiM2U5ZWY2NTRjOCIsIlRleHQiOiJEdWNoaW4gdW5kIExldmluZSIsIldBSVZlcnNpb24iOiI2LjExLjAuMCJ9}</w:instrText>
          </w:r>
          <w:r w:rsidR="00EE680B" w:rsidRPr="004261EE">
            <w:rPr>
              <w:lang w:val="en-US"/>
            </w:rPr>
            <w:fldChar w:fldCharType="separate"/>
          </w:r>
          <w:r w:rsidR="00866FFF">
            <w:rPr>
              <w:lang w:val="en-US"/>
            </w:rPr>
            <w:t>Duchin und Levine</w:t>
          </w:r>
          <w:r w:rsidR="00EE680B" w:rsidRPr="004261EE">
            <w:rPr>
              <w:lang w:val="en-US"/>
            </w:rPr>
            <w:fldChar w:fldCharType="end"/>
          </w:r>
        </w:sdtContent>
      </w:sdt>
      <w:r w:rsidR="00EE680B" w:rsidRPr="004261EE">
        <w:rPr>
          <w:lang w:val="en-US"/>
        </w:rPr>
        <w:t xml:space="preserve"> </w:t>
      </w:r>
      <w:sdt>
        <w:sdtPr>
          <w:rPr>
            <w:lang w:val="en-US"/>
          </w:rPr>
          <w:alias w:val="Don't edit this field"/>
          <w:tag w:val="CitaviPlaceholder#f9aad825-da44-4b78-ba5b-5b3ef7dfda94"/>
          <w:id w:val="-1863584983"/>
          <w:placeholder>
            <w:docPart w:val="0B34A4ABA80746A2AFBBEC5C01F7952B"/>
          </w:placeholder>
        </w:sdtPr>
        <w:sdtEndPr/>
        <w:sdtContent>
          <w:r w:rsidR="00EE680B"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2Y5YWFkODI1LWRhNDQtNGI3OC1iYTViLTViM2VmN2RmZGE5NCIsIlRleHQiOiIoMjAxMCkiLCJXQUlWZXJzaW9uIjoiNi4xMS4wLjAifQ==}</w:instrText>
          </w:r>
          <w:r w:rsidR="00EE680B" w:rsidRPr="004261EE">
            <w:rPr>
              <w:lang w:val="en-US"/>
            </w:rPr>
            <w:fldChar w:fldCharType="separate"/>
          </w:r>
          <w:r w:rsidR="00866FFF">
            <w:rPr>
              <w:lang w:val="en-US"/>
            </w:rPr>
            <w:t>(2010)</w:t>
          </w:r>
          <w:r w:rsidR="00EE680B" w:rsidRPr="004261EE">
            <w:rPr>
              <w:lang w:val="en-US"/>
            </w:rPr>
            <w:fldChar w:fldCharType="end"/>
          </w:r>
        </w:sdtContent>
      </w:sdt>
      <w:r w:rsidR="003862F5" w:rsidRPr="004261EE">
        <w:rPr>
          <w:lang w:val="en-US"/>
        </w:rPr>
        <w:t xml:space="preserve"> proposed an Input-Output notation to </w:t>
      </w:r>
      <w:r w:rsidR="00BE1B53" w:rsidRPr="004261EE">
        <w:rPr>
          <w:lang w:val="en-US"/>
        </w:rPr>
        <w:t>Absorbing</w:t>
      </w:r>
      <w:r w:rsidR="003862F5" w:rsidRPr="004261EE">
        <w:rPr>
          <w:lang w:val="en-US"/>
        </w:rPr>
        <w:t xml:space="preserve"> Markov Chains </w:t>
      </w:r>
      <w:r w:rsidR="00E56F3A">
        <w:rPr>
          <w:lang w:val="en-US"/>
        </w:rPr>
        <w:t xml:space="preserve">(AMC) </w:t>
      </w:r>
      <w:r w:rsidR="003862F5" w:rsidRPr="004261EE">
        <w:rPr>
          <w:lang w:val="en-US"/>
        </w:rPr>
        <w:t>and introduce</w:t>
      </w:r>
      <w:r w:rsidR="007B301B">
        <w:rPr>
          <w:lang w:val="en-US"/>
        </w:rPr>
        <w:t>d</w:t>
      </w:r>
      <w:r w:rsidR="003862F5" w:rsidRPr="004261EE">
        <w:rPr>
          <w:lang w:val="en-US"/>
        </w:rPr>
        <w:t xml:space="preserve"> a framework to trace the number of times a resource flows through the industrial network</w:t>
      </w:r>
      <w:r w:rsidR="00EF50B2">
        <w:rPr>
          <w:lang w:val="en-US"/>
        </w:rPr>
        <w:t xml:space="preserve"> (‘resource-specific networks’). </w:t>
      </w:r>
      <w:sdt>
        <w:sdtPr>
          <w:rPr>
            <w:lang w:val="en-US"/>
          </w:rPr>
          <w:alias w:val="Don't edit this field"/>
          <w:tag w:val="CitaviPlaceholder#0f38f21a-bf2e-4a60-9fb0-8f5e341afaa2"/>
          <w:id w:val="1225948745"/>
          <w:placeholder>
            <w:docPart w:val="DefaultPlaceholder_-1854013440"/>
          </w:placeholder>
        </w:sdtPr>
        <w:sdtEndPr/>
        <w:sdtContent>
          <w:r w:rsidR="00EF50B2">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hlMDE4LTJiMzMtNDYzNC1iZDI3LTc4ZTk0YzZhZTI0OC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BmMzhmMjFhLWJmMmUtNGE2MC05ZmIwLThmNWUzNDFhZmFhMiIsIlRleHQiOiJEdWNoaW4gdW5kIExldmluZSIsIldBSVZlcnNpb24iOiI2LjExLjAuMCJ9}</w:instrText>
          </w:r>
          <w:r w:rsidR="00EF50B2">
            <w:rPr>
              <w:lang w:val="en-US"/>
            </w:rPr>
            <w:fldChar w:fldCharType="separate"/>
          </w:r>
          <w:r w:rsidR="00866FFF">
            <w:rPr>
              <w:lang w:val="en-US"/>
            </w:rPr>
            <w:t>Duchin und Levine</w:t>
          </w:r>
          <w:r w:rsidR="00EF50B2">
            <w:rPr>
              <w:lang w:val="en-US"/>
            </w:rPr>
            <w:fldChar w:fldCharType="end"/>
          </w:r>
        </w:sdtContent>
      </w:sdt>
      <w:r w:rsidR="00EF50B2">
        <w:rPr>
          <w:lang w:val="en-US"/>
        </w:rPr>
        <w:t xml:space="preserve"> </w:t>
      </w:r>
      <w:sdt>
        <w:sdtPr>
          <w:rPr>
            <w:lang w:val="en-US"/>
          </w:rPr>
          <w:alias w:val="Don't edit this field"/>
          <w:tag w:val="CitaviPlaceholder#bfb13b23-727d-41bc-b578-becd1501f364"/>
          <w:id w:val="-40593590"/>
          <w:placeholder>
            <w:docPart w:val="DefaultPlaceholder_-1854013440"/>
          </w:placeholder>
        </w:sdtPr>
        <w:sdtEndPr/>
        <w:sdtContent>
          <w:r w:rsidR="00EF50B2">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mM2NzM4LTJhMGQtNDk5NC04YWMzLWM2NzA2MzE2N2UwZ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2JmYjEzYjIzLTcyN2QtNDFiYy1iNTc4LWJlY2QxNTAxZjM2NCIsIlRleHQiOiIoMjAxMykiLCJXQUlWZXJzaW9uIjoiNi4xMS4wLjAifQ==}</w:instrText>
          </w:r>
          <w:r w:rsidR="00EF50B2">
            <w:rPr>
              <w:lang w:val="en-US"/>
            </w:rPr>
            <w:fldChar w:fldCharType="separate"/>
          </w:r>
          <w:r w:rsidR="00866FFF">
            <w:rPr>
              <w:lang w:val="en-US"/>
            </w:rPr>
            <w:t>(2013)</w:t>
          </w:r>
          <w:r w:rsidR="00EF50B2">
            <w:rPr>
              <w:lang w:val="en-US"/>
            </w:rPr>
            <w:fldChar w:fldCharType="end"/>
          </w:r>
        </w:sdtContent>
      </w:sdt>
      <w:r w:rsidR="00EF50B2">
        <w:rPr>
          <w:lang w:val="en-US"/>
        </w:rPr>
        <w:t xml:space="preserve"> furthermore specif</w:t>
      </w:r>
      <w:r w:rsidR="007B301B">
        <w:rPr>
          <w:lang w:val="en-US"/>
        </w:rPr>
        <w:t>ied</w:t>
      </w:r>
      <w:r w:rsidR="00EF50B2">
        <w:rPr>
          <w:lang w:val="en-US"/>
        </w:rPr>
        <w:t xml:space="preserve"> this approach to only track </w:t>
      </w:r>
      <w:r w:rsidR="00BB6B77">
        <w:rPr>
          <w:lang w:val="en-US"/>
        </w:rPr>
        <w:t xml:space="preserve">those </w:t>
      </w:r>
      <w:r w:rsidR="00EF50B2">
        <w:rPr>
          <w:lang w:val="en-US"/>
        </w:rPr>
        <w:t xml:space="preserve">flows going to </w:t>
      </w:r>
      <w:r w:rsidR="007B301B">
        <w:rPr>
          <w:lang w:val="en-US"/>
        </w:rPr>
        <w:t>a</w:t>
      </w:r>
      <w:r w:rsidR="00BB6B77">
        <w:rPr>
          <w:lang w:val="en-US"/>
        </w:rPr>
        <w:t xml:space="preserve"> single</w:t>
      </w:r>
      <w:r w:rsidR="007B301B">
        <w:rPr>
          <w:lang w:val="en-US"/>
        </w:rPr>
        <w:t xml:space="preserve"> final </w:t>
      </w:r>
      <w:r w:rsidR="00EF50B2">
        <w:rPr>
          <w:lang w:val="en-US"/>
        </w:rPr>
        <w:t>product (‘resource end-use networks’)</w:t>
      </w:r>
      <w:r w:rsidR="00820FE0">
        <w:rPr>
          <w:lang w:val="en-US"/>
        </w:rPr>
        <w:t>, which can be used to calculate end-use shares.</w:t>
      </w:r>
      <w:r w:rsidR="00CF44D5">
        <w:rPr>
          <w:lang w:val="en-US"/>
        </w:rPr>
        <w:t xml:space="preserve"> </w:t>
      </w:r>
    </w:p>
    <w:p w14:paraId="637F14A1" w14:textId="6B97C4EC" w:rsidR="00A82A29" w:rsidRDefault="00E56F3A" w:rsidP="003862F5">
      <w:pPr>
        <w:rPr>
          <w:lang w:val="en-US"/>
        </w:rPr>
      </w:pPr>
      <w:r w:rsidRPr="00031C5A">
        <w:rPr>
          <w:lang w:val="en-US"/>
        </w:rPr>
        <w:t xml:space="preserve">The AMCs’ central element is the so called </w:t>
      </w:r>
      <w:r w:rsidRPr="00A82A29">
        <w:rPr>
          <w:i/>
          <w:lang w:val="en-US"/>
        </w:rPr>
        <w:t>transition matrix</w:t>
      </w:r>
      <w:r w:rsidRPr="00031C5A">
        <w:rPr>
          <w:lang w:val="en-US"/>
        </w:rPr>
        <w:t xml:space="preserve">, i.e. </w:t>
      </w:r>
      <w:r w:rsidR="00031C5A" w:rsidRPr="00031C5A">
        <w:rPr>
          <w:lang w:val="en-US"/>
        </w:rPr>
        <w:t xml:space="preserve">documenting the probability of transitioning between two </w:t>
      </w:r>
      <w:r w:rsidR="00BE1B53">
        <w:rPr>
          <w:lang w:val="en-US"/>
        </w:rPr>
        <w:t>previously</w:t>
      </w:r>
      <w:r w:rsidR="00E119DD">
        <w:rPr>
          <w:lang w:val="en-US"/>
        </w:rPr>
        <w:t xml:space="preserve"> defined </w:t>
      </w:r>
      <w:r w:rsidR="00031C5A" w:rsidRPr="00031C5A">
        <w:rPr>
          <w:lang w:val="en-US"/>
        </w:rPr>
        <w:t xml:space="preserve">states, e.g. the transformation of a resource into an intermediate product. </w:t>
      </w:r>
      <w:sdt>
        <w:sdtPr>
          <w:rPr>
            <w:lang w:val="en-US"/>
          </w:rPr>
          <w:alias w:val="Don't edit this field"/>
          <w:tag w:val="CitaviPlaceholder#e15bd1e6-4297-4007-939f-dfb1f7199390"/>
          <w:id w:val="620197325"/>
          <w:placeholder>
            <w:docPart w:val="4F9B4E032BA84B8C873E0243D52A2895"/>
          </w:placeholder>
        </w:sdtPr>
        <w:sdtEndPr/>
        <w:sdtContent>
          <w:r w:rsidR="00A82A29"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2UxNWJkMWU2LTQyOTctNDAwNy05MzlmLWRmYjFmNzE5OTM5MCIsIlRleHQiOiJEdWNoaW4gdW5kIExldmluZSIsIldBSVZlcnNpb24iOiI2LjExLjAuMCJ9}</w:instrText>
          </w:r>
          <w:r w:rsidR="00A82A29" w:rsidRPr="004261EE">
            <w:rPr>
              <w:lang w:val="en-US"/>
            </w:rPr>
            <w:fldChar w:fldCharType="separate"/>
          </w:r>
          <w:r w:rsidR="00866FFF">
            <w:rPr>
              <w:lang w:val="en-US"/>
            </w:rPr>
            <w:t>Duchin und Levine</w:t>
          </w:r>
          <w:r w:rsidR="00A82A29" w:rsidRPr="004261EE">
            <w:rPr>
              <w:lang w:val="en-US"/>
            </w:rPr>
            <w:fldChar w:fldCharType="end"/>
          </w:r>
        </w:sdtContent>
      </w:sdt>
      <w:r w:rsidR="00A82A29" w:rsidRPr="004261EE">
        <w:rPr>
          <w:lang w:val="en-US"/>
        </w:rPr>
        <w:t xml:space="preserve"> </w:t>
      </w:r>
      <w:sdt>
        <w:sdtPr>
          <w:rPr>
            <w:lang w:val="en-US"/>
          </w:rPr>
          <w:alias w:val="Don't edit this field"/>
          <w:tag w:val="CitaviPlaceholder#06a4d520-9734-495e-aac0-5479dba663d6"/>
          <w:id w:val="-1618982021"/>
          <w:placeholder>
            <w:docPart w:val="4F9B4E032BA84B8C873E0243D52A2895"/>
          </w:placeholder>
        </w:sdtPr>
        <w:sdtEndPr/>
        <w:sdtContent>
          <w:r w:rsidR="00A82A29"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zA2YTRkNTIwLTk3MzQtNDk1ZS1hYWMwLTU0NzlkYmE2NjNkNiIsIlRleHQiOiIoMjAxMCkiLCJXQUlWZXJzaW9uIjoiNi4xMS4wLjAifQ==}</w:instrText>
          </w:r>
          <w:r w:rsidR="00A82A29" w:rsidRPr="004261EE">
            <w:rPr>
              <w:lang w:val="en-US"/>
            </w:rPr>
            <w:fldChar w:fldCharType="separate"/>
          </w:r>
          <w:r w:rsidR="00866FFF">
            <w:rPr>
              <w:lang w:val="en-US"/>
            </w:rPr>
            <w:t>(2010)</w:t>
          </w:r>
          <w:r w:rsidR="00A82A29" w:rsidRPr="004261EE">
            <w:rPr>
              <w:lang w:val="en-US"/>
            </w:rPr>
            <w:fldChar w:fldCharType="end"/>
          </w:r>
        </w:sdtContent>
      </w:sdt>
      <w:r w:rsidR="00A82A29" w:rsidRPr="004261EE">
        <w:rPr>
          <w:lang w:val="en-US"/>
        </w:rPr>
        <w:t xml:space="preserve"> </w:t>
      </w:r>
      <w:r w:rsidR="00A82A29">
        <w:rPr>
          <w:lang w:val="en-US"/>
        </w:rPr>
        <w:t>propose that for I</w:t>
      </w:r>
      <w:r w:rsidR="004261EE" w:rsidRPr="00031C5A">
        <w:rPr>
          <w:lang w:val="en-US"/>
        </w:rPr>
        <w:t>O</w:t>
      </w:r>
      <w:r w:rsidR="00303DEF">
        <w:rPr>
          <w:lang w:val="en-US"/>
        </w:rPr>
        <w:t>A</w:t>
      </w:r>
      <w:r w:rsidR="00197CA2">
        <w:rPr>
          <w:lang w:val="en-US"/>
        </w:rPr>
        <w:t xml:space="preserve">, </w:t>
      </w:r>
      <w:r w:rsidR="00A82A29">
        <w:rPr>
          <w:lang w:val="en-US"/>
        </w:rPr>
        <w:t xml:space="preserve">the </w:t>
      </w:r>
      <w:r w:rsidR="00A82A29" w:rsidRPr="00031C5A">
        <w:rPr>
          <w:lang w:val="en-US"/>
        </w:rPr>
        <w:t xml:space="preserve">transition </w:t>
      </w:r>
      <w:r w:rsidR="004261EE" w:rsidRPr="00031C5A">
        <w:rPr>
          <w:lang w:val="en-US"/>
        </w:rPr>
        <w:t>coefficient</w:t>
      </w:r>
      <w:r w:rsidR="00031C5A" w:rsidRPr="00031C5A">
        <w:rPr>
          <w:lang w:val="en-US"/>
        </w:rPr>
        <w:t>s</w:t>
      </w:r>
      <w:r w:rsidR="004261EE" w:rsidRPr="00031C5A">
        <w:rPr>
          <w:lang w:val="en-US"/>
        </w:rPr>
        <w:t xml:space="preserve"> represent </w:t>
      </w:r>
      <w:r w:rsidR="00031C5A" w:rsidRPr="00031C5A">
        <w:rPr>
          <w:lang w:val="en-US"/>
        </w:rPr>
        <w:t>the proportion of a resource transitioning to a product</w:t>
      </w:r>
      <w:r w:rsidR="00A82A29">
        <w:rPr>
          <w:lang w:val="en-US"/>
        </w:rPr>
        <w:t>.</w:t>
      </w:r>
      <w:r w:rsidR="00031C5A">
        <w:rPr>
          <w:lang w:val="en-US"/>
        </w:rPr>
        <w:t xml:space="preserve"> </w:t>
      </w:r>
      <w:r w:rsidR="00A82A29">
        <w:rPr>
          <w:lang w:val="en-US"/>
        </w:rPr>
        <w:t xml:space="preserve">This definition in </w:t>
      </w:r>
      <w:r w:rsidR="00031C5A">
        <w:rPr>
          <w:lang w:val="en-US"/>
        </w:rPr>
        <w:t>IO</w:t>
      </w:r>
      <w:r w:rsidR="00303DEF">
        <w:rPr>
          <w:lang w:val="en-US"/>
        </w:rPr>
        <w:t>A</w:t>
      </w:r>
      <w:r w:rsidR="00031C5A">
        <w:rPr>
          <w:lang w:val="en-US"/>
        </w:rPr>
        <w:t xml:space="preserve"> terms can be </w:t>
      </w:r>
      <w:r w:rsidR="00A82A29">
        <w:rPr>
          <w:lang w:val="en-US"/>
        </w:rPr>
        <w:t xml:space="preserve">understood as </w:t>
      </w:r>
      <w:r w:rsidR="00031C5A">
        <w:rPr>
          <w:lang w:val="en-US"/>
        </w:rPr>
        <w:t>the</w:t>
      </w:r>
      <w:r w:rsidR="00031C5A" w:rsidRPr="00031C5A">
        <w:rPr>
          <w:i/>
          <w:lang w:val="en-US"/>
        </w:rPr>
        <w:t xml:space="preserve"> </w:t>
      </w:r>
      <w:r w:rsidR="00031C5A" w:rsidRPr="00766BF3">
        <w:rPr>
          <w:i/>
          <w:lang w:val="en-US"/>
        </w:rPr>
        <w:t>direct output coefficients matrix</w:t>
      </w:r>
      <w:r w:rsidR="00031C5A" w:rsidRPr="00766BF3">
        <w:rPr>
          <w:lang w:val="en-US"/>
        </w:rPr>
        <w:t xml:space="preserve"> </w:t>
      </w:r>
      <m:oMath>
        <m:r>
          <m:rPr>
            <m:sty m:val="b"/>
          </m:rPr>
          <w:rPr>
            <w:rFonts w:ascii="Cambria Math" w:hAnsi="Cambria Math"/>
            <w:lang w:val="en-US"/>
          </w:rPr>
          <m:t>B</m:t>
        </m:r>
        <m:r>
          <m:rPr>
            <m:sty m:val="p"/>
          </m:rPr>
          <w:rPr>
            <w:rFonts w:ascii="Cambria Math" w:hAnsi="Cambria Math"/>
            <w:lang w:val="en-US"/>
          </w:rPr>
          <m:t xml:space="preserve">= </m:t>
        </m:r>
        <m:sSup>
          <m:sSupPr>
            <m:ctrlPr>
              <w:rPr>
                <w:rFonts w:ascii="Cambria Math" w:hAnsi="Cambria Math"/>
                <w:lang w:val="en-US"/>
              </w:rPr>
            </m:ctrlPr>
          </m:sSupPr>
          <m:e>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r>
          <m:rPr>
            <m:sty m:val="b"/>
          </m:rPr>
          <w:rPr>
            <w:rFonts w:ascii="Cambria Math" w:hAnsi="Cambria Math"/>
            <w:lang w:val="en-US"/>
          </w:rPr>
          <m:t>Z</m:t>
        </m:r>
      </m:oMath>
      <w:r w:rsidR="004304D4">
        <w:rPr>
          <w:lang w:val="en-US"/>
        </w:rPr>
        <w:t>.</w:t>
      </w:r>
    </w:p>
    <w:p w14:paraId="1EB5082E" w14:textId="608BD34D" w:rsidR="00102ACE" w:rsidRDefault="00A82A29" w:rsidP="003862F5">
      <w:pPr>
        <w:rPr>
          <w:lang w:val="en-US"/>
        </w:rPr>
      </w:pPr>
      <w:r>
        <w:rPr>
          <w:lang w:val="en-US"/>
        </w:rPr>
        <w:t>Similar to WIO-MFA</w:t>
      </w:r>
      <w:r w:rsidR="00C326AA">
        <w:rPr>
          <w:lang w:val="en-US"/>
        </w:rPr>
        <w:t>,</w:t>
      </w:r>
      <w:r>
        <w:rPr>
          <w:lang w:val="en-US"/>
        </w:rPr>
        <w:t xml:space="preserve"> Duchin and Levin (2010) introduce </w:t>
      </w:r>
      <w:r w:rsidR="00955C34">
        <w:rPr>
          <w:lang w:val="en-US"/>
        </w:rPr>
        <w:t xml:space="preserve">supply-chain </w:t>
      </w:r>
      <w:r>
        <w:rPr>
          <w:lang w:val="en-US"/>
        </w:rPr>
        <w:t xml:space="preserve">directionality </w:t>
      </w:r>
      <w:r w:rsidR="00BB6B77">
        <w:rPr>
          <w:lang w:val="en-US"/>
        </w:rPr>
        <w:t xml:space="preserve">according to the </w:t>
      </w:r>
      <w:r w:rsidR="00BB6B77" w:rsidRPr="00766BF3">
        <w:rPr>
          <w:lang w:val="en-US"/>
        </w:rPr>
        <w:t>degree of a product</w:t>
      </w:r>
      <w:r w:rsidR="00BB6B77">
        <w:rPr>
          <w:lang w:val="en-US"/>
        </w:rPr>
        <w:t>’s</w:t>
      </w:r>
      <w:r w:rsidR="00BB6B77" w:rsidRPr="00766BF3">
        <w:rPr>
          <w:lang w:val="en-US"/>
        </w:rPr>
        <w:t xml:space="preserve"> fabrication</w:t>
      </w:r>
      <w:r w:rsidR="00BB6B77">
        <w:rPr>
          <w:lang w:val="en-US"/>
        </w:rPr>
        <w:t xml:space="preserve"> </w:t>
      </w:r>
      <w:r w:rsidR="009623D3">
        <w:rPr>
          <w:lang w:val="en-US"/>
        </w:rPr>
        <w:t xml:space="preserve">into their model. They achieve this by </w:t>
      </w:r>
      <w:r w:rsidR="00A42842">
        <w:rPr>
          <w:lang w:val="en-US"/>
        </w:rPr>
        <w:t>partiti</w:t>
      </w:r>
      <w:r w:rsidR="00B70D42">
        <w:rPr>
          <w:lang w:val="en-US"/>
        </w:rPr>
        <w:t>o</w:t>
      </w:r>
      <w:r w:rsidR="00A42842">
        <w:rPr>
          <w:lang w:val="en-US"/>
        </w:rPr>
        <w:t>n</w:t>
      </w:r>
      <w:r w:rsidR="009623D3">
        <w:rPr>
          <w:lang w:val="en-US"/>
        </w:rPr>
        <w:t xml:space="preserve">ing </w:t>
      </w:r>
      <w:r w:rsidR="00EE09D3">
        <w:rPr>
          <w:lang w:val="en-US"/>
        </w:rPr>
        <w:t xml:space="preserve">the </w:t>
      </w:r>
      <w:r w:rsidR="009E6C83" w:rsidRPr="001A5919">
        <w:rPr>
          <w:lang w:val="en-US"/>
        </w:rPr>
        <w:t>matrix</w:t>
      </w:r>
      <w:r w:rsidR="009E6C83">
        <w:rPr>
          <w:lang w:val="en-US"/>
        </w:rPr>
        <w:t xml:space="preserve"> </w:t>
      </w:r>
      <m:oMath>
        <m:r>
          <m:rPr>
            <m:sty m:val="b"/>
          </m:rPr>
          <w:rPr>
            <w:rFonts w:ascii="Cambria Math" w:hAnsi="Cambria Math"/>
            <w:lang w:val="en-US"/>
          </w:rPr>
          <m:t>Z</m:t>
        </m:r>
      </m:oMath>
      <w:r w:rsidR="006229F4" w:rsidRPr="006229F4">
        <w:rPr>
          <w:i/>
          <w:lang w:val="en-US"/>
        </w:rPr>
        <w:t>’s</w:t>
      </w:r>
      <w:r w:rsidR="00EE09D3" w:rsidRPr="00246521">
        <w:rPr>
          <w:lang w:val="en-US"/>
        </w:rPr>
        <w:t xml:space="preserve"> </w:t>
      </w:r>
      <w:r w:rsidR="002D289B">
        <w:rPr>
          <w:lang w:val="en-US"/>
        </w:rPr>
        <w:t xml:space="preserve">sectors into </w:t>
      </w:r>
      <w:r w:rsidR="002D289B" w:rsidRPr="00DD0B21">
        <w:rPr>
          <w:lang w:val="en-US"/>
        </w:rPr>
        <w:t xml:space="preserve">resources </w:t>
      </w:r>
      <w:r w:rsidR="006B4EB7" w:rsidRPr="00DD0B21">
        <w:rPr>
          <w:lang w:val="en-US"/>
        </w:rPr>
        <w:t xml:space="preserve">(which we here call materials </w:t>
      </w:r>
      <w:r w:rsidR="006B4EB7" w:rsidRPr="00DD0B21">
        <w:rPr>
          <w:i/>
          <w:lang w:val="en-US"/>
        </w:rPr>
        <w:t>m</w:t>
      </w:r>
      <w:r w:rsidR="005B1DEF" w:rsidRPr="00DD0B21">
        <w:rPr>
          <w:lang w:val="en-US"/>
        </w:rPr>
        <w:t xml:space="preserve"> to</w:t>
      </w:r>
      <w:r w:rsidR="001D43A3" w:rsidRPr="00DD0B21">
        <w:rPr>
          <w:lang w:val="en-US"/>
        </w:rPr>
        <w:t xml:space="preserve"> </w:t>
      </w:r>
      <w:commentRangeStart w:id="47"/>
      <w:r w:rsidR="001D43A3" w:rsidRPr="00DD0B21">
        <w:rPr>
          <w:lang w:val="en-US"/>
        </w:rPr>
        <w:t>align</w:t>
      </w:r>
      <w:commentRangeEnd w:id="47"/>
      <w:r w:rsidR="00E35EF3" w:rsidRPr="00DD0B21">
        <w:rPr>
          <w:lang w:val="en-US"/>
        </w:rPr>
        <w:commentReference w:id="47"/>
      </w:r>
      <w:r w:rsidR="001D43A3" w:rsidRPr="00DD0B21">
        <w:rPr>
          <w:lang w:val="en-US"/>
        </w:rPr>
        <w:t xml:space="preserve"> with WIO-MFA notation</w:t>
      </w:r>
      <w:r w:rsidR="006B4EB7">
        <w:rPr>
          <w:lang w:val="en-US"/>
        </w:rPr>
        <w:t>)</w:t>
      </w:r>
      <w:r w:rsidR="001D43A3">
        <w:rPr>
          <w:lang w:val="en-US"/>
        </w:rPr>
        <w:t xml:space="preserve"> </w:t>
      </w:r>
      <w:r w:rsidR="002D289B">
        <w:rPr>
          <w:lang w:val="en-US"/>
        </w:rPr>
        <w:t>and products</w:t>
      </w:r>
      <w:r w:rsidR="00BC0BAF">
        <w:rPr>
          <w:lang w:val="en-US"/>
        </w:rPr>
        <w:t> </w:t>
      </w:r>
      <w:r w:rsidR="002D289B" w:rsidRPr="004C42AF">
        <w:rPr>
          <w:i/>
          <w:lang w:val="en-US"/>
        </w:rPr>
        <w:t>p</w:t>
      </w:r>
      <w:r w:rsidR="00BC0BAF">
        <w:rPr>
          <w:lang w:val="en-US"/>
        </w:rPr>
        <w:t xml:space="preserve"> </w:t>
      </w:r>
      <w:r w:rsidR="009623D3">
        <w:rPr>
          <w:lang w:val="en-US"/>
        </w:rPr>
        <w:t xml:space="preserve">(Equation </w:t>
      </w:r>
      <w:r w:rsidR="00AA2541">
        <w:rPr>
          <w:lang w:val="en-US"/>
        </w:rPr>
        <w:t>6</w:t>
      </w:r>
      <w:r w:rsidR="009623D3">
        <w:rPr>
          <w:lang w:val="en-US"/>
        </w:rPr>
        <w:t xml:space="preserve">) </w:t>
      </w:r>
      <w:r w:rsidR="0046147D">
        <w:rPr>
          <w:lang w:val="en-US"/>
        </w:rPr>
        <w:t xml:space="preserve">where </w:t>
      </w:r>
      <w:r w:rsidR="00A42842">
        <w:rPr>
          <w:lang w:val="en-US"/>
        </w:rPr>
        <w:t>only the two right-sided quadrants</w:t>
      </w:r>
      <w:r w:rsidR="009623D3">
        <w:rPr>
          <w:lang w:val="en-US"/>
        </w:rPr>
        <w:t xml:space="preserve"> are non-zero</w:t>
      </w:r>
      <w:r w:rsidR="0046147D">
        <w:rPr>
          <w:lang w:val="en-US"/>
        </w:rPr>
        <w:t xml:space="preserve">. </w:t>
      </w:r>
      <w:r w:rsidR="001F7BDA">
        <w:rPr>
          <w:lang w:val="en-US"/>
        </w:rPr>
        <w:t xml:space="preserve">The </w:t>
      </w:r>
      <w:r w:rsidR="001F7BDA" w:rsidRPr="00766BF3">
        <w:rPr>
          <w:i/>
          <w:lang w:val="en-US"/>
        </w:rPr>
        <w:t xml:space="preserve">direct output coefficients </w:t>
      </w:r>
      <w:r w:rsidR="001F7BDA" w:rsidRPr="003454D3">
        <w:rPr>
          <w:lang w:val="en-US"/>
        </w:rPr>
        <w:t>m</w:t>
      </w:r>
      <w:r w:rsidR="0046147D">
        <w:rPr>
          <w:lang w:val="en-US"/>
        </w:rPr>
        <w:t xml:space="preserve">atrix </w:t>
      </w:r>
      <m:oMath>
        <m:r>
          <m:rPr>
            <m:sty m:val="b"/>
          </m:rPr>
          <w:rPr>
            <w:rFonts w:ascii="Cambria Math" w:eastAsiaTheme="minorEastAsia" w:hAnsi="Cambria Math"/>
            <w:lang w:val="en-US"/>
          </w:rPr>
          <m:t>Q</m:t>
        </m:r>
      </m:oMath>
      <w:r w:rsidR="005E5520">
        <w:rPr>
          <w:lang w:val="en-US"/>
        </w:rPr>
        <w:t xml:space="preserve"> </w:t>
      </w:r>
      <w:r w:rsidR="0046147D">
        <w:rPr>
          <w:lang w:val="en-US"/>
        </w:rPr>
        <w:t>denotes that</w:t>
      </w:r>
      <w:r w:rsidR="009623D3">
        <w:rPr>
          <w:lang w:val="en-US"/>
        </w:rPr>
        <w:t xml:space="preserve"> </w:t>
      </w:r>
      <w:r w:rsidR="001C47A8">
        <w:rPr>
          <w:lang w:val="en-US"/>
        </w:rPr>
        <w:t>materials</w:t>
      </w:r>
      <w:r w:rsidR="00A42842">
        <w:rPr>
          <w:lang w:val="en-US"/>
        </w:rPr>
        <w:t xml:space="preserve"> </w:t>
      </w:r>
      <w:r w:rsidR="009623D3">
        <w:rPr>
          <w:lang w:val="en-US"/>
        </w:rPr>
        <w:t>can become part of</w:t>
      </w:r>
      <w:r w:rsidR="00A42842">
        <w:rPr>
          <w:lang w:val="en-US"/>
        </w:rPr>
        <w:t xml:space="preserve"> intermediate products (</w:t>
      </w:r>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m,p</m:t>
            </m:r>
          </m:sub>
        </m:sSub>
      </m:oMath>
      <w:r w:rsidR="00A42842">
        <w:rPr>
          <w:lang w:val="en-US"/>
        </w:rPr>
        <w:t xml:space="preserve">) and the latter </w:t>
      </w:r>
      <w:r w:rsidR="009623D3">
        <w:rPr>
          <w:lang w:val="en-US"/>
        </w:rPr>
        <w:t>can become part of the same</w:t>
      </w:r>
      <w:r w:rsidR="00B70D42">
        <w:rPr>
          <w:lang w:val="en-US"/>
        </w:rPr>
        <w:t xml:space="preserve"> </w:t>
      </w:r>
      <w:r w:rsidR="00A42842">
        <w:rPr>
          <w:lang w:val="en-US"/>
        </w:rPr>
        <w:t>or other intermediate products (</w:t>
      </w:r>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p,p</m:t>
            </m:r>
          </m:sub>
        </m:sSub>
      </m:oMath>
      <w:r w:rsidR="00A42842">
        <w:rPr>
          <w:lang w:val="en-US"/>
        </w:rPr>
        <w:t>)</w:t>
      </w:r>
      <w:r w:rsidR="00B70A8A">
        <w:rPr>
          <w:lang w:val="en-US"/>
        </w:rPr>
        <w:t xml:space="preserve">, </w:t>
      </w:r>
      <w:r w:rsidR="009623D3">
        <w:rPr>
          <w:lang w:val="en-US"/>
        </w:rPr>
        <w:t>but other directionalities</w:t>
      </w:r>
      <w:r w:rsidR="007B04B3">
        <w:rPr>
          <w:lang w:val="en-US"/>
        </w:rPr>
        <w:t xml:space="preserve"> </w:t>
      </w:r>
      <w:r w:rsidR="009623D3">
        <w:rPr>
          <w:lang w:val="en-US"/>
        </w:rPr>
        <w:t>are excluded</w:t>
      </w:r>
      <w:r w:rsidR="00A4284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6074F2" w:rsidRPr="009312DA" w14:paraId="53041774" w14:textId="77777777" w:rsidTr="00352E27">
        <w:tc>
          <w:tcPr>
            <w:tcW w:w="7646" w:type="dxa"/>
            <w:shd w:val="clear" w:color="auto" w:fill="auto"/>
          </w:tcPr>
          <w:p w14:paraId="70238036" w14:textId="25681625" w:rsidR="006074F2" w:rsidRPr="00C0547A" w:rsidRDefault="00685329" w:rsidP="00352E27">
            <w:pPr>
              <w:spacing w:line="600" w:lineRule="auto"/>
              <w:rPr>
                <w:lang w:val="en-US"/>
              </w:rPr>
            </w:pPr>
            <m:oMathPara>
              <m:oMath>
                <m:r>
                  <m:rPr>
                    <m:sty m:val="b"/>
                  </m:rPr>
                  <w:rPr>
                    <w:rFonts w:ascii="Cambria Math" w:eastAsiaTheme="minorEastAsia" w:hAnsi="Cambria Math"/>
                    <w:lang w:val="en-US"/>
                  </w:rPr>
                  <m:t>Q</m:t>
                </m:r>
                <m:r>
                  <w:rPr>
                    <w:rFonts w:ascii="Cambria Math" w:eastAsiaTheme="minorEastAsia" w:hAnsi="Cambria Math"/>
                    <w:lang w:val="en-US"/>
                  </w:rPr>
                  <m:t>=</m:t>
                </m:r>
                <m:sSup>
                  <m:sSupPr>
                    <m:ctrlPr>
                      <w:rPr>
                        <w:rFonts w:ascii="Cambria Math" w:hAnsi="Cambria Math"/>
                        <w:lang w:val="en-US"/>
                      </w:rPr>
                    </m:ctrlPr>
                  </m:sSupPr>
                  <m:e>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m,p</m:t>
                              </m:r>
                            </m:sub>
                          </m:sSub>
                          <m:r>
                            <w:rPr>
                              <w:rFonts w:ascii="Cambria Math" w:hAnsi="Cambria Math"/>
                              <w:lang w:val="en-US"/>
                            </w:rPr>
                            <m:t xml:space="preserve"> </m:t>
                          </m:r>
                        </m:e>
                      </m:mr>
                      <m:mr>
                        <m:e>
                          <m:r>
                            <w:rPr>
                              <w:rFonts w:ascii="Cambria Math" w:eastAsiaTheme="minorEastAsia" w:hAnsi="Cambria Math"/>
                              <w:lang w:val="en-US"/>
                            </w:rPr>
                            <m:t>0</m:t>
                          </m:r>
                        </m:e>
                        <m:e>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p,p</m:t>
                              </m:r>
                            </m:sub>
                          </m:sSub>
                        </m:e>
                      </m:mr>
                    </m:m>
                  </m:e>
                </m:d>
                <m:r>
                  <w:rPr>
                    <w:rFonts w:ascii="Cambria Math" w:eastAsiaTheme="minorEastAsia" w:hAnsi="Cambria Math"/>
                    <w:lang w:val="en-US"/>
                  </w:rPr>
                  <m:t xml:space="preserve"> </m:t>
                </m:r>
              </m:oMath>
            </m:oMathPara>
          </w:p>
        </w:tc>
        <w:tc>
          <w:tcPr>
            <w:tcW w:w="1370" w:type="dxa"/>
            <w:shd w:val="clear" w:color="auto" w:fill="auto"/>
          </w:tcPr>
          <w:p w14:paraId="1CFA8D1B" w14:textId="3028B2D1" w:rsidR="006074F2" w:rsidRPr="00766BF3" w:rsidRDefault="006074F2" w:rsidP="00352E27">
            <w:pPr>
              <w:pStyle w:val="Beschriftung"/>
              <w:keepNext/>
              <w:spacing w:line="600" w:lineRule="auto"/>
              <w:rPr>
                <w:lang w:val="en-US"/>
              </w:rPr>
            </w:pPr>
            <w:r w:rsidRPr="00766BF3">
              <w:rPr>
                <w:i w:val="0"/>
                <w:iCs w:val="0"/>
                <w:color w:val="auto"/>
                <w:sz w:val="22"/>
                <w:szCs w:val="22"/>
                <w:lang w:val="en-US"/>
              </w:rPr>
              <w:t xml:space="preserve">Equation </w:t>
            </w:r>
            <w:commentRangeStart w:id="48"/>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AC6440">
              <w:rPr>
                <w:i w:val="0"/>
                <w:iCs w:val="0"/>
                <w:noProof/>
                <w:color w:val="auto"/>
                <w:sz w:val="22"/>
                <w:szCs w:val="22"/>
                <w:lang w:val="en-US"/>
              </w:rPr>
              <w:t>7</w:t>
            </w:r>
            <w:r w:rsidRPr="00766BF3">
              <w:rPr>
                <w:i w:val="0"/>
                <w:iCs w:val="0"/>
                <w:color w:val="auto"/>
                <w:sz w:val="22"/>
                <w:szCs w:val="22"/>
                <w:lang w:val="en-US"/>
              </w:rPr>
              <w:fldChar w:fldCharType="end"/>
            </w:r>
            <w:commentRangeEnd w:id="48"/>
            <w:r w:rsidR="001A77FB">
              <w:rPr>
                <w:rStyle w:val="Kommentarzeichen"/>
                <w:i w:val="0"/>
                <w:iCs w:val="0"/>
                <w:color w:val="auto"/>
              </w:rPr>
              <w:commentReference w:id="48"/>
            </w:r>
          </w:p>
        </w:tc>
      </w:tr>
    </w:tbl>
    <w:p w14:paraId="2A4FC1C8" w14:textId="343C45AA" w:rsidR="00102ACE" w:rsidRDefault="002161B3" w:rsidP="003862F5">
      <w:pPr>
        <w:rPr>
          <w:lang w:val="en-US"/>
        </w:rPr>
      </w:pPr>
      <w:r>
        <w:rPr>
          <w:lang w:val="en-US"/>
        </w:rPr>
        <w:t>Besides th</w:t>
      </w:r>
      <w:r w:rsidR="00663BF3">
        <w:rPr>
          <w:lang w:val="en-US"/>
        </w:rPr>
        <w:t>is</w:t>
      </w:r>
      <w:r>
        <w:rPr>
          <w:lang w:val="en-US"/>
        </w:rPr>
        <w:t xml:space="preserve"> directionality, the IO-</w:t>
      </w:r>
      <w:r w:rsidR="00102ACE">
        <w:rPr>
          <w:lang w:val="en-US"/>
        </w:rPr>
        <w:t>AMC</w:t>
      </w:r>
      <w:r w:rsidR="00B70D42">
        <w:rPr>
          <w:lang w:val="en-US"/>
        </w:rPr>
        <w:t xml:space="preserve"> defines </w:t>
      </w:r>
      <w:r w:rsidR="00102ACE">
        <w:rPr>
          <w:lang w:val="en-US"/>
        </w:rPr>
        <w:t>absorbing states</w:t>
      </w:r>
      <w:r w:rsidR="00B70D42">
        <w:rPr>
          <w:lang w:val="en-US"/>
        </w:rPr>
        <w:t xml:space="preserve"> </w:t>
      </w:r>
      <w:r w:rsidR="00102ACE">
        <w:rPr>
          <w:lang w:val="en-US"/>
        </w:rPr>
        <w:t>which once entered</w:t>
      </w:r>
      <w:r w:rsidR="003F5056">
        <w:rPr>
          <w:lang w:val="en-US"/>
        </w:rPr>
        <w:t>,</w:t>
      </w:r>
      <w:r w:rsidR="00102ACE">
        <w:rPr>
          <w:lang w:val="en-US"/>
        </w:rPr>
        <w:t xml:space="preserve"> </w:t>
      </w:r>
      <w:r w:rsidR="00627AA5">
        <w:rPr>
          <w:lang w:val="en-US"/>
        </w:rPr>
        <w:t>‘</w:t>
      </w:r>
      <w:r w:rsidR="00102ACE">
        <w:rPr>
          <w:lang w:val="en-US"/>
        </w:rPr>
        <w:t>capture</w:t>
      </w:r>
      <w:r w:rsidR="00627AA5">
        <w:rPr>
          <w:lang w:val="en-US"/>
        </w:rPr>
        <w:t>’</w:t>
      </w:r>
      <w:r w:rsidR="00102ACE">
        <w:rPr>
          <w:lang w:val="en-US"/>
        </w:rPr>
        <w:t xml:space="preserve"> associ</w:t>
      </w:r>
      <w:r w:rsidR="00E119DD">
        <w:rPr>
          <w:lang w:val="en-US"/>
        </w:rPr>
        <w:t>a</w:t>
      </w:r>
      <w:r w:rsidR="00102ACE">
        <w:rPr>
          <w:lang w:val="en-US"/>
        </w:rPr>
        <w:t>ted flows</w:t>
      </w:r>
      <w:r w:rsidR="00F55E2B">
        <w:rPr>
          <w:lang w:val="en-US"/>
        </w:rPr>
        <w:t xml:space="preserve"> (‘consumption goods’)</w:t>
      </w:r>
      <w:r w:rsidR="00102ACE">
        <w:rPr>
          <w:lang w:val="en-US"/>
        </w:rPr>
        <w:t xml:space="preserve">. </w:t>
      </w:r>
      <w:sdt>
        <w:sdtPr>
          <w:rPr>
            <w:lang w:val="en-US"/>
          </w:rPr>
          <w:alias w:val="Don't edit this field"/>
          <w:tag w:val="CitaviPlaceholder#fa096d3c-1667-4af4-a1d8-fb9e3f532411"/>
          <w:id w:val="17130254"/>
          <w:placeholder>
            <w:docPart w:val="56C93AFC25D84A428066A53855B86EF1"/>
          </w:placeholder>
        </w:sdtPr>
        <w:sdtEndPr/>
        <w:sdtContent>
          <w:r w:rsidR="00102ACE"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2ZhMDk2ZDNjLTE2NjctNGFmNC1hMWQ4LWZiOWUzZjUzMjQxMSIsIlRleHQiOiJEdWNoaW4gdW5kIExldmluZSIsIldBSVZlcnNpb24iOiI2LjExLjAuMCJ9}</w:instrText>
          </w:r>
          <w:r w:rsidR="00102ACE" w:rsidRPr="004261EE">
            <w:rPr>
              <w:lang w:val="en-US"/>
            </w:rPr>
            <w:fldChar w:fldCharType="separate"/>
          </w:r>
          <w:r w:rsidR="00866FFF">
            <w:rPr>
              <w:lang w:val="en-US"/>
            </w:rPr>
            <w:t>Duchin und Levine</w:t>
          </w:r>
          <w:r w:rsidR="00102ACE" w:rsidRPr="004261EE">
            <w:rPr>
              <w:lang w:val="en-US"/>
            </w:rPr>
            <w:fldChar w:fldCharType="end"/>
          </w:r>
        </w:sdtContent>
      </w:sdt>
      <w:r w:rsidR="00102ACE" w:rsidRPr="004261EE">
        <w:rPr>
          <w:lang w:val="en-US"/>
        </w:rPr>
        <w:t xml:space="preserve"> </w:t>
      </w:r>
      <w:sdt>
        <w:sdtPr>
          <w:rPr>
            <w:lang w:val="en-US"/>
          </w:rPr>
          <w:alias w:val="Don't edit this field"/>
          <w:tag w:val="CitaviPlaceholder#b3732358-197e-4ec1-8954-ad01c9cc924e"/>
          <w:id w:val="1814134336"/>
          <w:placeholder>
            <w:docPart w:val="56C93AFC25D84A428066A53855B86EF1"/>
          </w:placeholder>
        </w:sdtPr>
        <w:sdtEndPr/>
        <w:sdtContent>
          <w:r w:rsidR="00102ACE"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2IzNzMyMzU4LTE5N2UtNGVjMS04OTU0LWFkMDFjOWNjOTI0ZSIsIlRleHQiOiIoMjAxMCkiLCJXQUlWZXJzaW9uIjoiNi4xMS4wLjAifQ==}</w:instrText>
          </w:r>
          <w:r w:rsidR="00102ACE" w:rsidRPr="004261EE">
            <w:rPr>
              <w:lang w:val="en-US"/>
            </w:rPr>
            <w:fldChar w:fldCharType="separate"/>
          </w:r>
          <w:r w:rsidR="00866FFF">
            <w:rPr>
              <w:lang w:val="en-US"/>
            </w:rPr>
            <w:t>(2010)</w:t>
          </w:r>
          <w:r w:rsidR="00102ACE" w:rsidRPr="004261EE">
            <w:rPr>
              <w:lang w:val="en-US"/>
            </w:rPr>
            <w:fldChar w:fldCharType="end"/>
          </w:r>
        </w:sdtContent>
      </w:sdt>
      <w:r w:rsidR="00102ACE">
        <w:rPr>
          <w:lang w:val="en-US"/>
        </w:rPr>
        <w:t xml:space="preserve"> define these states </w:t>
      </w:r>
      <w:r w:rsidR="001A5919">
        <w:rPr>
          <w:lang w:val="en-US"/>
        </w:rPr>
        <w:t xml:space="preserve">as </w:t>
      </w:r>
      <w:r w:rsidR="00660934">
        <w:rPr>
          <w:lang w:val="en-US"/>
        </w:rPr>
        <w:t xml:space="preserve">matrix </w:t>
      </w:r>
      <m:oMath>
        <m:r>
          <m:rPr>
            <m:sty m:val="b"/>
          </m:rPr>
          <w:rPr>
            <w:rFonts w:ascii="Cambria Math" w:hAnsi="Cambria Math"/>
            <w:lang w:val="en-US"/>
          </w:rPr>
          <m:t>R</m:t>
        </m:r>
      </m:oMath>
      <w:r w:rsidR="00660934">
        <w:rPr>
          <w:lang w:val="en-US"/>
        </w:rPr>
        <w:t xml:space="preserve"> </w:t>
      </w:r>
      <w:r w:rsidR="006A5268">
        <w:rPr>
          <w:lang w:val="en-US"/>
        </w:rPr>
        <w:t xml:space="preserve"> (Equation </w:t>
      </w:r>
      <w:r w:rsidR="00AC6440">
        <w:rPr>
          <w:lang w:val="en-US"/>
        </w:rPr>
        <w:t>8</w:t>
      </w:r>
      <w:r w:rsidR="006A5268">
        <w:rPr>
          <w:lang w:val="en-US"/>
        </w:rPr>
        <w:t>)</w:t>
      </w:r>
      <w:r w:rsidR="001A5919">
        <w:rPr>
          <w:lang w:val="en-US"/>
        </w:rPr>
        <w:t xml:space="preserve"> which </w:t>
      </w:r>
      <w:r w:rsidR="006A5268">
        <w:rPr>
          <w:lang w:val="en-US"/>
        </w:rPr>
        <w:t xml:space="preserve">gives the share of final demand </w:t>
      </w:r>
      <m:oMath>
        <m:r>
          <m:rPr>
            <m:sty m:val="p"/>
          </m:rPr>
          <w:rPr>
            <w:rFonts w:ascii="Cambria Math" w:hAnsi="Cambria Math"/>
            <w:lang w:val="en-US"/>
          </w:rPr>
          <m:t>y</m:t>
        </m:r>
      </m:oMath>
      <w:r w:rsidR="00B26096">
        <w:rPr>
          <w:lang w:val="en-US"/>
        </w:rPr>
        <w:t xml:space="preserve"> </w:t>
      </w:r>
      <w:r w:rsidR="006A5268">
        <w:rPr>
          <w:lang w:val="en-US"/>
        </w:rPr>
        <w:t>in total gross production of products (</w:t>
      </w:r>
      <w:r w:rsidR="006A5268" w:rsidRPr="00651E90">
        <w:rPr>
          <w:i/>
          <w:lang w:val="en-US"/>
        </w:rPr>
        <w:t>p</w:t>
      </w:r>
      <w:r w:rsidR="006A5268" w:rsidRPr="00651E90">
        <w:rPr>
          <w:lang w:val="en-US"/>
        </w:rPr>
        <w:t>)</w:t>
      </w:r>
      <w:r w:rsidR="006A5268">
        <w:rPr>
          <w:lang w:val="en-US"/>
        </w:rPr>
        <w:t xml:space="preserve">. </w:t>
      </w:r>
      <w:r w:rsidR="001C47A8">
        <w:rPr>
          <w:lang w:val="en-US"/>
        </w:rPr>
        <w:t>Materials</w:t>
      </w:r>
      <w:r w:rsidR="00F14B80">
        <w:rPr>
          <w:lang w:val="en-US"/>
        </w:rPr>
        <w:t xml:space="preserve"> (</w:t>
      </w:r>
      <w:r w:rsidR="001C47A8" w:rsidRPr="001C47A8">
        <w:rPr>
          <w:i/>
          <w:lang w:val="en-US"/>
        </w:rPr>
        <w:t>m</w:t>
      </w:r>
      <w:r w:rsidR="00F14B80">
        <w:rPr>
          <w:lang w:val="en-US"/>
        </w:rPr>
        <w:t>)</w:t>
      </w:r>
      <w:r w:rsidR="00E8671C">
        <w:rPr>
          <w:lang w:val="en-US"/>
        </w:rPr>
        <w:t xml:space="preserve"> are </w:t>
      </w:r>
      <w:r w:rsidR="00A5687F">
        <w:rPr>
          <w:lang w:val="en-US"/>
        </w:rPr>
        <w:t xml:space="preserve">assumed to </w:t>
      </w:r>
      <w:r w:rsidR="00E8671C">
        <w:rPr>
          <w:lang w:val="en-US"/>
        </w:rPr>
        <w:t xml:space="preserve">not directly </w:t>
      </w:r>
      <w:r w:rsidR="00A5687F">
        <w:rPr>
          <w:lang w:val="en-US"/>
        </w:rPr>
        <w:t xml:space="preserve">transition </w:t>
      </w:r>
      <w:r w:rsidR="00E8671C">
        <w:rPr>
          <w:lang w:val="en-US"/>
        </w:rPr>
        <w:t>to final demand</w:t>
      </w:r>
      <w:r w:rsidR="00C326AA">
        <w:rPr>
          <w:lang w:val="en-US"/>
        </w:rPr>
        <w:t>,</w:t>
      </w:r>
      <w:r w:rsidR="00E8671C">
        <w:rPr>
          <w:lang w:val="en-US"/>
        </w:rPr>
        <w:t xml:space="preserve"> but</w:t>
      </w:r>
      <w:r w:rsidR="00A5687F">
        <w:rPr>
          <w:lang w:val="en-US"/>
        </w:rPr>
        <w:t xml:space="preserve"> first</w:t>
      </w:r>
      <w:r w:rsidR="00E8671C">
        <w:rPr>
          <w:lang w:val="en-US"/>
        </w:rPr>
        <w:t xml:space="preserve"> become part of intermediate products</w:t>
      </w:r>
      <w:r w:rsidR="00F14B80" w:rsidRPr="00F14B80">
        <w:rPr>
          <w:lang w:val="en-US"/>
        </w:rPr>
        <w:t xml:space="preserve"> </w:t>
      </w:r>
      <w:r w:rsidR="00F14B80">
        <w:rPr>
          <w:lang w:val="en-US"/>
        </w:rPr>
        <w:t>(thus zero)</w:t>
      </w:r>
      <w:r w:rsidR="00E8671C">
        <w:rPr>
          <w:lang w:val="en-US"/>
        </w:rPr>
        <w:t>.</w:t>
      </w:r>
      <w:r w:rsidR="00804F2E">
        <w:rPr>
          <w:lang w:val="en-US"/>
        </w:rPr>
        <w:t xml:space="preserve"> Please note that if transactions in original </w:t>
      </w:r>
      <m:oMath>
        <m:r>
          <m:rPr>
            <m:sty m:val="b"/>
          </m:rPr>
          <w:rPr>
            <w:rFonts w:ascii="Cambria Math" w:hAnsi="Cambria Math"/>
            <w:lang w:val="en-US"/>
          </w:rPr>
          <m:t>Z</m:t>
        </m:r>
      </m:oMath>
      <w:r w:rsidR="00804F2E">
        <w:rPr>
          <w:lang w:val="en-US"/>
        </w:rPr>
        <w:t xml:space="preserve"> and </w:t>
      </w:r>
      <m:oMath>
        <m:r>
          <m:rPr>
            <m:sty m:val="p"/>
          </m:rPr>
          <w:rPr>
            <w:rFonts w:ascii="Cambria Math" w:hAnsi="Cambria Math"/>
            <w:lang w:val="en-US"/>
          </w:rPr>
          <m:t>y</m:t>
        </m:r>
      </m:oMath>
      <w:r w:rsidR="00804F2E">
        <w:rPr>
          <w:lang w:val="en-US"/>
        </w:rPr>
        <w:t xml:space="preserve"> are deleted</w:t>
      </w:r>
      <w:r w:rsidR="00B04CDA">
        <w:rPr>
          <w:lang w:val="en-US"/>
        </w:rPr>
        <w:t xml:space="preserve">, </w:t>
      </w:r>
      <m:oMath>
        <m:r>
          <m:rPr>
            <m:sty m:val="p"/>
          </m:rPr>
          <w:rPr>
            <w:rFonts w:ascii="Cambria Math" w:hAnsi="Cambria Math"/>
            <w:lang w:val="en-US"/>
          </w:rPr>
          <m:t>x</m:t>
        </m:r>
      </m:oMath>
      <w:r w:rsidR="00804F2E">
        <w:rPr>
          <w:rFonts w:eastAsiaTheme="minorEastAsia"/>
          <w:lang w:val="en-US"/>
        </w:rPr>
        <w:t xml:space="preserve"> require</w:t>
      </w:r>
      <w:r w:rsidR="00B04CDA">
        <w:rPr>
          <w:rFonts w:eastAsiaTheme="minorEastAsia"/>
          <w:lang w:val="en-US"/>
        </w:rPr>
        <w:t>s</w:t>
      </w:r>
      <w:r w:rsidR="00804F2E">
        <w:rPr>
          <w:rFonts w:eastAsiaTheme="minorEastAsia"/>
          <w:lang w:val="en-US"/>
        </w:rPr>
        <w:t xml:space="preserve"> re-calculation</w:t>
      </w:r>
      <w:r w:rsidR="00B04CDA">
        <w:rPr>
          <w:rFonts w:eastAsiaTheme="minorEastAsia"/>
          <w:lang w:val="en-US"/>
        </w:rPr>
        <w:t xml:space="preserve"> before calculating </w:t>
      </w:r>
      <m:oMath>
        <m:r>
          <m:rPr>
            <m:sty m:val="b"/>
          </m:rPr>
          <w:rPr>
            <w:rFonts w:ascii="Cambria Math" w:eastAsiaTheme="minorEastAsia" w:hAnsi="Cambria Math"/>
            <w:lang w:val="en-US"/>
          </w:rPr>
          <m:t>Q</m:t>
        </m:r>
      </m:oMath>
      <w:r w:rsidR="00B04CDA">
        <w:rPr>
          <w:rFonts w:eastAsiaTheme="minorEastAsia"/>
          <w:lang w:val="en-US"/>
        </w:rPr>
        <w:t xml:space="preserve"> and </w:t>
      </w:r>
      <m:oMath>
        <m:r>
          <m:rPr>
            <m:sty m:val="b"/>
          </m:rPr>
          <w:rPr>
            <w:rFonts w:ascii="Cambria Math" w:hAnsi="Cambria Math"/>
            <w:lang w:val="en-US"/>
          </w:rPr>
          <m:t>R</m:t>
        </m:r>
      </m:oMath>
      <w:r w:rsidR="00B04CDA">
        <w:rPr>
          <w:rFonts w:eastAsiaTheme="minorEastAsia"/>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A8569F" w:rsidRPr="00766BF3" w14:paraId="2ABBE2BD" w14:textId="77777777" w:rsidTr="00F16A10">
        <w:tc>
          <w:tcPr>
            <w:tcW w:w="7646" w:type="dxa"/>
          </w:tcPr>
          <w:p w14:paraId="37AA06A1" w14:textId="4FFBCEEB" w:rsidR="00A8569F" w:rsidRPr="00766BF3" w:rsidRDefault="00660934" w:rsidP="00363757">
            <w:pPr>
              <w:rPr>
                <w:lang w:val="en-US"/>
              </w:rPr>
            </w:pPr>
            <m:oMathPara>
              <m:oMath>
                <m:r>
                  <m:rPr>
                    <m:sty m:val="b"/>
                  </m:rPr>
                  <w:rPr>
                    <w:rFonts w:ascii="Cambria Math" w:hAnsi="Cambria Math"/>
                    <w:lang w:val="en-US"/>
                  </w:rPr>
                  <w:lastRenderedPageBreak/>
                  <m:t>R</m:t>
                </m:r>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acc>
                            <m:accPr>
                              <m:ctrlPr>
                                <w:rPr>
                                  <w:rFonts w:ascii="Cambria Math" w:hAnsi="Cambria Math"/>
                                  <w:i/>
                                  <w:lang w:val="en-US"/>
                                </w:rPr>
                              </m:ctrlPr>
                            </m:accPr>
                            <m:e>
                              <m:r>
                                <m:rPr>
                                  <m:sty m:val="p"/>
                                </m:rPr>
                                <w:rPr>
                                  <w:rFonts w:ascii="Cambria Math" w:hAnsi="Cambria Math"/>
                                  <w:lang w:val="en-US"/>
                                </w:rPr>
                                <m:t>x</m:t>
                              </m:r>
                            </m:e>
                          </m:acc>
                        </m:e>
                        <m:sub>
                          <m:r>
                            <w:rPr>
                              <w:rFonts w:ascii="Cambria Math" w:hAnsi="Cambria Math"/>
                              <w:lang w:val="en-US"/>
                            </w:rPr>
                            <m:t>p</m:t>
                          </m:r>
                        </m:sub>
                        <m:sup>
                          <m:r>
                            <w:rPr>
                              <w:rFonts w:ascii="Cambria Math" w:hAnsi="Cambria Math"/>
                              <w:lang w:val="en-US"/>
                            </w:rPr>
                            <m:t>-1</m:t>
                          </m:r>
                        </m:sup>
                      </m:sSubSup>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w:rPr>
                              <w:rFonts w:ascii="Cambria Math" w:hAnsi="Cambria Math"/>
                              <w:lang w:val="en-US"/>
                            </w:rPr>
                            <m:t>p</m:t>
                          </m:r>
                        </m:sub>
                      </m:sSub>
                    </m:e>
                  </m:mr>
                </m:m>
              </m:oMath>
            </m:oMathPara>
          </w:p>
        </w:tc>
        <w:tc>
          <w:tcPr>
            <w:tcW w:w="1370" w:type="dxa"/>
          </w:tcPr>
          <w:p w14:paraId="10CD3020" w14:textId="2CA961DC" w:rsidR="00A8569F" w:rsidRPr="00766BF3" w:rsidRDefault="00A8569F" w:rsidP="00352E27">
            <w:pPr>
              <w:pStyle w:val="Beschriftung"/>
              <w:keepNext/>
              <w:spacing w:line="60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AC6440">
              <w:rPr>
                <w:i w:val="0"/>
                <w:iCs w:val="0"/>
                <w:noProof/>
                <w:color w:val="auto"/>
                <w:sz w:val="22"/>
                <w:szCs w:val="22"/>
                <w:lang w:val="en-US"/>
              </w:rPr>
              <w:t>8</w:t>
            </w:r>
            <w:r w:rsidRPr="00766BF3">
              <w:rPr>
                <w:i w:val="0"/>
                <w:iCs w:val="0"/>
                <w:color w:val="auto"/>
                <w:sz w:val="22"/>
                <w:szCs w:val="22"/>
                <w:lang w:val="en-US"/>
              </w:rPr>
              <w:fldChar w:fldCharType="end"/>
            </w:r>
          </w:p>
        </w:tc>
      </w:tr>
    </w:tbl>
    <w:p w14:paraId="4C18BEC2" w14:textId="05E13D72" w:rsidR="00057FC7" w:rsidRDefault="00E57651" w:rsidP="003862F5">
      <w:pPr>
        <w:rPr>
          <w:lang w:val="en-US"/>
        </w:rPr>
      </w:pPr>
      <w:r w:rsidRPr="006809C6">
        <w:rPr>
          <w:lang w:val="en-US"/>
        </w:rPr>
        <w:t>To trace flows</w:t>
      </w:r>
      <w:r w:rsidR="00057FC7" w:rsidRPr="006809C6">
        <w:rPr>
          <w:lang w:val="en-US"/>
        </w:rPr>
        <w:t xml:space="preserve"> over the whole supply chain</w:t>
      </w:r>
      <w:r w:rsidRPr="006809C6">
        <w:rPr>
          <w:lang w:val="en-US"/>
        </w:rPr>
        <w:t xml:space="preserve">, the inverse of </w:t>
      </w:r>
      <m:oMath>
        <m:r>
          <m:rPr>
            <m:sty m:val="b"/>
          </m:rPr>
          <w:rPr>
            <w:rFonts w:ascii="Cambria Math" w:eastAsiaTheme="minorEastAsia" w:hAnsi="Cambria Math"/>
            <w:lang w:val="en-US"/>
          </w:rPr>
          <m:t>Q</m:t>
        </m:r>
      </m:oMath>
      <w:r w:rsidR="00580D8F" w:rsidRPr="006809C6">
        <w:rPr>
          <w:lang w:val="en-US"/>
        </w:rPr>
        <w:t xml:space="preserve"> </w:t>
      </w:r>
      <w:r w:rsidRPr="006809C6">
        <w:rPr>
          <w:lang w:val="en-US"/>
        </w:rPr>
        <w:t xml:space="preserve">is calculated (which is similar to the Ghosh </w:t>
      </w:r>
      <w:r w:rsidR="00E73020" w:rsidRPr="006809C6">
        <w:rPr>
          <w:lang w:val="en-US"/>
        </w:rPr>
        <w:t>inverse</w:t>
      </w:r>
      <w:r w:rsidRPr="006809C6">
        <w:rPr>
          <w:lang w:val="en-US"/>
        </w:rPr>
        <w:t xml:space="preserve"> </w:t>
      </w:r>
      <m:oMath>
        <m:r>
          <m:rPr>
            <m:sty m:val="b"/>
          </m:rPr>
          <w:rPr>
            <w:rFonts w:ascii="Cambria Math" w:hAnsi="Cambria Math"/>
            <w:lang w:val="en-US"/>
          </w:rPr>
          <m:t>G</m:t>
        </m:r>
      </m:oMath>
      <w:r w:rsidRPr="006809C6">
        <w:rPr>
          <w:lang w:val="en-US"/>
        </w:rPr>
        <w:t xml:space="preserve">). </w:t>
      </w:r>
      <w:r w:rsidR="006809C6" w:rsidRPr="006809C6">
        <w:rPr>
          <w:lang w:val="en-US"/>
        </w:rPr>
        <w:t>M</w:t>
      </w:r>
      <w:r w:rsidRPr="006809C6">
        <w:rPr>
          <w:lang w:val="en-US"/>
        </w:rPr>
        <w:t>ultiplying this inverse with</w:t>
      </w:r>
      <w:r w:rsidR="00A476A7" w:rsidRPr="006809C6">
        <w:rPr>
          <w:rFonts w:eastAsiaTheme="minorEastAsia"/>
          <w:lang w:val="en-US"/>
        </w:rPr>
        <w:t xml:space="preserve"> </w:t>
      </w:r>
      <m:oMath>
        <m:r>
          <m:rPr>
            <m:sty m:val="b"/>
          </m:rPr>
          <w:rPr>
            <w:rFonts w:ascii="Cambria Math" w:hAnsi="Cambria Math"/>
            <w:lang w:val="en-US"/>
          </w:rPr>
          <m:t>R</m:t>
        </m:r>
      </m:oMath>
      <w:r w:rsidR="002C60AF" w:rsidRPr="006809C6">
        <w:rPr>
          <w:lang w:val="en-US"/>
        </w:rPr>
        <w:t xml:space="preserve"> </w:t>
      </w:r>
      <w:r w:rsidR="00057FC7" w:rsidRPr="006809C6">
        <w:rPr>
          <w:lang w:val="en-US"/>
        </w:rPr>
        <w:t xml:space="preserve">yields the distribution </w:t>
      </w:r>
      <w:r w:rsidR="00181830" w:rsidRPr="006809C6">
        <w:rPr>
          <w:lang w:val="en-US"/>
        </w:rPr>
        <w:t xml:space="preserve">of </w:t>
      </w:r>
      <w:r w:rsidR="001B6310" w:rsidRPr="006809C6">
        <w:rPr>
          <w:lang w:val="en-US"/>
        </w:rPr>
        <w:t xml:space="preserve">sector outputs </w:t>
      </w:r>
      <w:r w:rsidR="001B6310" w:rsidRPr="006809C6">
        <w:rPr>
          <w:i/>
          <w:lang w:val="en-US"/>
        </w:rPr>
        <w:t>i</w:t>
      </w:r>
      <w:r w:rsidR="001B6310" w:rsidRPr="006809C6">
        <w:rPr>
          <w:lang w:val="en-US"/>
        </w:rPr>
        <w:t xml:space="preserve"> to final demand as product </w:t>
      </w:r>
      <w:r w:rsidR="001B6310" w:rsidRPr="006809C6">
        <w:rPr>
          <w:i/>
          <w:lang w:val="en-US"/>
        </w:rPr>
        <w:t>j</w:t>
      </w:r>
      <w:r w:rsidR="006809C6" w:rsidRPr="006809C6">
        <w:rPr>
          <w:i/>
          <w:lang w:val="en-US"/>
        </w:rPr>
        <w:t xml:space="preserve"> </w:t>
      </w:r>
      <w:r w:rsidR="006809C6" w:rsidRPr="006809C6">
        <w:rPr>
          <w:lang w:val="en-US"/>
        </w:rPr>
        <w:t>(Equation 9).</w:t>
      </w:r>
      <w:r w:rsidR="00AC0D5D" w:rsidRPr="006809C6">
        <w:rPr>
          <w:lang w:val="en-US"/>
        </w:rPr>
        <w:t xml:space="preserve"> </w:t>
      </w:r>
      <w:r w:rsidR="006809C6" w:rsidRPr="006809C6">
        <w:rPr>
          <w:lang w:val="en-US"/>
        </w:rPr>
        <w:t xml:space="preserve">Like for CBA, </w:t>
      </w:r>
      <m:oMath>
        <m:sSub>
          <m:sSubPr>
            <m:ctrlPr>
              <w:rPr>
                <w:rFonts w:ascii="Cambria Math" w:hAnsi="Cambria Math"/>
                <w:b/>
                <w:i/>
                <w:lang w:val="en-US"/>
              </w:rPr>
            </m:ctrlPr>
          </m:sSubPr>
          <m:e>
            <m:r>
              <m:rPr>
                <m:sty m:val="b"/>
              </m:rPr>
              <w:rPr>
                <w:rFonts w:ascii="Cambria Math" w:hAnsi="Cambria Math"/>
                <w:lang w:val="en-US"/>
              </w:rPr>
              <m:t>D</m:t>
            </m:r>
          </m:e>
          <m:sub>
            <m:r>
              <m:rPr>
                <m:sty m:val="b"/>
              </m:rPr>
              <w:rPr>
                <w:rFonts w:ascii="Cambria Math" w:hAnsi="Cambria Math"/>
                <w:lang w:val="en-US"/>
              </w:rPr>
              <m:t>AMC</m:t>
            </m:r>
          </m:sub>
        </m:sSub>
      </m:oMath>
      <w:r w:rsidR="006809C6" w:rsidRPr="006809C6">
        <w:rPr>
          <w:rFonts w:eastAsiaTheme="minorEastAsia"/>
          <w:b/>
          <w:lang w:val="en-US"/>
        </w:rPr>
        <w:t xml:space="preserve"> </w:t>
      </w:r>
      <w:r w:rsidR="006809C6" w:rsidRPr="006809C6">
        <w:rPr>
          <w:rFonts w:eastAsiaTheme="minorEastAsia"/>
          <w:lang w:val="en-US"/>
        </w:rPr>
        <w:t xml:space="preserve">includes shares </w:t>
      </w:r>
      <w:r w:rsidR="00F36845" w:rsidRPr="006809C6">
        <w:rPr>
          <w:lang w:val="en-US"/>
        </w:rPr>
        <w:t>for all sectors defined in the MIOT</w:t>
      </w:r>
      <w:r w:rsidR="0085609B">
        <w:rPr>
          <w:lang w:val="en-US"/>
        </w:rPr>
        <w:t xml:space="preserve"> </w:t>
      </w:r>
      <w:r w:rsidR="0085609B" w:rsidRPr="006809C6">
        <w:rPr>
          <w:lang w:val="en-US"/>
        </w:rPr>
        <w:t>used</w:t>
      </w:r>
      <w:r w:rsidR="006809C6" w:rsidRPr="006809C6">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A8569F" w:rsidRPr="00766BF3" w14:paraId="11781F70" w14:textId="77777777" w:rsidTr="00363757">
        <w:trPr>
          <w:trHeight w:val="53"/>
        </w:trPr>
        <w:tc>
          <w:tcPr>
            <w:tcW w:w="7646" w:type="dxa"/>
          </w:tcPr>
          <w:p w14:paraId="6B00A03D" w14:textId="2583C0B1" w:rsidR="00A8569F" w:rsidRPr="00611CEF" w:rsidRDefault="00EE15F2" w:rsidP="00363757">
            <w:pPr>
              <w:jc w:val="center"/>
              <w:rPr>
                <w:rFonts w:eastAsiaTheme="minorEastAsia"/>
                <w:lang w:val="en-US"/>
              </w:rPr>
            </w:pPr>
            <m:oMathPara>
              <m:oMath>
                <m:sSub>
                  <m:sSubPr>
                    <m:ctrlPr>
                      <w:rPr>
                        <w:rFonts w:ascii="Cambria Math" w:hAnsi="Cambria Math"/>
                        <w:b/>
                        <w:i/>
                        <w:lang w:val="en-US"/>
                      </w:rPr>
                    </m:ctrlPr>
                  </m:sSubPr>
                  <m:e>
                    <m:r>
                      <m:rPr>
                        <m:sty m:val="b"/>
                      </m:rPr>
                      <w:rPr>
                        <w:rFonts w:ascii="Cambria Math" w:hAnsi="Cambria Math"/>
                        <w:lang w:val="en-US"/>
                      </w:rPr>
                      <m:t>D</m:t>
                    </m:r>
                  </m:e>
                  <m:sub>
                    <m:r>
                      <m:rPr>
                        <m:sty m:val="b"/>
                      </m:rPr>
                      <w:rPr>
                        <w:rFonts w:ascii="Cambria Math" w:hAnsi="Cambria Math"/>
                        <w:lang w:val="en-US"/>
                      </w:rPr>
                      <m:t>AMC</m:t>
                    </m:r>
                  </m:sub>
                </m:sSub>
                <m: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b"/>
                          </m:rPr>
                          <w:rPr>
                            <w:rFonts w:ascii="Cambria Math" w:hAnsi="Cambria Math"/>
                            <w:lang w:val="en-US"/>
                          </w:rPr>
                          <m:t>I</m:t>
                        </m:r>
                        <m:r>
                          <m:rPr>
                            <m:sty m:val="p"/>
                          </m:rPr>
                          <w:rPr>
                            <w:rFonts w:ascii="Cambria Math" w:hAnsi="Cambria Math"/>
                            <w:lang w:val="en-US"/>
                          </w:rPr>
                          <m:t>-</m:t>
                        </m:r>
                        <m:r>
                          <m:rPr>
                            <m:sty m:val="b"/>
                          </m:rPr>
                          <w:rPr>
                            <w:rFonts w:ascii="Cambria Math" w:hAnsi="Cambria Math"/>
                            <w:lang w:val="en-US"/>
                          </w:rPr>
                          <m:t>Q</m:t>
                        </m:r>
                      </m:e>
                    </m:d>
                  </m:e>
                  <m:sup>
                    <m:r>
                      <m:rPr>
                        <m:sty m:val="p"/>
                      </m:rPr>
                      <w:rPr>
                        <w:rFonts w:ascii="Cambria Math" w:hAnsi="Cambria Math"/>
                        <w:lang w:val="en-US"/>
                      </w:rPr>
                      <m:t>-1</m:t>
                    </m:r>
                  </m:sup>
                </m:sSup>
                <m:r>
                  <w:rPr>
                    <w:rFonts w:ascii="Cambria Math" w:hAnsi="Cambria Math"/>
                    <w:lang w:val="en-US"/>
                  </w:rPr>
                  <m:t xml:space="preserve"> </m:t>
                </m:r>
                <m:r>
                  <m:rPr>
                    <m:sty m:val="b"/>
                  </m:rPr>
                  <w:rPr>
                    <w:rFonts w:ascii="Cambria Math" w:hAnsi="Cambria Math"/>
                    <w:lang w:val="en-US"/>
                  </w:rPr>
                  <m:t>R</m:t>
                </m:r>
              </m:oMath>
            </m:oMathPara>
          </w:p>
        </w:tc>
        <w:tc>
          <w:tcPr>
            <w:tcW w:w="1370" w:type="dxa"/>
          </w:tcPr>
          <w:p w14:paraId="12102C17" w14:textId="4CFFBB61" w:rsidR="00A8569F" w:rsidRPr="00766BF3" w:rsidRDefault="00A8569F" w:rsidP="00352E27">
            <w:pPr>
              <w:pStyle w:val="Beschriftung"/>
              <w:keepNext/>
              <w:spacing w:line="60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AC6440">
              <w:rPr>
                <w:i w:val="0"/>
                <w:iCs w:val="0"/>
                <w:noProof/>
                <w:color w:val="auto"/>
                <w:sz w:val="22"/>
                <w:szCs w:val="22"/>
                <w:lang w:val="en-US"/>
              </w:rPr>
              <w:t>9</w:t>
            </w:r>
            <w:r w:rsidRPr="00766BF3">
              <w:rPr>
                <w:i w:val="0"/>
                <w:iCs w:val="0"/>
                <w:color w:val="auto"/>
                <w:sz w:val="22"/>
                <w:szCs w:val="22"/>
                <w:lang w:val="en-US"/>
              </w:rPr>
              <w:fldChar w:fldCharType="end"/>
            </w:r>
          </w:p>
        </w:tc>
      </w:tr>
    </w:tbl>
    <w:p w14:paraId="52ABD968" w14:textId="392FC200" w:rsidR="0046606C" w:rsidRDefault="00EE15F2" w:rsidP="00D1509C">
      <w:pPr>
        <w:rPr>
          <w:lang w:val="en-US"/>
        </w:rPr>
      </w:pPr>
      <w:sdt>
        <w:sdtPr>
          <w:rPr>
            <w:b/>
            <w:lang w:val="en-US"/>
          </w:rPr>
          <w:alias w:val="Don't edit this field"/>
          <w:tag w:val="CitaviPlaceholder#235c9e58-615a-4dc1-a75a-24a8edd6f6e3"/>
          <w:id w:val="-1660379259"/>
          <w:placeholder>
            <w:docPart w:val="99B92D11C8F44190B7A44FCA4B0AC880"/>
          </w:placeholder>
        </w:sdtPr>
        <w:sdtEndPr/>
        <w:sdtContent>
          <w:r w:rsidR="0046606C" w:rsidRPr="00352E27">
            <w:rPr>
              <w:b/>
              <w:lang w:val="en-US"/>
            </w:rPr>
            <w:fldChar w:fldCharType="begin"/>
          </w:r>
          <w:r w:rsidR="0048221B">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hlMDE4LTJiMzMtNDYzNC1iZDI3LTc4ZTk0YzZhZTI0OC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IzNWM5ZTU4LTYxNWEtNGRjMS1hNzVhLTI0YThlZGQ2ZjZlMyIsIlRleHQiOiJEdWNoaW4gdW5kIExldmluZSIsIldBSVZlcnNpb24iOiI2LjExLjAuMCJ9}</w:instrText>
          </w:r>
          <w:r w:rsidR="0046606C" w:rsidRPr="00352E27">
            <w:rPr>
              <w:b/>
              <w:lang w:val="en-US"/>
            </w:rPr>
            <w:fldChar w:fldCharType="separate"/>
          </w:r>
          <w:r w:rsidR="00866FFF">
            <w:rPr>
              <w:b/>
              <w:lang w:val="en-US"/>
            </w:rPr>
            <w:t>Duchin und Levine</w:t>
          </w:r>
          <w:r w:rsidR="0046606C" w:rsidRPr="00352E27">
            <w:rPr>
              <w:b/>
              <w:lang w:val="en-US"/>
            </w:rPr>
            <w:fldChar w:fldCharType="end"/>
          </w:r>
        </w:sdtContent>
      </w:sdt>
      <w:r w:rsidR="0046606C" w:rsidRPr="00352E27">
        <w:rPr>
          <w:b/>
          <w:lang w:val="en-US"/>
        </w:rPr>
        <w:t xml:space="preserve"> </w:t>
      </w:r>
      <w:sdt>
        <w:sdtPr>
          <w:rPr>
            <w:b/>
            <w:lang w:val="en-US"/>
          </w:rPr>
          <w:alias w:val="Don't edit this field"/>
          <w:tag w:val="CitaviPlaceholder#78a76519-ac01-4022-b9ac-9c96d13ee626"/>
          <w:id w:val="123439428"/>
          <w:placeholder>
            <w:docPart w:val="99B92D11C8F44190B7A44FCA4B0AC880"/>
          </w:placeholder>
        </w:sdtPr>
        <w:sdtEndPr/>
        <w:sdtContent>
          <w:r w:rsidR="0046606C" w:rsidRPr="00352E27">
            <w:rPr>
              <w:b/>
              <w:lang w:val="en-US"/>
            </w:rPr>
            <w:fldChar w:fldCharType="begin"/>
          </w:r>
          <w:r w:rsidR="0048221B">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mM2NzM4LTJhMGQtNDk5NC04YWMzLWM2NzA2MzE2N2UwZ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zc4YTc2NTE5LWFjMDEtNDAyMi1iOWFjLTljOTZkMTNlZTYyNiIsIlRleHQiOiIoMjAxMykiLCJXQUlWZXJzaW9uIjoiNi4xMS4wLjAifQ==}</w:instrText>
          </w:r>
          <w:r w:rsidR="0046606C" w:rsidRPr="00352E27">
            <w:rPr>
              <w:b/>
              <w:lang w:val="en-US"/>
            </w:rPr>
            <w:fldChar w:fldCharType="separate"/>
          </w:r>
          <w:r w:rsidR="00866FFF">
            <w:rPr>
              <w:b/>
              <w:lang w:val="en-US"/>
            </w:rPr>
            <w:t>(2013)</w:t>
          </w:r>
          <w:r w:rsidR="0046606C" w:rsidRPr="00352E27">
            <w:rPr>
              <w:b/>
              <w:lang w:val="en-US"/>
            </w:rPr>
            <w:fldChar w:fldCharType="end"/>
          </w:r>
        </w:sdtContent>
      </w:sdt>
      <w:r w:rsidR="0046606C">
        <w:rPr>
          <w:lang w:val="en-US"/>
        </w:rPr>
        <w:t xml:space="preserve"> apply the framework to the </w:t>
      </w:r>
      <w:r w:rsidR="00861D17">
        <w:rPr>
          <w:lang w:val="en-US"/>
        </w:rPr>
        <w:t>w</w:t>
      </w:r>
      <w:r w:rsidR="0046606C" w:rsidRPr="00B37200">
        <w:rPr>
          <w:lang w:val="en-US"/>
        </w:rPr>
        <w:t xml:space="preserve">orld </w:t>
      </w:r>
      <w:r w:rsidR="00861D17">
        <w:rPr>
          <w:lang w:val="en-US"/>
        </w:rPr>
        <w:t>t</w:t>
      </w:r>
      <w:r w:rsidR="0046606C" w:rsidRPr="00B37200">
        <w:rPr>
          <w:lang w:val="en-US"/>
        </w:rPr>
        <w:t xml:space="preserve">rade </w:t>
      </w:r>
      <w:r w:rsidR="00861D17">
        <w:rPr>
          <w:lang w:val="en-US"/>
        </w:rPr>
        <w:t>m</w:t>
      </w:r>
      <w:r w:rsidR="0046606C" w:rsidRPr="00B37200">
        <w:rPr>
          <w:lang w:val="en-US"/>
        </w:rPr>
        <w:t xml:space="preserve">odel with </w:t>
      </w:r>
      <w:r w:rsidR="00861D17">
        <w:rPr>
          <w:lang w:val="en-US"/>
        </w:rPr>
        <w:t>b</w:t>
      </w:r>
      <w:r w:rsidR="0046606C" w:rsidRPr="00B37200">
        <w:rPr>
          <w:lang w:val="en-US"/>
        </w:rPr>
        <w:t xml:space="preserve">ilateral </w:t>
      </w:r>
      <w:r w:rsidR="00861D17">
        <w:rPr>
          <w:lang w:val="en-US"/>
        </w:rPr>
        <w:t>t</w:t>
      </w:r>
      <w:r w:rsidR="0046606C" w:rsidRPr="00B37200">
        <w:rPr>
          <w:lang w:val="en-US"/>
        </w:rPr>
        <w:t xml:space="preserve">rade </w:t>
      </w:r>
      <w:sdt>
        <w:sdtPr>
          <w:rPr>
            <w:lang w:val="en-US"/>
          </w:rPr>
          <w:alias w:val="Don't edit this field"/>
          <w:tag w:val="CitaviPlaceholder#55b8f015-d193-4046-b7cd-812bb6e390eb"/>
          <w:id w:val="568543409"/>
          <w:placeholder>
            <w:docPart w:val="CB01D57EFDE145B58AA93CA98D8F2956"/>
          </w:placeholder>
        </w:sdtPr>
        <w:sdtEndPr/>
        <w:sdtContent>
          <w:r w:rsidR="0046606C" w:rsidRPr="00B37200">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I4ZTA2LTk5ZWEtNGEyYi05YmFhLWYzYTMwNWMxMDE1ZCIsIlJhbmdlTGVuZ3RoIjozMywiUmVmZXJlbmNlSWQiOiI1NGIyNTAyZC0zMDc4LTQxNTktYTExNS00ZDZlNzc3NGZm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ZXJzIiwiTGFzdE5hbWUiOiJIYW1tZXIgU3Ryw7htbWFuIiwiUHJvdGVjdGVkIjpmYWxzZSwiU2V4IjowLCJDcmVhdGVkQnkiOiJfSmFuIFN0cmVlY2siLCJDcmVhdGVkT24iOiIyMDIxLTEwLTEyVDEzOjM4OjIyIiwiTW9kaWZpZWRCeSI6Il9KYW4gU3RyZWVjayIsIklkIjoiMGZlNzBiNjEtNjhjNy00MTM3LWJlMzctMmY2OGM5MGY2Yzk4IiwiTW9kaWZpZWRPbiI6IjIwMjEtMTAtMTJUMTM6Mzg6MjI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ODAvMDk1MzUzMTA2MDA4NDQzMD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wOTUzNTMxMDYwMDg0NDMwMCIsIlVyaVN0cmluZyI6Imh0dHBzOi8vZG9pLm9yZy8xMC4xMDgwLzA5NTM1MzEwNjAwODQ0MzA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}</w:instrText>
          </w:r>
          <w:r w:rsidR="0046606C" w:rsidRPr="00B37200">
            <w:rPr>
              <w:lang w:val="en-US"/>
            </w:rPr>
            <w:fldChar w:fldCharType="separate"/>
          </w:r>
          <w:r w:rsidR="00866FFF">
            <w:rPr>
              <w:lang w:val="en-US"/>
            </w:rPr>
            <w:t>(Hammer Strømman und Duchin 2006)</w:t>
          </w:r>
          <w:r w:rsidR="0046606C" w:rsidRPr="00B37200">
            <w:rPr>
              <w:lang w:val="en-US"/>
            </w:rPr>
            <w:fldChar w:fldCharType="end"/>
          </w:r>
        </w:sdtContent>
      </w:sdt>
      <w:r w:rsidR="00C326AA">
        <w:rPr>
          <w:lang w:val="en-US"/>
        </w:rPr>
        <w:t>,</w:t>
      </w:r>
      <w:r w:rsidR="0046606C">
        <w:rPr>
          <w:lang w:val="en-US"/>
        </w:rPr>
        <w:t xml:space="preserve"> tracing the use of </w:t>
      </w:r>
      <w:r w:rsidR="00861D17">
        <w:rPr>
          <w:lang w:val="en-US"/>
        </w:rPr>
        <w:t>‘</w:t>
      </w:r>
      <w:r w:rsidR="0046606C">
        <w:rPr>
          <w:lang w:val="en-US"/>
        </w:rPr>
        <w:t>ore</w:t>
      </w:r>
      <w:r w:rsidR="00861D17">
        <w:rPr>
          <w:lang w:val="en-US"/>
        </w:rPr>
        <w:t>s’</w:t>
      </w:r>
      <w:r w:rsidR="0046606C">
        <w:rPr>
          <w:lang w:val="en-US"/>
        </w:rPr>
        <w:t xml:space="preserve"> to four end-uses. Besides this study, we are not aware of any </w:t>
      </w:r>
      <w:r w:rsidR="00C326AA">
        <w:rPr>
          <w:lang w:val="en-US"/>
        </w:rPr>
        <w:t xml:space="preserve">other </w:t>
      </w:r>
      <w:r w:rsidR="0046606C">
        <w:rPr>
          <w:lang w:val="en-US"/>
        </w:rPr>
        <w:t xml:space="preserve">application of this framework. </w:t>
      </w:r>
    </w:p>
    <w:p w14:paraId="77A647F5" w14:textId="402F7D2C" w:rsidR="00695597" w:rsidRDefault="00B21B6E" w:rsidP="00D1509C">
      <w:pPr>
        <w:rPr>
          <w:lang w:val="en-US"/>
        </w:rPr>
      </w:pPr>
      <w:r>
        <w:rPr>
          <w:lang w:val="en-US"/>
        </w:rPr>
        <w:t xml:space="preserve">In the distinction of </w:t>
      </w:r>
      <w:r w:rsidR="001C47A8">
        <w:rPr>
          <w:lang w:val="en-US"/>
        </w:rPr>
        <w:t>materials</w:t>
      </w:r>
      <w:r w:rsidR="001102DE">
        <w:rPr>
          <w:lang w:val="en-US"/>
        </w:rPr>
        <w:t xml:space="preserve">, intermediate and consumption </w:t>
      </w:r>
      <w:r>
        <w:rPr>
          <w:lang w:val="en-US"/>
        </w:rPr>
        <w:t>products</w:t>
      </w:r>
      <w:r w:rsidR="00E942E5">
        <w:rPr>
          <w:lang w:val="en-US"/>
        </w:rPr>
        <w:t xml:space="preserve"> </w:t>
      </w:r>
      <w:r>
        <w:rPr>
          <w:lang w:val="en-US"/>
        </w:rPr>
        <w:t>the proposed Ghosh-IO AMC corresponds closely to WIO-MFA</w:t>
      </w:r>
      <w:r w:rsidR="00047BF4">
        <w:rPr>
          <w:lang w:val="en-US"/>
        </w:rPr>
        <w:t xml:space="preserve">. In contrast, </w:t>
      </w:r>
      <w:r w:rsidR="00405EED">
        <w:rPr>
          <w:lang w:val="en-US"/>
        </w:rPr>
        <w:t xml:space="preserve">like for CBA, </w:t>
      </w:r>
      <w:r w:rsidR="00047BF4">
        <w:rPr>
          <w:lang w:val="en-US"/>
        </w:rPr>
        <w:t xml:space="preserve">Ghosh-IO AMC </w:t>
      </w:r>
      <w:r>
        <w:rPr>
          <w:lang w:val="en-US"/>
        </w:rPr>
        <w:t xml:space="preserve">does not </w:t>
      </w:r>
      <w:r w:rsidR="00047BF4">
        <w:rPr>
          <w:lang w:val="en-US"/>
        </w:rPr>
        <w:t xml:space="preserve">remove </w:t>
      </w:r>
      <w:r w:rsidR="00262ECA">
        <w:rPr>
          <w:lang w:val="en-US"/>
        </w:rPr>
        <w:t xml:space="preserve">waste flows </w:t>
      </w:r>
      <w:r>
        <w:rPr>
          <w:lang w:val="en-US"/>
        </w:rPr>
        <w:t>and</w:t>
      </w:r>
      <w:r w:rsidR="00047BF4">
        <w:rPr>
          <w:lang w:val="en-US"/>
        </w:rPr>
        <w:t xml:space="preserve">, </w:t>
      </w:r>
      <w:r>
        <w:rPr>
          <w:lang w:val="en-US"/>
        </w:rPr>
        <w:t>depending on the definition of sectors</w:t>
      </w:r>
      <w:r w:rsidR="00580744">
        <w:rPr>
          <w:lang w:val="en-US"/>
        </w:rPr>
        <w:t>,</w:t>
      </w:r>
      <w:r>
        <w:rPr>
          <w:lang w:val="en-US"/>
        </w:rPr>
        <w:t xml:space="preserve"> might also include services (which would translate to a </w:t>
      </w:r>
      <w:r w:rsidR="001200EF">
        <w:rPr>
          <w:lang w:val="en-US"/>
        </w:rPr>
        <w:t xml:space="preserve">consumption-based </w:t>
      </w:r>
      <w:r>
        <w:rPr>
          <w:lang w:val="en-US"/>
        </w:rPr>
        <w:t xml:space="preserve">footprint perspective). </w:t>
      </w:r>
    </w:p>
    <w:p w14:paraId="776314C8" w14:textId="1AF82F58" w:rsidR="00C248A9" w:rsidRPr="00C248A9" w:rsidRDefault="005B18B6" w:rsidP="00B42B65">
      <w:pPr>
        <w:pStyle w:val="berschrift3"/>
        <w:rPr>
          <w:lang w:val="en-US"/>
        </w:rPr>
      </w:pPr>
      <w:r>
        <w:rPr>
          <w:lang w:val="en-US"/>
        </w:rPr>
        <w:t xml:space="preserve">2.2.4 </w:t>
      </w:r>
      <w:r w:rsidR="007A639C">
        <w:rPr>
          <w:lang w:val="en-US"/>
        </w:rPr>
        <w:t xml:space="preserve">Partial </w:t>
      </w:r>
      <w:r w:rsidR="00A23138" w:rsidRPr="00CA1EFA">
        <w:rPr>
          <w:lang w:val="en-US"/>
        </w:rPr>
        <w:t xml:space="preserve">Ghosh </w:t>
      </w:r>
      <w:r w:rsidR="00B57E30">
        <w:rPr>
          <w:lang w:val="en-US"/>
        </w:rPr>
        <w:t>Input-Output</w:t>
      </w:r>
      <w:r w:rsidR="00BD1850">
        <w:rPr>
          <w:lang w:val="en-US"/>
        </w:rPr>
        <w:t xml:space="preserve"> </w:t>
      </w:r>
      <w:r w:rsidR="00D06B53">
        <w:rPr>
          <w:lang w:val="en-US"/>
        </w:rPr>
        <w:t>(IO)</w:t>
      </w:r>
    </w:p>
    <w:p w14:paraId="555D11FA" w14:textId="3E58D114" w:rsidR="000F58A2" w:rsidRDefault="00096B13" w:rsidP="000F58A2">
      <w:pPr>
        <w:rPr>
          <w:lang w:val="en-US"/>
        </w:rPr>
      </w:pPr>
      <w:r>
        <w:rPr>
          <w:lang w:val="en-US"/>
        </w:rPr>
        <w:t xml:space="preserve">In their </w:t>
      </w:r>
      <w:r w:rsidR="00D569FD">
        <w:rPr>
          <w:lang w:val="en-US"/>
        </w:rPr>
        <w:t xml:space="preserve">work on </w:t>
      </w:r>
      <w:r w:rsidR="00B02A25">
        <w:rPr>
          <w:lang w:val="en-US"/>
        </w:rPr>
        <w:t xml:space="preserve">stocks and flows of </w:t>
      </w:r>
      <w:r w:rsidR="00D569FD">
        <w:rPr>
          <w:lang w:val="en-US"/>
        </w:rPr>
        <w:t xml:space="preserve">cement and </w:t>
      </w:r>
      <w:r w:rsidR="00B7496D">
        <w:rPr>
          <w:lang w:val="en-US"/>
        </w:rPr>
        <w:t>wood</w:t>
      </w:r>
      <w:r w:rsidR="00D569FD">
        <w:rPr>
          <w:lang w:val="en-US"/>
        </w:rPr>
        <w:t xml:space="preserve">, </w:t>
      </w:r>
      <w:sdt>
        <w:sdtPr>
          <w:rPr>
            <w:lang w:val="en-US"/>
          </w:rPr>
          <w:alias w:val="Don't edit this field"/>
          <w:tag w:val="CitaviPlaceholder#59b64bdd-a688-4c39-9367-2e895cfbbd49"/>
          <w:id w:val="1495528289"/>
          <w:placeholder>
            <w:docPart w:val="153EFE67FFD1403AAF82CDA95C8868C5"/>
          </w:placeholder>
        </w:sdtPr>
        <w:sdtEnd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M1OWI2NGJkZC1hNjg4LTRjMzktOTM2Ny0yZTg5NWNmYmJkNDkiLCJUZXh0IjoiQ2FvIGV0IGFsLiIsIldBSVZlcnNpb24iOiI2LjExLjAuMCJ9}</w:instrText>
          </w:r>
          <w:r w:rsidR="00563E21" w:rsidRPr="00766BF3">
            <w:rPr>
              <w:lang w:val="en-US"/>
            </w:rPr>
            <w:fldChar w:fldCharType="separate"/>
          </w:r>
          <w:r w:rsidR="00866FFF">
            <w:rPr>
              <w:lang w:val="en-US"/>
            </w:rPr>
            <w:t>Cao et al.</w:t>
          </w:r>
          <w:r w:rsidR="00563E21" w:rsidRPr="00766BF3">
            <w:rPr>
              <w:lang w:val="en-US"/>
            </w:rPr>
            <w:fldChar w:fldCharType="end"/>
          </w:r>
        </w:sdtContent>
      </w:sdt>
      <w:r w:rsidR="00563E21" w:rsidRPr="00766BF3">
        <w:rPr>
          <w:lang w:val="en-US"/>
        </w:rPr>
        <w:t xml:space="preserve"> </w:t>
      </w:r>
      <w:sdt>
        <w:sdtPr>
          <w:rPr>
            <w:lang w:val="en-US"/>
          </w:rPr>
          <w:alias w:val="Don't edit this field"/>
          <w:tag w:val="CitaviPlaceholder#b99090bc-15d2-4e8a-ba57-4294eb090b5a"/>
          <w:id w:val="36936353"/>
          <w:placeholder>
            <w:docPart w:val="153EFE67FFD1403AAF82CDA95C8868C5"/>
          </w:placeholder>
        </w:sdtPr>
        <w:sdtEnd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I5OTA5MGJjLTE1ZDItNGU4YS1iYTU3LTQyOTRlYjA5MGI1YSIsIlRleHQiOiIoMjAxN2EpIiwiV0FJVmVyc2lvbiI6IjYuMTEuMC4wIn0=}</w:instrText>
          </w:r>
          <w:r w:rsidR="00563E21" w:rsidRPr="00766BF3">
            <w:rPr>
              <w:lang w:val="en-US"/>
            </w:rPr>
            <w:fldChar w:fldCharType="separate"/>
          </w:r>
          <w:r w:rsidR="00866FFF">
            <w:rPr>
              <w:lang w:val="en-US"/>
            </w:rPr>
            <w:t>(2017a)</w:t>
          </w:r>
          <w:r w:rsidR="00563E21" w:rsidRPr="00766BF3">
            <w:rPr>
              <w:lang w:val="en-US"/>
            </w:rPr>
            <w:fldChar w:fldCharType="end"/>
          </w:r>
        </w:sdtContent>
      </w:sdt>
      <w:r w:rsidR="00563E21" w:rsidRPr="00766BF3">
        <w:rPr>
          <w:lang w:val="en-US"/>
        </w:rPr>
        <w:t xml:space="preserve"> and </w:t>
      </w:r>
      <w:sdt>
        <w:sdtPr>
          <w:rPr>
            <w:lang w:val="en-US"/>
          </w:rPr>
          <w:alias w:val="Don't edit this field"/>
          <w:tag w:val="CitaviPlaceholder#a8e421b6-6aca-4fa4-8568-80f32c793f3c"/>
          <w:id w:val="-1756739342"/>
          <w:placeholder>
            <w:docPart w:val="153EFE67FFD1403AAF82CDA95C8868C5"/>
          </w:placeholder>
        </w:sdtPr>
        <w:sdtEnd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NhOGU0MjFiNi02YWNhLTRmYTQtODU2OC04MGYzMmM3OTNmM2MiLCJUZXh0IjoiQXJ5YXByYXRhbWEgdW5kIFBhdWxpdWsiLCJXQUlWZXJzaW9uIjoiNi4xMS4wLjAifQ==}</w:instrText>
          </w:r>
          <w:r w:rsidR="00563E21" w:rsidRPr="00766BF3">
            <w:rPr>
              <w:lang w:val="en-US"/>
            </w:rPr>
            <w:fldChar w:fldCharType="separate"/>
          </w:r>
          <w:r w:rsidR="00866FFF">
            <w:rPr>
              <w:lang w:val="en-US"/>
            </w:rPr>
            <w:t>Aryapratama und Pauliuk</w:t>
          </w:r>
          <w:r w:rsidR="00563E21" w:rsidRPr="00766BF3">
            <w:rPr>
              <w:lang w:val="en-US"/>
            </w:rPr>
            <w:fldChar w:fldCharType="end"/>
          </w:r>
        </w:sdtContent>
      </w:sdt>
      <w:r w:rsidR="00563E21" w:rsidRPr="00766BF3">
        <w:rPr>
          <w:lang w:val="en-US"/>
        </w:rPr>
        <w:t xml:space="preserve"> </w:t>
      </w:r>
      <w:sdt>
        <w:sdtPr>
          <w:rPr>
            <w:lang w:val="en-US"/>
          </w:rPr>
          <w:alias w:val="Don't edit this field"/>
          <w:tag w:val="CitaviPlaceholder#96f40299-4901-4186-aa70-a655d11b6a20"/>
          <w:id w:val="1985818792"/>
          <w:placeholder>
            <w:docPart w:val="153EFE67FFD1403AAF82CDA95C8868C5"/>
          </w:placeholder>
        </w:sdtPr>
        <w:sdtEnd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M5NmY0MDI5OS00OTAxLTQxODYtYWE3MC1hNjU1ZDExYjZhMjAiLCJUZXh0IjoiKDIwMTkpIiwiV0FJVmVyc2lvbiI6IjYuMTEuMC4wIn0=}</w:instrText>
          </w:r>
          <w:r w:rsidR="00563E21" w:rsidRPr="00766BF3">
            <w:rPr>
              <w:lang w:val="en-US"/>
            </w:rPr>
            <w:fldChar w:fldCharType="separate"/>
          </w:r>
          <w:r w:rsidR="00866FFF">
            <w:rPr>
              <w:lang w:val="en-US"/>
            </w:rPr>
            <w:t>(2019)</w:t>
          </w:r>
          <w:r w:rsidR="00563E21" w:rsidRPr="00766BF3">
            <w:rPr>
              <w:lang w:val="en-US"/>
            </w:rPr>
            <w:fldChar w:fldCharType="end"/>
          </w:r>
        </w:sdtContent>
      </w:sdt>
      <w:r w:rsidR="00563E21" w:rsidRPr="00766BF3">
        <w:rPr>
          <w:lang w:val="en-US"/>
        </w:rPr>
        <w:t xml:space="preserve"> </w:t>
      </w:r>
      <w:r>
        <w:rPr>
          <w:lang w:val="en-US"/>
        </w:rPr>
        <w:t xml:space="preserve">use procedures that </w:t>
      </w:r>
      <w:r w:rsidR="0086283B">
        <w:rPr>
          <w:lang w:val="en-US"/>
        </w:rPr>
        <w:t xml:space="preserve">are similar to the </w:t>
      </w:r>
      <w:r w:rsidR="001C1987">
        <w:rPr>
          <w:lang w:val="en-US"/>
        </w:rPr>
        <w:t xml:space="preserve">first steps of the </w:t>
      </w:r>
      <w:r w:rsidR="0086283B">
        <w:rPr>
          <w:lang w:val="en-US"/>
        </w:rPr>
        <w:t>Ghosh-IO AMC</w:t>
      </w:r>
      <w:r w:rsidR="000C39B8">
        <w:rPr>
          <w:lang w:val="en-US"/>
        </w:rPr>
        <w:t xml:space="preserve"> in order to derive end-use shares</w:t>
      </w:r>
      <w:r w:rsidR="0029225F">
        <w:rPr>
          <w:lang w:val="en-US"/>
        </w:rPr>
        <w:t xml:space="preserve"> </w:t>
      </w:r>
      <m:oMath>
        <m:r>
          <m:rPr>
            <m:sty m:val="b"/>
          </m:rPr>
          <w:rPr>
            <w:rFonts w:ascii="Cambria Math" w:eastAsia="Calibri" w:hAnsi="Cambria Math" w:cs="Times New Roman"/>
            <w:lang w:val="en-US"/>
          </w:rPr>
          <m:t>D</m:t>
        </m:r>
      </m:oMath>
      <w:r w:rsidR="0086283B">
        <w:rPr>
          <w:lang w:val="en-US"/>
        </w:rPr>
        <w:t>.</w:t>
      </w:r>
      <w:r w:rsidR="0029225F">
        <w:rPr>
          <w:lang w:val="en-US"/>
        </w:rPr>
        <w:t xml:space="preserve"> </w:t>
      </w:r>
      <w:r w:rsidR="0086283B">
        <w:rPr>
          <w:lang w:val="en-US"/>
        </w:rPr>
        <w:t xml:space="preserve">However, </w:t>
      </w:r>
      <w:r w:rsidR="000C39B8">
        <w:rPr>
          <w:lang w:val="en-US"/>
        </w:rPr>
        <w:t xml:space="preserve">the </w:t>
      </w:r>
      <w:r w:rsidR="0086283B">
        <w:rPr>
          <w:lang w:val="en-US"/>
        </w:rPr>
        <w:t xml:space="preserve">authors only make use of </w:t>
      </w:r>
      <w:r w:rsidR="00B264F2">
        <w:rPr>
          <w:lang w:val="en-US"/>
        </w:rPr>
        <w:t>a modified version of the</w:t>
      </w:r>
      <w:r w:rsidR="0086283B">
        <w:rPr>
          <w:lang w:val="en-US"/>
        </w:rPr>
        <w:t xml:space="preserve"> </w:t>
      </w:r>
      <w:r w:rsidR="0015545A" w:rsidRPr="00766BF3">
        <w:rPr>
          <w:i/>
          <w:lang w:val="en-US"/>
        </w:rPr>
        <w:t>direct output coefficients</w:t>
      </w:r>
      <w:r w:rsidR="00E61CA8" w:rsidRPr="00E61CA8">
        <w:rPr>
          <w:i/>
          <w:lang w:val="en-US"/>
        </w:rPr>
        <w:t xml:space="preserve"> matrix </w:t>
      </w:r>
      <m:oMath>
        <m:r>
          <m:rPr>
            <m:sty m:val="b"/>
          </m:rPr>
          <w:rPr>
            <w:rFonts w:ascii="Cambria Math" w:hAnsi="Cambria Math"/>
            <w:lang w:val="en-US"/>
          </w:rPr>
          <m:t>B</m:t>
        </m:r>
      </m:oMath>
      <w:r w:rsidR="001C1987" w:rsidRPr="002264C2">
        <w:rPr>
          <w:lang w:val="en-US"/>
        </w:rPr>
        <w:t>,</w:t>
      </w:r>
      <w:r w:rsidR="001C1987">
        <w:rPr>
          <w:lang w:val="en-US"/>
        </w:rPr>
        <w:t xml:space="preserve"> which is why we term </w:t>
      </w:r>
      <w:r w:rsidR="00E61CA8">
        <w:rPr>
          <w:lang w:val="en-US"/>
        </w:rPr>
        <w:t>their approach</w:t>
      </w:r>
      <w:r w:rsidR="001C1987">
        <w:rPr>
          <w:lang w:val="en-US"/>
        </w:rPr>
        <w:t xml:space="preserve"> </w:t>
      </w:r>
      <w:r w:rsidR="001C1987" w:rsidRPr="00E61CA8">
        <w:rPr>
          <w:i/>
          <w:lang w:val="en-US"/>
        </w:rPr>
        <w:t>Partial Ghosh</w:t>
      </w:r>
      <w:r w:rsidR="00B57E30">
        <w:rPr>
          <w:i/>
          <w:lang w:val="en-US"/>
        </w:rPr>
        <w:t>-IO</w:t>
      </w:r>
      <w:r w:rsidR="00563E21" w:rsidRPr="00766BF3">
        <w:rPr>
          <w:lang w:val="en-US"/>
        </w:rPr>
        <w:t xml:space="preserve">. While in the Ghosh model, </w:t>
      </w:r>
      <m:oMath>
        <m:r>
          <m:rPr>
            <m:sty m:val="b"/>
          </m:rPr>
          <w:rPr>
            <w:rFonts w:ascii="Cambria Math" w:hAnsi="Cambria Math"/>
            <w:lang w:val="en-US"/>
          </w:rPr>
          <m:t>B</m:t>
        </m:r>
      </m:oMath>
      <w:r w:rsidR="00563E21" w:rsidRPr="00766BF3">
        <w:rPr>
          <w:lang w:val="en-US"/>
        </w:rPr>
        <w:t xml:space="preserve"> is calculated </w:t>
      </w:r>
      <w:r w:rsidR="00563E21" w:rsidRPr="00C46ABF">
        <w:rPr>
          <w:lang w:val="en-US"/>
        </w:rPr>
        <w:t>with gross output</w:t>
      </w:r>
      <w:r w:rsidR="00563E21" w:rsidRPr="00766BF3">
        <w:rPr>
          <w:i/>
          <w:lang w:val="en-US"/>
        </w:rPr>
        <w:t xml:space="preserve"> </w:t>
      </w:r>
      <m:oMath>
        <m:r>
          <m:rPr>
            <m:sty m:val="p"/>
          </m:rPr>
          <w:rPr>
            <w:rFonts w:ascii="Cambria Math" w:hAnsi="Cambria Math"/>
            <w:lang w:val="en-US"/>
          </w:rPr>
          <m:t>x</m:t>
        </m:r>
      </m:oMath>
      <w:r w:rsidR="009379E7">
        <w:rPr>
          <w:i/>
          <w:lang w:val="en-US"/>
        </w:rPr>
        <w:t xml:space="preserve"> </w:t>
      </w:r>
      <w:r w:rsidR="009379E7" w:rsidRPr="009379E7">
        <w:rPr>
          <w:lang w:val="en-US"/>
        </w:rPr>
        <w:t>(see SI)</w:t>
      </w:r>
      <w:r w:rsidR="00563E21" w:rsidRPr="009379E7">
        <w:rPr>
          <w:lang w:val="en-US"/>
        </w:rPr>
        <w:t>,</w:t>
      </w:r>
      <w:r w:rsidR="00563E21" w:rsidRPr="00766BF3">
        <w:rPr>
          <w:lang w:val="en-US"/>
        </w:rPr>
        <w:t xml:space="preserve"> the two studies </w:t>
      </w:r>
      <w:r w:rsidR="00A77DEE" w:rsidRPr="00766BF3">
        <w:rPr>
          <w:lang w:val="en-US"/>
        </w:rPr>
        <w:t xml:space="preserve">only </w:t>
      </w:r>
      <w:r w:rsidR="00563E21" w:rsidRPr="00766BF3">
        <w:rPr>
          <w:lang w:val="en-US"/>
        </w:rPr>
        <w:t xml:space="preserve">use the </w:t>
      </w:r>
      <w:r w:rsidR="00791889">
        <w:rPr>
          <w:lang w:val="en-US"/>
        </w:rPr>
        <w:t>intermediate</w:t>
      </w:r>
      <w:r w:rsidR="00563E21" w:rsidRPr="00766BF3">
        <w:rPr>
          <w:lang w:val="en-US"/>
        </w:rPr>
        <w:t xml:space="preserve"> output</w:t>
      </w:r>
      <w:r w:rsidR="00791889">
        <w:rPr>
          <w:lang w:val="en-US"/>
        </w:rPr>
        <w:t xml:space="preserve">, i.e. summing over the row elements in the </w:t>
      </w:r>
      <w:r w:rsidR="00563E21" w:rsidRPr="00C46ABF">
        <w:rPr>
          <w:lang w:val="en-US"/>
        </w:rPr>
        <w:t>interindustry transaction</w:t>
      </w:r>
      <w:r w:rsidR="002264C2" w:rsidRPr="00C46ABF">
        <w:rPr>
          <w:lang w:val="en-US"/>
        </w:rPr>
        <w:t xml:space="preserve"> matrix</w:t>
      </w:r>
      <w:r w:rsidR="002264C2" w:rsidRPr="00F56DBA">
        <w:rPr>
          <w:i/>
          <w:lang w:val="en-US"/>
        </w:rPr>
        <w:t xml:space="preserve"> </w:t>
      </w:r>
      <m:oMath>
        <m:r>
          <m:rPr>
            <m:sty m:val="b"/>
          </m:rPr>
          <w:rPr>
            <w:rFonts w:ascii="Cambria Math" w:hAnsi="Cambria Math"/>
            <w:lang w:val="en-US"/>
          </w:rPr>
          <m:t>Z</m:t>
        </m:r>
      </m:oMath>
      <w:r w:rsidR="00563E21" w:rsidRPr="00766BF3">
        <w:rPr>
          <w:lang w:val="en-US"/>
        </w:rPr>
        <w:t xml:space="preserve"> </w:t>
      </w:r>
      <w:r w:rsidR="00590DA2" w:rsidRPr="00766BF3">
        <w:rPr>
          <w:lang w:val="en-US"/>
        </w:rPr>
        <w:t>(</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 xml:space="preserve">INTER </m:t>
            </m:r>
          </m:sub>
        </m:sSub>
      </m:oMath>
      <w:r w:rsidR="00590DA2" w:rsidRPr="00766BF3">
        <w:rPr>
          <w:lang w:val="en-US"/>
        </w:rPr>
        <w:t>)</w:t>
      </w:r>
      <w:r w:rsidR="000F58A2">
        <w:rPr>
          <w:lang w:val="en-US"/>
        </w:rPr>
        <w:t xml:space="preserve">. </w:t>
      </w:r>
      <w:r w:rsidR="00D705A6">
        <w:rPr>
          <w:lang w:val="en-US"/>
        </w:rPr>
        <w:t xml:space="preserve">Hereafter, this matrix is termed </w:t>
      </w:r>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oMath>
      <w:r w:rsidR="006D281F">
        <w:rPr>
          <w:rFonts w:eastAsiaTheme="minorEastAsia"/>
          <w:b/>
          <w:lang w:val="en-US"/>
        </w:rPr>
        <w:t xml:space="preserve"> </w:t>
      </w:r>
      <w:r w:rsidR="001B3342">
        <w:rPr>
          <w:lang w:val="en-US"/>
        </w:rPr>
        <w:t xml:space="preserve">in which </w:t>
      </w:r>
      <w:r w:rsidR="00D705A6">
        <w:rPr>
          <w:lang w:val="en-US"/>
        </w:rPr>
        <w:t xml:space="preserve">the resulting </w:t>
      </w:r>
      <w:r w:rsidR="00D705A6" w:rsidRPr="00766BF3">
        <w:rPr>
          <w:lang w:val="en-US"/>
        </w:rPr>
        <w:t>coefficients</w:t>
      </w:r>
      <w:r w:rsidR="00D705A6">
        <w:rPr>
          <w:lang w:val="en-US"/>
        </w:rPr>
        <w:t xml:space="preserve"> </w:t>
      </w:r>
      <w:r w:rsidR="00563E21" w:rsidRPr="00766BF3">
        <w:rPr>
          <w:lang w:val="en-US"/>
        </w:rPr>
        <w:t xml:space="preserve">give the direct allocation of a sectors </w:t>
      </w:r>
      <w:r w:rsidR="00CD5BCA" w:rsidRPr="00766BF3">
        <w:rPr>
          <w:lang w:val="en-US"/>
        </w:rPr>
        <w:t xml:space="preserve">output </w:t>
      </w:r>
      <w:r w:rsidR="00563E21" w:rsidRPr="00766BF3">
        <w:rPr>
          <w:lang w:val="en-US"/>
        </w:rPr>
        <w:t>to all interindustry sectors</w:t>
      </w:r>
      <w:r w:rsidR="00E255F9">
        <w:rPr>
          <w:lang w:val="en-US"/>
        </w:rPr>
        <w:t xml:space="preserve"> (Equation </w:t>
      </w:r>
      <w:r w:rsidR="00AC6440">
        <w:rPr>
          <w:lang w:val="en-US"/>
        </w:rPr>
        <w:t>10</w:t>
      </w:r>
      <w:r w:rsidR="00E255F9">
        <w:rPr>
          <w:lang w:val="en-US"/>
        </w:rPr>
        <w:t>)</w:t>
      </w:r>
      <w:r w:rsidR="00CD5BCA" w:rsidRPr="00766BF3">
        <w:rPr>
          <w:lang w:val="en-US"/>
        </w:rPr>
        <w:t>. Thus, the</w:t>
      </w:r>
      <w:r w:rsidR="007405F5" w:rsidRPr="0001390E">
        <w:rPr>
          <w:lang w:val="en-US"/>
        </w:rPr>
        <w:t xml:space="preserve"> summation of elements in rows add</w:t>
      </w:r>
      <w:r w:rsidR="00CD5BCA" w:rsidRPr="00766BF3">
        <w:rPr>
          <w:lang w:val="en-US"/>
        </w:rPr>
        <w:t>s</w:t>
      </w:r>
      <w:r w:rsidR="007405F5" w:rsidRPr="0001390E">
        <w:rPr>
          <w:lang w:val="en-US"/>
        </w:rPr>
        <w:t xml:space="preserve"> up to one</w:t>
      </w:r>
      <w:r w:rsidR="00563E21" w:rsidRPr="00766BF3">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483355" w:rsidRPr="00D72A6D" w14:paraId="174E3142" w14:textId="77777777" w:rsidTr="006319F9">
        <w:tc>
          <w:tcPr>
            <w:tcW w:w="7646" w:type="dxa"/>
          </w:tcPr>
          <w:p w14:paraId="1399CEFB" w14:textId="4C2A5856" w:rsidR="00483355" w:rsidRPr="00611CEF" w:rsidRDefault="00EE15F2" w:rsidP="006319F9">
            <w:pPr>
              <w:rPr>
                <w:rFonts w:eastAsiaTheme="minorEastAsia"/>
                <w:lang w:val="en-US"/>
              </w:rPr>
            </w:pPr>
            <m:oMathPara>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r>
                  <w:rPr>
                    <w:rFonts w:ascii="Cambria Math" w:hAnsi="Cambria Math"/>
                    <w:lang w:val="en-US"/>
                  </w:rPr>
                  <m:t xml:space="preserve">= </m:t>
                </m:r>
                <m:sSubSup>
                  <m:sSubSupPr>
                    <m:ctrlPr>
                      <w:rPr>
                        <w:rFonts w:ascii="Cambria Math" w:hAnsi="Cambria Math"/>
                        <w:i/>
                        <w:lang w:val="en-US"/>
                      </w:rPr>
                    </m:ctrlPr>
                  </m:sSubSupPr>
                  <m:e>
                    <m:r>
                      <m:rPr>
                        <m:sty m:val="p"/>
                      </m:rPr>
                      <w:rPr>
                        <w:rFonts w:ascii="Cambria Math" w:hAnsi="Cambria Math"/>
                        <w:lang w:val="en-US"/>
                      </w:rPr>
                      <m:t>x̂</m:t>
                    </m:r>
                  </m:e>
                  <m:sub>
                    <m:r>
                      <m:rPr>
                        <m:sty m:val="p"/>
                      </m:rPr>
                      <w:rPr>
                        <w:rFonts w:ascii="Cambria Math" w:hAnsi="Cambria Math"/>
                        <w:lang w:val="en-US"/>
                      </w:rPr>
                      <m:t>INTER</m:t>
                    </m:r>
                  </m:sub>
                  <m:sup>
                    <m:r>
                      <w:rPr>
                        <w:rFonts w:ascii="Cambria Math" w:hAnsi="Cambria Math"/>
                        <w:lang w:val="en-US"/>
                      </w:rPr>
                      <m:t>-1</m:t>
                    </m:r>
                  </m:sup>
                </m:sSubSup>
                <m:r>
                  <w:rPr>
                    <w:rFonts w:ascii="Cambria Math" w:hAnsi="Cambria Math"/>
                    <w:lang w:val="en-US"/>
                  </w:rPr>
                  <m:t xml:space="preserve"> </m:t>
                </m:r>
                <m:r>
                  <m:rPr>
                    <m:sty m:val="b"/>
                  </m:rPr>
                  <w:rPr>
                    <w:rFonts w:ascii="Cambria Math" w:hAnsi="Cambria Math"/>
                    <w:lang w:val="en-US"/>
                  </w:rPr>
                  <m:t>Z</m:t>
                </m:r>
              </m:oMath>
            </m:oMathPara>
          </w:p>
        </w:tc>
        <w:tc>
          <w:tcPr>
            <w:tcW w:w="1370" w:type="dxa"/>
          </w:tcPr>
          <w:p w14:paraId="0EA627B6" w14:textId="1FAECF2C" w:rsidR="00483355" w:rsidRPr="00766BF3" w:rsidRDefault="00483355" w:rsidP="006319F9">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AC6440">
              <w:rPr>
                <w:i w:val="0"/>
                <w:iCs w:val="0"/>
                <w:noProof/>
                <w:color w:val="auto"/>
                <w:sz w:val="22"/>
                <w:szCs w:val="22"/>
                <w:lang w:val="en-US"/>
              </w:rPr>
              <w:t>10</w:t>
            </w:r>
            <w:r w:rsidRPr="00766BF3">
              <w:rPr>
                <w:i w:val="0"/>
                <w:iCs w:val="0"/>
                <w:color w:val="auto"/>
                <w:sz w:val="22"/>
                <w:szCs w:val="22"/>
                <w:lang w:val="en-US"/>
              </w:rPr>
              <w:fldChar w:fldCharType="end"/>
            </w:r>
          </w:p>
        </w:tc>
      </w:tr>
    </w:tbl>
    <w:p w14:paraId="60F3648C" w14:textId="4A4CF333" w:rsidR="00B264F2" w:rsidRDefault="00563E21" w:rsidP="000F58A2">
      <w:pPr>
        <w:rPr>
          <w:lang w:val="en-US"/>
        </w:rPr>
      </w:pPr>
      <w:r w:rsidRPr="00766BF3">
        <w:rPr>
          <w:lang w:val="en-US"/>
        </w:rPr>
        <w:t xml:space="preserve">To calculate the distribution </w:t>
      </w:r>
      <w:r w:rsidR="008E3508">
        <w:rPr>
          <w:lang w:val="en-US"/>
        </w:rPr>
        <w:t>over</w:t>
      </w:r>
      <w:r w:rsidRPr="00766BF3">
        <w:rPr>
          <w:lang w:val="en-US"/>
        </w:rPr>
        <w:t xml:space="preserve"> supply chain</w:t>
      </w:r>
      <w:r w:rsidR="008E3508">
        <w:rPr>
          <w:lang w:val="en-US"/>
        </w:rPr>
        <w:t xml:space="preserve"> steps, </w:t>
      </w:r>
      <w:sdt>
        <w:sdtPr>
          <w:rPr>
            <w:lang w:val="en-US"/>
          </w:rPr>
          <w:alias w:val="Don't edit this field"/>
          <w:tag w:val="CitaviPlaceholder#d447bb85-29c2-4b82-a68d-a00ab33d9cb3"/>
          <w:id w:val="1949270712"/>
          <w:placeholder>
            <w:docPart w:val="F653B6F5C3604A91A1AB839C19E938B7"/>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NkNDQ3YmI4NS0yOWMyLTRiODItYTY4ZC1hMDBhYjMzZDljYjMiLCJUZXh0IjoiQ2FvIGV0IGFsLiIsIldBSVZlcnNpb24iOiI2LjExLjAuMCJ9}</w:instrText>
          </w:r>
          <w:r w:rsidRPr="00766BF3">
            <w:rPr>
              <w:lang w:val="en-US"/>
            </w:rPr>
            <w:fldChar w:fldCharType="separate"/>
          </w:r>
          <w:r w:rsidR="00866FFF">
            <w:rPr>
              <w:lang w:val="en-US"/>
            </w:rPr>
            <w:t>Cao et al.</w:t>
          </w:r>
          <w:r w:rsidRPr="00766BF3">
            <w:rPr>
              <w:lang w:val="en-US"/>
            </w:rPr>
            <w:fldChar w:fldCharType="end"/>
          </w:r>
        </w:sdtContent>
      </w:sdt>
      <w:r w:rsidRPr="00766BF3">
        <w:rPr>
          <w:lang w:val="en-US"/>
        </w:rPr>
        <w:t xml:space="preserve"> </w:t>
      </w:r>
      <w:sdt>
        <w:sdtPr>
          <w:rPr>
            <w:lang w:val="en-US"/>
          </w:rPr>
          <w:alias w:val="Don't edit this field"/>
          <w:tag w:val="CitaviPlaceholder#707eb747-5f34-44be-8b2a-0725a2f72b47"/>
          <w:id w:val="537861564"/>
          <w:placeholder>
            <w:docPart w:val="F653B6F5C3604A91A1AB839C19E938B7"/>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zcwN2ViNzQ3LTVmMzQtNDRiZS04YjJhLTA3MjVhMmY3MmI0NyIsIlRleHQiOiIoMjAxN2EpIiwiV0FJVmVyc2lvbiI6IjYuMTEuMC4wIn0=}</w:instrText>
          </w:r>
          <w:r w:rsidRPr="00766BF3">
            <w:rPr>
              <w:lang w:val="en-US"/>
            </w:rPr>
            <w:fldChar w:fldCharType="separate"/>
          </w:r>
          <w:r w:rsidR="00866FFF">
            <w:rPr>
              <w:lang w:val="en-US"/>
            </w:rPr>
            <w:t>(2017a)</w:t>
          </w:r>
          <w:r w:rsidRPr="00766BF3">
            <w:rPr>
              <w:lang w:val="en-US"/>
            </w:rPr>
            <w:fldChar w:fldCharType="end"/>
          </w:r>
        </w:sdtContent>
      </w:sdt>
      <w:r w:rsidRPr="00766BF3">
        <w:rPr>
          <w:lang w:val="en-US"/>
        </w:rPr>
        <w:t xml:space="preserve"> and </w:t>
      </w:r>
      <w:sdt>
        <w:sdtPr>
          <w:rPr>
            <w:lang w:val="en-US"/>
          </w:rPr>
          <w:alias w:val="Don't edit this field"/>
          <w:tag w:val="CitaviPlaceholder#9d63de91-0055-4c46-81a7-800ad4637a13"/>
          <w:id w:val="-175499404"/>
          <w:placeholder>
            <w:docPart w:val="F653B6F5C3604A91A1AB839C19E938B7"/>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5ZDYzZGU5MS0wMDU1LTRjNDYtODFhNy04MDBhZDQ2MzdhMTMiLCJUZXh0IjoiQXJ5YXByYXRhbWEgdW5kIFBhdWxpdWsiLCJXQUlWZXJzaW9uIjoiNi4xMS4wLjAifQ==}</w:instrText>
          </w:r>
          <w:r w:rsidRPr="00766BF3">
            <w:rPr>
              <w:lang w:val="en-US"/>
            </w:rPr>
            <w:fldChar w:fldCharType="separate"/>
          </w:r>
          <w:r w:rsidR="00866FFF">
            <w:rPr>
              <w:lang w:val="en-US"/>
            </w:rPr>
            <w:t>Aryapratama und Pauliuk</w:t>
          </w:r>
          <w:r w:rsidRPr="00766BF3">
            <w:rPr>
              <w:lang w:val="en-US"/>
            </w:rPr>
            <w:fldChar w:fldCharType="end"/>
          </w:r>
        </w:sdtContent>
      </w:sdt>
      <w:r w:rsidRPr="00766BF3">
        <w:rPr>
          <w:lang w:val="en-US"/>
        </w:rPr>
        <w:t xml:space="preserve"> </w:t>
      </w:r>
      <w:sdt>
        <w:sdtPr>
          <w:rPr>
            <w:lang w:val="en-US"/>
          </w:rPr>
          <w:alias w:val="Don't edit this field"/>
          <w:tag w:val="CitaviPlaceholder#f20d1a79-bad6-4bad-8cae-db2894475ea9"/>
          <w:id w:val="450375373"/>
          <w:placeholder>
            <w:docPart w:val="F653B6F5C3604A91A1AB839C19E938B7"/>
          </w:placeholder>
        </w:sdtPr>
        <w:sdtEndPr/>
        <w:sdtContent>
          <w:r w:rsidRPr="008E350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NmMjBkMWE3OS1iYWQ2LTRiYWQtOGNhZS1kYjI4OTQ0NzVlYTkiLCJUZXh0IjoiKDIwMTkpIiwiV0FJVmVyc2lvbiI6IjYuMTEuMC4wIn0=}</w:instrText>
          </w:r>
          <w:r w:rsidRPr="008E3508">
            <w:rPr>
              <w:lang w:val="en-US"/>
            </w:rPr>
            <w:fldChar w:fldCharType="separate"/>
          </w:r>
          <w:r w:rsidR="00866FFF">
            <w:rPr>
              <w:lang w:val="en-US"/>
            </w:rPr>
            <w:t>(2019)</w:t>
          </w:r>
          <w:r w:rsidRPr="008E3508">
            <w:rPr>
              <w:lang w:val="en-US"/>
            </w:rPr>
            <w:fldChar w:fldCharType="end"/>
          </w:r>
        </w:sdtContent>
      </w:sdt>
      <w:r w:rsidRPr="008E3508">
        <w:rPr>
          <w:lang w:val="en-US"/>
        </w:rPr>
        <w:t xml:space="preserve"> define </w:t>
      </w:r>
      <w:r w:rsidR="00DB255A">
        <w:rPr>
          <w:lang w:val="en-US"/>
        </w:rPr>
        <w:t xml:space="preserve">sectors as either </w:t>
      </w:r>
      <w:r w:rsidRPr="008E3508">
        <w:rPr>
          <w:lang w:val="en-US"/>
        </w:rPr>
        <w:t xml:space="preserve">intermediate </w:t>
      </w:r>
      <w:r w:rsidR="00DB255A">
        <w:rPr>
          <w:lang w:val="en-US"/>
        </w:rPr>
        <w:t>or</w:t>
      </w:r>
      <w:r w:rsidRPr="008E3508">
        <w:rPr>
          <w:lang w:val="en-US"/>
        </w:rPr>
        <w:t xml:space="preserve"> end-use</w:t>
      </w:r>
      <w:r w:rsidR="00520142">
        <w:rPr>
          <w:lang w:val="en-US"/>
        </w:rPr>
        <w:t xml:space="preserve">: </w:t>
      </w:r>
      <w:r w:rsidR="008E3508">
        <w:rPr>
          <w:lang w:val="en-US"/>
        </w:rPr>
        <w:t>i</w:t>
      </w:r>
      <w:r w:rsidRPr="00766BF3">
        <w:rPr>
          <w:lang w:val="en-US"/>
        </w:rPr>
        <w:t xml:space="preserve">ntermediate sectors deliver </w:t>
      </w:r>
      <w:r w:rsidR="0057296D">
        <w:rPr>
          <w:lang w:val="en-US"/>
        </w:rPr>
        <w:t>100%</w:t>
      </w:r>
      <w:r w:rsidR="002B0336">
        <w:rPr>
          <w:lang w:val="en-US"/>
        </w:rPr>
        <w:t xml:space="preserve"> of </w:t>
      </w:r>
      <w:r w:rsidRPr="00766BF3">
        <w:rPr>
          <w:lang w:val="en-US"/>
        </w:rPr>
        <w:t>their output further downstream the supply chain</w:t>
      </w:r>
      <w:r w:rsidR="008E3508">
        <w:rPr>
          <w:lang w:val="en-US"/>
        </w:rPr>
        <w:t xml:space="preserve"> to other intermediate or end-use sectors; e</w:t>
      </w:r>
      <w:r w:rsidRPr="00766BF3">
        <w:rPr>
          <w:lang w:val="en-US"/>
        </w:rPr>
        <w:t xml:space="preserve">nd-use sectors </w:t>
      </w:r>
      <w:r w:rsidR="0021186D">
        <w:rPr>
          <w:lang w:val="en-US"/>
        </w:rPr>
        <w:t xml:space="preserve">only </w:t>
      </w:r>
      <w:r w:rsidR="00BE4C78" w:rsidRPr="00766BF3">
        <w:rPr>
          <w:lang w:val="en-US"/>
        </w:rPr>
        <w:t>receive inputs from intermediate sectors</w:t>
      </w:r>
      <w:r w:rsidR="0030532E">
        <w:rPr>
          <w:lang w:val="en-US"/>
        </w:rPr>
        <w:t xml:space="preserve">, </w:t>
      </w:r>
      <w:r w:rsidR="0021186D">
        <w:rPr>
          <w:lang w:val="en-US"/>
        </w:rPr>
        <w:t>which</w:t>
      </w:r>
      <w:r w:rsidR="00704567">
        <w:rPr>
          <w:lang w:val="en-US"/>
        </w:rPr>
        <w:t xml:space="preserve"> are assumed to be </w:t>
      </w:r>
      <w:r w:rsidR="00BE4C78" w:rsidRPr="00766BF3">
        <w:rPr>
          <w:lang w:val="en-US"/>
        </w:rPr>
        <w:t>deliver</w:t>
      </w:r>
      <w:r w:rsidR="00704567">
        <w:rPr>
          <w:lang w:val="en-US"/>
        </w:rPr>
        <w:t>ed</w:t>
      </w:r>
      <w:r w:rsidR="00BE4C78" w:rsidRPr="00766BF3">
        <w:rPr>
          <w:lang w:val="en-US"/>
        </w:rPr>
        <w:t xml:space="preserve"> </w:t>
      </w:r>
      <w:r w:rsidR="00BF596C">
        <w:rPr>
          <w:lang w:val="en-US"/>
        </w:rPr>
        <w:t>in full</w:t>
      </w:r>
      <w:r w:rsidR="00BE4C78" w:rsidRPr="00766BF3">
        <w:rPr>
          <w:lang w:val="en-US"/>
        </w:rPr>
        <w:t xml:space="preserve"> to</w:t>
      </w:r>
      <w:r w:rsidRPr="00766BF3">
        <w:rPr>
          <w:lang w:val="en-US"/>
        </w:rPr>
        <w:t xml:space="preserve"> final demand</w:t>
      </w:r>
      <w:r w:rsidR="0021186D">
        <w:rPr>
          <w:lang w:val="en-US"/>
        </w:rPr>
        <w:t xml:space="preserve"> (</w:t>
      </w:r>
      <w:r w:rsidR="008E3508">
        <w:rPr>
          <w:lang w:val="en-US"/>
        </w:rPr>
        <w:t xml:space="preserve">the </w:t>
      </w:r>
      <w:r w:rsidR="0021186D">
        <w:rPr>
          <w:lang w:val="en-US"/>
        </w:rPr>
        <w:t xml:space="preserve">absorbing </w:t>
      </w:r>
      <w:r w:rsidR="008E3508">
        <w:rPr>
          <w:lang w:val="en-US"/>
        </w:rPr>
        <w:t>state in</w:t>
      </w:r>
      <w:r w:rsidR="0021186D">
        <w:rPr>
          <w:lang w:val="en-US"/>
        </w:rPr>
        <w:t xml:space="preserve"> AMC </w:t>
      </w:r>
      <w:r w:rsidR="0021186D" w:rsidRPr="00655841">
        <w:rPr>
          <w:lang w:val="en-US"/>
        </w:rPr>
        <w:t>terms).</w:t>
      </w:r>
      <w:r w:rsidR="00D72A6D" w:rsidRPr="00655841">
        <w:rPr>
          <w:lang w:val="en-US"/>
        </w:rPr>
        <w:t xml:space="preserve"> </w:t>
      </w:r>
      <w:r w:rsidR="00814A3F" w:rsidRPr="00655841">
        <w:rPr>
          <w:lang w:val="en-US"/>
        </w:rPr>
        <w:t>Materials (</w:t>
      </w:r>
      <w:r w:rsidR="00814A3F" w:rsidRPr="00655841">
        <w:rPr>
          <w:i/>
          <w:lang w:val="en-US"/>
        </w:rPr>
        <w:t>m</w:t>
      </w:r>
      <w:r w:rsidR="00814A3F" w:rsidRPr="00655841">
        <w:rPr>
          <w:lang w:val="en-US"/>
        </w:rPr>
        <w:t>)</w:t>
      </w:r>
      <w:r w:rsidR="00543A34" w:rsidRPr="00655841">
        <w:rPr>
          <w:lang w:val="en-US"/>
        </w:rPr>
        <w:t xml:space="preserve">, like defined in the Ghosh-IO AMC, are </w:t>
      </w:r>
      <w:r w:rsidR="000A01EF" w:rsidRPr="00655841">
        <w:rPr>
          <w:lang w:val="en-US"/>
        </w:rPr>
        <w:t xml:space="preserve">part of </w:t>
      </w:r>
      <w:r w:rsidR="00543A34" w:rsidRPr="00655841">
        <w:rPr>
          <w:lang w:val="en-US"/>
        </w:rPr>
        <w:t>intermediate product</w:t>
      </w:r>
      <w:r w:rsidR="000A01EF" w:rsidRPr="00655841">
        <w:rPr>
          <w:lang w:val="en-US"/>
        </w:rPr>
        <w:t>s</w:t>
      </w:r>
      <w:r w:rsidR="00543A34" w:rsidRPr="00655841">
        <w:rPr>
          <w:lang w:val="en-US"/>
        </w:rPr>
        <w:t xml:space="preserve"> </w:t>
      </w:r>
      <w:r w:rsidR="000A01EF" w:rsidRPr="00655841">
        <w:rPr>
          <w:lang w:val="en-US"/>
        </w:rPr>
        <w:t>(</w:t>
      </w:r>
      <w:r w:rsidR="000A01EF" w:rsidRPr="00655841">
        <w:rPr>
          <w:i/>
          <w:lang w:val="en-US"/>
        </w:rPr>
        <w:t>p</w:t>
      </w:r>
      <w:r w:rsidR="000A01EF" w:rsidRPr="00655841">
        <w:rPr>
          <w:lang w:val="en-US"/>
        </w:rPr>
        <w:t xml:space="preserve">) </w:t>
      </w:r>
      <w:r w:rsidR="00543A34" w:rsidRPr="00655841">
        <w:rPr>
          <w:lang w:val="en-US"/>
        </w:rPr>
        <w:t>in this method.</w:t>
      </w:r>
      <w:r w:rsidR="00543A34">
        <w:rPr>
          <w:lang w:val="en-US"/>
        </w:rPr>
        <w:t xml:space="preserve"> </w:t>
      </w:r>
      <w:r w:rsidR="0031408B">
        <w:rPr>
          <w:lang w:val="en-US"/>
        </w:rPr>
        <w:t xml:space="preserve">The authors of the respective studies </w:t>
      </w:r>
      <w:r w:rsidR="002355D6">
        <w:rPr>
          <w:lang w:val="en-US"/>
        </w:rPr>
        <w:t xml:space="preserve">manually </w:t>
      </w:r>
      <w:r w:rsidR="00D72A6D" w:rsidRPr="00766BF3">
        <w:rPr>
          <w:lang w:val="en-US"/>
        </w:rPr>
        <w:t xml:space="preserve">traced material flows to several downstream </w:t>
      </w:r>
      <w:r w:rsidR="00963B90" w:rsidRPr="00766BF3">
        <w:rPr>
          <w:lang w:val="en-US"/>
        </w:rPr>
        <w:t xml:space="preserve">steps </w:t>
      </w:r>
      <w:r w:rsidR="00963B90">
        <w:rPr>
          <w:lang w:val="en-US"/>
        </w:rPr>
        <w:t xml:space="preserve">in </w:t>
      </w:r>
      <w:r w:rsidR="00D72A6D" w:rsidRPr="00766BF3">
        <w:rPr>
          <w:lang w:val="en-US"/>
        </w:rPr>
        <w:t>the supply chain until reaching end-use</w:t>
      </w:r>
      <w:r w:rsidR="00D72A6D">
        <w:rPr>
          <w:lang w:val="en-US"/>
        </w:rPr>
        <w:t xml:space="preserve">. Here we formalize the procedure </w:t>
      </w:r>
      <w:r w:rsidR="00963B90">
        <w:rPr>
          <w:lang w:val="en-US"/>
        </w:rPr>
        <w:t>using matrix notation: analog</w:t>
      </w:r>
      <w:r w:rsidR="0029225F">
        <w:rPr>
          <w:lang w:val="en-US"/>
        </w:rPr>
        <w:t>ous</w:t>
      </w:r>
      <w:r w:rsidR="00963B90">
        <w:rPr>
          <w:lang w:val="en-US"/>
        </w:rPr>
        <w:t xml:space="preserve"> to</w:t>
      </w:r>
      <w:r w:rsidR="008E3508">
        <w:rPr>
          <w:lang w:val="en-US"/>
        </w:rPr>
        <w:t xml:space="preserve"> Equation</w:t>
      </w:r>
      <w:r w:rsidR="002A33B1">
        <w:rPr>
          <w:lang w:val="en-US"/>
        </w:rPr>
        <w:t xml:space="preserve"> </w:t>
      </w:r>
      <w:r w:rsidR="00840F27">
        <w:rPr>
          <w:lang w:val="en-US"/>
        </w:rPr>
        <w:t>7</w:t>
      </w:r>
      <w:r w:rsidR="008E3508">
        <w:rPr>
          <w:lang w:val="en-US"/>
        </w:rPr>
        <w:t>, we first</w:t>
      </w:r>
      <w:r w:rsidR="002355D6">
        <w:rPr>
          <w:lang w:val="en-US"/>
        </w:rPr>
        <w:t xml:space="preserve"> partition </w:t>
      </w:r>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oMath>
      <w:r w:rsidR="00D22BDE">
        <w:rPr>
          <w:rFonts w:eastAsiaTheme="minorEastAsia"/>
          <w:b/>
          <w:lang w:val="en-US"/>
        </w:rPr>
        <w:t xml:space="preserve"> </w:t>
      </w:r>
      <w:r w:rsidR="00963B90">
        <w:rPr>
          <w:lang w:val="en-US"/>
        </w:rPr>
        <w:lastRenderedPageBreak/>
        <w:t xml:space="preserve">into </w:t>
      </w:r>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oMath>
      <w:r w:rsidR="00963B90" w:rsidRPr="0030532E">
        <w:rPr>
          <w:b/>
          <w:i/>
          <w:lang w:val="en-US"/>
        </w:rPr>
        <w:t xml:space="preserve"> </w:t>
      </w:r>
      <w:r w:rsidR="00DE1817">
        <w:rPr>
          <w:lang w:val="en-US"/>
        </w:rPr>
        <w:t xml:space="preserve">with the </w:t>
      </w:r>
      <w:r w:rsidR="0030532E">
        <w:rPr>
          <w:lang w:val="en-US"/>
        </w:rPr>
        <w:t xml:space="preserve">individual </w:t>
      </w:r>
      <w:r w:rsidR="00DE1817">
        <w:rPr>
          <w:lang w:val="en-US"/>
        </w:rPr>
        <w:t>row</w:t>
      </w:r>
      <w:r w:rsidR="0030532E">
        <w:rPr>
          <w:lang w:val="en-US"/>
        </w:rPr>
        <w:t>s/c</w:t>
      </w:r>
      <w:r w:rsidR="00DE1817">
        <w:rPr>
          <w:lang w:val="en-US"/>
        </w:rPr>
        <w:t>olumn</w:t>
      </w:r>
      <w:r w:rsidR="0030532E">
        <w:rPr>
          <w:lang w:val="en-US"/>
        </w:rPr>
        <w:t xml:space="preserve">s </w:t>
      </w:r>
      <w:r w:rsidR="00DE1817">
        <w:rPr>
          <w:lang w:val="en-US"/>
        </w:rPr>
        <w:t>reflecting intermediate</w:t>
      </w:r>
      <w:r w:rsidR="0030532E">
        <w:rPr>
          <w:lang w:val="en-US"/>
        </w:rPr>
        <w:t xml:space="preserve"> (</w:t>
      </w:r>
      <w:r w:rsidR="0030532E" w:rsidRPr="00E73201">
        <w:rPr>
          <w:i/>
          <w:lang w:val="en-US"/>
        </w:rPr>
        <w:t>p</w:t>
      </w:r>
      <w:r w:rsidR="0030532E">
        <w:rPr>
          <w:lang w:val="en-US"/>
        </w:rPr>
        <w:t>)</w:t>
      </w:r>
      <w:r w:rsidR="00DE1817">
        <w:rPr>
          <w:lang w:val="en-US"/>
        </w:rPr>
        <w:t xml:space="preserve"> and end-use products</w:t>
      </w:r>
      <w:r w:rsidR="0030532E">
        <w:rPr>
          <w:lang w:val="en-US"/>
        </w:rPr>
        <w:t xml:space="preserve"> (</w:t>
      </w:r>
      <w:r w:rsidR="00FC30D7" w:rsidRPr="00E73201">
        <w:rPr>
          <w:i/>
          <w:lang w:val="en-US"/>
        </w:rPr>
        <w:t>c</w:t>
      </w:r>
      <w:r w:rsidR="0030532E">
        <w:rPr>
          <w:lang w:val="en-US"/>
        </w:rPr>
        <w:t>)</w:t>
      </w:r>
      <w:r w:rsidR="00161CBE">
        <w:rPr>
          <w:lang w:val="en-US"/>
        </w:rPr>
        <w:t>, respectively</w:t>
      </w:r>
      <w:r w:rsidR="00DE1817">
        <w:rPr>
          <w:lang w:val="en-US"/>
        </w:rPr>
        <w:t xml:space="preserve">. </w:t>
      </w:r>
      <w:r w:rsidR="00963B90">
        <w:rPr>
          <w:lang w:val="en-US"/>
        </w:rPr>
        <w:t>Only flows of intermediates (to intermediate use and end-use) are non-zero (Equation 1</w:t>
      </w:r>
      <w:r w:rsidR="00C21F95">
        <w:rPr>
          <w:lang w:val="en-US"/>
        </w:rPr>
        <w:t>1</w:t>
      </w:r>
      <w:r w:rsidR="00963B90">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142C5E" w:rsidRPr="00D72A6D" w14:paraId="2A0E06D3" w14:textId="77777777" w:rsidTr="00F16A10">
        <w:tc>
          <w:tcPr>
            <w:tcW w:w="7646" w:type="dxa"/>
          </w:tcPr>
          <w:p w14:paraId="3ED28B95" w14:textId="3C8CC8FE" w:rsidR="00142C5E" w:rsidRPr="00611CEF" w:rsidRDefault="00EE15F2" w:rsidP="00F16A10">
            <w:pPr>
              <w:rPr>
                <w:rFonts w:eastAsiaTheme="minorEastAsia"/>
                <w:lang w:val="en-US"/>
              </w:rPr>
            </w:pPr>
            <m:oMathPara>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r>
                  <w:rPr>
                    <w:rFonts w:ascii="Cambria Math" w:hAnsi="Cambria Math"/>
                    <w:lang w:val="en-US"/>
                  </w:rPr>
                  <m:t xml:space="preserve">= </m:t>
                </m:r>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m:rPr>
                              <m:sty m:val="b"/>
                            </m:rPr>
                            <w:rPr>
                              <w:rFonts w:ascii="Cambria Math" w:hAnsi="Cambria Math"/>
                              <w:lang w:val="en-US"/>
                            </w:rPr>
                            <m:t>B</m:t>
                          </m:r>
                        </m:e>
                        <m:sub>
                          <m:sSub>
                            <m:sSubPr>
                              <m:ctrlPr>
                                <w:rPr>
                                  <w:rFonts w:ascii="Cambria Math" w:hAnsi="Cambria Math"/>
                                  <w:lang w:val="en-US"/>
                                </w:rPr>
                              </m:ctrlPr>
                            </m:sSubPr>
                            <m:e>
                              <m:r>
                                <m:rPr>
                                  <m:sty m:val="b"/>
                                </m:rPr>
                                <w:rPr>
                                  <w:rFonts w:ascii="Cambria Math" w:hAnsi="Cambria Math"/>
                                  <w:lang w:val="en-US"/>
                                </w:rPr>
                                <m:t>INTER</m:t>
                              </m:r>
                            </m:e>
                            <m:sub>
                              <m:r>
                                <w:rPr>
                                  <w:rFonts w:ascii="Cambria Math" w:hAnsi="Cambria Math"/>
                                  <w:lang w:val="en-US"/>
                                </w:rPr>
                                <m:t>p,p</m:t>
                              </m:r>
                            </m:sub>
                          </m:sSub>
                        </m:sub>
                      </m:sSub>
                    </m:e>
                    <m:e>
                      <m:sSub>
                        <m:sSubPr>
                          <m:ctrlPr>
                            <w:rPr>
                              <w:rFonts w:ascii="Cambria Math" w:hAnsi="Cambria Math"/>
                              <w:i/>
                              <w:lang w:val="en-US"/>
                            </w:rPr>
                          </m:ctrlPr>
                        </m:sSubPr>
                        <m:e>
                          <m:r>
                            <m:rPr>
                              <m:sty m:val="b"/>
                            </m:rPr>
                            <w:rPr>
                              <w:rFonts w:ascii="Cambria Math" w:hAnsi="Cambria Math"/>
                              <w:lang w:val="en-US"/>
                            </w:rPr>
                            <m:t>B</m:t>
                          </m:r>
                        </m:e>
                        <m:sub>
                          <m:sSub>
                            <m:sSubPr>
                              <m:ctrlPr>
                                <w:rPr>
                                  <w:rFonts w:ascii="Cambria Math" w:hAnsi="Cambria Math"/>
                                  <w:lang w:val="en-US"/>
                                </w:rPr>
                              </m:ctrlPr>
                            </m:sSubPr>
                            <m:e>
                              <m:r>
                                <m:rPr>
                                  <m:sty m:val="b"/>
                                </m:rPr>
                                <w:rPr>
                                  <w:rFonts w:ascii="Cambria Math" w:hAnsi="Cambria Math"/>
                                  <w:lang w:val="en-US"/>
                                </w:rPr>
                                <m:t>INTER</m:t>
                              </m:r>
                            </m:e>
                            <m:sub>
                              <m:r>
                                <w:rPr>
                                  <w:rFonts w:ascii="Cambria Math" w:hAnsi="Cambria Math"/>
                                  <w:lang w:val="en-US"/>
                                </w:rPr>
                                <m:t>p,c</m:t>
                              </m:r>
                            </m:sub>
                          </m:sSub>
                        </m:sub>
                      </m:sSub>
                    </m:e>
                  </m:mr>
                  <m:mr>
                    <m:e>
                      <m:r>
                        <w:rPr>
                          <w:rFonts w:ascii="Cambria Math" w:hAnsi="Cambria Math"/>
                          <w:lang w:val="en-US"/>
                        </w:rPr>
                        <m:t>0</m:t>
                      </m:r>
                    </m:e>
                    <m:e>
                      <m:r>
                        <w:rPr>
                          <w:rFonts w:ascii="Cambria Math" w:hAnsi="Cambria Math"/>
                          <w:lang w:val="en-US"/>
                        </w:rPr>
                        <m:t>0</m:t>
                      </m:r>
                    </m:e>
                  </m:mr>
                </m:m>
              </m:oMath>
            </m:oMathPara>
          </w:p>
        </w:tc>
        <w:tc>
          <w:tcPr>
            <w:tcW w:w="1370" w:type="dxa"/>
          </w:tcPr>
          <w:p w14:paraId="2E41B6C9" w14:textId="40C005DD" w:rsidR="00142C5E" w:rsidRPr="00766BF3" w:rsidRDefault="00142C5E" w:rsidP="00F16A10">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C21F95">
              <w:rPr>
                <w:i w:val="0"/>
                <w:iCs w:val="0"/>
                <w:noProof/>
                <w:color w:val="auto"/>
                <w:sz w:val="22"/>
                <w:szCs w:val="22"/>
                <w:lang w:val="en-US"/>
              </w:rPr>
              <w:t>11</w:t>
            </w:r>
            <w:r w:rsidRPr="00766BF3">
              <w:rPr>
                <w:i w:val="0"/>
                <w:iCs w:val="0"/>
                <w:color w:val="auto"/>
                <w:sz w:val="22"/>
                <w:szCs w:val="22"/>
                <w:lang w:val="en-US"/>
              </w:rPr>
              <w:fldChar w:fldCharType="end"/>
            </w:r>
          </w:p>
        </w:tc>
      </w:tr>
    </w:tbl>
    <w:p w14:paraId="35AC491E" w14:textId="07B46C6B" w:rsidR="008E34FD" w:rsidRDefault="008E34FD" w:rsidP="008E34FD">
      <w:pPr>
        <w:rPr>
          <w:lang w:val="en-US"/>
        </w:rPr>
      </w:pPr>
      <w:r>
        <w:rPr>
          <w:lang w:val="en-US"/>
        </w:rPr>
        <w:t xml:space="preserve">Second, we compute the </w:t>
      </w:r>
      <w:bookmarkStart w:id="49" w:name="_Hlk88633154"/>
      <w:r>
        <w:rPr>
          <w:lang w:val="en-US"/>
        </w:rPr>
        <w:t xml:space="preserve">Ghosh-inverse </w:t>
      </w:r>
      <w:bookmarkEnd w:id="49"/>
      <w:r>
        <w:rPr>
          <w:lang w:val="en-US"/>
        </w:rPr>
        <w:t xml:space="preserve">of </w:t>
      </w:r>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oMath>
      <w:r w:rsidR="00B91072">
        <w:rPr>
          <w:lang w:val="en-US"/>
        </w:rPr>
        <w:t xml:space="preserve"> </w:t>
      </w:r>
      <w:r>
        <w:rPr>
          <w:lang w:val="en-US"/>
        </w:rPr>
        <w:t xml:space="preserve">i.e. </w:t>
      </w:r>
      <m:oMath>
        <m:sSub>
          <m:sSubPr>
            <m:ctrlPr>
              <w:rPr>
                <w:rFonts w:ascii="Cambria Math" w:hAnsi="Cambria Math"/>
                <w:b/>
                <w:lang w:val="en-US"/>
              </w:rPr>
            </m:ctrlPr>
          </m:sSubPr>
          <m:e>
            <m:r>
              <m:rPr>
                <m:sty m:val="b"/>
              </m:rPr>
              <w:rPr>
                <w:rFonts w:ascii="Cambria Math" w:hAnsi="Cambria Math"/>
                <w:lang w:val="en-US"/>
              </w:rPr>
              <m:t>D</m:t>
            </m:r>
          </m:e>
          <m:sub>
            <m:r>
              <m:rPr>
                <m:sty m:val="b"/>
              </m:rPr>
              <w:rPr>
                <w:rFonts w:ascii="Cambria Math" w:hAnsi="Cambria Math"/>
                <w:lang w:val="en-US"/>
              </w:rPr>
              <m:t>P-GHOSH</m:t>
            </m:r>
          </m:sub>
        </m:sSub>
      </m:oMath>
      <w:r w:rsidR="00934CD5">
        <w:rPr>
          <w:rFonts w:eastAsiaTheme="minorEastAsia"/>
          <w:b/>
          <w:lang w:val="en-US"/>
        </w:rPr>
        <w:t xml:space="preserve"> </w:t>
      </w:r>
      <w:r>
        <w:rPr>
          <w:lang w:val="en-US"/>
        </w:rPr>
        <w:t xml:space="preserve">where the top right quadrant </w:t>
      </w:r>
      <m:oMath>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p,c</m:t>
                </m:r>
              </m:sub>
            </m:sSub>
          </m:sub>
        </m:sSub>
      </m:oMath>
      <w:r>
        <w:rPr>
          <w:lang w:val="en-US"/>
        </w:rPr>
        <w:t xml:space="preserve"> contains the end-use share matrix</w:t>
      </w:r>
      <w:r w:rsidR="00F64CED">
        <w:rPr>
          <w:lang w:val="en-US"/>
        </w:rPr>
        <w:t xml:space="preserve">, </w:t>
      </w:r>
      <w:r>
        <w:rPr>
          <w:lang w:val="en-US"/>
        </w:rPr>
        <w:t xml:space="preserve">reflecting the flow of intermediates </w:t>
      </w:r>
      <w:r w:rsidR="0084449C">
        <w:rPr>
          <w:lang w:val="en-US"/>
        </w:rPr>
        <w:t>(</w:t>
      </w:r>
      <w:r w:rsidR="00BF027B" w:rsidRPr="00BF027B">
        <w:rPr>
          <w:i/>
          <w:lang w:val="en-US"/>
        </w:rPr>
        <w:t>p</w:t>
      </w:r>
      <w:r w:rsidR="00BF027B">
        <w:rPr>
          <w:lang w:val="en-US"/>
        </w:rPr>
        <w:t xml:space="preserve">, </w:t>
      </w:r>
      <w:r w:rsidR="0084449C">
        <w:rPr>
          <w:lang w:val="en-US"/>
        </w:rPr>
        <w:t xml:space="preserve">for this method including materials </w:t>
      </w:r>
      <w:r w:rsidR="0084449C" w:rsidRPr="0084449C">
        <w:rPr>
          <w:i/>
          <w:lang w:val="en-US"/>
        </w:rPr>
        <w:t>m</w:t>
      </w:r>
      <w:r w:rsidR="0084449C">
        <w:rPr>
          <w:lang w:val="en-US"/>
        </w:rPr>
        <w:t xml:space="preserve">) </w:t>
      </w:r>
      <w:r>
        <w:rPr>
          <w:lang w:val="en-US"/>
        </w:rPr>
        <w:t>to end-uses</w:t>
      </w:r>
      <w:r w:rsidR="00F64CED">
        <w:rPr>
          <w:lang w:val="en-US"/>
        </w:rPr>
        <w:t xml:space="preserve"> (</w:t>
      </w:r>
      <w:r w:rsidR="00BF027B" w:rsidRPr="00BF027B">
        <w:rPr>
          <w:i/>
          <w:lang w:val="en-US"/>
        </w:rPr>
        <w:t>c</w:t>
      </w:r>
      <w:r w:rsidR="00BF027B">
        <w:rPr>
          <w:lang w:val="en-US"/>
        </w:rPr>
        <w:t xml:space="preserve">, </w:t>
      </w:r>
      <w:r w:rsidR="00F64CED">
        <w:rPr>
          <w:lang w:val="en-US"/>
        </w:rPr>
        <w:t>Equation 1</w:t>
      </w:r>
      <w:r w:rsidR="00C21F95">
        <w:rPr>
          <w:lang w:val="en-US"/>
        </w:rPr>
        <w:t>2</w:t>
      </w:r>
      <w:r w:rsidR="00F64CED">
        <w:rPr>
          <w:lang w:val="en-US"/>
        </w:rPr>
        <w:t>)</w:t>
      </w:r>
      <w:r>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142C5E" w:rsidRPr="00D35817" w14:paraId="4FE21268" w14:textId="77777777" w:rsidTr="00F16A10">
        <w:tc>
          <w:tcPr>
            <w:tcW w:w="7646" w:type="dxa"/>
          </w:tcPr>
          <w:p w14:paraId="463EAA0A" w14:textId="76B5E436" w:rsidR="00142C5E" w:rsidRPr="00611CEF" w:rsidRDefault="00EE15F2" w:rsidP="00F16A10">
            <w:pPr>
              <w:rPr>
                <w:rFonts w:eastAsiaTheme="minorEastAsia"/>
                <w:lang w:val="en-US"/>
              </w:rPr>
            </w:pPr>
            <m:oMathPara>
              <m:oMath>
                <m:sSup>
                  <m:sSupPr>
                    <m:ctrlPr>
                      <w:rPr>
                        <w:rFonts w:ascii="Cambria Math" w:hAnsi="Cambria Math"/>
                        <w:i/>
                        <w:lang w:val="en-US"/>
                      </w:rPr>
                    </m:ctrlPr>
                  </m:sSup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p,p</m:t>
                                  </m:r>
                                </m:sub>
                              </m:sSub>
                            </m:sub>
                          </m:sSub>
                          <m:r>
                            <m:rPr>
                              <m:sty m:val="p"/>
                            </m:rPr>
                            <w:rPr>
                              <w:rStyle w:val="Kommentarzeichen"/>
                            </w:rPr>
                            <w:commentReference w:id="50"/>
                          </m:r>
                        </m:e>
                        <m:e>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p,c</m:t>
                                  </m:r>
                                </m:sub>
                              </m:sSub>
                            </m:sub>
                          </m:sSub>
                        </m:e>
                      </m:mr>
                      <m:mr>
                        <m:e>
                          <m:r>
                            <w:rPr>
                              <w:rFonts w:ascii="Cambria Math" w:hAnsi="Cambria Math"/>
                              <w:lang w:val="en-US"/>
                            </w:rPr>
                            <m:t>0</m:t>
                          </m:r>
                        </m:e>
                        <m:e>
                          <m:r>
                            <w:rPr>
                              <w:rFonts w:ascii="Cambria Math" w:hAnsi="Cambria Math"/>
                              <w:lang w:val="en-US"/>
                            </w:rPr>
                            <m:t>0</m:t>
                          </m:r>
                        </m:e>
                      </m:mr>
                    </m:m>
                    <m:r>
                      <m:rPr>
                        <m:sty m:val="p"/>
                      </m:rPr>
                      <w:rPr>
                        <w:rStyle w:val="Kommentarzeichen"/>
                      </w:rPr>
                      <w:commentReference w:id="51"/>
                    </m:r>
                    <m:r>
                      <w:rPr>
                        <w:rFonts w:ascii="Cambria Math" w:hAnsi="Cambria Math"/>
                        <w:lang w:val="en-US"/>
                      </w:rPr>
                      <m:t>=(</m:t>
                    </m:r>
                    <m:r>
                      <m:rPr>
                        <m:sty m:val="b"/>
                      </m:rPr>
                      <w:rPr>
                        <w:rFonts w:ascii="Cambria Math" w:hAnsi="Cambria Math"/>
                        <w:lang w:val="en-US"/>
                      </w:rPr>
                      <m:t>I</m:t>
                    </m:r>
                    <m:r>
                      <w:rPr>
                        <w:rFonts w:ascii="Cambria Math" w:hAnsi="Cambria Math"/>
                        <w:lang w:val="en-US"/>
                      </w:rPr>
                      <m:t>-</m:t>
                    </m:r>
                    <m:sSub>
                      <m:sSubPr>
                        <m:ctrlPr>
                          <w:rPr>
                            <w:rFonts w:ascii="Cambria Math" w:hAnsi="Cambria Math"/>
                            <w:b/>
                            <w:i/>
                            <w:lang w:val="en-US"/>
                          </w:rPr>
                        </m:ctrlPr>
                      </m:sSubPr>
                      <m:e>
                        <m:r>
                          <m:rPr>
                            <m:sty m:val="b"/>
                          </m:rPr>
                          <w:rPr>
                            <w:rFonts w:ascii="Cambria Math" w:hAnsi="Cambria Math"/>
                            <w:lang w:val="en-US"/>
                          </w:rPr>
                          <m:t>Q</m:t>
                        </m:r>
                      </m:e>
                      <m:sub>
                        <m:r>
                          <m:rPr>
                            <m:sty m:val="b"/>
                          </m:rPr>
                          <w:rPr>
                            <w:rFonts w:ascii="Cambria Math" w:hAnsi="Cambria Math"/>
                            <w:lang w:val="en-US"/>
                          </w:rPr>
                          <m:t>INTER</m:t>
                        </m:r>
                      </m:sub>
                    </m:sSub>
                    <m:r>
                      <w:rPr>
                        <w:rFonts w:ascii="Cambria Math" w:hAnsi="Cambria Math"/>
                        <w:lang w:val="en-US"/>
                      </w:rPr>
                      <m:t>)</m:t>
                    </m:r>
                  </m:e>
                  <m:sup>
                    <m:r>
                      <w:rPr>
                        <w:rFonts w:ascii="Cambria Math" w:hAnsi="Cambria Math"/>
                        <w:lang w:val="en-US"/>
                      </w:rPr>
                      <m:t>-1</m:t>
                    </m:r>
                  </m:sup>
                </m:sSup>
              </m:oMath>
            </m:oMathPara>
          </w:p>
        </w:tc>
        <w:tc>
          <w:tcPr>
            <w:tcW w:w="1370" w:type="dxa"/>
          </w:tcPr>
          <w:p w14:paraId="6D0E1254" w14:textId="33B56443" w:rsidR="00142C5E" w:rsidRPr="00766BF3" w:rsidRDefault="00142C5E" w:rsidP="00F16A10">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C21F95">
              <w:rPr>
                <w:i w:val="0"/>
                <w:iCs w:val="0"/>
                <w:noProof/>
                <w:color w:val="auto"/>
                <w:sz w:val="22"/>
                <w:szCs w:val="22"/>
                <w:lang w:val="en-US"/>
              </w:rPr>
              <w:t>12</w:t>
            </w:r>
            <w:r w:rsidRPr="00766BF3">
              <w:rPr>
                <w:i w:val="0"/>
                <w:iCs w:val="0"/>
                <w:color w:val="auto"/>
                <w:sz w:val="22"/>
                <w:szCs w:val="22"/>
                <w:lang w:val="en-US"/>
              </w:rPr>
              <w:fldChar w:fldCharType="end"/>
            </w:r>
          </w:p>
        </w:tc>
      </w:tr>
    </w:tbl>
    <w:p w14:paraId="79D57D55" w14:textId="2E1A7F6A" w:rsidR="0050405A" w:rsidRPr="00766BF3" w:rsidRDefault="00EE15F2" w:rsidP="007D46DB">
      <w:pPr>
        <w:rPr>
          <w:lang w:val="en-US"/>
        </w:rPr>
      </w:pPr>
      <w:sdt>
        <w:sdtPr>
          <w:rPr>
            <w:b/>
            <w:i/>
            <w:lang w:val="en-US"/>
          </w:rPr>
          <w:alias w:val="Don't edit this field"/>
          <w:tag w:val="CitaviPlaceholder#ec6fd63f-b2e5-41fb-9533-8ae4ce6434be"/>
          <w:id w:val="352780447"/>
          <w:placeholder>
            <w:docPart w:val="AA64AE5ABFD745E68CBE39FD0F0E46CD"/>
          </w:placeholder>
        </w:sdtPr>
        <w:sdtEnd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NlYzZmZDYzZi1iMmU1LTQxZmItOTUzMy04YWU0Y2U2NDM0YmUiLCJUZXh0IjoiQ2FvIGV0IGFsLiIsIldBSVZlcnNpb24iOiI2LjExLjAuMCJ9}</w:instrText>
          </w:r>
          <w:r w:rsidR="00563E21" w:rsidRPr="00766BF3">
            <w:rPr>
              <w:b/>
              <w:i/>
              <w:lang w:val="en-US"/>
            </w:rPr>
            <w:fldChar w:fldCharType="separate"/>
          </w:r>
          <w:r w:rsidR="00866FFF">
            <w:rPr>
              <w:b/>
              <w:i/>
              <w:lang w:val="en-US"/>
            </w:rPr>
            <w:t>Cao et al.</w:t>
          </w:r>
          <w:r w:rsidR="00563E21" w:rsidRPr="00766BF3">
            <w:rPr>
              <w:b/>
              <w:i/>
              <w:lang w:val="en-US"/>
            </w:rPr>
            <w:fldChar w:fldCharType="end"/>
          </w:r>
        </w:sdtContent>
      </w:sdt>
      <w:r w:rsidR="00563E21" w:rsidRPr="00766BF3">
        <w:rPr>
          <w:b/>
          <w:i/>
          <w:lang w:val="en-US"/>
        </w:rPr>
        <w:t xml:space="preserve"> </w:t>
      </w:r>
      <w:sdt>
        <w:sdtPr>
          <w:rPr>
            <w:b/>
            <w:i/>
            <w:lang w:val="en-US"/>
          </w:rPr>
          <w:alias w:val="Don't edit this field"/>
          <w:tag w:val="CitaviPlaceholder#078d3763-2a55-431f-9772-44ff8f106f23"/>
          <w:id w:val="381687088"/>
          <w:placeholder>
            <w:docPart w:val="AA64AE5ABFD745E68CBE39FD0F0E46CD"/>
          </w:placeholder>
        </w:sdtPr>
        <w:sdtEnd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zA3OGQzNzYzLTJhNTUtNDMxZi05NzcyLTQ0ZmY4ZjEwNmYyMyIsIlRleHQiOiIoMjAxN2EpIiwiV0FJVmVyc2lvbiI6IjYuMTEuMC4wIn0=}</w:instrText>
          </w:r>
          <w:r w:rsidR="00563E21" w:rsidRPr="00766BF3">
            <w:rPr>
              <w:b/>
              <w:i/>
              <w:lang w:val="en-US"/>
            </w:rPr>
            <w:fldChar w:fldCharType="separate"/>
          </w:r>
          <w:r w:rsidR="00866FFF">
            <w:rPr>
              <w:b/>
              <w:i/>
              <w:lang w:val="en-US"/>
            </w:rPr>
            <w:t>(2017a)</w:t>
          </w:r>
          <w:r w:rsidR="00563E21" w:rsidRPr="00766BF3">
            <w:rPr>
              <w:b/>
              <w:i/>
              <w:lang w:val="en-US"/>
            </w:rPr>
            <w:fldChar w:fldCharType="end"/>
          </w:r>
        </w:sdtContent>
      </w:sdt>
      <w:r w:rsidR="00563E21" w:rsidRPr="00766BF3">
        <w:rPr>
          <w:lang w:val="en-US"/>
        </w:rPr>
        <w:t xml:space="preserve"> </w:t>
      </w:r>
      <w:r w:rsidR="00863F8C">
        <w:rPr>
          <w:lang w:val="en-US"/>
        </w:rPr>
        <w:t>apply this approach for</w:t>
      </w:r>
      <w:r w:rsidR="00563E21" w:rsidRPr="00766BF3">
        <w:rPr>
          <w:lang w:val="en-US"/>
        </w:rPr>
        <w:t xml:space="preserve"> the </w:t>
      </w:r>
      <w:r w:rsidR="00370B88">
        <w:rPr>
          <w:lang w:val="en-US"/>
        </w:rPr>
        <w:t>Chinese</w:t>
      </w:r>
      <w:r w:rsidR="00FB32C6" w:rsidRPr="00766BF3">
        <w:rPr>
          <w:lang w:val="en-US"/>
        </w:rPr>
        <w:t xml:space="preserve"> </w:t>
      </w:r>
      <w:r w:rsidR="00563E21" w:rsidRPr="00766BF3">
        <w:rPr>
          <w:lang w:val="en-US"/>
        </w:rPr>
        <w:t xml:space="preserve">interindustry transaction </w:t>
      </w:r>
      <w:r w:rsidR="00104AA7">
        <w:rPr>
          <w:lang w:val="en-US"/>
        </w:rPr>
        <w:t xml:space="preserve">matrices for </w:t>
      </w:r>
      <w:r w:rsidR="00B02A25">
        <w:rPr>
          <w:lang w:val="en-US"/>
        </w:rPr>
        <w:t xml:space="preserve">1970-2013 </w:t>
      </w:r>
      <w:r w:rsidR="00563E21" w:rsidRPr="00766BF3">
        <w:rPr>
          <w:lang w:val="en-US"/>
        </w:rPr>
        <w:t xml:space="preserve">from the </w:t>
      </w:r>
      <w:r w:rsidR="00B02A25">
        <w:rPr>
          <w:lang w:val="en-US"/>
        </w:rPr>
        <w:t xml:space="preserve">global MRIO </w:t>
      </w:r>
      <w:r w:rsidR="00563E21" w:rsidRPr="00766BF3">
        <w:rPr>
          <w:lang w:val="en-US"/>
        </w:rPr>
        <w:t>E</w:t>
      </w:r>
      <w:r w:rsidR="0050405A" w:rsidRPr="00766BF3">
        <w:rPr>
          <w:lang w:val="en-US"/>
        </w:rPr>
        <w:t>ora</w:t>
      </w:r>
      <w:r w:rsidR="00863F8C">
        <w:rPr>
          <w:lang w:val="en-US"/>
        </w:rPr>
        <w:t xml:space="preserve"> </w:t>
      </w:r>
      <w:sdt>
        <w:sdtPr>
          <w:rPr>
            <w:lang w:val="en-US"/>
          </w:rPr>
          <w:alias w:val="Don't edit this field"/>
          <w:tag w:val="CitaviPlaceholder#8e233ee4-5f1d-4666-a602-c7777e2a2668"/>
          <w:id w:val="-569034929"/>
          <w:placeholder>
            <w:docPart w:val="DefaultPlaceholder_-1854013440"/>
          </w:placeholder>
        </w:sdtPr>
        <w:sdtEndPr/>
        <w:sdtContent>
          <w:r w:rsidR="00FB5D14">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MGE3ZTVkLTYwZDYtNDZmNi04ZGQxLWJhZTk3Y2RjNTI3OSIsIlJhbmdlTGVuZ3RoIjoyMC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XSwiRm9ybWF0dGVkVGV4dCI6eyIkaWQiOiIxMyIsIkNvdW50IjoxLCJUZXh0VW5pdHMiOlt7IiRpZCI6IjE0IiwiRm9udFN0eWxlIjp7IiRpZCI6IjE1IiwiTmV1dHJhbCI6dHJ1ZX0sIlJlYWRpbmdPcmRlciI6MSwiVGV4dCI6IihMZW56ZW4gZXQgYWwuIDIwMTMpIn1dfSwiVGFnIjoiQ2l0YXZpUGxhY2Vob2xkZXIjOGUyMzNlZTQtNWYxZC00NjY2LWE2MDItYzc3NzdlMmEyNjY4IiwiVGV4dCI6IihMZW56ZW4gZXQgYWwuIDIwMTMpIiwiV0FJVmVyc2lvbiI6IjYuMTEuMC4wIn0=}</w:instrText>
          </w:r>
          <w:r w:rsidR="00FB5D14">
            <w:rPr>
              <w:lang w:val="en-US"/>
            </w:rPr>
            <w:fldChar w:fldCharType="separate"/>
          </w:r>
          <w:r w:rsidR="00866FFF">
            <w:rPr>
              <w:lang w:val="en-US"/>
            </w:rPr>
            <w:t>(Lenzen et al. 2013)</w:t>
          </w:r>
          <w:r w:rsidR="00FB5D14">
            <w:rPr>
              <w:lang w:val="en-US"/>
            </w:rPr>
            <w:fldChar w:fldCharType="end"/>
          </w:r>
        </w:sdtContent>
      </w:sdt>
      <w:r w:rsidR="00563E21" w:rsidRPr="00766BF3">
        <w:rPr>
          <w:lang w:val="en-US"/>
        </w:rPr>
        <w:t xml:space="preserve">. The authors distribute the apparent consumption of cement according to the derived </w:t>
      </w:r>
      <w:r w:rsidR="00434CBC" w:rsidRPr="00766BF3">
        <w:rPr>
          <w:lang w:val="en-US"/>
        </w:rPr>
        <w:t>end-use shares</w:t>
      </w:r>
      <w:r w:rsidR="00563E21" w:rsidRPr="00766BF3">
        <w:rPr>
          <w:lang w:val="en-US"/>
        </w:rPr>
        <w:t xml:space="preserve"> along </w:t>
      </w:r>
      <w:r w:rsidR="0029225F">
        <w:rPr>
          <w:lang w:val="en-US"/>
        </w:rPr>
        <w:t xml:space="preserve">up to </w:t>
      </w:r>
      <w:r w:rsidR="00563E21" w:rsidRPr="00766BF3">
        <w:rPr>
          <w:lang w:val="en-US"/>
        </w:rPr>
        <w:t xml:space="preserve">two intermediate supply-chain </w:t>
      </w:r>
      <w:r w:rsidR="00FB32C6" w:rsidRPr="00766BF3">
        <w:rPr>
          <w:lang w:val="en-US"/>
        </w:rPr>
        <w:t>steps</w:t>
      </w:r>
      <w:r w:rsidR="000E60D3">
        <w:rPr>
          <w:lang w:val="en-US"/>
        </w:rPr>
        <w:t>,</w:t>
      </w:r>
      <w:r w:rsidR="00FB32C6" w:rsidRPr="00766BF3">
        <w:rPr>
          <w:lang w:val="en-US"/>
        </w:rPr>
        <w:t xml:space="preserve"> </w:t>
      </w:r>
      <w:r w:rsidR="00563E21" w:rsidRPr="00766BF3">
        <w:rPr>
          <w:lang w:val="en-US"/>
        </w:rPr>
        <w:t>before arriving at end-use</w:t>
      </w:r>
      <w:r w:rsidR="00863F8C">
        <w:rPr>
          <w:lang w:val="en-US"/>
        </w:rPr>
        <w:t xml:space="preserve">, </w:t>
      </w:r>
      <w:r w:rsidR="00FB32C6" w:rsidRPr="00766BF3">
        <w:rPr>
          <w:lang w:val="en-US"/>
        </w:rPr>
        <w:t xml:space="preserve">and </w:t>
      </w:r>
      <w:r w:rsidR="009617D7">
        <w:rPr>
          <w:lang w:val="en-US"/>
        </w:rPr>
        <w:t xml:space="preserve">deduct </w:t>
      </w:r>
      <w:r w:rsidR="00FB32C6" w:rsidRPr="00766BF3">
        <w:rPr>
          <w:lang w:val="en-US"/>
        </w:rPr>
        <w:t>1.5% material losses during transportation</w:t>
      </w:r>
      <w:r w:rsidR="00563E21" w:rsidRPr="00766BF3">
        <w:rPr>
          <w:lang w:val="en-US"/>
        </w:rPr>
        <w:t xml:space="preserve">. </w:t>
      </w:r>
      <w:r w:rsidR="00FB32C6" w:rsidRPr="00766BF3">
        <w:rPr>
          <w:lang w:val="en-US"/>
        </w:rPr>
        <w:t xml:space="preserve">Out of a total of 122 sectors in the Eora </w:t>
      </w:r>
      <w:r w:rsidR="00DE3597">
        <w:rPr>
          <w:lang w:val="en-US"/>
        </w:rPr>
        <w:t>MIOT</w:t>
      </w:r>
      <w:r w:rsidR="006D1DD8" w:rsidRPr="00766BF3">
        <w:rPr>
          <w:lang w:val="en-US"/>
        </w:rPr>
        <w:t>s</w:t>
      </w:r>
      <w:r w:rsidR="00FB32C6" w:rsidRPr="00766BF3">
        <w:rPr>
          <w:lang w:val="en-US"/>
        </w:rPr>
        <w:t xml:space="preserve">, the authors aggregate </w:t>
      </w:r>
      <w:r w:rsidR="00563E21" w:rsidRPr="00766BF3">
        <w:rPr>
          <w:lang w:val="en-US"/>
        </w:rPr>
        <w:t>113</w:t>
      </w:r>
      <w:r w:rsidR="00FB32C6" w:rsidRPr="00766BF3">
        <w:rPr>
          <w:lang w:val="en-US"/>
        </w:rPr>
        <w:t xml:space="preserve"> </w:t>
      </w:r>
      <w:r w:rsidR="00563E21" w:rsidRPr="00766BF3">
        <w:rPr>
          <w:lang w:val="en-US"/>
        </w:rPr>
        <w:t xml:space="preserve">sectors to three end-use sectors (agriculture, buildings, infrastructure). </w:t>
      </w:r>
      <w:r w:rsidR="00FB32C6" w:rsidRPr="00766BF3">
        <w:rPr>
          <w:lang w:val="en-US"/>
        </w:rPr>
        <w:t>For the</w:t>
      </w:r>
      <w:r w:rsidR="00563E21" w:rsidRPr="00766BF3">
        <w:rPr>
          <w:lang w:val="en-US"/>
        </w:rPr>
        <w:t xml:space="preserve"> years 1999 &amp; 2000 </w:t>
      </w:r>
      <w:r w:rsidR="00FB32C6" w:rsidRPr="00766BF3">
        <w:rPr>
          <w:lang w:val="en-US"/>
        </w:rPr>
        <w:t xml:space="preserve">the </w:t>
      </w:r>
      <w:r w:rsidR="00563E21" w:rsidRPr="00766BF3">
        <w:rPr>
          <w:lang w:val="en-US"/>
        </w:rPr>
        <w:t xml:space="preserve">authors compare </w:t>
      </w:r>
      <w:r w:rsidR="00FB32C6" w:rsidRPr="00766BF3">
        <w:rPr>
          <w:lang w:val="en-US"/>
        </w:rPr>
        <w:t>the derived cement use in buildings</w:t>
      </w:r>
      <w:r w:rsidR="00563E21" w:rsidRPr="00766BF3">
        <w:rPr>
          <w:lang w:val="en-US"/>
        </w:rPr>
        <w:t xml:space="preserve"> with statistics from </w:t>
      </w:r>
      <w:r w:rsidR="00FB32C6" w:rsidRPr="00766BF3">
        <w:rPr>
          <w:lang w:val="en-US"/>
        </w:rPr>
        <w:t xml:space="preserve">the </w:t>
      </w:r>
      <w:r w:rsidR="00563E21" w:rsidRPr="00766BF3">
        <w:rPr>
          <w:lang w:val="en-US"/>
        </w:rPr>
        <w:t>China Building</w:t>
      </w:r>
      <w:r w:rsidR="000F348A" w:rsidRPr="00766BF3">
        <w:rPr>
          <w:lang w:val="en-US"/>
        </w:rPr>
        <w:t xml:space="preserve"> </w:t>
      </w:r>
      <w:r w:rsidR="00563E21" w:rsidRPr="00766BF3">
        <w:rPr>
          <w:lang w:val="en-US"/>
        </w:rPr>
        <w:t xml:space="preserve">Industry Yearbook </w:t>
      </w:r>
      <w:sdt>
        <w:sdtPr>
          <w:rPr>
            <w:lang w:val="en-US"/>
          </w:rPr>
          <w:alias w:val="Don't edit this field"/>
          <w:tag w:val="CitaviPlaceholder#370a5152-974d-45ce-b95b-06e9489e2c5c"/>
          <w:id w:val="1082181115"/>
          <w:placeholder>
            <w:docPart w:val="DefaultPlaceholder_-1854013440"/>
          </w:placeholder>
        </w:sdtPr>
        <w:sdtEndPr/>
        <w:sdtContent>
          <w:r w:rsidR="003D3AF1">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2U2MWRjLWM5MjMtNDdkMi1hYTA3LWZhODA2YjMwOTU0MiIsIlJhbmdlTGVuZ3RoIjoxMSwiUmVmZXJlbmNlSWQiOiJjYzY0ZDcwZS1kYjMwLTQ5OTEtYjlhMy1kNzljNGU0YTc3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QlNDIiwiUHJvdGVjdGVkIjpmYWxzZSwiU2V4IjowLCJDcmVhdGVkQnkiOiJfSmFuIFN0cmVlY2siLCJDcmVhdGVkT24iOiIyMDIxLTEwLTE0VDA3OjA2OjU2IiwiTW9kaWZpZWRCeSI6Il9KYW4gU3RyZWVjayIsIklkIjoiNzgxMTJlYTktOWZiYi00MmE1LWJmMjUtZDFhY2E2ZTdjZjFiIiwiTW9kaWZpZWRPbiI6IjIwMjEtMTAtMTRUMDc6MDY6NTY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}</w:instrText>
          </w:r>
          <w:r w:rsidR="003D3AF1">
            <w:rPr>
              <w:lang w:val="en-US"/>
            </w:rPr>
            <w:fldChar w:fldCharType="separate"/>
          </w:r>
          <w:r w:rsidR="00866FFF">
            <w:rPr>
              <w:lang w:val="en-US"/>
            </w:rPr>
            <w:t>(NBSC 2002)</w:t>
          </w:r>
          <w:r w:rsidR="003D3AF1">
            <w:rPr>
              <w:lang w:val="en-US"/>
            </w:rPr>
            <w:fldChar w:fldCharType="end"/>
          </w:r>
        </w:sdtContent>
      </w:sdt>
      <w:r w:rsidR="003D3AF1">
        <w:rPr>
          <w:lang w:val="en-US"/>
        </w:rPr>
        <w:t xml:space="preserve"> </w:t>
      </w:r>
      <w:r w:rsidR="00FB32C6" w:rsidRPr="00766BF3">
        <w:rPr>
          <w:lang w:val="en-US"/>
        </w:rPr>
        <w:t xml:space="preserve">which shows close fit. </w:t>
      </w:r>
    </w:p>
    <w:p w14:paraId="2F922E57" w14:textId="732D0D2E" w:rsidR="00563E21" w:rsidRDefault="00EE15F2" w:rsidP="00563E21">
      <w:pPr>
        <w:rPr>
          <w:lang w:val="en-US"/>
        </w:rPr>
      </w:pPr>
      <w:sdt>
        <w:sdtPr>
          <w:rPr>
            <w:b/>
            <w:i/>
            <w:lang w:val="en-US"/>
          </w:rPr>
          <w:alias w:val="Don't edit this field"/>
          <w:tag w:val="CitaviPlaceholder#328eb801-d1cf-4dae-b73e-39966331bc7e"/>
          <w:id w:val="1442652195"/>
          <w:placeholder>
            <w:docPart w:val="444339EFFCE44D3F8464B4C60099F879"/>
          </w:placeholder>
        </w:sdtPr>
        <w:sdtEnd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zMjhlYjgwMS1kMWNmLTRkYWUtYjczZS0zOTk2NjMzMWJjN2UiLCJUZXh0IjoiQXJ5YXByYXRhbWEgdW5kIFBhdWxpdWsiLCJXQUlWZXJzaW9uIjoiNi4xMS4wLjAifQ==}</w:instrText>
          </w:r>
          <w:r w:rsidR="00563E21" w:rsidRPr="00766BF3">
            <w:rPr>
              <w:b/>
              <w:i/>
              <w:lang w:val="en-US"/>
            </w:rPr>
            <w:fldChar w:fldCharType="separate"/>
          </w:r>
          <w:r w:rsidR="00866FFF">
            <w:rPr>
              <w:b/>
              <w:i/>
              <w:lang w:val="en-US"/>
            </w:rPr>
            <w:t>Aryapratama und Pauliuk</w:t>
          </w:r>
          <w:r w:rsidR="00563E21" w:rsidRPr="00766BF3">
            <w:rPr>
              <w:b/>
              <w:i/>
              <w:lang w:val="en-US"/>
            </w:rPr>
            <w:fldChar w:fldCharType="end"/>
          </w:r>
        </w:sdtContent>
      </w:sdt>
      <w:r w:rsidR="00563E21" w:rsidRPr="00766BF3">
        <w:rPr>
          <w:b/>
          <w:i/>
          <w:lang w:val="en-US"/>
        </w:rPr>
        <w:t xml:space="preserve"> </w:t>
      </w:r>
      <w:sdt>
        <w:sdtPr>
          <w:rPr>
            <w:b/>
            <w:i/>
            <w:lang w:val="en-US"/>
          </w:rPr>
          <w:alias w:val="Don't edit this field"/>
          <w:tag w:val="CitaviPlaceholder#c0da05be-eb15-4b27-bc42-1a57c3bf8e89"/>
          <w:id w:val="872503083"/>
          <w:placeholder>
            <w:docPart w:val="444339EFFCE44D3F8464B4C60099F879"/>
          </w:placeholder>
        </w:sdtPr>
        <w:sdtEnd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NjMGRhMDViZS1lYjE1LTRiMjctYmM0Mi0xYTU3YzNiZjhlODkiLCJUZXh0IjoiKDIwMTkpIiwiV0FJVmVyc2lvbiI6IjYuMTEuMC4wIn0=}</w:instrText>
          </w:r>
          <w:r w:rsidR="00563E21" w:rsidRPr="00766BF3">
            <w:rPr>
              <w:b/>
              <w:i/>
              <w:lang w:val="en-US"/>
            </w:rPr>
            <w:fldChar w:fldCharType="separate"/>
          </w:r>
          <w:r w:rsidR="00866FFF">
            <w:rPr>
              <w:b/>
              <w:i/>
              <w:lang w:val="en-US"/>
            </w:rPr>
            <w:t>(2019)</w:t>
          </w:r>
          <w:r w:rsidR="00563E21" w:rsidRPr="00766BF3">
            <w:rPr>
              <w:b/>
              <w:i/>
              <w:lang w:val="en-US"/>
            </w:rPr>
            <w:fldChar w:fldCharType="end"/>
          </w:r>
        </w:sdtContent>
      </w:sdt>
      <w:r w:rsidR="00563E21" w:rsidRPr="00766BF3">
        <w:rPr>
          <w:lang w:val="en-US"/>
        </w:rPr>
        <w:t xml:space="preserve"> use the interindustry matrix of the Indonesian national </w:t>
      </w:r>
      <w:r w:rsidR="00863F8C">
        <w:rPr>
          <w:lang w:val="en-US"/>
        </w:rPr>
        <w:t>M</w:t>
      </w:r>
      <w:r w:rsidR="00563E21" w:rsidRPr="00766BF3">
        <w:rPr>
          <w:lang w:val="en-US"/>
        </w:rPr>
        <w:t xml:space="preserve">IOT for </w:t>
      </w:r>
      <w:r w:rsidR="00563E21" w:rsidRPr="004A62CF">
        <w:rPr>
          <w:lang w:val="en-US"/>
        </w:rPr>
        <w:t>201</w:t>
      </w:r>
      <w:r w:rsidR="00553329" w:rsidRPr="004A62CF">
        <w:rPr>
          <w:lang w:val="en-US"/>
        </w:rPr>
        <w:t>0</w:t>
      </w:r>
      <w:r w:rsidR="00563E21" w:rsidRPr="004A62CF">
        <w:rPr>
          <w:lang w:val="en-US"/>
        </w:rPr>
        <w:t xml:space="preserve"> and distribute the apparent consumption </w:t>
      </w:r>
      <w:commentRangeStart w:id="52"/>
      <w:r w:rsidR="00563E21" w:rsidRPr="004A62CF">
        <w:rPr>
          <w:lang w:val="en-US"/>
        </w:rPr>
        <w:t>of</w:t>
      </w:r>
      <w:commentRangeEnd w:id="52"/>
      <w:r w:rsidR="000B5B42" w:rsidRPr="004A62CF">
        <w:rPr>
          <w:rStyle w:val="Kommentarzeichen"/>
        </w:rPr>
        <w:commentReference w:id="52"/>
      </w:r>
      <w:r w:rsidR="00563E21" w:rsidRPr="004A62CF">
        <w:rPr>
          <w:lang w:val="en-US"/>
        </w:rPr>
        <w:t xml:space="preserve"> wood/roundwood, pulp, sawnwood and wood-based panels to </w:t>
      </w:r>
      <w:r w:rsidR="006D1DD8" w:rsidRPr="004A62CF">
        <w:rPr>
          <w:lang w:val="en-US"/>
        </w:rPr>
        <w:t>six</w:t>
      </w:r>
      <w:r w:rsidR="00563E21" w:rsidRPr="004A62CF">
        <w:rPr>
          <w:lang w:val="en-US"/>
        </w:rPr>
        <w:t xml:space="preserve"> end-use categories</w:t>
      </w:r>
      <w:r w:rsidR="00D82820" w:rsidRPr="004A62CF">
        <w:rPr>
          <w:lang w:val="en-US"/>
        </w:rPr>
        <w:t xml:space="preserve"> (paper &amp; packaging, furniture, buildings, infrastructure, agriculture, others)</w:t>
      </w:r>
      <w:r w:rsidR="00563E21" w:rsidRPr="004A62CF">
        <w:rPr>
          <w:lang w:val="en-US"/>
        </w:rPr>
        <w:t xml:space="preserve">. </w:t>
      </w:r>
      <w:r w:rsidR="00D82820" w:rsidRPr="004A62CF">
        <w:rPr>
          <w:lang w:val="en-US"/>
        </w:rPr>
        <w:t>The category ‘others’ contains</w:t>
      </w:r>
      <w:r w:rsidR="00563E21" w:rsidRPr="004A62CF">
        <w:rPr>
          <w:lang w:val="en-US"/>
        </w:rPr>
        <w:t xml:space="preserve"> all </w:t>
      </w:r>
      <w:r w:rsidR="00D82820" w:rsidRPr="004A62CF">
        <w:rPr>
          <w:lang w:val="en-US"/>
        </w:rPr>
        <w:t xml:space="preserve">sectors not </w:t>
      </w:r>
      <w:r w:rsidR="00863F8C" w:rsidRPr="004A62CF">
        <w:rPr>
          <w:lang w:val="en-US"/>
        </w:rPr>
        <w:t xml:space="preserve">included </w:t>
      </w:r>
      <w:r w:rsidR="00D82820" w:rsidRPr="004A62CF">
        <w:rPr>
          <w:lang w:val="en-US"/>
        </w:rPr>
        <w:t xml:space="preserve">in the </w:t>
      </w:r>
      <w:r w:rsidR="00563E21" w:rsidRPr="004A62CF">
        <w:rPr>
          <w:lang w:val="en-US"/>
        </w:rPr>
        <w:t xml:space="preserve">other </w:t>
      </w:r>
      <w:r w:rsidR="006D1DD8" w:rsidRPr="004A62CF">
        <w:rPr>
          <w:lang w:val="en-US"/>
        </w:rPr>
        <w:t xml:space="preserve">five </w:t>
      </w:r>
      <w:r w:rsidR="00D82820" w:rsidRPr="004A62CF">
        <w:rPr>
          <w:lang w:val="en-US"/>
        </w:rPr>
        <w:t xml:space="preserve">end-use categories. </w:t>
      </w:r>
      <w:r w:rsidR="00563E21" w:rsidRPr="004A62CF">
        <w:rPr>
          <w:lang w:val="en-US"/>
        </w:rPr>
        <w:t xml:space="preserve">Export of end-use products </w:t>
      </w:r>
      <w:r w:rsidR="000F348A" w:rsidRPr="004A62CF">
        <w:rPr>
          <w:lang w:val="en-US"/>
        </w:rPr>
        <w:t xml:space="preserve">is </w:t>
      </w:r>
      <w:r w:rsidR="00563E21" w:rsidRPr="004A62CF">
        <w:rPr>
          <w:lang w:val="en-US"/>
        </w:rPr>
        <w:t>only considered</w:t>
      </w:r>
      <w:r w:rsidR="00563E21" w:rsidRPr="00766BF3">
        <w:rPr>
          <w:lang w:val="en-US"/>
        </w:rPr>
        <w:t xml:space="preserve"> for furniture</w:t>
      </w:r>
      <w:r w:rsidR="000F348A" w:rsidRPr="00766BF3">
        <w:rPr>
          <w:lang w:val="en-US"/>
        </w:rPr>
        <w:t xml:space="preserve"> as</w:t>
      </w:r>
      <w:r w:rsidR="00563E21" w:rsidRPr="00766BF3">
        <w:rPr>
          <w:lang w:val="en-US"/>
        </w:rPr>
        <w:t xml:space="preserve"> for other </w:t>
      </w:r>
      <w:r w:rsidR="000F348A" w:rsidRPr="00766BF3">
        <w:rPr>
          <w:lang w:val="en-US"/>
        </w:rPr>
        <w:t>end-uses</w:t>
      </w:r>
      <w:r w:rsidR="000E60D3">
        <w:rPr>
          <w:lang w:val="en-US"/>
        </w:rPr>
        <w:t>,</w:t>
      </w:r>
      <w:r w:rsidR="00563E21" w:rsidRPr="00766BF3">
        <w:rPr>
          <w:lang w:val="en-US"/>
        </w:rPr>
        <w:t xml:space="preserve"> </w:t>
      </w:r>
      <w:r w:rsidR="000E60D3">
        <w:rPr>
          <w:lang w:val="en-US"/>
        </w:rPr>
        <w:t xml:space="preserve">monetary </w:t>
      </w:r>
      <w:r w:rsidR="00563E21" w:rsidRPr="00766BF3">
        <w:rPr>
          <w:lang w:val="en-US"/>
        </w:rPr>
        <w:t xml:space="preserve">export flows reported in </w:t>
      </w:r>
      <w:r w:rsidR="000F348A" w:rsidRPr="00766BF3">
        <w:rPr>
          <w:lang w:val="en-US"/>
        </w:rPr>
        <w:t xml:space="preserve">the </w:t>
      </w:r>
      <w:r w:rsidR="00DE3597">
        <w:rPr>
          <w:lang w:val="en-US"/>
        </w:rPr>
        <w:t>MIOT</w:t>
      </w:r>
      <w:r w:rsidR="00563E21" w:rsidRPr="00766BF3">
        <w:rPr>
          <w:lang w:val="en-US"/>
        </w:rPr>
        <w:t xml:space="preserve"> </w:t>
      </w:r>
      <w:r w:rsidR="000F348A" w:rsidRPr="00766BF3">
        <w:rPr>
          <w:lang w:val="en-US"/>
        </w:rPr>
        <w:t xml:space="preserve">were </w:t>
      </w:r>
      <w:r w:rsidR="00563E21" w:rsidRPr="00766BF3">
        <w:rPr>
          <w:lang w:val="en-US"/>
        </w:rPr>
        <w:t>small compared to final demand.</w:t>
      </w:r>
    </w:p>
    <w:p w14:paraId="44006894" w14:textId="70AC04F2" w:rsidR="00EF097C" w:rsidRDefault="00E942B6" w:rsidP="00563E21">
      <w:pPr>
        <w:rPr>
          <w:lang w:val="en-US"/>
        </w:rPr>
      </w:pPr>
      <w:r w:rsidRPr="00566F20">
        <w:rPr>
          <w:lang w:val="en-US"/>
        </w:rPr>
        <w:t xml:space="preserve">Additional to the four methods descibed here, we found dMFA studies that apply </w:t>
      </w:r>
      <w:r w:rsidR="004A62CF" w:rsidRPr="00566F20">
        <w:rPr>
          <w:lang w:val="en-US"/>
        </w:rPr>
        <w:t>ext</w:t>
      </w:r>
      <w:r w:rsidR="001949E0" w:rsidRPr="00566F20">
        <w:rPr>
          <w:lang w:val="en-US"/>
        </w:rPr>
        <w:t>r</w:t>
      </w:r>
      <w:r w:rsidR="004A62CF" w:rsidRPr="00566F20">
        <w:rPr>
          <w:lang w:val="en-US"/>
        </w:rPr>
        <w:t xml:space="preserve">a </w:t>
      </w:r>
      <w:r w:rsidRPr="00566F20">
        <w:rPr>
          <w:lang w:val="en-US"/>
        </w:rPr>
        <w:t>modifications to MIOTs (i.e. use of investment matrices &amp; transaction specific prices</w:t>
      </w:r>
      <w:r w:rsidR="00566F20">
        <w:rPr>
          <w:lang w:val="en-US"/>
        </w:rPr>
        <w:t xml:space="preserve">) which are desribed in </w:t>
      </w:r>
      <w:r w:rsidRPr="00566F20">
        <w:rPr>
          <w:lang w:val="en-US"/>
        </w:rPr>
        <w:t>SI1.1</w:t>
      </w:r>
      <w:r w:rsidR="00174352" w:rsidRPr="00566F20">
        <w:rPr>
          <w:lang w:val="en-US"/>
        </w:rPr>
        <w:t>.</w:t>
      </w:r>
    </w:p>
    <w:p w14:paraId="76DE8246" w14:textId="0B36C7A8" w:rsidR="00B37E81" w:rsidRDefault="00B37E81" w:rsidP="00A752B8">
      <w:pPr>
        <w:pStyle w:val="berschrift1"/>
        <w:numPr>
          <w:ilvl w:val="0"/>
          <w:numId w:val="2"/>
        </w:numPr>
        <w:rPr>
          <w:lang w:val="en-US"/>
        </w:rPr>
      </w:pPr>
      <w:r w:rsidRPr="00253900">
        <w:rPr>
          <w:lang w:val="en-US"/>
        </w:rPr>
        <w:t>Discussion</w:t>
      </w:r>
    </w:p>
    <w:p w14:paraId="4974BED2" w14:textId="42B97777" w:rsidR="000A7811" w:rsidRDefault="00645C21" w:rsidP="00A752B8">
      <w:pPr>
        <w:pStyle w:val="berschrift2"/>
        <w:numPr>
          <w:ilvl w:val="1"/>
          <w:numId w:val="2"/>
        </w:numPr>
        <w:rPr>
          <w:lang w:val="en-US"/>
        </w:rPr>
      </w:pPr>
      <w:r>
        <w:rPr>
          <w:lang w:val="en-US"/>
        </w:rPr>
        <w:t>Using i</w:t>
      </w:r>
      <w:r w:rsidR="004A7DC5">
        <w:rPr>
          <w:lang w:val="en-US"/>
        </w:rPr>
        <w:t xml:space="preserve">ndustry shipment and monetary </w:t>
      </w:r>
      <w:r w:rsidR="007B7065">
        <w:rPr>
          <w:lang w:val="en-US"/>
        </w:rPr>
        <w:t>i</w:t>
      </w:r>
      <w:r w:rsidR="004A7DC5">
        <w:rPr>
          <w:lang w:val="en-US"/>
        </w:rPr>
        <w:t>nput-</w:t>
      </w:r>
      <w:r w:rsidR="007B7065">
        <w:rPr>
          <w:lang w:val="en-US"/>
        </w:rPr>
        <w:t>o</w:t>
      </w:r>
      <w:r w:rsidR="004A7DC5">
        <w:rPr>
          <w:lang w:val="en-US"/>
        </w:rPr>
        <w:t>utput data</w:t>
      </w:r>
      <w:r w:rsidR="007B7065">
        <w:rPr>
          <w:lang w:val="en-US"/>
        </w:rPr>
        <w:t xml:space="preserve"> for </w:t>
      </w:r>
      <w:r w:rsidR="001F528C">
        <w:rPr>
          <w:lang w:val="en-US"/>
        </w:rPr>
        <w:t xml:space="preserve">global </w:t>
      </w:r>
      <w:r w:rsidR="007B7065">
        <w:rPr>
          <w:lang w:val="en-US"/>
        </w:rPr>
        <w:t>end-use shares</w:t>
      </w:r>
    </w:p>
    <w:p w14:paraId="6DD3F152" w14:textId="5E098A81" w:rsidR="001F528C" w:rsidRPr="00CD0987" w:rsidRDefault="00631900" w:rsidP="001F528C">
      <w:pPr>
        <w:pStyle w:val="Kommentartext"/>
        <w:spacing w:line="360" w:lineRule="auto"/>
        <w:rPr>
          <w:sz w:val="24"/>
          <w:szCs w:val="22"/>
          <w:lang w:val="en-US"/>
        </w:rPr>
      </w:pPr>
      <w:r>
        <w:rPr>
          <w:sz w:val="22"/>
          <w:lang w:val="en-US"/>
        </w:rPr>
        <w:t>If available</w:t>
      </w:r>
      <w:r w:rsidR="000E1C08" w:rsidRPr="00CD0987">
        <w:rPr>
          <w:sz w:val="22"/>
          <w:lang w:val="en-US"/>
        </w:rPr>
        <w:t xml:space="preserve">, end-use shares </w:t>
      </w:r>
      <w:r w:rsidR="00403395">
        <w:rPr>
          <w:sz w:val="22"/>
          <w:lang w:val="en-US"/>
        </w:rPr>
        <w:t xml:space="preserve">derived from industry shipments </w:t>
      </w:r>
      <w:r w:rsidR="000E1C08" w:rsidRPr="00CD0987">
        <w:rPr>
          <w:sz w:val="22"/>
          <w:lang w:val="en-US"/>
        </w:rPr>
        <w:t xml:space="preserve">in physical units are superior </w:t>
      </w:r>
      <w:r w:rsidR="00D318E9">
        <w:rPr>
          <w:sz w:val="22"/>
          <w:lang w:val="en-US"/>
        </w:rPr>
        <w:t xml:space="preserve">compared to </w:t>
      </w:r>
      <w:r w:rsidR="00391DF6">
        <w:rPr>
          <w:sz w:val="22"/>
          <w:lang w:val="en-US"/>
        </w:rPr>
        <w:t xml:space="preserve">monetary </w:t>
      </w:r>
      <w:r w:rsidR="000E1C08" w:rsidRPr="00CD0987">
        <w:rPr>
          <w:sz w:val="22"/>
          <w:lang w:val="en-US"/>
        </w:rPr>
        <w:t>data as they resemble more closely the biophysical flows</w:t>
      </w:r>
      <w:r w:rsidR="00391DF6">
        <w:rPr>
          <w:sz w:val="22"/>
          <w:lang w:val="en-US"/>
        </w:rPr>
        <w:t xml:space="preserve"> modeled in</w:t>
      </w:r>
      <w:r w:rsidR="000E1C08" w:rsidRPr="00CD0987">
        <w:rPr>
          <w:sz w:val="22"/>
          <w:lang w:val="en-US"/>
        </w:rPr>
        <w:t xml:space="preserve"> MFA.</w:t>
      </w:r>
      <w:r w:rsidR="002110E7">
        <w:rPr>
          <w:sz w:val="22"/>
          <w:lang w:val="en-US"/>
        </w:rPr>
        <w:t xml:space="preserve"> </w:t>
      </w:r>
      <w:r w:rsidR="00716282">
        <w:rPr>
          <w:sz w:val="22"/>
          <w:szCs w:val="22"/>
          <w:lang w:val="en-US"/>
        </w:rPr>
        <w:t xml:space="preserve">However, in practice, </w:t>
      </w:r>
      <w:r w:rsidR="00391DF6">
        <w:rPr>
          <w:sz w:val="22"/>
          <w:szCs w:val="22"/>
          <w:lang w:val="en-US"/>
        </w:rPr>
        <w:t xml:space="preserve">industry shipment data are </w:t>
      </w:r>
      <w:r w:rsidR="001F528C" w:rsidRPr="001F528C">
        <w:rPr>
          <w:sz w:val="22"/>
          <w:szCs w:val="22"/>
          <w:lang w:val="en-US"/>
        </w:rPr>
        <w:t>scarce in terms of tempo-spatial coverage, usually yield</w:t>
      </w:r>
      <w:r w:rsidR="009C7142">
        <w:rPr>
          <w:sz w:val="22"/>
          <w:szCs w:val="22"/>
          <w:lang w:val="en-US"/>
        </w:rPr>
        <w:t xml:space="preserve"> </w:t>
      </w:r>
      <w:r w:rsidR="001F528C" w:rsidRPr="001F528C">
        <w:rPr>
          <w:sz w:val="22"/>
          <w:szCs w:val="22"/>
          <w:lang w:val="en-US"/>
        </w:rPr>
        <w:t xml:space="preserve">low </w:t>
      </w:r>
      <w:r w:rsidR="00687149" w:rsidRPr="001F528C">
        <w:rPr>
          <w:sz w:val="22"/>
          <w:szCs w:val="22"/>
          <w:lang w:val="en-US"/>
        </w:rPr>
        <w:t>end-use</w:t>
      </w:r>
      <w:r w:rsidR="00687149">
        <w:rPr>
          <w:sz w:val="22"/>
          <w:szCs w:val="22"/>
          <w:lang w:val="en-US"/>
        </w:rPr>
        <w:t xml:space="preserve"> </w:t>
      </w:r>
      <w:r w:rsidR="001F528C" w:rsidRPr="001F528C">
        <w:rPr>
          <w:sz w:val="22"/>
          <w:szCs w:val="22"/>
          <w:lang w:val="en-US"/>
        </w:rPr>
        <w:t>resolution</w:t>
      </w:r>
      <w:r w:rsidR="00391DF6">
        <w:rPr>
          <w:sz w:val="22"/>
          <w:szCs w:val="22"/>
          <w:lang w:val="en-US"/>
        </w:rPr>
        <w:t xml:space="preserve">, </w:t>
      </w:r>
      <w:r w:rsidR="009C7142">
        <w:rPr>
          <w:sz w:val="22"/>
          <w:szCs w:val="22"/>
          <w:lang w:val="en-US"/>
        </w:rPr>
        <w:t xml:space="preserve">and are prone to </w:t>
      </w:r>
      <w:r w:rsidR="00BE1B53" w:rsidRPr="001F528C">
        <w:rPr>
          <w:sz w:val="22"/>
          <w:szCs w:val="22"/>
          <w:lang w:val="en-US"/>
        </w:rPr>
        <w:t>misclassification</w:t>
      </w:r>
      <w:r w:rsidR="001F528C" w:rsidRPr="001F528C">
        <w:rPr>
          <w:sz w:val="22"/>
          <w:szCs w:val="22"/>
          <w:lang w:val="en-US"/>
        </w:rPr>
        <w:t xml:space="preserve"> of end-use categories and </w:t>
      </w:r>
      <w:r w:rsidR="009C7142">
        <w:rPr>
          <w:sz w:val="22"/>
          <w:szCs w:val="22"/>
          <w:lang w:val="en-US"/>
        </w:rPr>
        <w:t xml:space="preserve">partial </w:t>
      </w:r>
      <w:r w:rsidR="001F528C" w:rsidRPr="001F528C">
        <w:rPr>
          <w:sz w:val="22"/>
          <w:szCs w:val="22"/>
          <w:lang w:val="en-US"/>
        </w:rPr>
        <w:t>system</w:t>
      </w:r>
      <w:r w:rsidR="000D4F01">
        <w:rPr>
          <w:sz w:val="22"/>
          <w:szCs w:val="22"/>
          <w:lang w:val="en-US"/>
        </w:rPr>
        <w:t xml:space="preserve"> coverage</w:t>
      </w:r>
      <w:r w:rsidR="001F528C" w:rsidRPr="001F528C">
        <w:rPr>
          <w:sz w:val="22"/>
          <w:szCs w:val="22"/>
          <w:lang w:val="en-US"/>
        </w:rPr>
        <w:t xml:space="preserve"> </w:t>
      </w:r>
      <w:r w:rsidR="001F528C" w:rsidRPr="001F528C">
        <w:rPr>
          <w:sz w:val="22"/>
          <w:szCs w:val="22"/>
          <w:lang w:val="en-US"/>
        </w:rPr>
        <w:lastRenderedPageBreak/>
        <w:t>(</w:t>
      </w:r>
      <w:r w:rsidR="00D318E9">
        <w:rPr>
          <w:sz w:val="22"/>
          <w:szCs w:val="22"/>
          <w:lang w:val="en-US"/>
        </w:rPr>
        <w:t xml:space="preserve">see </w:t>
      </w:r>
      <w:r w:rsidR="000F00AE">
        <w:rPr>
          <w:sz w:val="22"/>
          <w:szCs w:val="22"/>
          <w:lang w:val="en-US"/>
        </w:rPr>
        <w:t>s</w:t>
      </w:r>
      <w:r w:rsidR="00F5252F">
        <w:rPr>
          <w:sz w:val="22"/>
          <w:szCs w:val="22"/>
          <w:lang w:val="en-US"/>
        </w:rPr>
        <w:t>e</w:t>
      </w:r>
      <w:r w:rsidR="00645C21">
        <w:rPr>
          <w:sz w:val="22"/>
          <w:szCs w:val="22"/>
          <w:lang w:val="en-US"/>
        </w:rPr>
        <w:t xml:space="preserve">ction </w:t>
      </w:r>
      <w:r w:rsidR="001F528C" w:rsidRPr="001F528C">
        <w:rPr>
          <w:sz w:val="22"/>
          <w:szCs w:val="22"/>
          <w:lang w:val="en-US"/>
        </w:rPr>
        <w:t xml:space="preserve">2.1). </w:t>
      </w:r>
      <w:r w:rsidR="00EB4A6C">
        <w:rPr>
          <w:sz w:val="22"/>
          <w:szCs w:val="22"/>
          <w:lang w:val="en-US"/>
        </w:rPr>
        <w:t xml:space="preserve">For individual countries with good data availability, </w:t>
      </w:r>
      <w:r w:rsidR="00410BE8">
        <w:rPr>
          <w:sz w:val="22"/>
          <w:szCs w:val="22"/>
          <w:lang w:val="en-US"/>
        </w:rPr>
        <w:t xml:space="preserve">industry </w:t>
      </w:r>
      <w:r w:rsidR="00EB4A6C">
        <w:rPr>
          <w:sz w:val="22"/>
          <w:szCs w:val="22"/>
          <w:lang w:val="en-US"/>
        </w:rPr>
        <w:t>shipments might be well suited to differentiate end-uses.</w:t>
      </w:r>
      <w:r w:rsidR="003C21C2">
        <w:rPr>
          <w:sz w:val="22"/>
          <w:szCs w:val="22"/>
          <w:lang w:val="en-US"/>
        </w:rPr>
        <w:t xml:space="preserve"> </w:t>
      </w:r>
      <w:r w:rsidR="00EB4A6C">
        <w:rPr>
          <w:sz w:val="22"/>
          <w:szCs w:val="22"/>
          <w:lang w:val="en-US"/>
        </w:rPr>
        <w:t xml:space="preserve">However, to systematically </w:t>
      </w:r>
      <w:r w:rsidR="00332F8E">
        <w:rPr>
          <w:sz w:val="22"/>
          <w:szCs w:val="22"/>
          <w:lang w:val="en-US"/>
        </w:rPr>
        <w:t>deriv</w:t>
      </w:r>
      <w:r w:rsidR="00EB4A6C">
        <w:rPr>
          <w:sz w:val="22"/>
          <w:szCs w:val="22"/>
          <w:lang w:val="en-US"/>
        </w:rPr>
        <w:t>e</w:t>
      </w:r>
      <w:r w:rsidR="00332F8E">
        <w:rPr>
          <w:sz w:val="22"/>
          <w:szCs w:val="22"/>
          <w:lang w:val="en-US"/>
        </w:rPr>
        <w:t xml:space="preserve"> end-use shares </w:t>
      </w:r>
      <w:r w:rsidR="00EB4A6C">
        <w:rPr>
          <w:sz w:val="22"/>
          <w:szCs w:val="22"/>
          <w:lang w:val="en-US"/>
        </w:rPr>
        <w:t>for economy</w:t>
      </w:r>
      <w:r w:rsidR="00332F8E">
        <w:rPr>
          <w:sz w:val="22"/>
          <w:szCs w:val="22"/>
          <w:lang w:val="en-US"/>
        </w:rPr>
        <w:t xml:space="preserve">-wide material use </w:t>
      </w:r>
      <w:r w:rsidR="00EB4A6C">
        <w:rPr>
          <w:sz w:val="22"/>
          <w:szCs w:val="22"/>
          <w:lang w:val="en-US"/>
        </w:rPr>
        <w:t xml:space="preserve">across </w:t>
      </w:r>
      <w:r w:rsidR="00332F8E">
        <w:rPr>
          <w:sz w:val="22"/>
          <w:szCs w:val="22"/>
          <w:lang w:val="en-US"/>
        </w:rPr>
        <w:t>multiple materials</w:t>
      </w:r>
      <w:r w:rsidR="00EB4A6C">
        <w:rPr>
          <w:sz w:val="22"/>
          <w:szCs w:val="22"/>
          <w:lang w:val="en-US"/>
        </w:rPr>
        <w:t>, years</w:t>
      </w:r>
      <w:r w:rsidR="00645C21">
        <w:rPr>
          <w:sz w:val="22"/>
          <w:szCs w:val="22"/>
          <w:lang w:val="en-US"/>
        </w:rPr>
        <w:t xml:space="preserve">, </w:t>
      </w:r>
      <w:r w:rsidR="00EB4A6C">
        <w:rPr>
          <w:sz w:val="22"/>
          <w:szCs w:val="22"/>
          <w:lang w:val="en-US"/>
        </w:rPr>
        <w:t xml:space="preserve">and </w:t>
      </w:r>
      <w:r w:rsidR="00332F8E">
        <w:rPr>
          <w:sz w:val="22"/>
          <w:szCs w:val="22"/>
          <w:lang w:val="en-US"/>
        </w:rPr>
        <w:t>countries</w:t>
      </w:r>
      <w:r w:rsidR="00EB4A6C">
        <w:rPr>
          <w:sz w:val="22"/>
          <w:szCs w:val="22"/>
          <w:lang w:val="en-US"/>
        </w:rPr>
        <w:t>, these data sources seem limited</w:t>
      </w:r>
      <w:r w:rsidR="00CD0987">
        <w:rPr>
          <w:sz w:val="22"/>
          <w:szCs w:val="22"/>
          <w:lang w:val="en-US"/>
        </w:rPr>
        <w:t xml:space="preserve"> and their potential largely explo</w:t>
      </w:r>
      <w:r w:rsidR="002110E7">
        <w:rPr>
          <w:sz w:val="22"/>
          <w:szCs w:val="22"/>
          <w:lang w:val="en-US"/>
        </w:rPr>
        <w:t>i</w:t>
      </w:r>
      <w:r w:rsidR="00CD0987">
        <w:rPr>
          <w:sz w:val="22"/>
          <w:szCs w:val="22"/>
          <w:lang w:val="en-US"/>
        </w:rPr>
        <w:t xml:space="preserve">ted </w:t>
      </w:r>
      <w:r w:rsidR="00EB4A6C">
        <w:rPr>
          <w:sz w:val="22"/>
          <w:szCs w:val="22"/>
          <w:lang w:val="en-US"/>
        </w:rPr>
        <w:t>(</w:t>
      </w:r>
      <w:r w:rsidR="00CD0987">
        <w:rPr>
          <w:sz w:val="22"/>
          <w:szCs w:val="22"/>
          <w:lang w:val="en-US"/>
        </w:rPr>
        <w:fldChar w:fldCharType="begin"/>
      </w:r>
      <w:r w:rsidR="00CD0987">
        <w:rPr>
          <w:sz w:val="22"/>
          <w:szCs w:val="22"/>
          <w:lang w:val="en-US"/>
        </w:rPr>
        <w:instrText xml:space="preserve"> REF _Ref68613531 \h  \* MERGEFORMAT </w:instrText>
      </w:r>
      <w:r w:rsidR="00CD0987">
        <w:rPr>
          <w:sz w:val="22"/>
          <w:szCs w:val="22"/>
          <w:lang w:val="en-US"/>
        </w:rPr>
      </w:r>
      <w:r w:rsidR="00CD0987">
        <w:rPr>
          <w:sz w:val="22"/>
          <w:szCs w:val="22"/>
          <w:lang w:val="en-US"/>
        </w:rPr>
        <w:fldChar w:fldCharType="separate"/>
      </w:r>
      <w:r w:rsidR="00543A34" w:rsidRPr="00543A34">
        <w:rPr>
          <w:sz w:val="22"/>
          <w:szCs w:val="22"/>
          <w:lang w:val="en-US"/>
        </w:rPr>
        <w:t>Table 1</w:t>
      </w:r>
      <w:r w:rsidR="00CD0987">
        <w:rPr>
          <w:sz w:val="22"/>
          <w:szCs w:val="22"/>
          <w:lang w:val="en-US"/>
        </w:rPr>
        <w:fldChar w:fldCharType="end"/>
      </w:r>
      <w:r w:rsidR="00EB4A6C">
        <w:rPr>
          <w:sz w:val="22"/>
          <w:szCs w:val="22"/>
          <w:lang w:val="en-US"/>
        </w:rPr>
        <w:t xml:space="preserve">). </w:t>
      </w:r>
    </w:p>
    <w:p w14:paraId="58B188DE" w14:textId="6F07654A" w:rsidR="00B870EF" w:rsidRDefault="0014499E" w:rsidP="001F528C">
      <w:pPr>
        <w:rPr>
          <w:lang w:val="en-US"/>
        </w:rPr>
      </w:pPr>
      <w:r>
        <w:rPr>
          <w:lang w:val="en-US"/>
        </w:rPr>
        <w:t>Therefore, m</w:t>
      </w:r>
      <w:r w:rsidR="001F528C" w:rsidRPr="001F528C">
        <w:rPr>
          <w:lang w:val="en-US"/>
        </w:rPr>
        <w:t>onetary Input-Output Tables (</w:t>
      </w:r>
      <w:r w:rsidR="00DE3597">
        <w:rPr>
          <w:lang w:val="en-US"/>
        </w:rPr>
        <w:t>MIOT</w:t>
      </w:r>
      <w:r w:rsidR="001F528C" w:rsidRPr="001F528C">
        <w:rPr>
          <w:lang w:val="en-US"/>
        </w:rPr>
        <w:t xml:space="preserve">s) </w:t>
      </w:r>
      <w:r w:rsidR="002110E7">
        <w:rPr>
          <w:lang w:val="en-US"/>
        </w:rPr>
        <w:t xml:space="preserve">present </w:t>
      </w:r>
      <w:r w:rsidR="001F528C" w:rsidRPr="001F528C">
        <w:rPr>
          <w:lang w:val="en-US"/>
        </w:rPr>
        <w:t xml:space="preserve">a promising </w:t>
      </w:r>
      <w:r w:rsidR="00787B0E">
        <w:rPr>
          <w:lang w:val="en-US"/>
        </w:rPr>
        <w:t>complement</w:t>
      </w:r>
      <w:r w:rsidR="000F00AE">
        <w:rPr>
          <w:lang w:val="en-US"/>
        </w:rPr>
        <w:t xml:space="preserve"> data source</w:t>
      </w:r>
      <w:r w:rsidR="00787B0E">
        <w:rPr>
          <w:lang w:val="en-US"/>
        </w:rPr>
        <w:t xml:space="preserve"> </w:t>
      </w:r>
      <w:r w:rsidR="001F528C" w:rsidRPr="001F528C">
        <w:rPr>
          <w:lang w:val="en-US"/>
        </w:rPr>
        <w:t xml:space="preserve">due to their </w:t>
      </w:r>
      <w:r w:rsidR="00C87211">
        <w:rPr>
          <w:lang w:val="en-US"/>
        </w:rPr>
        <w:t xml:space="preserve">global </w:t>
      </w:r>
      <w:r w:rsidR="001F528C" w:rsidRPr="001F528C">
        <w:rPr>
          <w:lang w:val="en-US"/>
        </w:rPr>
        <w:t xml:space="preserve">availability, </w:t>
      </w:r>
      <w:r w:rsidR="00E71095">
        <w:rPr>
          <w:lang w:val="en-US"/>
        </w:rPr>
        <w:t xml:space="preserve">often </w:t>
      </w:r>
      <w:r w:rsidR="00C87211">
        <w:rPr>
          <w:lang w:val="en-US"/>
        </w:rPr>
        <w:t>relatively</w:t>
      </w:r>
      <w:r w:rsidR="00C87211" w:rsidRPr="001F528C">
        <w:rPr>
          <w:lang w:val="en-US"/>
        </w:rPr>
        <w:t xml:space="preserve"> </w:t>
      </w:r>
      <w:r w:rsidR="001F528C" w:rsidRPr="001F528C">
        <w:rPr>
          <w:lang w:val="en-US"/>
        </w:rPr>
        <w:t xml:space="preserve">high resolution of </w:t>
      </w:r>
      <w:r w:rsidR="00D318E9">
        <w:rPr>
          <w:lang w:val="en-US"/>
        </w:rPr>
        <w:t>countries</w:t>
      </w:r>
      <w:r w:rsidR="009E2D59">
        <w:rPr>
          <w:lang w:val="en-US"/>
        </w:rPr>
        <w:t xml:space="preserve"> and </w:t>
      </w:r>
      <w:r w:rsidR="00C87211">
        <w:rPr>
          <w:lang w:val="en-US"/>
        </w:rPr>
        <w:t>sectors</w:t>
      </w:r>
      <w:r w:rsidR="009E2D59">
        <w:rPr>
          <w:lang w:val="en-US"/>
        </w:rPr>
        <w:t xml:space="preserve">, </w:t>
      </w:r>
      <w:r w:rsidR="001F528C" w:rsidRPr="001F528C">
        <w:rPr>
          <w:lang w:val="en-US"/>
        </w:rPr>
        <w:t xml:space="preserve">and their economy-wide coverage. </w:t>
      </w:r>
      <w:r w:rsidR="00C87211">
        <w:rPr>
          <w:lang w:val="en-US"/>
        </w:rPr>
        <w:t>The few s</w:t>
      </w:r>
      <w:r w:rsidR="00677C1B">
        <w:rPr>
          <w:lang w:val="en-US"/>
        </w:rPr>
        <w:t>tudies that compare</w:t>
      </w:r>
      <w:r w:rsidR="00C87211">
        <w:rPr>
          <w:lang w:val="en-US"/>
        </w:rPr>
        <w:t>d</w:t>
      </w:r>
      <w:r w:rsidR="00B91451">
        <w:rPr>
          <w:lang w:val="en-US"/>
        </w:rPr>
        <w:t xml:space="preserve"> </w:t>
      </w:r>
      <w:r w:rsidR="00677C1B">
        <w:rPr>
          <w:lang w:val="en-US"/>
        </w:rPr>
        <w:t xml:space="preserve">end-uses derived from </w:t>
      </w:r>
      <w:r w:rsidR="00DE3597">
        <w:rPr>
          <w:lang w:val="en-US"/>
        </w:rPr>
        <w:t>MIOT</w:t>
      </w:r>
      <w:r w:rsidR="00677C1B">
        <w:rPr>
          <w:lang w:val="en-US"/>
        </w:rPr>
        <w:t xml:space="preserve">s with other methods </w:t>
      </w:r>
      <w:r w:rsidR="001D44D2">
        <w:rPr>
          <w:lang w:val="en-US"/>
        </w:rPr>
        <w:t xml:space="preserve">for a handful of years and three countries </w:t>
      </w:r>
      <w:r w:rsidR="00677C1B">
        <w:rPr>
          <w:lang w:val="en-US"/>
        </w:rPr>
        <w:t>mostly f</w:t>
      </w:r>
      <w:r w:rsidR="00C34107">
        <w:rPr>
          <w:lang w:val="en-US"/>
        </w:rPr>
        <w:t xml:space="preserve">ind </w:t>
      </w:r>
      <w:r w:rsidR="00677C1B">
        <w:rPr>
          <w:lang w:val="en-US"/>
        </w:rPr>
        <w:t xml:space="preserve">good agreement </w:t>
      </w:r>
      <w:sdt>
        <w:sdtPr>
          <w:rPr>
            <w:lang w:val="en-US"/>
          </w:rPr>
          <w:alias w:val="Don't edit this field"/>
          <w:tag w:val="CitaviPlaceholder#16c4994b-ae9d-49ab-9426-8c31e0acd217"/>
          <w:id w:val="665510128"/>
          <w:placeholder>
            <w:docPart w:val="DefaultPlaceholder_-1854013440"/>
          </w:placeholder>
        </w:sdtPr>
        <w:sdtEndPr/>
        <w:sdtContent>
          <w:r w:rsidR="00677C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d2FzbWFuLjIwMDYuMTAuMDA5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53YXNtYW4uMjAwNi4xMC4wMDkiLCJVcmlTdHJpbmciOiJodHRwczovL2RvaS5vcmcvMTAuMTAxNi9qLndhc21hbi4yMDA2LjEwLjAw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TIxMmFhYmItMjBmZS00NjExLThiYTEtMjc2M2Y2ZGI2ODc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bGlua2luZ2h1Yi5lbHNldmllci5jb20vcmV0cmlldmUvcGlpL1MwOTU2MDUzWDA2MDAyOTIzIiwiVXJpU3RyaW5nIjoiaHR0cDovL2xpbmtpbmdodWIuZWxzZXZpZXIuY29tL3JldHJpZXZlL3BpaS9TMDk1NjA1M1gwNjAwMj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cmVmIjoiNSJ9fSx7IiRpZCI6IjE4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I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X0seyIkaWQiOiIyNiIsIiR0eXBlIjoiU3dpc3NBY2FkZW1pYy5DaXRhdmkuQ2l0YXRpb25zLldvcmRQbGFjZWhvbGRlckVudHJ5LCBTd2lzc0FjYWRlbWljLkNpdGF2aSIsIklkIjoiNGRiMjBkM2EtN2EzYS00MGVmLWFkODAtOTA5YjEzMDQyNWJlIiwiUmFuZ2VTdGFydCI6NDUsIlJhbmdlTGVuZ3RoIjoxMSwiUmVmZXJlbmNlSWQiOiJjZTM1ZDA2MS1lMTQ3LTQyMzYtYjZiMy01OTM4ODZhMGQxNGQ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cmVmIjoiN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mllYy4xMjcxMCIsIlVyaVN0cmluZyI6Imh0dHBzOi8vZG9pLm9yZy8xMC4xMTExL2ppZWMuMTI3MTA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Mz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0seyIkaWQiOiIzMyIsIiR0eXBlIjoiU3dpc3NBY2FkZW1pYy5DaXRhdmkuQ2l0YXRpb25zLldvcmRQbGFjZWhvbGRlckVudHJ5LCBTd2lzc0FjYWRlbWljLkNpdGF2aSIsIklkIjoiYmMxYTg5MzAtMjJkYi00NWM5LTk0NTUtMGIwMjM4ZTNmYTViIiwiUmFuZ2VTdGFydCI6NTYsIlJhbmdlTGVuZ3RoIjoxOSwiUmVmZXJlbmNlSWQiOiI1NWVkMjFiNi0xZGFkLTRiYzUtOGM1ZS1jYTIyZWU4NDIxMDgi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cmVmIjoiNSJ9fSx7IiRpZCI6IjM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Mz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Mz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3LjAxLjAyM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wMTYvai5yZXNjb25yZWMuMjAxNy4wMS4wMjEiLCJVcmlTdHJpbmciOiJodHRwczovL2RvaS5vcmcvMTAuMTAxNi9qLnJlc2NvbnJlYy4yMDE3LjAxLjAyMS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KEhhc2hpbW90byBldCBhbC4gMjAwNzsgQ2hlbiB1bmQgR3JhZWRlbCAyMDE1OyBDaGVuIDIwMTc7IENhbyBldCBhbC4gMjAxN2EpIn1dfSwiVGFnIjoiQ2l0YXZpUGxhY2Vob2xkZXIjMTZjNDk5NGItYWU5ZC00OWFiLTk0MjYtOGMzMWUwYWNkMjE3IiwiVGV4dCI6IihIYXNoaW1vdG8gZXQgYWwuIDIwMDc7IENoZW4gdW5kIEdyYWVkZWwgMjAxNTsgQ2hlbiAyMDE3OyBDYW8gZXQgYWwuIDIwMTdhKSIsIldBSVZlcnNpb24iOiI2LjExLjAuMCJ9}</w:instrText>
          </w:r>
          <w:r w:rsidR="00677C1B">
            <w:rPr>
              <w:lang w:val="en-US"/>
            </w:rPr>
            <w:fldChar w:fldCharType="separate"/>
          </w:r>
          <w:r w:rsidR="00866FFF">
            <w:rPr>
              <w:lang w:val="en-US"/>
            </w:rPr>
            <w:t>(Hashimoto et al. 2007; Chen und Graedel 2015; Chen 2017; Cao et al. 2017a)</w:t>
          </w:r>
          <w:r w:rsidR="00677C1B">
            <w:rPr>
              <w:lang w:val="en-US"/>
            </w:rPr>
            <w:fldChar w:fldCharType="end"/>
          </w:r>
        </w:sdtContent>
      </w:sdt>
      <w:r w:rsidR="00677C1B">
        <w:rPr>
          <w:lang w:val="en-US"/>
        </w:rPr>
        <w:t xml:space="preserve">. </w:t>
      </w:r>
      <w:r w:rsidR="001F528C" w:rsidRPr="001F528C">
        <w:rPr>
          <w:lang w:val="en-US"/>
        </w:rPr>
        <w:t>However</w:t>
      </w:r>
      <w:r w:rsidR="000F00AE">
        <w:rPr>
          <w:lang w:val="en-US"/>
        </w:rPr>
        <w:t>,</w:t>
      </w:r>
      <w:r w:rsidR="00376ED6">
        <w:rPr>
          <w:lang w:val="en-US"/>
        </w:rPr>
        <w:t xml:space="preserve"> </w:t>
      </w:r>
      <w:r w:rsidR="00410BE8">
        <w:rPr>
          <w:lang w:val="en-US"/>
        </w:rPr>
        <w:t xml:space="preserve">the </w:t>
      </w:r>
      <w:r w:rsidR="00376ED6">
        <w:rPr>
          <w:lang w:val="en-US"/>
        </w:rPr>
        <w:t xml:space="preserve">assumptions </w:t>
      </w:r>
      <w:r w:rsidR="00410BE8">
        <w:rPr>
          <w:lang w:val="en-US"/>
        </w:rPr>
        <w:t xml:space="preserve">that </w:t>
      </w:r>
      <w:r w:rsidR="00376ED6">
        <w:rPr>
          <w:lang w:val="en-US"/>
        </w:rPr>
        <w:t xml:space="preserve">apply to </w:t>
      </w:r>
      <w:r w:rsidR="00645C21">
        <w:rPr>
          <w:lang w:val="en-US"/>
        </w:rPr>
        <w:t>the environmental extension of MIOT</w:t>
      </w:r>
      <w:r w:rsidR="00A1345D">
        <w:rPr>
          <w:lang w:val="en-US"/>
        </w:rPr>
        <w:t>s</w:t>
      </w:r>
      <w:r w:rsidR="00645C21">
        <w:rPr>
          <w:lang w:val="en-US"/>
        </w:rPr>
        <w:t xml:space="preserve">, as described in </w:t>
      </w:r>
      <w:r w:rsidR="00376ED6">
        <w:rPr>
          <w:lang w:val="en-US"/>
        </w:rPr>
        <w:t>section 2.2</w:t>
      </w:r>
      <w:r w:rsidR="00410BE8">
        <w:rPr>
          <w:lang w:val="en-US"/>
        </w:rPr>
        <w:t xml:space="preserve">, need to be considered when evaluating results. </w:t>
      </w:r>
      <w:r w:rsidR="00645C21">
        <w:rPr>
          <w:lang w:val="en-US"/>
        </w:rPr>
        <w:t>Additionally, t</w:t>
      </w:r>
      <w:r w:rsidR="000F00AE">
        <w:rPr>
          <w:lang w:val="en-US"/>
        </w:rPr>
        <w:t>he following</w:t>
      </w:r>
      <w:r w:rsidR="00376ED6">
        <w:rPr>
          <w:lang w:val="en-US"/>
        </w:rPr>
        <w:t xml:space="preserve"> </w:t>
      </w:r>
      <w:r w:rsidR="001F528C" w:rsidRPr="001F528C">
        <w:rPr>
          <w:lang w:val="en-US"/>
        </w:rPr>
        <w:t xml:space="preserve">drawbacks </w:t>
      </w:r>
      <w:r w:rsidR="00C34107">
        <w:rPr>
          <w:lang w:val="en-US"/>
        </w:rPr>
        <w:t xml:space="preserve">of </w:t>
      </w:r>
      <w:r w:rsidR="00DE3597">
        <w:rPr>
          <w:lang w:val="en-US"/>
        </w:rPr>
        <w:t>MIOT</w:t>
      </w:r>
      <w:r w:rsidR="006467C7">
        <w:rPr>
          <w:lang w:val="en-US"/>
        </w:rPr>
        <w:t>s</w:t>
      </w:r>
      <w:r w:rsidR="00F7718A">
        <w:rPr>
          <w:lang w:val="en-US"/>
        </w:rPr>
        <w:t xml:space="preserve"> call for </w:t>
      </w:r>
      <w:r w:rsidR="00F7718A" w:rsidRPr="005539A1">
        <w:rPr>
          <w:lang w:val="en-US"/>
        </w:rPr>
        <w:t>further investigation</w:t>
      </w:r>
      <w:r w:rsidR="00AA3B99">
        <w:rPr>
          <w:lang w:val="en-US"/>
        </w:rPr>
        <w:t>:</w:t>
      </w:r>
    </w:p>
    <w:p w14:paraId="0427D73F" w14:textId="1CA5B781" w:rsidR="00DC6981" w:rsidRPr="00107E64" w:rsidRDefault="00562239" w:rsidP="00DC6981">
      <w:pPr>
        <w:rPr>
          <w:lang w:val="en-US"/>
        </w:rPr>
      </w:pPr>
      <w:r>
        <w:rPr>
          <w:lang w:val="en-US"/>
        </w:rPr>
        <w:t>Firstly</w:t>
      </w:r>
      <w:r w:rsidR="00B870EF">
        <w:rPr>
          <w:lang w:val="en-US"/>
        </w:rPr>
        <w:t xml:space="preserve">, the quality </w:t>
      </w:r>
      <w:r w:rsidR="001D44D2">
        <w:rPr>
          <w:lang w:val="en-US"/>
        </w:rPr>
        <w:t xml:space="preserve">and differentiation </w:t>
      </w:r>
      <w:r w:rsidR="00B870EF">
        <w:rPr>
          <w:lang w:val="en-US"/>
        </w:rPr>
        <w:t xml:space="preserve">of </w:t>
      </w:r>
      <w:r w:rsidR="001D44D2">
        <w:rPr>
          <w:lang w:val="en-US"/>
        </w:rPr>
        <w:t xml:space="preserve">derived </w:t>
      </w:r>
      <w:r w:rsidR="00B870EF">
        <w:rPr>
          <w:lang w:val="en-US"/>
        </w:rPr>
        <w:t>end-use</w:t>
      </w:r>
      <w:r w:rsidR="001D44D2">
        <w:rPr>
          <w:lang w:val="en-US"/>
        </w:rPr>
        <w:t>s</w:t>
      </w:r>
      <w:r w:rsidR="00B870EF">
        <w:rPr>
          <w:lang w:val="en-US"/>
        </w:rPr>
        <w:t xml:space="preserve"> relies </w:t>
      </w:r>
      <w:r w:rsidR="001D44D2">
        <w:rPr>
          <w:lang w:val="en-US"/>
        </w:rPr>
        <w:t xml:space="preserve">heavily </w:t>
      </w:r>
      <w:r w:rsidR="00B870EF">
        <w:rPr>
          <w:lang w:val="en-US"/>
        </w:rPr>
        <w:t xml:space="preserve">on the properties of specific </w:t>
      </w:r>
      <w:r w:rsidR="00DE3597">
        <w:rPr>
          <w:lang w:val="en-US"/>
        </w:rPr>
        <w:t>MIOT</w:t>
      </w:r>
      <w:r w:rsidR="00B870EF">
        <w:rPr>
          <w:lang w:val="en-US"/>
        </w:rPr>
        <w:t>s</w:t>
      </w:r>
      <w:r w:rsidR="000D4F01">
        <w:rPr>
          <w:lang w:val="en-US"/>
        </w:rPr>
        <w:t xml:space="preserve">. </w:t>
      </w:r>
      <w:r w:rsidR="001D44D2">
        <w:rPr>
          <w:lang w:val="en-US"/>
        </w:rPr>
        <w:t>T</w:t>
      </w:r>
      <w:r w:rsidR="00697EE3">
        <w:rPr>
          <w:lang w:val="en-US"/>
        </w:rPr>
        <w:t xml:space="preserve">he </w:t>
      </w:r>
      <w:r w:rsidR="001D44D2">
        <w:rPr>
          <w:lang w:val="en-US"/>
        </w:rPr>
        <w:t xml:space="preserve">number </w:t>
      </w:r>
      <w:r w:rsidR="0089320D">
        <w:rPr>
          <w:lang w:val="en-US"/>
        </w:rPr>
        <w:t xml:space="preserve">and classification </w:t>
      </w:r>
      <w:r w:rsidR="00A64BB7">
        <w:rPr>
          <w:lang w:val="en-US"/>
        </w:rPr>
        <w:t xml:space="preserve">of </w:t>
      </w:r>
      <w:r w:rsidR="001D44D2">
        <w:rPr>
          <w:lang w:val="en-US"/>
        </w:rPr>
        <w:t xml:space="preserve">differentiable </w:t>
      </w:r>
      <w:r w:rsidR="00A64BB7">
        <w:rPr>
          <w:lang w:val="en-US"/>
        </w:rPr>
        <w:t>end-uses depends on the number</w:t>
      </w:r>
      <w:r w:rsidR="0089320D">
        <w:rPr>
          <w:lang w:val="en-US"/>
        </w:rPr>
        <w:t xml:space="preserve"> and aggregation </w:t>
      </w:r>
      <w:r w:rsidR="00A64BB7">
        <w:rPr>
          <w:lang w:val="en-US"/>
        </w:rPr>
        <w:t xml:space="preserve">of </w:t>
      </w:r>
      <w:r w:rsidR="0089320D">
        <w:rPr>
          <w:lang w:val="en-US"/>
        </w:rPr>
        <w:t>sectors</w:t>
      </w:r>
      <w:r w:rsidR="00A64BB7">
        <w:rPr>
          <w:lang w:val="en-US"/>
        </w:rPr>
        <w:t xml:space="preserve"> in the </w:t>
      </w:r>
      <w:r w:rsidR="00DE3597">
        <w:rPr>
          <w:lang w:val="en-US"/>
        </w:rPr>
        <w:t>MIOT</w:t>
      </w:r>
      <w:r w:rsidR="005A1476">
        <w:rPr>
          <w:lang w:val="en-US"/>
        </w:rPr>
        <w:t>s</w:t>
      </w:r>
      <w:r w:rsidR="00A64BB7">
        <w:rPr>
          <w:lang w:val="en-US"/>
        </w:rPr>
        <w:t>.</w:t>
      </w:r>
      <w:r w:rsidR="00A1345D">
        <w:rPr>
          <w:lang w:val="en-US"/>
        </w:rPr>
        <w:t xml:space="preserve"> While previous work mostly utilized MIOTs for countries with the highest available sector resolution globally (</w:t>
      </w:r>
      <w:r w:rsidR="00806D54">
        <w:rPr>
          <w:lang w:val="en-US"/>
        </w:rPr>
        <w:t xml:space="preserve">i.e. </w:t>
      </w:r>
      <w:r w:rsidR="00A1345D">
        <w:rPr>
          <w:lang w:val="en-US"/>
        </w:rPr>
        <w:t xml:space="preserve">USA and Japan, </w:t>
      </w:r>
      <w:r w:rsidR="00806D54">
        <w:rPr>
          <w:lang w:val="en-US"/>
        </w:rPr>
        <w:t xml:space="preserve">see </w:t>
      </w:r>
      <w:r w:rsidR="00A1345D">
        <w:rPr>
          <w:lang w:val="en-US"/>
        </w:rPr>
        <w:fldChar w:fldCharType="begin"/>
      </w:r>
      <w:r w:rsidR="00A1345D">
        <w:rPr>
          <w:lang w:val="en-US"/>
        </w:rPr>
        <w:instrText xml:space="preserve"> REF _Ref68613531 \h  \* MERGEFORMAT </w:instrText>
      </w:r>
      <w:r w:rsidR="00A1345D">
        <w:rPr>
          <w:lang w:val="en-US"/>
        </w:rPr>
      </w:r>
      <w:r w:rsidR="00A1345D">
        <w:rPr>
          <w:lang w:val="en-US"/>
        </w:rPr>
        <w:fldChar w:fldCharType="separate"/>
      </w:r>
      <w:r w:rsidR="00A1345D" w:rsidRPr="00543A34">
        <w:rPr>
          <w:lang w:val="en-US"/>
        </w:rPr>
        <w:t>Table 1</w:t>
      </w:r>
      <w:r w:rsidR="00A1345D">
        <w:rPr>
          <w:lang w:val="en-US"/>
        </w:rPr>
        <w:fldChar w:fldCharType="end"/>
      </w:r>
      <w:r w:rsidR="00A1345D">
        <w:rPr>
          <w:lang w:val="en-US"/>
        </w:rPr>
        <w:t>), such detailed information is hardly available for other countries.</w:t>
      </w:r>
      <w:r w:rsidR="00306EB8">
        <w:rPr>
          <w:lang w:val="en-US"/>
        </w:rPr>
        <w:t xml:space="preserve"> </w:t>
      </w:r>
      <w:r w:rsidR="004166BD">
        <w:rPr>
          <w:lang w:val="en-US"/>
        </w:rPr>
        <w:t>For MRIOs, s</w:t>
      </w:r>
      <w:r w:rsidR="00306EB8">
        <w:rPr>
          <w:lang w:val="en-US"/>
        </w:rPr>
        <w:t>ubstantial efforts have been invested to improve sectoral resolution especially in the primary extractive industries</w:t>
      </w:r>
      <w:r w:rsidR="003F4E8B">
        <w:rPr>
          <w:lang w:val="en-US"/>
        </w:rPr>
        <w:t>,</w:t>
      </w:r>
      <w:r w:rsidR="00A961BE">
        <w:rPr>
          <w:lang w:val="en-US"/>
        </w:rPr>
        <w:t xml:space="preserve"> which </w:t>
      </w:r>
      <w:r w:rsidR="00A961BE" w:rsidRPr="0079609C">
        <w:rPr>
          <w:lang w:val="en-US"/>
        </w:rPr>
        <w:t>influences the matching of environmental extensions to MIOT sectors and required assumptions, e.g. matching material or energy use which are usually reported with system boundaries different from those of MIOT sectors</w:t>
      </w:r>
      <w:r w:rsidR="00A961BE">
        <w:rPr>
          <w:lang w:val="en-US"/>
        </w:rPr>
        <w:t xml:space="preserve">, </w:t>
      </w:r>
      <w:r w:rsidR="00A961BE" w:rsidRPr="0079609C">
        <w:rPr>
          <w:lang w:val="en-US"/>
        </w:rPr>
        <w:t xml:space="preserve">with strong influence on </w:t>
      </w:r>
      <w:r w:rsidR="00EE245C">
        <w:rPr>
          <w:lang w:val="en-US"/>
        </w:rPr>
        <w:t>results</w:t>
      </w:r>
      <w:r w:rsidR="003F4E8B">
        <w:rPr>
          <w:lang w:val="en-US"/>
        </w:rPr>
        <w:t xml:space="preserve"> </w:t>
      </w:r>
      <w:sdt>
        <w:sdtPr>
          <w:rPr>
            <w:lang w:val="en-US"/>
          </w:rPr>
          <w:alias w:val="Don't edit this field"/>
          <w:tag w:val="CitaviPlaceholder#2e9d4469-b482-4d19-941d-196c00a5a026"/>
          <w:id w:val="-1947844021"/>
          <w:placeholder>
            <w:docPart w:val="DefaultPlaceholder_-1854013440"/>
          </w:placeholder>
        </w:sdtPr>
        <w:sdtEndPr/>
        <w:sdtContent>
          <w:r w:rsidR="00ED478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Dg0NjVkLTU5NjUtNGFhMS04OWI1LTgzMTViMjBmMGZlNiIsIlJhbmdlTGVuZ3RoIjoyMiwiUmVmZXJlbmNlSWQiOiI4MDVkZTJhNS0yZjMwLTQxYmItOTFiMi04YzE2NTE5NTY0OD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k1MzUzMTQuMjAxNC45NDA4NTYiLCJVcmlTdHJpbmciOiJodHRwczovL2RvaS5vcmcvMTAuMTA4MC8wOTUzNTMxNC4yMDE0Ljk0MDg1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hcGVuZXJneS4yMDE2LjEyLjA4OS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hcGVuZXJneS4yMDE2LjEyLjA4OSIsIlVyaVN0cmluZyI6Imh0dHBzOi8vZG9pLm9yZy8xMC4xMDE2L2ouYXBlbmVyZ3kuMjAxNi4xMi4w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LHsiJGlkIjoiMjgiLCIkdHlwZSI6IlN3aXNzQWNhZGVtaWMuQ2l0YXZpLlBlcnNvbiwgU3dpc3NBY2FkZW1pYy5DaXRhdmkiLCJGaXJzdE5hbWUiOiJBcmphbiIsIkxhc3ROYW1lIjoiS29uaW5nIiwiUHJlZml4IjoiZGUiLCJQcm90ZWN0ZWQiOmZhbHNlLCJTZXgiOjIsIkNyZWF0ZWRCeSI6Il9KYW4gU3RyZWVjayIsIkNyZWF0ZWRPbiI6IjIwMTktMDItMDVUMTU6NTA6MDEiLCJNb2RpZmllZEJ5IjoiX0phbiBTdHJlZWNrIiwiSWQiOiJhZGE1YzEyYi0xYWY4LTQyMjktYWUxMC0wN2VmN2FiYTAxNmMiLCJNb2RpZmllZE9uIjoiMjAxOS0wMi0wNVQxNTo1MDowNCIsIlByb2plY3QiOnsiJHJlZiI6IjUifX0seyIkcmVmIjoiNiJ9LHsiJGlkIjoiMjk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zMC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zMS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zIiLCIkdHlwZSI6IlN3aXNzQWNhZGVtaWMuQ2l0YXZpLlBlcnNvbiwgU3dpc3NBY2FkZW1pYy5DaXRhdmkiLCJGaXJzdE5hbWUiOiJLb25zdGFudGluIiwiTGFzdE5hbWUiOiJTdGFkbGVyIiwiUHJvdGVjdGVkIjpmYWxzZSwiU2V4IjoyLCJDcmVhdGVkQnkiOiJfSmFuIFN0cmVlY2siLCJDcmVhdGVkT24iOiIyMDE5LTAyLTA1VDE1OjUwOjAxIiwiTW9kaWZpZWRCeSI6Il9KYW4gU3RyZWVjayIsIklkIjoiNjUwODAxYTktMmE4MS00YjgwLTgyZjEtNWMxNTdlMzlhYWJkIiwiTW9kaWZpZWRPbiI6IjIwMTktMDItMDVUMTU6NTA6MDQiLCJQcm9qZWN0Ijp7IiRyZWYiOiI1In19LHsiJGlkIjoiMzM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ExMS9qaWVjLjEyNzE2IiwiVXJpU3RyaW5nIjoiaHR0cHM6Ly9kb2kub3JnLzEwLjExMTEvamllYy4xMjcxN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TAuMTExMS9qaWVjLjEyOTc1IiwiVXJpU3RyaW5nIjoiaHR0cHM6Ly9kb2kub3JnLzEwLjExMTEvamllYy4xMjk3NS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KElub21hdGEgdW5kIE93ZW4gMjAxNDsgT3dlbiBldCBhbC4gMjAxNzsgVHVra2VyIGV0IGFsLiAyMDE4OyBXaWVsYW5kIGV0IGFsLiAyMDIwKSJ9XX0sIlRhZyI6IkNpdGF2aVBsYWNlaG9sZGVyIzJlOWQ0NDY5LWI0ODItNGQxOS05NDFkLTE5NmMwMGE1YTAyNiIsIlRleHQiOiIoSW5vbWF0YSB1bmQgT3dlbiAyMDE0OyBPd2VuIGV0IGFsLiAyMDE3OyBUdWtrZXIgZXQgYWwuIDIwMTg7IFdpZWxhbmQgZXQgYWwuIDIwMjApIiwiV0FJVmVyc2lvbiI6IjYuMTEuMC4wIn0=}</w:instrText>
          </w:r>
          <w:r w:rsidR="00ED478F">
            <w:rPr>
              <w:lang w:val="en-US"/>
            </w:rPr>
            <w:fldChar w:fldCharType="separate"/>
          </w:r>
          <w:r w:rsidR="00CD782D">
            <w:t>(Inomata und Owen 2014; Owen et al. 2017; Tukker et al. 2018; Wieland et al. 2020)</w:t>
          </w:r>
          <w:r w:rsidR="00ED478F">
            <w:rPr>
              <w:lang w:val="en-US"/>
            </w:rPr>
            <w:fldChar w:fldCharType="end"/>
          </w:r>
        </w:sdtContent>
      </w:sdt>
      <w:r w:rsidR="00306EB8" w:rsidRPr="00EE245C">
        <w:t>.</w:t>
      </w:r>
      <w:r w:rsidR="002B628F" w:rsidRPr="00EE245C">
        <w:t xml:space="preserve"> </w:t>
      </w:r>
      <w:r w:rsidR="002B628F">
        <w:rPr>
          <w:lang w:val="en-US"/>
        </w:rPr>
        <w:t xml:space="preserve">Resolution of end-use sectors can in turn still be quite low. </w:t>
      </w:r>
      <w:r w:rsidR="00306EB8">
        <w:rPr>
          <w:lang w:val="en-US"/>
        </w:rPr>
        <w:t xml:space="preserve">For instance, ‘construction’ is responsible for the lion’s share of global </w:t>
      </w:r>
      <w:r w:rsidR="0089320D">
        <w:rPr>
          <w:lang w:val="en-US"/>
        </w:rPr>
        <w:t xml:space="preserve">material </w:t>
      </w:r>
      <w:r w:rsidR="00306EB8">
        <w:rPr>
          <w:lang w:val="en-US"/>
        </w:rPr>
        <w:t xml:space="preserve">use, </w:t>
      </w:r>
      <w:r w:rsidR="005539A1">
        <w:rPr>
          <w:lang w:val="en-US"/>
        </w:rPr>
        <w:t>but represents</w:t>
      </w:r>
      <w:r w:rsidR="0089320D">
        <w:rPr>
          <w:lang w:val="en-US"/>
        </w:rPr>
        <w:t xml:space="preserve"> </w:t>
      </w:r>
      <w:r w:rsidR="00306EB8">
        <w:rPr>
          <w:lang w:val="en-US"/>
        </w:rPr>
        <w:t xml:space="preserve">only one sector in many </w:t>
      </w:r>
      <w:r w:rsidR="00866FFF">
        <w:rPr>
          <w:lang w:val="en-US"/>
        </w:rPr>
        <w:t xml:space="preserve">MRIOs, </w:t>
      </w:r>
      <w:r w:rsidR="003E5A55">
        <w:rPr>
          <w:lang w:val="en-US"/>
        </w:rPr>
        <w:t xml:space="preserve">though </w:t>
      </w:r>
      <w:r w:rsidR="001C6B09">
        <w:rPr>
          <w:lang w:val="en-US"/>
        </w:rPr>
        <w:t xml:space="preserve">recent GLORIA </w:t>
      </w:r>
      <w:r w:rsidR="006C163E">
        <w:rPr>
          <w:lang w:val="en-US"/>
        </w:rPr>
        <w:t xml:space="preserve">at least </w:t>
      </w:r>
      <w:r w:rsidR="001C6B09" w:rsidRPr="00C9033D">
        <w:rPr>
          <w:lang w:val="en-US"/>
        </w:rPr>
        <w:t>distinguish</w:t>
      </w:r>
      <w:r w:rsidR="002B628F">
        <w:rPr>
          <w:lang w:val="en-US"/>
        </w:rPr>
        <w:t>es</w:t>
      </w:r>
      <w:r w:rsidR="001C6B09" w:rsidRPr="00C9033D">
        <w:rPr>
          <w:lang w:val="en-US"/>
        </w:rPr>
        <w:t xml:space="preserve"> ‘</w:t>
      </w:r>
      <w:r w:rsidR="00C9033D" w:rsidRPr="00C9033D">
        <w:rPr>
          <w:lang w:val="en-US"/>
        </w:rPr>
        <w:t xml:space="preserve">all </w:t>
      </w:r>
      <w:r w:rsidR="001C6B09" w:rsidRPr="00C9033D">
        <w:rPr>
          <w:lang w:val="en-US"/>
        </w:rPr>
        <w:t xml:space="preserve">buildings’ and </w:t>
      </w:r>
      <w:r w:rsidR="00D12829">
        <w:rPr>
          <w:lang w:val="en-US"/>
        </w:rPr>
        <w:t xml:space="preserve">civil engineering </w:t>
      </w:r>
      <w:sdt>
        <w:sdtPr>
          <w:rPr>
            <w:lang w:val="en-US"/>
          </w:rPr>
          <w:alias w:val="To edit, see citavi.com/edit"/>
          <w:tag w:val="CitaviPlaceholder#177e4493-af1e-4811-ad4d-cc215d5e9078"/>
          <w:id w:val="-1586527674"/>
          <w:placeholder>
            <w:docPart w:val="DefaultPlaceholder_-1854013440"/>
          </w:placeholder>
        </w:sdtPr>
        <w:sdtEndPr/>
        <w:sdtContent>
          <w:r w:rsidR="001C6B0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DRkZjg0LTliYjEtNGQ1ZC04NWMyLWY0ZGUwNzBhNmYzMiIsIlJhbmdlTGVuZ3RoIjoxOS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TY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Oi8vd3d3LnBuYXMub3JnL2xvb2t1cC9kb2kvMTAuMTA3My9wbmFzLjE2MTM3NzMxMTQiLCJVcmlTdHJpbmciOiJodHRwOi8vd3d3LnBuYXMub3JnL2xvb2t1cC9kb2kvMTAuMTA3My9wbmFzLjE2MTM3NzMxM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QxZDkzN2I1LWMyMmEtNDVlYy05YjRhLTE5NjUzYjk0ZGRmZSIsIk1vZGlmaWVkT24iOiIyMDE5LTAyLTA1VDE1OjUwOjE5IiwiUHJvamVjdCI6eyIkcmVmIjoiNSJ9fSx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3My9wbmFzLjE2MTM3NzMxMTQiLCJVcmlTdHJpbmciOiJodHRwczovL2RvaS5vcmcvMTAuMTA3My9wbmFzLjE2MTM3NzMxMTQ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Sx7IiRpZCI6IjQ0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</w:instrText>
          </w:r>
          <w:r w:rsidR="00217DA1" w:rsidRPr="00284AF3">
            <w:instrText>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}</w:instrText>
          </w:r>
          <w:r w:rsidR="001C6B09">
            <w:rPr>
              <w:lang w:val="en-US"/>
            </w:rPr>
            <w:fldChar w:fldCharType="separate"/>
          </w:r>
          <w:r w:rsidR="00866FFF">
            <w:t>(Lenzen et al. 2013; Krausmann et al. 2017; Stadler et al. 2018; Lenzen et al. 2021)</w:t>
          </w:r>
          <w:r w:rsidR="001C6B09">
            <w:rPr>
              <w:lang w:val="en-US"/>
            </w:rPr>
            <w:fldChar w:fldCharType="end"/>
          </w:r>
        </w:sdtContent>
      </w:sdt>
      <w:r w:rsidR="005B41C6" w:rsidRPr="00866FFF">
        <w:t xml:space="preserve">. </w:t>
      </w:r>
      <w:r w:rsidR="00492D27" w:rsidRPr="00492D27">
        <w:rPr>
          <w:lang w:val="en-US"/>
        </w:rPr>
        <w:t>Als</w:t>
      </w:r>
      <w:r w:rsidR="00492D27">
        <w:rPr>
          <w:lang w:val="en-US"/>
        </w:rPr>
        <w:t>o w</w:t>
      </w:r>
      <w:r w:rsidR="00306EB8">
        <w:rPr>
          <w:lang w:val="en-US"/>
        </w:rPr>
        <w:t>hen detailed MIOT</w:t>
      </w:r>
      <w:r w:rsidR="0030342B">
        <w:rPr>
          <w:lang w:val="en-US"/>
        </w:rPr>
        <w:t>s</w:t>
      </w:r>
      <w:r w:rsidR="00306EB8">
        <w:rPr>
          <w:lang w:val="en-US"/>
        </w:rPr>
        <w:t xml:space="preserve"> allow for product</w:t>
      </w:r>
      <w:r w:rsidR="0089320D">
        <w:rPr>
          <w:lang w:val="en-US"/>
        </w:rPr>
        <w:t>-level</w:t>
      </w:r>
      <w:r w:rsidR="00306EB8">
        <w:rPr>
          <w:lang w:val="en-US"/>
        </w:rPr>
        <w:t xml:space="preserve"> resolution, some end-use shares might show large differences to physical accounts </w:t>
      </w:r>
      <w:sdt>
        <w:sdtPr>
          <w:rPr>
            <w:lang w:val="en-US"/>
          </w:rPr>
          <w:alias w:val="Don't edit this field"/>
          <w:tag w:val="CitaviPlaceholder#b3a4fef6-534c-4359-9a95-23d54152c32c"/>
          <w:id w:val="-675265417"/>
          <w:placeholder>
            <w:docPart w:val="653E96017C3445B6A8649171DE85D024"/>
          </w:placeholder>
        </w:sdtPr>
        <w:sdtEndPr/>
        <w:sdtContent>
          <w:r w:rsidR="00306EB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GUwNGQ4LThjZTgtNDQxMC05NmYzLTJjNjlkZDQwYjYxYyIsIlJhbmdlTGVuZ3RoIjoxMSwiUmVmZXJlbmNlSWQiOiJjZTM1ZDA2MS1lMTQ3LTQyMzYtYjZiMy01OTM4ODZhMGQxN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KENoZW4gMjAxNykifV19LCJUYWciOiJDaXRhdmlQbGFjZWhvbGRlciNiM2E0ZmVmNi01MzRjLTQzNTktOWE5NS0yM2Q1NDE1MmMzMmMiLCJUZXh0IjoiKENoZW4gMjAxNykiLCJXQUlWZXJzaW9uIjoiNi4xMS4wLjAifQ==}</w:instrText>
          </w:r>
          <w:r w:rsidR="00306EB8">
            <w:rPr>
              <w:lang w:val="en-US"/>
            </w:rPr>
            <w:fldChar w:fldCharType="separate"/>
          </w:r>
          <w:r w:rsidR="00866FFF">
            <w:rPr>
              <w:lang w:val="en-US"/>
            </w:rPr>
            <w:t>(Chen 2017)</w:t>
          </w:r>
          <w:r w:rsidR="00306EB8">
            <w:rPr>
              <w:lang w:val="en-US"/>
            </w:rPr>
            <w:fldChar w:fldCharType="end"/>
          </w:r>
        </w:sdtContent>
      </w:sdt>
      <w:r w:rsidR="00306EB8">
        <w:rPr>
          <w:lang w:val="en-US"/>
        </w:rPr>
        <w:t xml:space="preserve">, which merits the question how reliable the interpretation of </w:t>
      </w:r>
      <w:r w:rsidR="00306EB8" w:rsidRPr="003E2E3F">
        <w:rPr>
          <w:lang w:val="en-US"/>
        </w:rPr>
        <w:t xml:space="preserve">results for individual </w:t>
      </w:r>
      <w:r w:rsidR="00492D27">
        <w:rPr>
          <w:lang w:val="en-US"/>
        </w:rPr>
        <w:t>MIOT sectors</w:t>
      </w:r>
      <w:r w:rsidR="00306EB8" w:rsidRPr="003E2E3F">
        <w:rPr>
          <w:lang w:val="en-US"/>
        </w:rPr>
        <w:t xml:space="preserve"> is</w:t>
      </w:r>
      <w:r w:rsidR="007730C7">
        <w:rPr>
          <w:lang w:val="en-US"/>
        </w:rPr>
        <w:t xml:space="preserve"> </w:t>
      </w:r>
      <w:sdt>
        <w:sdtPr>
          <w:rPr>
            <w:lang w:val="en-US"/>
          </w:rPr>
          <w:alias w:val="To edit, see citavi.com/edit"/>
          <w:tag w:val="CitaviPlaceholder#5dcd01b6-fa8a-4500-8bb5-28a722af75f1"/>
          <w:id w:val="-2019844809"/>
          <w:placeholder>
            <w:docPart w:val="DefaultPlaceholder_-1854013440"/>
          </w:placeholder>
        </w:sdtPr>
        <w:sdtEndPr/>
        <w:sdtContent>
          <w:r w:rsidR="007730C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M0ZGUxLTdiYTUtNDE3Ni05MTVjLTJiMTMyMjY1ZmU0OCIsIlJhbmdlTGVuZ3RoIjoyMywiUmVmZXJlbmNlSWQiOiJkNjM4MGI1Ni02ODdlLTQyZWEtYjkzMi0zZTI0YzVjZmQw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cmVmIjoiNSJ9fV0sIkNpdGF0aW9uS2V5VXBkYXRlVHlwZSI6MCwiQ29sbGFib3JhdG9ycyI6W10sIkRvaSI6IjEwLjEwODAvMDk1MzUzMTQuMjAyMS4xOTkwODY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A5NTM1MzE0LjIwMjEuMTk5MDg2OSIsIlVyaVN0cmluZyI6Imh0dHBzOi8vZG9pLm9yZy8xMC4xMDgwLzA5NTM1MzE0LjIwMjEuMTk5MDg2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xNi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}</w:instrText>
          </w:r>
          <w:r w:rsidR="007730C7">
            <w:rPr>
              <w:lang w:val="en-US"/>
            </w:rPr>
            <w:fldChar w:fldCharType="separate"/>
          </w:r>
          <w:r w:rsidR="00DF4E66">
            <w:rPr>
              <w:lang w:val="en-US"/>
            </w:rPr>
            <w:t>(Abd Rahman et al. 2021; Lutter et al. 2019)</w:t>
          </w:r>
          <w:r w:rsidR="007730C7">
            <w:rPr>
              <w:lang w:val="en-US"/>
            </w:rPr>
            <w:fldChar w:fldCharType="end"/>
          </w:r>
        </w:sdtContent>
      </w:sdt>
      <w:r w:rsidR="00306EB8" w:rsidRPr="003E2E3F">
        <w:rPr>
          <w:lang w:val="en-US"/>
        </w:rPr>
        <w:t>.</w:t>
      </w:r>
      <w:r w:rsidR="005E05D5">
        <w:rPr>
          <w:rStyle w:val="Funotenzeichen"/>
          <w:lang w:val="en-US"/>
        </w:rPr>
        <w:footnoteReference w:id="9"/>
      </w:r>
      <w:r w:rsidR="00DC6981">
        <w:rPr>
          <w:lang w:val="en-US"/>
        </w:rPr>
        <w:t xml:space="preserve"> In paper</w:t>
      </w:r>
      <w:r w:rsidR="0005757A">
        <w:rPr>
          <w:lang w:val="en-US"/>
        </w:rPr>
        <w:t xml:space="preserve"> part II</w:t>
      </w:r>
      <w:r w:rsidR="00DC6981">
        <w:rPr>
          <w:lang w:val="en-US"/>
        </w:rPr>
        <w:t xml:space="preserve">, we further empirically investigate these issues </w:t>
      </w:r>
      <w:sdt>
        <w:sdtPr>
          <w:rPr>
            <w:lang w:val="en-US"/>
          </w:rPr>
          <w:alias w:val="Don't edit this field"/>
          <w:tag w:val="CitaviPlaceholder#0de71855-b697-44b2-b83f-b5210a75463f"/>
          <w:id w:val="264501995"/>
          <w:placeholder>
            <w:docPart w:val="4CAACD10C19F4D8887D65CB26C20FB68"/>
          </w:placeholder>
        </w:sdtPr>
        <w:sdtEndPr/>
        <w:sdtContent>
          <w:r w:rsidR="00DC6981">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mEzZmIwLWFhMTgtNDEzZi1hMzFjLTFlMjM5YjVkMDdhNC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wZGU3MTg1NS1iNjk3LTQ0YjItYjgzZi1iNTIxMGE3NTQ2M2YiLCJUZXh0IjoiKFN0cmVlY2sgZXQgYWwuIGluIHByZXAuKSIsIldBSVZlcnNpb24iOiI2LjExLjAuMCJ9}</w:instrText>
          </w:r>
          <w:r w:rsidR="00DC6981">
            <w:rPr>
              <w:lang w:val="en-US"/>
            </w:rPr>
            <w:fldChar w:fldCharType="separate"/>
          </w:r>
          <w:r w:rsidR="00866FFF">
            <w:rPr>
              <w:lang w:val="en-US"/>
            </w:rPr>
            <w:t>(Streeck et al. in prep.)</w:t>
          </w:r>
          <w:r w:rsidR="00DC6981">
            <w:rPr>
              <w:lang w:val="en-US"/>
            </w:rPr>
            <w:fldChar w:fldCharType="end"/>
          </w:r>
        </w:sdtContent>
      </w:sdt>
      <w:r w:rsidR="00DC6981">
        <w:rPr>
          <w:lang w:val="en-US"/>
        </w:rPr>
        <w:t>.</w:t>
      </w:r>
    </w:p>
    <w:p w14:paraId="678092B6" w14:textId="72DDFF9F" w:rsidR="0055526A" w:rsidRDefault="00562239" w:rsidP="001F528C">
      <w:pPr>
        <w:rPr>
          <w:lang w:val="en-US"/>
        </w:rPr>
      </w:pPr>
      <w:r>
        <w:rPr>
          <w:lang w:val="en-US"/>
        </w:rPr>
        <w:lastRenderedPageBreak/>
        <w:t>Secondly</w:t>
      </w:r>
      <w:r w:rsidR="003A33AC" w:rsidRPr="003A33AC">
        <w:rPr>
          <w:lang w:val="en-US"/>
        </w:rPr>
        <w:t xml:space="preserve">, </w:t>
      </w:r>
      <w:r w:rsidR="003A33AC">
        <w:rPr>
          <w:lang w:val="en-US"/>
        </w:rPr>
        <w:t xml:space="preserve">the </w:t>
      </w:r>
      <w:r w:rsidR="001F528C" w:rsidRPr="003A33AC">
        <w:rPr>
          <w:lang w:val="en-US"/>
        </w:rPr>
        <w:t xml:space="preserve">system boundaries of </w:t>
      </w:r>
      <w:r w:rsidR="00DE3597">
        <w:rPr>
          <w:lang w:val="en-US"/>
        </w:rPr>
        <w:t>MIOT</w:t>
      </w:r>
      <w:r w:rsidR="001F528C" w:rsidRPr="003A33AC">
        <w:rPr>
          <w:lang w:val="en-US"/>
        </w:rPr>
        <w:t xml:space="preserve">s </w:t>
      </w:r>
      <w:r w:rsidR="0079515C">
        <w:rPr>
          <w:lang w:val="en-US"/>
        </w:rPr>
        <w:t xml:space="preserve">complicate integration of a </w:t>
      </w:r>
      <w:r w:rsidR="003A33AC" w:rsidRPr="003A33AC">
        <w:rPr>
          <w:lang w:val="en-US"/>
        </w:rPr>
        <w:t>MFA perspective</w:t>
      </w:r>
      <w:r w:rsidR="003A33AC">
        <w:rPr>
          <w:lang w:val="en-US"/>
        </w:rPr>
        <w:t xml:space="preserve">, </w:t>
      </w:r>
      <w:r w:rsidR="00BE1B53">
        <w:rPr>
          <w:lang w:val="en-US"/>
        </w:rPr>
        <w:t>i.e.</w:t>
      </w:r>
      <w:r w:rsidR="003B68A9">
        <w:rPr>
          <w:lang w:val="en-US"/>
        </w:rPr>
        <w:t xml:space="preserve"> </w:t>
      </w:r>
      <w:r w:rsidR="00C91887" w:rsidRPr="001F528C">
        <w:rPr>
          <w:lang w:val="en-US"/>
        </w:rPr>
        <w:t xml:space="preserve">the definition </w:t>
      </w:r>
      <w:r w:rsidR="00BB20D6">
        <w:rPr>
          <w:lang w:val="en-US"/>
        </w:rPr>
        <w:t>of</w:t>
      </w:r>
      <w:r w:rsidR="00C91887" w:rsidRPr="001F528C">
        <w:rPr>
          <w:lang w:val="en-US"/>
        </w:rPr>
        <w:t xml:space="preserve"> intermediate demand</w:t>
      </w:r>
      <w:r w:rsidR="000D5B59">
        <w:rPr>
          <w:lang w:val="en-US"/>
        </w:rPr>
        <w:t xml:space="preserve">. </w:t>
      </w:r>
      <w:r w:rsidR="00473F42" w:rsidRPr="001F528C">
        <w:rPr>
          <w:lang w:val="en-US"/>
        </w:rPr>
        <w:t xml:space="preserve">Intermediate demand shows the transactions that are input to </w:t>
      </w:r>
      <w:r w:rsidR="00D052E6">
        <w:rPr>
          <w:lang w:val="en-US"/>
        </w:rPr>
        <w:t xml:space="preserve">an </w:t>
      </w:r>
      <w:r w:rsidR="00473F42" w:rsidRPr="001F528C">
        <w:rPr>
          <w:lang w:val="en-US"/>
        </w:rPr>
        <w:t xml:space="preserve">industry </w:t>
      </w:r>
      <w:r w:rsidR="00D052E6">
        <w:rPr>
          <w:lang w:val="en-US"/>
        </w:rPr>
        <w:t xml:space="preserve">and </w:t>
      </w:r>
      <w:r w:rsidR="00473F42" w:rsidRPr="001F528C">
        <w:rPr>
          <w:lang w:val="en-US"/>
        </w:rPr>
        <w:t xml:space="preserve">become part of the industries output, thus </w:t>
      </w:r>
      <w:r w:rsidR="00473F42" w:rsidRPr="001F528C">
        <w:rPr>
          <w:i/>
          <w:iCs/>
          <w:lang w:val="en-US"/>
        </w:rPr>
        <w:t xml:space="preserve">‘transformed or entirely used up’ </w:t>
      </w:r>
      <w:r w:rsidR="00473F42" w:rsidRPr="001F528C">
        <w:rPr>
          <w:lang w:val="en-US"/>
        </w:rPr>
        <w:t>(</w:t>
      </w:r>
      <w:sdt>
        <w:sdtPr>
          <w:rPr>
            <w:lang w:val="en-US"/>
          </w:rPr>
          <w:alias w:val="Don't edit this field"/>
          <w:tag w:val="CitaviPlaceholder#430902b9-6a4e-4248-a0f1-7030d2ddc110"/>
          <w:id w:val="201445365"/>
          <w:placeholder>
            <w:docPart w:val="DefaultPlaceholder_-1854013440"/>
          </w:placeholder>
        </w:sdtPr>
        <w:sdtEndPr/>
        <w:sdtContent>
          <w:r w:rsidR="00FE318A">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jczZjViLTU4YTgtNDVmYS1hMWFiLTBkMWQ5OWE1MjA4O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NDMwOTAyYjktNmE0ZS00MjQ4LWEwZjEtNzAzMGQyZGRjMTEwIiwiVGV4dCI6IlVuaXRlZCBOYXRpb25zIDIwMDkiLCJXQUlWZXJzaW9uIjoiNi4xMS4wLjAifQ==}</w:instrText>
          </w:r>
          <w:r w:rsidR="00FE318A">
            <w:rPr>
              <w:lang w:val="en-US"/>
            </w:rPr>
            <w:fldChar w:fldCharType="separate"/>
          </w:r>
          <w:r w:rsidR="00866FFF">
            <w:rPr>
              <w:lang w:val="en-US"/>
            </w:rPr>
            <w:t>United Nations 2009</w:t>
          </w:r>
          <w:r w:rsidR="00FE318A">
            <w:rPr>
              <w:lang w:val="en-US"/>
            </w:rPr>
            <w:fldChar w:fldCharType="end"/>
          </w:r>
        </w:sdtContent>
      </w:sdt>
      <w:r w:rsidR="00473F42" w:rsidRPr="001F528C">
        <w:rPr>
          <w:lang w:val="en-US"/>
        </w:rPr>
        <w:t>: 6.224). However, also smaller maintenance, repairs and small tools can be accounted for in intermediate demand (</w:t>
      </w:r>
      <w:sdt>
        <w:sdtPr>
          <w:rPr>
            <w:lang w:val="en-US"/>
          </w:rPr>
          <w:alias w:val="Don't edit this field"/>
          <w:tag w:val="CitaviPlaceholder#174126ab-c57d-49f3-bf2f-4163c9df0a2c"/>
          <w:id w:val="-1020088323"/>
          <w:placeholder>
            <w:docPart w:val="DefaultPlaceholder_-1854013440"/>
          </w:placeholder>
        </w:sdtPr>
        <w:sdtEndPr/>
        <w:sdtContent>
          <w:r w:rsidR="00FE318A">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2ViNGU3LWQxMjYtNDQ4Yi04NTY5LThhMjZhNGIxOGY5Ny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MTc0MTI2YWItYzU3ZC00OWYzLWJmMmYtNDE2M2M5ZGYwYTJjIiwiVGV4dCI6IlVuaXRlZCBOYXRpb25zIDIwMDkiLCJXQUlWZXJzaW9uIjoiNi4xMS4wLjAifQ==}</w:instrText>
          </w:r>
          <w:r w:rsidR="00FE318A">
            <w:rPr>
              <w:lang w:val="en-US"/>
            </w:rPr>
            <w:fldChar w:fldCharType="separate"/>
          </w:r>
          <w:r w:rsidR="00866FFF">
            <w:rPr>
              <w:lang w:val="en-US"/>
            </w:rPr>
            <w:t>United Nations 2009</w:t>
          </w:r>
          <w:r w:rsidR="00FE318A">
            <w:rPr>
              <w:lang w:val="en-US"/>
            </w:rPr>
            <w:fldChar w:fldCharType="end"/>
          </w:r>
        </w:sdtContent>
      </w:sdt>
      <w:r w:rsidR="00473F42" w:rsidRPr="001F528C">
        <w:rPr>
          <w:lang w:val="en-US"/>
        </w:rPr>
        <w:t xml:space="preserve">: 6.225 &amp; 6.226). Therefore, when using </w:t>
      </w:r>
      <w:r w:rsidR="00DE3597">
        <w:rPr>
          <w:lang w:val="en-US"/>
        </w:rPr>
        <w:t>MIOT</w:t>
      </w:r>
      <w:r w:rsidR="00473F42">
        <w:rPr>
          <w:lang w:val="en-US"/>
        </w:rPr>
        <w:t xml:space="preserve">s </w:t>
      </w:r>
      <w:r w:rsidR="00473F42" w:rsidRPr="001F528C">
        <w:rPr>
          <w:lang w:val="en-US"/>
        </w:rPr>
        <w:t xml:space="preserve">we cannot be </w:t>
      </w:r>
      <w:r w:rsidR="00FA1A96">
        <w:rPr>
          <w:lang w:val="en-US"/>
        </w:rPr>
        <w:t xml:space="preserve">exactly </w:t>
      </w:r>
      <w:r w:rsidR="00473F42" w:rsidRPr="001F528C">
        <w:rPr>
          <w:lang w:val="en-US"/>
        </w:rPr>
        <w:t>sure</w:t>
      </w:r>
      <w:r w:rsidR="00EC2B31">
        <w:rPr>
          <w:lang w:val="en-US"/>
        </w:rPr>
        <w:t xml:space="preserve"> </w:t>
      </w:r>
      <w:r w:rsidR="00473F42" w:rsidRPr="001F528C">
        <w:rPr>
          <w:lang w:val="en-US"/>
        </w:rPr>
        <w:t xml:space="preserve">which part of the flow remains </w:t>
      </w:r>
      <w:r w:rsidR="000D5B59">
        <w:rPr>
          <w:lang w:val="en-US"/>
        </w:rPr>
        <w:t xml:space="preserve">as material stock </w:t>
      </w:r>
      <w:r w:rsidR="00473F42" w:rsidRPr="001F528C">
        <w:rPr>
          <w:lang w:val="en-US"/>
        </w:rPr>
        <w:t xml:space="preserve">within the receiving industry as e.g. small repairs or hand tools, and which part is contained in the industries output. Following above definition one would however expect, that the majority of flows in intermediate </w:t>
      </w:r>
      <w:r w:rsidR="000D5B59">
        <w:rPr>
          <w:lang w:val="en-US"/>
        </w:rPr>
        <w:t>demand</w:t>
      </w:r>
      <w:r w:rsidR="00473F42" w:rsidRPr="001F528C">
        <w:rPr>
          <w:lang w:val="en-US"/>
        </w:rPr>
        <w:t xml:space="preserve"> are transformed and </w:t>
      </w:r>
      <w:r w:rsidR="00473F42" w:rsidRPr="009E7FF7">
        <w:rPr>
          <w:lang w:val="en-US"/>
        </w:rPr>
        <w:t>contained in a sectors output.</w:t>
      </w:r>
      <w:r w:rsidR="00802EDA" w:rsidRPr="009E7FF7">
        <w:rPr>
          <w:lang w:val="en-US"/>
        </w:rPr>
        <w:t xml:space="preserve"> </w:t>
      </w:r>
      <w:sdt>
        <w:sdtPr>
          <w:rPr>
            <w:lang w:val="en-US"/>
          </w:rPr>
          <w:alias w:val="Don't edit this field"/>
          <w:tag w:val="CitaviPlaceholder#ab1107b7-a6c4-423b-a442-0f4138595e3e"/>
          <w:id w:val="-1021395743"/>
          <w:placeholder>
            <w:docPart w:val="41751F1563F84F86BACD2B21D4CF4DE8"/>
          </w:placeholder>
        </w:sdtPr>
        <w:sdtEndPr/>
        <w:sdtContent>
          <w:r w:rsidR="00C25009" w:rsidRPr="009E7FF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FiMTEwN2I3LWE2YzQtNDIzYi1hNDQyLTBmNDEzODU5NWUzZSIsIlRleHQiOiJZb2tvaSBldCBhbC4iLCJXQUlWZXJzaW9uIjoiNi4xMS4wLjAifQ==}</w:instrText>
          </w:r>
          <w:r w:rsidR="00C25009" w:rsidRPr="009E7FF7">
            <w:rPr>
              <w:lang w:val="en-US"/>
            </w:rPr>
            <w:fldChar w:fldCharType="separate"/>
          </w:r>
          <w:r w:rsidR="00866FFF" w:rsidRPr="009E7FF7">
            <w:rPr>
              <w:lang w:val="en-US"/>
            </w:rPr>
            <w:t>Yokoi et al.</w:t>
          </w:r>
          <w:r w:rsidR="00C25009" w:rsidRPr="009E7FF7">
            <w:rPr>
              <w:lang w:val="en-US"/>
            </w:rPr>
            <w:fldChar w:fldCharType="end"/>
          </w:r>
        </w:sdtContent>
      </w:sdt>
      <w:r w:rsidR="00C25009" w:rsidRPr="009E7FF7">
        <w:rPr>
          <w:lang w:val="en-US"/>
        </w:rPr>
        <w:t xml:space="preserve"> </w:t>
      </w:r>
      <w:sdt>
        <w:sdtPr>
          <w:rPr>
            <w:lang w:val="en-US"/>
          </w:rPr>
          <w:alias w:val="Don't edit this field"/>
          <w:tag w:val="CitaviPlaceholder#b212a381-30db-4591-8b06-7541826d093f"/>
          <w:id w:val="1655947316"/>
          <w:placeholder>
            <w:docPart w:val="41751F1563F84F86BACD2B21D4CF4DE8"/>
          </w:placeholder>
        </w:sdtPr>
        <w:sdtEndPr/>
        <w:sdtContent>
          <w:r w:rsidR="00C25009" w:rsidRPr="009E7FF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YjIxMmEzODEtMzBkYi00NTkxLThiMDYtNzU0MTgyNmQwOTNmIiwiVGV4dCI6IigyMDE4KSIsIldBSVZlcnNpb24iOiI2LjExLjAuMCJ9}</w:instrText>
          </w:r>
          <w:r w:rsidR="00C25009" w:rsidRPr="009E7FF7">
            <w:rPr>
              <w:lang w:val="en-US"/>
            </w:rPr>
            <w:fldChar w:fldCharType="separate"/>
          </w:r>
          <w:r w:rsidR="00866FFF" w:rsidRPr="009E7FF7">
            <w:rPr>
              <w:lang w:val="en-US"/>
            </w:rPr>
            <w:t>(2018)</w:t>
          </w:r>
          <w:r w:rsidR="00C25009" w:rsidRPr="009E7FF7">
            <w:rPr>
              <w:lang w:val="en-US"/>
            </w:rPr>
            <w:fldChar w:fldCharType="end"/>
          </w:r>
        </w:sdtContent>
      </w:sdt>
      <w:r w:rsidR="00C25009" w:rsidRPr="009E7FF7">
        <w:rPr>
          <w:lang w:val="en-US"/>
        </w:rPr>
        <w:t xml:space="preserve"> </w:t>
      </w:r>
      <w:r w:rsidR="00FA1A96" w:rsidRPr="009E7FF7">
        <w:rPr>
          <w:lang w:val="en-US"/>
        </w:rPr>
        <w:t xml:space="preserve">document an attempt </w:t>
      </w:r>
      <w:r w:rsidR="00C91887" w:rsidRPr="009E7FF7">
        <w:rPr>
          <w:lang w:val="en-US"/>
        </w:rPr>
        <w:t xml:space="preserve">to </w:t>
      </w:r>
      <w:r w:rsidR="000D5B59" w:rsidRPr="009E7FF7">
        <w:rPr>
          <w:lang w:val="en-US"/>
        </w:rPr>
        <w:t xml:space="preserve">tackle </w:t>
      </w:r>
      <w:r w:rsidR="00C91887" w:rsidRPr="009E7FF7">
        <w:rPr>
          <w:lang w:val="en-US"/>
        </w:rPr>
        <w:t xml:space="preserve">this problem (see </w:t>
      </w:r>
      <w:r w:rsidR="00802EDA" w:rsidRPr="009E7FF7">
        <w:rPr>
          <w:lang w:val="en-US"/>
        </w:rPr>
        <w:t xml:space="preserve">section </w:t>
      </w:r>
      <w:r w:rsidR="00C91887" w:rsidRPr="009E7FF7">
        <w:rPr>
          <w:lang w:val="en-US"/>
        </w:rPr>
        <w:t>2.2)</w:t>
      </w:r>
      <w:r w:rsidR="000D5B59" w:rsidRPr="009E7FF7">
        <w:rPr>
          <w:lang w:val="en-US"/>
        </w:rPr>
        <w:t xml:space="preserve">: </w:t>
      </w:r>
      <w:r w:rsidR="00C91887" w:rsidRPr="009E7FF7">
        <w:rPr>
          <w:lang w:val="en-US"/>
        </w:rPr>
        <w:t xml:space="preserve"> </w:t>
      </w:r>
      <w:r w:rsidR="000D5B59" w:rsidRPr="009E7FF7">
        <w:rPr>
          <w:lang w:val="en-US"/>
        </w:rPr>
        <w:t xml:space="preserve">by </w:t>
      </w:r>
      <w:r w:rsidR="00835A0E" w:rsidRPr="009E7FF7">
        <w:rPr>
          <w:lang w:val="en-US"/>
        </w:rPr>
        <w:t>referring</w:t>
      </w:r>
      <w:r w:rsidR="00C91887" w:rsidRPr="009E7FF7">
        <w:rPr>
          <w:lang w:val="en-US"/>
        </w:rPr>
        <w:t xml:space="preserve"> to the </w:t>
      </w:r>
      <w:r w:rsidR="00BE1B53" w:rsidRPr="009E7FF7">
        <w:rPr>
          <w:lang w:val="en-US"/>
        </w:rPr>
        <w:t>Japanese</w:t>
      </w:r>
      <w:r w:rsidR="00C91887" w:rsidRPr="009E7FF7">
        <w:rPr>
          <w:lang w:val="en-US"/>
        </w:rPr>
        <w:t xml:space="preserve"> </w:t>
      </w:r>
      <w:r w:rsidR="00F62D2E" w:rsidRPr="009E7FF7">
        <w:rPr>
          <w:lang w:val="en-US"/>
        </w:rPr>
        <w:t>M</w:t>
      </w:r>
      <w:r w:rsidR="00C91887" w:rsidRPr="009E7FF7">
        <w:rPr>
          <w:lang w:val="en-US"/>
        </w:rPr>
        <w:t xml:space="preserve">IOT definition of fixed capital assets in </w:t>
      </w:r>
      <w:commentRangeStart w:id="53"/>
      <w:commentRangeStart w:id="54"/>
      <w:r w:rsidR="00C91887" w:rsidRPr="009E7FF7">
        <w:rPr>
          <w:lang w:val="en-US"/>
        </w:rPr>
        <w:t>final</w:t>
      </w:r>
      <w:commentRangeEnd w:id="53"/>
      <w:r w:rsidR="0004165F" w:rsidRPr="009E7FF7">
        <w:rPr>
          <w:rStyle w:val="Kommentarzeichen"/>
        </w:rPr>
        <w:commentReference w:id="53"/>
      </w:r>
      <w:commentRangeEnd w:id="54"/>
      <w:r w:rsidR="007B4713" w:rsidRPr="009E7FF7">
        <w:rPr>
          <w:rStyle w:val="Kommentarzeichen"/>
        </w:rPr>
        <w:commentReference w:id="54"/>
      </w:r>
      <w:r w:rsidR="00C91887" w:rsidRPr="009E7FF7">
        <w:rPr>
          <w:lang w:val="en-US"/>
        </w:rPr>
        <w:t xml:space="preserve"> demand </w:t>
      </w:r>
      <w:r w:rsidR="000E7EB5" w:rsidRPr="009E7FF7">
        <w:rPr>
          <w:lang w:val="en-US"/>
        </w:rPr>
        <w:t>(</w:t>
      </w:r>
      <w:r w:rsidR="00C91887" w:rsidRPr="009E7FF7">
        <w:rPr>
          <w:lang w:val="en-US"/>
        </w:rPr>
        <w:t xml:space="preserve">unit price </w:t>
      </w:r>
      <w:r w:rsidR="000E7EB5" w:rsidRPr="009E7FF7">
        <w:rPr>
          <w:lang w:val="en-US"/>
        </w:rPr>
        <w:t>&gt;</w:t>
      </w:r>
      <w:r w:rsidR="00C91887" w:rsidRPr="009E7FF7">
        <w:rPr>
          <w:lang w:val="en-US"/>
        </w:rPr>
        <w:t xml:space="preserve">100,000 Yen and durability </w:t>
      </w:r>
      <w:r w:rsidR="001453C2" w:rsidRPr="009E7FF7">
        <w:rPr>
          <w:lang w:val="en-US"/>
        </w:rPr>
        <w:t xml:space="preserve">of </w:t>
      </w:r>
      <w:r w:rsidR="00C91887" w:rsidRPr="009E7FF7">
        <w:rPr>
          <w:lang w:val="en-US"/>
        </w:rPr>
        <w:t>over one year</w:t>
      </w:r>
      <w:r w:rsidR="00F40757" w:rsidRPr="009E7FF7">
        <w:rPr>
          <w:lang w:val="en-US"/>
        </w:rPr>
        <w:t>), t</w:t>
      </w:r>
      <w:r w:rsidR="00FA1A96" w:rsidRPr="009E7FF7">
        <w:rPr>
          <w:lang w:val="en-US"/>
        </w:rPr>
        <w:t>he</w:t>
      </w:r>
      <w:r w:rsidR="000D5B59" w:rsidRPr="009E7FF7">
        <w:rPr>
          <w:lang w:val="en-US"/>
        </w:rPr>
        <w:t xml:space="preserve"> authors </w:t>
      </w:r>
      <w:r w:rsidR="00FA1A96" w:rsidRPr="009E7FF7">
        <w:rPr>
          <w:lang w:val="en-US"/>
        </w:rPr>
        <w:t xml:space="preserve">use </w:t>
      </w:r>
      <w:r w:rsidR="0064115F" w:rsidRPr="009E7FF7">
        <w:rPr>
          <w:lang w:val="en-US"/>
        </w:rPr>
        <w:t>the</w:t>
      </w:r>
      <w:r w:rsidR="00A65D59" w:rsidRPr="009E7FF7">
        <w:rPr>
          <w:lang w:val="en-US"/>
        </w:rPr>
        <w:t xml:space="preserve"> </w:t>
      </w:r>
      <w:r w:rsidR="00FA1A96" w:rsidRPr="009E7FF7">
        <w:rPr>
          <w:lang w:val="en-US"/>
        </w:rPr>
        <w:t xml:space="preserve">purchaser unit prices for products to identify </w:t>
      </w:r>
      <w:r w:rsidR="000E7EB5" w:rsidRPr="009E7FF7">
        <w:rPr>
          <w:lang w:val="en-US"/>
        </w:rPr>
        <w:t xml:space="preserve">the </w:t>
      </w:r>
      <w:r w:rsidR="00C91887" w:rsidRPr="009E7FF7">
        <w:rPr>
          <w:lang w:val="en-US"/>
        </w:rPr>
        <w:t xml:space="preserve">transactions not </w:t>
      </w:r>
      <w:r w:rsidR="00FA1A96" w:rsidRPr="009E7FF7">
        <w:rPr>
          <w:lang w:val="en-US"/>
        </w:rPr>
        <w:t xml:space="preserve">meeting these criteria and label them </w:t>
      </w:r>
      <w:r w:rsidR="00C91887" w:rsidRPr="009E7FF7">
        <w:rPr>
          <w:lang w:val="en-US"/>
        </w:rPr>
        <w:t xml:space="preserve">as </w:t>
      </w:r>
      <w:r w:rsidR="00452E9B" w:rsidRPr="009E7FF7">
        <w:rPr>
          <w:lang w:val="en-US"/>
        </w:rPr>
        <w:t>accumulating within</w:t>
      </w:r>
      <w:r w:rsidR="00C91887" w:rsidRPr="009E7FF7">
        <w:rPr>
          <w:lang w:val="en-US"/>
        </w:rPr>
        <w:t xml:space="preserve"> sectors</w:t>
      </w:r>
      <w:r w:rsidR="000D5B59" w:rsidRPr="009E7FF7">
        <w:rPr>
          <w:lang w:val="en-US"/>
        </w:rPr>
        <w:t xml:space="preserve"> of intermediate demand</w:t>
      </w:r>
      <w:r w:rsidR="00C91887" w:rsidRPr="009E7FF7">
        <w:rPr>
          <w:lang w:val="en-US"/>
        </w:rPr>
        <w:t>.</w:t>
      </w:r>
      <w:r w:rsidR="00C91887" w:rsidRPr="001F528C">
        <w:rPr>
          <w:lang w:val="en-US"/>
        </w:rPr>
        <w:t xml:space="preserve"> </w:t>
      </w:r>
    </w:p>
    <w:p w14:paraId="7D347A58" w14:textId="0546429F" w:rsidR="0055526A" w:rsidRDefault="0055526A" w:rsidP="001F528C">
      <w:pPr>
        <w:rPr>
          <w:lang w:val="en-US"/>
        </w:rPr>
      </w:pPr>
      <w:r>
        <w:rPr>
          <w:lang w:val="en-US"/>
        </w:rPr>
        <w:t xml:space="preserve">Besides the differences between </w:t>
      </w:r>
      <w:r w:rsidR="00581A4C">
        <w:rPr>
          <w:lang w:val="en-US"/>
        </w:rPr>
        <w:t xml:space="preserve">the data </w:t>
      </w:r>
      <w:r w:rsidR="00285588">
        <w:rPr>
          <w:lang w:val="en-US"/>
        </w:rPr>
        <w:t xml:space="preserve">two </w:t>
      </w:r>
      <w:r w:rsidR="00581A4C">
        <w:rPr>
          <w:lang w:val="en-US"/>
        </w:rPr>
        <w:t xml:space="preserve">sources </w:t>
      </w:r>
      <w:r>
        <w:rPr>
          <w:lang w:val="en-US"/>
        </w:rPr>
        <w:t xml:space="preserve">industry shipments and MIOTs, the methods used to analyze the latter can strongly influence resulting end-use shares, which we </w:t>
      </w:r>
      <w:r w:rsidR="00835A0E">
        <w:rPr>
          <w:lang w:val="en-US"/>
        </w:rPr>
        <w:t>investigate</w:t>
      </w:r>
      <w:r>
        <w:rPr>
          <w:lang w:val="en-US"/>
        </w:rPr>
        <w:t xml:space="preserve"> in the next section.</w:t>
      </w:r>
    </w:p>
    <w:p w14:paraId="196EB1FF" w14:textId="17AF6AA9" w:rsidR="0041333A" w:rsidRDefault="00F33378" w:rsidP="00BA128E">
      <w:pPr>
        <w:pStyle w:val="berschrift2"/>
        <w:rPr>
          <w:sz w:val="24"/>
          <w:lang w:val="en-US"/>
        </w:rPr>
      </w:pPr>
      <w:r>
        <w:rPr>
          <w:sz w:val="24"/>
          <w:lang w:val="en-US"/>
        </w:rPr>
        <w:t>3</w:t>
      </w:r>
      <w:r w:rsidR="00BA128E" w:rsidRPr="005549A1">
        <w:rPr>
          <w:sz w:val="24"/>
          <w:lang w:val="en-US"/>
        </w:rPr>
        <w:t>.</w:t>
      </w:r>
      <w:r w:rsidR="00A802A8">
        <w:rPr>
          <w:sz w:val="24"/>
          <w:lang w:val="en-US"/>
        </w:rPr>
        <w:t>2</w:t>
      </w:r>
      <w:r w:rsidR="00BA128E" w:rsidRPr="005549A1">
        <w:rPr>
          <w:sz w:val="24"/>
          <w:lang w:val="en-US"/>
        </w:rPr>
        <w:t xml:space="preserve"> </w:t>
      </w:r>
      <w:r w:rsidR="00BA128E">
        <w:rPr>
          <w:sz w:val="24"/>
          <w:lang w:val="en-US"/>
        </w:rPr>
        <w:t>Comparison of approaches</w:t>
      </w:r>
      <w:r w:rsidR="002F2390">
        <w:rPr>
          <w:sz w:val="24"/>
          <w:lang w:val="en-US"/>
        </w:rPr>
        <w:t xml:space="preserve"> to MIOTs </w:t>
      </w:r>
      <w:r w:rsidR="00735605">
        <w:rPr>
          <w:sz w:val="24"/>
          <w:lang w:val="en-US"/>
        </w:rPr>
        <w:t>and their</w:t>
      </w:r>
      <w:r w:rsidR="00BA128E">
        <w:rPr>
          <w:sz w:val="24"/>
          <w:lang w:val="en-US"/>
        </w:rPr>
        <w:t xml:space="preserve"> strengths and weaknesses</w:t>
      </w:r>
    </w:p>
    <w:p w14:paraId="4C1F40C4" w14:textId="5FF710DC" w:rsidR="00426F77" w:rsidRDefault="000E58F7" w:rsidP="00375F62">
      <w:pPr>
        <w:pStyle w:val="Kommentartext"/>
        <w:spacing w:line="360" w:lineRule="auto"/>
        <w:rPr>
          <w:sz w:val="22"/>
          <w:szCs w:val="22"/>
          <w:lang w:val="en-US"/>
        </w:rPr>
      </w:pPr>
      <w:r>
        <w:rPr>
          <w:sz w:val="22"/>
          <w:szCs w:val="22"/>
          <w:lang w:val="en-US"/>
        </w:rPr>
        <w:t>T</w:t>
      </w:r>
      <w:r w:rsidR="003C508F">
        <w:rPr>
          <w:sz w:val="22"/>
          <w:szCs w:val="22"/>
          <w:lang w:val="en-US"/>
        </w:rPr>
        <w:t xml:space="preserve">he </w:t>
      </w:r>
      <w:r w:rsidR="006A3AE3">
        <w:rPr>
          <w:sz w:val="22"/>
          <w:szCs w:val="22"/>
          <w:lang w:val="en-US"/>
        </w:rPr>
        <w:t>four</w:t>
      </w:r>
      <w:r w:rsidR="003D6FD3" w:rsidRPr="000871E0">
        <w:rPr>
          <w:sz w:val="22"/>
          <w:szCs w:val="22"/>
          <w:lang w:val="en-US"/>
        </w:rPr>
        <w:t xml:space="preserve"> approaches to distinguish material end-use shares from </w:t>
      </w:r>
      <w:r w:rsidR="00DE3597">
        <w:rPr>
          <w:sz w:val="22"/>
          <w:szCs w:val="22"/>
          <w:lang w:val="en-US"/>
        </w:rPr>
        <w:t>MIOT</w:t>
      </w:r>
      <w:r w:rsidR="00B87D39">
        <w:rPr>
          <w:sz w:val="22"/>
          <w:szCs w:val="22"/>
          <w:lang w:val="en-US"/>
        </w:rPr>
        <w:t>s</w:t>
      </w:r>
      <w:r w:rsidR="003C508F">
        <w:rPr>
          <w:sz w:val="22"/>
          <w:szCs w:val="22"/>
          <w:lang w:val="en-US"/>
        </w:rPr>
        <w:t xml:space="preserve"> </w:t>
      </w:r>
      <w:r w:rsidR="00BB2F58">
        <w:rPr>
          <w:sz w:val="22"/>
          <w:szCs w:val="22"/>
          <w:lang w:val="en-US"/>
        </w:rPr>
        <w:t xml:space="preserve">presented in section 2.2 </w:t>
      </w:r>
      <w:r w:rsidR="005C1403">
        <w:rPr>
          <w:sz w:val="22"/>
          <w:szCs w:val="22"/>
          <w:lang w:val="en-US"/>
        </w:rPr>
        <w:t xml:space="preserve">are different in two ways: they </w:t>
      </w:r>
      <w:r w:rsidR="003C508F">
        <w:rPr>
          <w:sz w:val="22"/>
          <w:szCs w:val="22"/>
          <w:lang w:val="en-US"/>
        </w:rPr>
        <w:t xml:space="preserve">make use of different input-output </w:t>
      </w:r>
      <w:r w:rsidR="00F70862">
        <w:rPr>
          <w:sz w:val="22"/>
          <w:szCs w:val="22"/>
          <w:lang w:val="en-US"/>
        </w:rPr>
        <w:t xml:space="preserve">(IO) </w:t>
      </w:r>
      <w:r w:rsidR="003C508F">
        <w:rPr>
          <w:sz w:val="22"/>
          <w:szCs w:val="22"/>
          <w:lang w:val="en-US"/>
        </w:rPr>
        <w:t>models</w:t>
      </w:r>
      <w:r w:rsidR="009C0160">
        <w:rPr>
          <w:sz w:val="22"/>
          <w:szCs w:val="22"/>
          <w:lang w:val="en-US"/>
        </w:rPr>
        <w:t xml:space="preserve">, </w:t>
      </w:r>
      <w:r>
        <w:rPr>
          <w:sz w:val="22"/>
          <w:szCs w:val="22"/>
          <w:lang w:val="en-US"/>
        </w:rPr>
        <w:t>and</w:t>
      </w:r>
      <w:r w:rsidR="009C0160">
        <w:rPr>
          <w:sz w:val="22"/>
          <w:szCs w:val="22"/>
          <w:lang w:val="en-US"/>
        </w:rPr>
        <w:t xml:space="preserve"> </w:t>
      </w:r>
      <w:r w:rsidR="005C1403">
        <w:rPr>
          <w:sz w:val="22"/>
          <w:szCs w:val="22"/>
          <w:lang w:val="en-US"/>
        </w:rPr>
        <w:t xml:space="preserve">they </w:t>
      </w:r>
      <w:r>
        <w:rPr>
          <w:sz w:val="22"/>
          <w:szCs w:val="22"/>
          <w:lang w:val="en-US"/>
        </w:rPr>
        <w:t xml:space="preserve">apply </w:t>
      </w:r>
      <w:r w:rsidR="005C1403">
        <w:rPr>
          <w:sz w:val="22"/>
          <w:szCs w:val="22"/>
          <w:lang w:val="en-US"/>
        </w:rPr>
        <w:t xml:space="preserve">different </w:t>
      </w:r>
      <w:r>
        <w:rPr>
          <w:sz w:val="22"/>
          <w:szCs w:val="22"/>
          <w:lang w:val="en-US"/>
        </w:rPr>
        <w:t xml:space="preserve">kinds of data </w:t>
      </w:r>
      <w:r w:rsidR="003C508F">
        <w:rPr>
          <w:sz w:val="22"/>
          <w:szCs w:val="22"/>
          <w:lang w:val="en-US"/>
        </w:rPr>
        <w:t xml:space="preserve">manipulation </w:t>
      </w:r>
      <w:r>
        <w:rPr>
          <w:sz w:val="22"/>
          <w:szCs w:val="22"/>
          <w:lang w:val="en-US"/>
        </w:rPr>
        <w:t xml:space="preserve">to </w:t>
      </w:r>
      <w:r w:rsidR="003C508F">
        <w:rPr>
          <w:sz w:val="22"/>
          <w:szCs w:val="22"/>
          <w:lang w:val="en-US"/>
        </w:rPr>
        <w:t>original MIOT</w:t>
      </w:r>
      <w:r>
        <w:rPr>
          <w:sz w:val="22"/>
          <w:szCs w:val="22"/>
          <w:lang w:val="en-US"/>
        </w:rPr>
        <w:t>s</w:t>
      </w:r>
      <w:r w:rsidR="0041349F">
        <w:rPr>
          <w:sz w:val="22"/>
          <w:szCs w:val="22"/>
          <w:lang w:val="en-US"/>
        </w:rPr>
        <w:t xml:space="preserve">, raising </w:t>
      </w:r>
      <w:r w:rsidR="00FE017A">
        <w:rPr>
          <w:sz w:val="22"/>
          <w:szCs w:val="22"/>
          <w:lang w:val="en-US"/>
        </w:rPr>
        <w:t>the question</w:t>
      </w:r>
      <w:r w:rsidR="00AC4BA6">
        <w:rPr>
          <w:sz w:val="22"/>
          <w:szCs w:val="22"/>
          <w:lang w:val="en-US"/>
        </w:rPr>
        <w:t xml:space="preserve">, how </w:t>
      </w:r>
      <w:r w:rsidR="00A776DA">
        <w:rPr>
          <w:sz w:val="22"/>
          <w:szCs w:val="22"/>
          <w:lang w:val="en-US"/>
        </w:rPr>
        <w:t xml:space="preserve">strongly </w:t>
      </w:r>
      <w:r w:rsidR="0093305A">
        <w:rPr>
          <w:sz w:val="22"/>
          <w:szCs w:val="22"/>
          <w:lang w:val="en-US"/>
        </w:rPr>
        <w:t>the</w:t>
      </w:r>
      <w:r w:rsidR="00443C6D">
        <w:rPr>
          <w:sz w:val="22"/>
          <w:szCs w:val="22"/>
          <w:lang w:val="en-US"/>
        </w:rPr>
        <w:t>se</w:t>
      </w:r>
      <w:r w:rsidR="0093305A">
        <w:rPr>
          <w:sz w:val="22"/>
          <w:szCs w:val="22"/>
          <w:lang w:val="en-US"/>
        </w:rPr>
        <w:t xml:space="preserve"> two elements influence</w:t>
      </w:r>
      <w:r w:rsidR="00384A71">
        <w:rPr>
          <w:sz w:val="22"/>
          <w:szCs w:val="22"/>
          <w:lang w:val="en-US"/>
        </w:rPr>
        <w:t xml:space="preserve"> end-use </w:t>
      </w:r>
      <w:r w:rsidR="0093305A">
        <w:rPr>
          <w:sz w:val="22"/>
          <w:szCs w:val="22"/>
          <w:lang w:val="en-US"/>
        </w:rPr>
        <w:t>results</w:t>
      </w:r>
      <w:r w:rsidR="00DB4A71">
        <w:rPr>
          <w:sz w:val="22"/>
          <w:szCs w:val="22"/>
          <w:lang w:val="en-US"/>
        </w:rPr>
        <w:t xml:space="preserve">. </w:t>
      </w:r>
      <w:r w:rsidR="00030384">
        <w:rPr>
          <w:sz w:val="22"/>
          <w:szCs w:val="22"/>
          <w:lang w:val="en-US"/>
        </w:rPr>
        <w:fldChar w:fldCharType="begin"/>
      </w:r>
      <w:r w:rsidR="00030384">
        <w:rPr>
          <w:sz w:val="22"/>
          <w:szCs w:val="22"/>
          <w:lang w:val="en-US"/>
        </w:rPr>
        <w:instrText xml:space="preserve"> REF _Ref96085814 \h  \* MERGEFORMAT </w:instrText>
      </w:r>
      <w:r w:rsidR="00030384">
        <w:rPr>
          <w:sz w:val="22"/>
          <w:szCs w:val="22"/>
          <w:lang w:val="en-US"/>
        </w:rPr>
      </w:r>
      <w:r w:rsidR="00030384">
        <w:rPr>
          <w:sz w:val="22"/>
          <w:szCs w:val="22"/>
          <w:lang w:val="en-US"/>
        </w:rPr>
        <w:fldChar w:fldCharType="separate"/>
      </w:r>
      <w:r w:rsidR="00030384" w:rsidRPr="00913271">
        <w:rPr>
          <w:sz w:val="22"/>
          <w:szCs w:val="22"/>
          <w:lang w:val="en-US"/>
        </w:rPr>
        <w:t>Table 2</w:t>
      </w:r>
      <w:r w:rsidR="00030384">
        <w:rPr>
          <w:sz w:val="22"/>
          <w:szCs w:val="22"/>
          <w:lang w:val="en-US"/>
        </w:rPr>
        <w:fldChar w:fldCharType="end"/>
      </w:r>
      <w:r w:rsidR="00030384">
        <w:rPr>
          <w:sz w:val="22"/>
          <w:szCs w:val="22"/>
          <w:lang w:val="en-US"/>
        </w:rPr>
        <w:t xml:space="preserve"> </w:t>
      </w:r>
      <w:r w:rsidR="00955950">
        <w:rPr>
          <w:sz w:val="22"/>
          <w:szCs w:val="22"/>
          <w:lang w:val="en-US"/>
        </w:rPr>
        <w:t xml:space="preserve">summarizes </w:t>
      </w:r>
      <w:r w:rsidR="00030384">
        <w:rPr>
          <w:sz w:val="22"/>
          <w:szCs w:val="22"/>
          <w:lang w:val="en-US"/>
        </w:rPr>
        <w:t>differences between approaches</w:t>
      </w:r>
      <w:r w:rsidR="00955950">
        <w:rPr>
          <w:sz w:val="22"/>
          <w:szCs w:val="22"/>
          <w:lang w:val="en-US"/>
        </w:rPr>
        <w:t xml:space="preserve"> and the following text elaborates on these (</w:t>
      </w:r>
      <w:r w:rsidR="00030384">
        <w:rPr>
          <w:sz w:val="22"/>
          <w:szCs w:val="22"/>
          <w:lang w:val="en-US"/>
        </w:rPr>
        <w:t>r</w:t>
      </w:r>
      <w:r w:rsidR="00D33B44">
        <w:rPr>
          <w:sz w:val="22"/>
          <w:szCs w:val="22"/>
          <w:lang w:val="en-US"/>
        </w:rPr>
        <w:t xml:space="preserve">oman letters in the text below refer to </w:t>
      </w:r>
      <w:r w:rsidR="009C0160">
        <w:rPr>
          <w:sz w:val="22"/>
          <w:szCs w:val="22"/>
          <w:lang w:val="en-US"/>
        </w:rPr>
        <w:t>row identifiers</w:t>
      </w:r>
      <w:r w:rsidR="002E190C">
        <w:rPr>
          <w:sz w:val="22"/>
          <w:szCs w:val="22"/>
          <w:lang w:val="en-US"/>
        </w:rPr>
        <w:t xml:space="preserve"> </w:t>
      </w:r>
      <w:r w:rsidR="00D33B44">
        <w:rPr>
          <w:sz w:val="22"/>
          <w:szCs w:val="22"/>
          <w:lang w:val="en-US"/>
        </w:rPr>
        <w:t xml:space="preserve">in </w:t>
      </w:r>
      <w:r w:rsidR="00D33B44">
        <w:rPr>
          <w:sz w:val="22"/>
          <w:szCs w:val="22"/>
          <w:lang w:val="en-US"/>
        </w:rPr>
        <w:fldChar w:fldCharType="begin"/>
      </w:r>
      <w:r w:rsidR="00D33B44">
        <w:rPr>
          <w:sz w:val="22"/>
          <w:szCs w:val="22"/>
          <w:lang w:val="en-US"/>
        </w:rPr>
        <w:instrText xml:space="preserve"> REF _Ref96085814 \h  \* MERGEFORMAT </w:instrText>
      </w:r>
      <w:r w:rsidR="00D33B44">
        <w:rPr>
          <w:sz w:val="22"/>
          <w:szCs w:val="22"/>
          <w:lang w:val="en-US"/>
        </w:rPr>
      </w:r>
      <w:r w:rsidR="00D33B44">
        <w:rPr>
          <w:sz w:val="22"/>
          <w:szCs w:val="22"/>
          <w:lang w:val="en-US"/>
        </w:rPr>
        <w:fldChar w:fldCharType="separate"/>
      </w:r>
      <w:r w:rsidR="00D33B44" w:rsidRPr="00913271">
        <w:rPr>
          <w:sz w:val="22"/>
          <w:szCs w:val="22"/>
          <w:lang w:val="en-US"/>
        </w:rPr>
        <w:t>Table 2</w:t>
      </w:r>
      <w:r w:rsidR="00D33B44">
        <w:rPr>
          <w:sz w:val="22"/>
          <w:szCs w:val="22"/>
          <w:lang w:val="en-US"/>
        </w:rPr>
        <w:fldChar w:fldCharType="end"/>
      </w:r>
      <w:r w:rsidR="00955950">
        <w:rPr>
          <w:sz w:val="22"/>
          <w:szCs w:val="22"/>
          <w:lang w:val="en-US"/>
        </w:rPr>
        <w:t>)</w:t>
      </w:r>
      <w:r w:rsidR="00D33B44">
        <w:rPr>
          <w:sz w:val="22"/>
          <w:szCs w:val="22"/>
          <w:lang w:val="en-US"/>
        </w:rPr>
        <w:t>.</w:t>
      </w:r>
    </w:p>
    <w:p w14:paraId="4C6A5134" w14:textId="7E14DF27" w:rsidR="001572FF" w:rsidRPr="00B364B9" w:rsidRDefault="001572FF" w:rsidP="006B6891">
      <w:pPr>
        <w:pStyle w:val="Beschriftung"/>
        <w:keepNext/>
        <w:spacing w:after="0"/>
        <w:rPr>
          <w:lang w:val="en-US"/>
        </w:rPr>
      </w:pPr>
      <w:bookmarkStart w:id="55" w:name="_Ref96085814"/>
      <w:r w:rsidRPr="00B364B9">
        <w:rPr>
          <w:lang w:val="en-US"/>
        </w:rPr>
        <w:t xml:space="preserve">Table </w:t>
      </w:r>
      <w:r w:rsidRPr="001266F7">
        <w:rPr>
          <w:lang w:val="en-US"/>
        </w:rPr>
        <w:fldChar w:fldCharType="begin"/>
      </w:r>
      <w:r w:rsidRPr="00B364B9">
        <w:rPr>
          <w:lang w:val="en-US"/>
        </w:rPr>
        <w:instrText xml:space="preserve"> SEQ Table \* ARABIC </w:instrText>
      </w:r>
      <w:r w:rsidRPr="001266F7">
        <w:rPr>
          <w:lang w:val="en-US"/>
        </w:rPr>
        <w:fldChar w:fldCharType="separate"/>
      </w:r>
      <w:r w:rsidR="0022596A">
        <w:rPr>
          <w:noProof/>
          <w:lang w:val="en-US"/>
        </w:rPr>
        <w:t>3</w:t>
      </w:r>
      <w:r w:rsidRPr="001266F7">
        <w:rPr>
          <w:lang w:val="en-US"/>
        </w:rPr>
        <w:fldChar w:fldCharType="end"/>
      </w:r>
      <w:bookmarkEnd w:id="55"/>
      <w:r w:rsidRPr="00B364B9">
        <w:rPr>
          <w:lang w:val="en-US"/>
        </w:rPr>
        <w:t xml:space="preserve">: </w:t>
      </w:r>
      <w:r w:rsidR="004F7E9C">
        <w:rPr>
          <w:lang w:val="en-US"/>
        </w:rPr>
        <w:t xml:space="preserve">MIOT-based </w:t>
      </w:r>
      <w:r w:rsidR="00B314B9">
        <w:rPr>
          <w:lang w:val="en-US"/>
        </w:rPr>
        <w:t>m</w:t>
      </w:r>
      <w:r w:rsidR="006B6891">
        <w:rPr>
          <w:lang w:val="en-US"/>
        </w:rPr>
        <w:t>ethods</w:t>
      </w:r>
      <w:r w:rsidR="00B364B9" w:rsidRPr="00B364B9">
        <w:rPr>
          <w:lang w:val="en-US"/>
        </w:rPr>
        <w:t xml:space="preserve"> for deriving th</w:t>
      </w:r>
      <w:r w:rsidR="00B364B9">
        <w:rPr>
          <w:lang w:val="en-US"/>
        </w:rPr>
        <w:t xml:space="preserve">e </w:t>
      </w:r>
      <w:r w:rsidR="006B6891">
        <w:rPr>
          <w:lang w:val="en-US"/>
        </w:rPr>
        <w:t>end-use share matrix D and their characteristics.</w:t>
      </w:r>
      <w:r w:rsidR="00B364B9">
        <w:rPr>
          <w:lang w:val="en-US"/>
        </w:rPr>
        <w:t xml:space="preserve"> </w:t>
      </w:r>
      <w:r w:rsidR="00823E24">
        <w:rPr>
          <w:lang w:val="en-US"/>
        </w:rPr>
        <w:t xml:space="preserve">For </w:t>
      </w:r>
      <w:r w:rsidR="00404CA2">
        <w:rPr>
          <w:lang w:val="en-US"/>
        </w:rPr>
        <w:t xml:space="preserve">literature </w:t>
      </w:r>
      <w:r w:rsidR="00823E24">
        <w:rPr>
          <w:lang w:val="en-US"/>
        </w:rPr>
        <w:t xml:space="preserve">studies that apply the </w:t>
      </w:r>
      <w:commentRangeStart w:id="56"/>
      <w:commentRangeStart w:id="57"/>
      <w:commentRangeStart w:id="58"/>
      <w:commentRangeStart w:id="59"/>
      <w:r w:rsidR="00E954F5">
        <w:rPr>
          <w:lang w:val="en-US"/>
        </w:rPr>
        <w:t>four</w:t>
      </w:r>
      <w:commentRangeEnd w:id="56"/>
      <w:commentRangeEnd w:id="58"/>
      <w:r w:rsidR="00E7304C">
        <w:rPr>
          <w:rStyle w:val="Kommentarzeichen"/>
          <w:i w:val="0"/>
          <w:iCs w:val="0"/>
          <w:color w:val="auto"/>
        </w:rPr>
        <w:commentReference w:id="56"/>
      </w:r>
      <w:commentRangeEnd w:id="57"/>
      <w:r w:rsidR="00E7304C">
        <w:rPr>
          <w:rStyle w:val="Kommentarzeichen"/>
          <w:i w:val="0"/>
          <w:iCs w:val="0"/>
          <w:color w:val="auto"/>
        </w:rPr>
        <w:commentReference w:id="57"/>
      </w:r>
      <w:r w:rsidR="00B314B9">
        <w:rPr>
          <w:rStyle w:val="Kommentarzeichen"/>
          <w:i w:val="0"/>
          <w:iCs w:val="0"/>
          <w:color w:val="auto"/>
        </w:rPr>
        <w:commentReference w:id="58"/>
      </w:r>
      <w:commentRangeEnd w:id="59"/>
      <w:r w:rsidR="008B56A2">
        <w:rPr>
          <w:rStyle w:val="Kommentarzeichen"/>
          <w:i w:val="0"/>
          <w:iCs w:val="0"/>
          <w:color w:val="auto"/>
        </w:rPr>
        <w:commentReference w:id="59"/>
      </w:r>
      <w:r w:rsidR="00E954F5">
        <w:rPr>
          <w:lang w:val="en-US"/>
        </w:rPr>
        <w:t xml:space="preserve"> methods please </w:t>
      </w:r>
      <w:r w:rsidR="00823E24">
        <w:rPr>
          <w:lang w:val="en-US"/>
        </w:rPr>
        <w:t xml:space="preserve">see </w:t>
      </w:r>
      <w:r w:rsidR="00823E24">
        <w:rPr>
          <w:lang w:val="en-US"/>
        </w:rPr>
        <w:fldChar w:fldCharType="begin"/>
      </w:r>
      <w:r w:rsidR="00823E24">
        <w:rPr>
          <w:lang w:val="en-US"/>
        </w:rPr>
        <w:instrText xml:space="preserve"> REF _Ref68613531 \h </w:instrText>
      </w:r>
      <w:r w:rsidR="001266F7">
        <w:rPr>
          <w:lang w:val="en-US"/>
        </w:rPr>
        <w:instrText xml:space="preserve"> \* MERGEFORMAT </w:instrText>
      </w:r>
      <w:r w:rsidR="00823E24">
        <w:rPr>
          <w:lang w:val="en-US"/>
        </w:rPr>
      </w:r>
      <w:r w:rsidR="00823E24">
        <w:rPr>
          <w:lang w:val="en-US"/>
        </w:rPr>
        <w:fldChar w:fldCharType="separate"/>
      </w:r>
      <w:r w:rsidR="00823E24" w:rsidRPr="001266F7">
        <w:rPr>
          <w:lang w:val="en-US"/>
        </w:rPr>
        <w:t>Table 1</w:t>
      </w:r>
      <w:r w:rsidR="00823E24">
        <w:rPr>
          <w:lang w:val="en-US"/>
        </w:rPr>
        <w:fldChar w:fldCharType="end"/>
      </w:r>
      <w:r w:rsidR="00823E24">
        <w:rPr>
          <w:lang w:val="en-US"/>
        </w:rPr>
        <w:t xml:space="preserve"> and section 2.2.</w:t>
      </w:r>
      <w:r w:rsidR="003E3B8C">
        <w:rPr>
          <w:lang w:val="en-US"/>
        </w:rPr>
        <w:t xml:space="preserve"> Dark orange x = criterion applies, light orange p = criterion can potentially be applied but few studies do (see </w:t>
      </w:r>
      <w:r w:rsidR="003E3B8C">
        <w:rPr>
          <w:lang w:val="en-US"/>
        </w:rPr>
        <w:fldChar w:fldCharType="begin"/>
      </w:r>
      <w:r w:rsidR="003E3B8C">
        <w:rPr>
          <w:lang w:val="en-US"/>
        </w:rPr>
        <w:instrText xml:space="preserve"> REF _Ref68613531 \h </w:instrText>
      </w:r>
      <w:r w:rsidR="001266F7">
        <w:rPr>
          <w:lang w:val="en-US"/>
        </w:rPr>
        <w:instrText xml:space="preserve"> \* MERGEFORMAT </w:instrText>
      </w:r>
      <w:r w:rsidR="003E3B8C">
        <w:rPr>
          <w:lang w:val="en-US"/>
        </w:rPr>
      </w:r>
      <w:r w:rsidR="003E3B8C">
        <w:rPr>
          <w:lang w:val="en-US"/>
        </w:rPr>
        <w:fldChar w:fldCharType="separate"/>
      </w:r>
      <w:r w:rsidR="003E3B8C" w:rsidRPr="001266F7">
        <w:rPr>
          <w:lang w:val="en-US"/>
        </w:rPr>
        <w:t>Table 1</w:t>
      </w:r>
      <w:r w:rsidR="003E3B8C">
        <w:rPr>
          <w:lang w:val="en-US"/>
        </w:rPr>
        <w:fldChar w:fldCharType="end"/>
      </w:r>
      <w:r w:rsidR="003E3B8C">
        <w:rPr>
          <w:lang w:val="en-US"/>
        </w:rPr>
        <w:t>).</w:t>
      </w:r>
    </w:p>
    <w:tbl>
      <w:tblPr>
        <w:tblStyle w:val="Tabellenraster"/>
        <w:tblW w:w="0" w:type="auto"/>
        <w:tblLook w:val="04A0" w:firstRow="1" w:lastRow="0" w:firstColumn="1" w:lastColumn="0" w:noHBand="0" w:noVBand="1"/>
      </w:tblPr>
      <w:tblGrid>
        <w:gridCol w:w="2674"/>
        <w:gridCol w:w="1367"/>
        <w:gridCol w:w="1500"/>
        <w:gridCol w:w="1767"/>
        <w:gridCol w:w="1708"/>
      </w:tblGrid>
      <w:tr w:rsidR="00CF7284" w:rsidRPr="0039715E" w14:paraId="74829366" w14:textId="77777777" w:rsidTr="00F6190A">
        <w:tc>
          <w:tcPr>
            <w:tcW w:w="2674" w:type="dxa"/>
            <w:tcBorders>
              <w:right w:val="single" w:sz="12" w:space="0" w:color="auto"/>
            </w:tcBorders>
          </w:tcPr>
          <w:p w14:paraId="489522F1" w14:textId="49BF1697" w:rsidR="00CF7284" w:rsidRPr="00650D68" w:rsidRDefault="00004CD0" w:rsidP="00564974">
            <w:pPr>
              <w:pStyle w:val="Kommentartext"/>
              <w:spacing w:line="360" w:lineRule="auto"/>
              <w:rPr>
                <w:sz w:val="14"/>
                <w:szCs w:val="14"/>
                <w:lang w:val="en-US"/>
              </w:rPr>
            </w:pPr>
            <w:r w:rsidRPr="00650D68">
              <w:rPr>
                <w:sz w:val="14"/>
                <w:szCs w:val="14"/>
                <w:lang w:val="en-US"/>
              </w:rPr>
              <w:t>Attributes/method</w:t>
            </w:r>
          </w:p>
        </w:tc>
        <w:tc>
          <w:tcPr>
            <w:tcW w:w="1367" w:type="dxa"/>
            <w:tcBorders>
              <w:left w:val="single" w:sz="12" w:space="0" w:color="auto"/>
              <w:bottom w:val="single" w:sz="12" w:space="0" w:color="auto"/>
            </w:tcBorders>
          </w:tcPr>
          <w:p w14:paraId="1C6A4BEC" w14:textId="7F4E628A" w:rsidR="00CF7284" w:rsidRPr="00650D68" w:rsidRDefault="000E78E7" w:rsidP="00A76D1F">
            <w:pPr>
              <w:pStyle w:val="Kommentartext"/>
              <w:spacing w:line="360" w:lineRule="auto"/>
              <w:jc w:val="center"/>
              <w:rPr>
                <w:b/>
                <w:sz w:val="14"/>
                <w:szCs w:val="14"/>
                <w:lang w:val="en-US"/>
              </w:rPr>
            </w:pPr>
            <w:r w:rsidRPr="00650D68">
              <w:rPr>
                <w:b/>
                <w:sz w:val="14"/>
                <w:szCs w:val="14"/>
                <w:lang w:val="en-US"/>
              </w:rPr>
              <w:t>WIO-MFA</w:t>
            </w:r>
          </w:p>
        </w:tc>
        <w:tc>
          <w:tcPr>
            <w:tcW w:w="1500" w:type="dxa"/>
            <w:tcBorders>
              <w:bottom w:val="single" w:sz="12" w:space="0" w:color="auto"/>
            </w:tcBorders>
          </w:tcPr>
          <w:p w14:paraId="34EF6471" w14:textId="5E61445C" w:rsidR="00CF7284" w:rsidRPr="00650D68" w:rsidRDefault="000E78E7" w:rsidP="00A76D1F">
            <w:pPr>
              <w:pStyle w:val="Kommentartext"/>
              <w:spacing w:line="360" w:lineRule="auto"/>
              <w:jc w:val="center"/>
              <w:rPr>
                <w:b/>
                <w:sz w:val="14"/>
                <w:szCs w:val="14"/>
                <w:lang w:val="en-US"/>
              </w:rPr>
            </w:pPr>
            <w:r w:rsidRPr="00650D68">
              <w:rPr>
                <w:b/>
                <w:sz w:val="14"/>
                <w:szCs w:val="14"/>
                <w:lang w:val="en-US"/>
              </w:rPr>
              <w:t>CBA</w:t>
            </w:r>
          </w:p>
        </w:tc>
        <w:tc>
          <w:tcPr>
            <w:tcW w:w="1767" w:type="dxa"/>
            <w:tcBorders>
              <w:bottom w:val="single" w:sz="12" w:space="0" w:color="auto"/>
            </w:tcBorders>
          </w:tcPr>
          <w:p w14:paraId="5EED165F" w14:textId="79455B19" w:rsidR="00CF7284" w:rsidRPr="00650D68" w:rsidRDefault="000E78E7" w:rsidP="00A76D1F">
            <w:pPr>
              <w:pStyle w:val="Kommentartext"/>
              <w:spacing w:line="360" w:lineRule="auto"/>
              <w:jc w:val="center"/>
              <w:rPr>
                <w:b/>
                <w:sz w:val="14"/>
                <w:szCs w:val="14"/>
                <w:lang w:val="en-US"/>
              </w:rPr>
            </w:pPr>
            <w:r w:rsidRPr="00650D68">
              <w:rPr>
                <w:b/>
                <w:sz w:val="14"/>
                <w:szCs w:val="14"/>
                <w:lang w:val="en-US"/>
              </w:rPr>
              <w:t>Ghosh-</w:t>
            </w:r>
            <w:r w:rsidR="00BD1850" w:rsidRPr="00650D68">
              <w:rPr>
                <w:b/>
                <w:sz w:val="14"/>
                <w:szCs w:val="14"/>
                <w:lang w:val="en-US"/>
              </w:rPr>
              <w:t xml:space="preserve">IO </w:t>
            </w:r>
            <w:r w:rsidRPr="00650D68">
              <w:rPr>
                <w:b/>
                <w:sz w:val="14"/>
                <w:szCs w:val="14"/>
                <w:lang w:val="en-US"/>
              </w:rPr>
              <w:t>AMC</w:t>
            </w:r>
          </w:p>
        </w:tc>
        <w:tc>
          <w:tcPr>
            <w:tcW w:w="1708" w:type="dxa"/>
            <w:tcBorders>
              <w:bottom w:val="single" w:sz="12" w:space="0" w:color="auto"/>
            </w:tcBorders>
          </w:tcPr>
          <w:p w14:paraId="488013C0" w14:textId="5DD986ED" w:rsidR="00CF7284" w:rsidRPr="00650D68" w:rsidRDefault="000E78E7" w:rsidP="00A76D1F">
            <w:pPr>
              <w:pStyle w:val="Kommentartext"/>
              <w:spacing w:line="360" w:lineRule="auto"/>
              <w:jc w:val="center"/>
              <w:rPr>
                <w:b/>
                <w:sz w:val="14"/>
                <w:szCs w:val="14"/>
                <w:lang w:val="en-US"/>
              </w:rPr>
            </w:pPr>
            <w:r w:rsidRPr="00650D68">
              <w:rPr>
                <w:b/>
                <w:sz w:val="14"/>
                <w:szCs w:val="14"/>
                <w:lang w:val="en-US"/>
              </w:rPr>
              <w:t>Partial Ghosh</w:t>
            </w:r>
            <w:r w:rsidR="00BD1850" w:rsidRPr="00650D68">
              <w:rPr>
                <w:b/>
                <w:sz w:val="14"/>
                <w:szCs w:val="14"/>
                <w:lang w:val="en-US"/>
              </w:rPr>
              <w:t>-IO</w:t>
            </w:r>
          </w:p>
        </w:tc>
      </w:tr>
      <w:tr w:rsidR="00CF7284" w:rsidRPr="0039715E" w14:paraId="17DD0EC7" w14:textId="77777777" w:rsidTr="00F6190A">
        <w:tc>
          <w:tcPr>
            <w:tcW w:w="2674" w:type="dxa"/>
            <w:tcBorders>
              <w:right w:val="single" w:sz="12" w:space="0" w:color="auto"/>
            </w:tcBorders>
          </w:tcPr>
          <w:p w14:paraId="505DAA69" w14:textId="4EE16CCC" w:rsidR="00CF7284" w:rsidRPr="00650D68" w:rsidRDefault="001073A8" w:rsidP="001073A8">
            <w:pPr>
              <w:pStyle w:val="Kommentartext"/>
              <w:spacing w:line="360" w:lineRule="auto"/>
              <w:rPr>
                <w:b/>
                <w:sz w:val="14"/>
                <w:szCs w:val="14"/>
                <w:lang w:val="en-US"/>
              </w:rPr>
            </w:pPr>
            <w:r w:rsidRPr="00650D68">
              <w:rPr>
                <w:b/>
                <w:sz w:val="14"/>
                <w:szCs w:val="14"/>
                <w:lang w:val="en-US"/>
              </w:rPr>
              <w:t xml:space="preserve">(I) </w:t>
            </w:r>
            <w:r w:rsidR="00DE788D">
              <w:rPr>
                <w:b/>
                <w:sz w:val="14"/>
                <w:szCs w:val="14"/>
                <w:lang w:val="en-US"/>
              </w:rPr>
              <w:t>Use</w:t>
            </w:r>
            <w:r w:rsidR="001B6250" w:rsidRPr="00650D68">
              <w:rPr>
                <w:b/>
                <w:sz w:val="14"/>
                <w:szCs w:val="14"/>
                <w:lang w:val="en-US"/>
              </w:rPr>
              <w:t xml:space="preserve"> i</w:t>
            </w:r>
            <w:r w:rsidR="0039715E" w:rsidRPr="00650D68">
              <w:rPr>
                <w:b/>
                <w:sz w:val="14"/>
                <w:szCs w:val="14"/>
                <w:lang w:val="en-US"/>
              </w:rPr>
              <w:t xml:space="preserve">ntermediate demand </w:t>
            </w:r>
            <w:r w:rsidR="009317FA" w:rsidRPr="00650D68">
              <w:rPr>
                <w:b/>
                <w:sz w:val="14"/>
                <w:szCs w:val="14"/>
                <w:lang w:val="en-US"/>
              </w:rPr>
              <w:t>only</w:t>
            </w:r>
            <w:r w:rsidR="00403791">
              <w:rPr>
                <w:b/>
                <w:sz w:val="14"/>
                <w:szCs w:val="14"/>
                <w:lang w:val="en-US"/>
              </w:rPr>
              <w:t xml:space="preserve"> (Z)</w:t>
            </w:r>
          </w:p>
        </w:tc>
        <w:tc>
          <w:tcPr>
            <w:tcW w:w="1367" w:type="dxa"/>
            <w:tcBorders>
              <w:top w:val="single" w:sz="4" w:space="0" w:color="auto"/>
              <w:left w:val="single" w:sz="12" w:space="0" w:color="auto"/>
            </w:tcBorders>
            <w:vAlign w:val="center"/>
          </w:tcPr>
          <w:p w14:paraId="345F6FD0" w14:textId="77777777" w:rsidR="00CF7284" w:rsidRPr="005D73FD" w:rsidRDefault="00CF7284" w:rsidP="00644DC1">
            <w:pPr>
              <w:pStyle w:val="Kommentartext"/>
              <w:spacing w:line="360" w:lineRule="auto"/>
              <w:jc w:val="center"/>
              <w:rPr>
                <w:sz w:val="14"/>
                <w:szCs w:val="14"/>
                <w:lang w:val="en-US"/>
              </w:rPr>
            </w:pPr>
          </w:p>
        </w:tc>
        <w:tc>
          <w:tcPr>
            <w:tcW w:w="1500" w:type="dxa"/>
            <w:tcBorders>
              <w:top w:val="single" w:sz="4" w:space="0" w:color="auto"/>
            </w:tcBorders>
            <w:vAlign w:val="center"/>
          </w:tcPr>
          <w:p w14:paraId="4C514718" w14:textId="77777777" w:rsidR="00CF7284" w:rsidRPr="005D73FD" w:rsidRDefault="00CF7284" w:rsidP="00644DC1">
            <w:pPr>
              <w:pStyle w:val="Kommentartext"/>
              <w:spacing w:line="360" w:lineRule="auto"/>
              <w:jc w:val="center"/>
              <w:rPr>
                <w:sz w:val="14"/>
                <w:szCs w:val="14"/>
                <w:lang w:val="en-US"/>
              </w:rPr>
            </w:pPr>
          </w:p>
        </w:tc>
        <w:tc>
          <w:tcPr>
            <w:tcW w:w="1767" w:type="dxa"/>
            <w:tcBorders>
              <w:top w:val="single" w:sz="4" w:space="0" w:color="auto"/>
            </w:tcBorders>
            <w:vAlign w:val="center"/>
          </w:tcPr>
          <w:p w14:paraId="652136F6" w14:textId="77777777" w:rsidR="00CF7284" w:rsidRPr="005D73FD" w:rsidRDefault="00CF7284" w:rsidP="00644DC1">
            <w:pPr>
              <w:pStyle w:val="Kommentartext"/>
              <w:spacing w:line="360" w:lineRule="auto"/>
              <w:jc w:val="center"/>
              <w:rPr>
                <w:sz w:val="14"/>
                <w:szCs w:val="14"/>
                <w:lang w:val="en-US"/>
              </w:rPr>
            </w:pPr>
          </w:p>
        </w:tc>
        <w:tc>
          <w:tcPr>
            <w:tcW w:w="1708" w:type="dxa"/>
            <w:tcBorders>
              <w:top w:val="single" w:sz="4" w:space="0" w:color="auto"/>
            </w:tcBorders>
            <w:shd w:val="clear" w:color="auto" w:fill="ED7D31" w:themeFill="accent2"/>
            <w:vAlign w:val="center"/>
          </w:tcPr>
          <w:p w14:paraId="46467400" w14:textId="09CDB615"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r>
      <w:tr w:rsidR="00CF7284" w:rsidRPr="0039715E" w14:paraId="6BAB2526" w14:textId="77777777" w:rsidTr="00F6190A">
        <w:trPr>
          <w:trHeight w:val="158"/>
        </w:trPr>
        <w:tc>
          <w:tcPr>
            <w:tcW w:w="2674" w:type="dxa"/>
            <w:tcBorders>
              <w:right w:val="single" w:sz="12" w:space="0" w:color="auto"/>
            </w:tcBorders>
          </w:tcPr>
          <w:p w14:paraId="168C958D" w14:textId="1A743C6D" w:rsidR="00CF7284" w:rsidRPr="00650D68" w:rsidRDefault="001073A8" w:rsidP="00564974">
            <w:pPr>
              <w:pStyle w:val="Kommentartext"/>
              <w:spacing w:line="360" w:lineRule="auto"/>
              <w:rPr>
                <w:b/>
                <w:sz w:val="14"/>
                <w:szCs w:val="14"/>
                <w:lang w:val="en-US"/>
              </w:rPr>
            </w:pPr>
            <w:r w:rsidRPr="00650D68">
              <w:rPr>
                <w:b/>
                <w:sz w:val="14"/>
                <w:szCs w:val="14"/>
                <w:lang w:val="en-US"/>
              </w:rPr>
              <w:t xml:space="preserve">(II) </w:t>
            </w:r>
            <w:r w:rsidR="00DE788D">
              <w:rPr>
                <w:b/>
                <w:sz w:val="14"/>
                <w:szCs w:val="14"/>
                <w:lang w:val="en-US"/>
              </w:rPr>
              <w:t xml:space="preserve">Use </w:t>
            </w:r>
            <w:r w:rsidR="001B6250" w:rsidRPr="00650D68">
              <w:rPr>
                <w:b/>
                <w:sz w:val="14"/>
                <w:szCs w:val="14"/>
                <w:lang w:val="en-US"/>
              </w:rPr>
              <w:t>i</w:t>
            </w:r>
            <w:r w:rsidR="0039715E" w:rsidRPr="00650D68">
              <w:rPr>
                <w:b/>
                <w:sz w:val="14"/>
                <w:szCs w:val="14"/>
                <w:lang w:val="en-US"/>
              </w:rPr>
              <w:t>ntermediate &amp; final demand</w:t>
            </w:r>
            <w:r w:rsidR="00403791">
              <w:rPr>
                <w:b/>
                <w:sz w:val="14"/>
                <w:szCs w:val="14"/>
                <w:lang w:val="en-US"/>
              </w:rPr>
              <w:t xml:space="preserve"> (Z,Y)</w:t>
            </w:r>
          </w:p>
        </w:tc>
        <w:tc>
          <w:tcPr>
            <w:tcW w:w="1367" w:type="dxa"/>
            <w:tcBorders>
              <w:left w:val="single" w:sz="12" w:space="0" w:color="auto"/>
            </w:tcBorders>
            <w:shd w:val="clear" w:color="auto" w:fill="ED7D31" w:themeFill="accent2"/>
            <w:vAlign w:val="center"/>
          </w:tcPr>
          <w:p w14:paraId="2A5210F9" w14:textId="36D4695E"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500" w:type="dxa"/>
            <w:shd w:val="clear" w:color="auto" w:fill="ED7D31" w:themeFill="accent2"/>
            <w:vAlign w:val="center"/>
          </w:tcPr>
          <w:p w14:paraId="2961F6A0" w14:textId="63BF23FC"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767" w:type="dxa"/>
            <w:shd w:val="clear" w:color="auto" w:fill="ED7D31" w:themeFill="accent2"/>
            <w:vAlign w:val="center"/>
          </w:tcPr>
          <w:p w14:paraId="2E3F2D9F" w14:textId="060A1B7C"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708" w:type="dxa"/>
            <w:vAlign w:val="center"/>
          </w:tcPr>
          <w:p w14:paraId="48C5E9E7" w14:textId="77777777" w:rsidR="00CF7284" w:rsidRPr="005D73FD" w:rsidRDefault="00CF7284" w:rsidP="00644DC1">
            <w:pPr>
              <w:pStyle w:val="Kommentartext"/>
              <w:spacing w:line="360" w:lineRule="auto"/>
              <w:jc w:val="center"/>
              <w:rPr>
                <w:sz w:val="14"/>
                <w:szCs w:val="14"/>
                <w:lang w:val="en-US"/>
              </w:rPr>
            </w:pPr>
          </w:p>
        </w:tc>
      </w:tr>
      <w:tr w:rsidR="00AF168C" w:rsidRPr="0039715E" w14:paraId="51DADE04" w14:textId="77777777" w:rsidTr="00F6190A">
        <w:tc>
          <w:tcPr>
            <w:tcW w:w="2674" w:type="dxa"/>
            <w:tcBorders>
              <w:right w:val="single" w:sz="12" w:space="0" w:color="auto"/>
            </w:tcBorders>
          </w:tcPr>
          <w:p w14:paraId="5AB9A809" w14:textId="67A31CCB" w:rsidR="00AF168C" w:rsidRPr="00650D68" w:rsidRDefault="00AF168C" w:rsidP="00AF168C">
            <w:pPr>
              <w:pStyle w:val="Kommentartext"/>
              <w:spacing w:line="360" w:lineRule="auto"/>
              <w:jc w:val="left"/>
              <w:rPr>
                <w:b/>
                <w:sz w:val="14"/>
                <w:szCs w:val="14"/>
                <w:lang w:val="en-US"/>
              </w:rPr>
            </w:pPr>
            <w:r w:rsidRPr="00650D68">
              <w:rPr>
                <w:b/>
                <w:sz w:val="14"/>
                <w:szCs w:val="14"/>
                <w:lang w:val="en-US"/>
              </w:rPr>
              <w:t>(I</w:t>
            </w:r>
            <w:r>
              <w:rPr>
                <w:b/>
                <w:sz w:val="14"/>
                <w:szCs w:val="14"/>
                <w:lang w:val="en-US"/>
              </w:rPr>
              <w:t>I</w:t>
            </w:r>
            <w:r w:rsidRPr="00650D68">
              <w:rPr>
                <w:b/>
                <w:sz w:val="14"/>
                <w:szCs w:val="14"/>
                <w:lang w:val="en-US"/>
              </w:rPr>
              <w:t>I)</w:t>
            </w:r>
            <w:r>
              <w:rPr>
                <w:b/>
                <w:sz w:val="14"/>
                <w:szCs w:val="14"/>
                <w:lang w:val="en-US"/>
              </w:rPr>
              <w:t xml:space="preserve"> </w:t>
            </w:r>
            <w:r w:rsidR="00224AAA">
              <w:rPr>
                <w:b/>
                <w:sz w:val="14"/>
                <w:szCs w:val="14"/>
                <w:lang w:val="en-US"/>
              </w:rPr>
              <w:t>M</w:t>
            </w:r>
            <w:r w:rsidRPr="00650D68">
              <w:rPr>
                <w:b/>
                <w:sz w:val="14"/>
                <w:szCs w:val="14"/>
                <w:lang w:val="en-US"/>
              </w:rPr>
              <w:t>aterials external</w:t>
            </w:r>
            <w:r w:rsidR="00E00962">
              <w:rPr>
                <w:b/>
                <w:sz w:val="14"/>
                <w:szCs w:val="14"/>
                <w:lang w:val="en-US"/>
              </w:rPr>
              <w:t xml:space="preserve"> to industry</w:t>
            </w:r>
            <w:r w:rsidR="00224AAA">
              <w:rPr>
                <w:b/>
                <w:sz w:val="14"/>
                <w:szCs w:val="14"/>
                <w:lang w:val="en-US"/>
              </w:rPr>
              <w:t xml:space="preserve"> </w:t>
            </w:r>
            <w:r w:rsidR="00E7304C">
              <w:rPr>
                <w:b/>
                <w:sz w:val="14"/>
                <w:szCs w:val="14"/>
                <w:lang w:val="en-US"/>
              </w:rPr>
              <w:t>supply chain</w:t>
            </w:r>
            <w:r w:rsidR="00AD4347">
              <w:rPr>
                <w:b/>
                <w:sz w:val="14"/>
                <w:szCs w:val="14"/>
                <w:lang w:val="en-US"/>
              </w:rPr>
              <w:t xml:space="preserve"> wide tracing</w:t>
            </w:r>
            <w:r w:rsidRPr="00650D68">
              <w:rPr>
                <w:b/>
                <w:sz w:val="14"/>
                <w:szCs w:val="14"/>
                <w:lang w:val="en-US"/>
              </w:rPr>
              <w:t>*</w:t>
            </w:r>
          </w:p>
        </w:tc>
        <w:tc>
          <w:tcPr>
            <w:tcW w:w="1367" w:type="dxa"/>
            <w:tcBorders>
              <w:left w:val="single" w:sz="12" w:space="0" w:color="auto"/>
            </w:tcBorders>
            <w:shd w:val="clear" w:color="auto" w:fill="ED7D31" w:themeFill="accent2"/>
            <w:vAlign w:val="center"/>
          </w:tcPr>
          <w:p w14:paraId="1F705496" w14:textId="36BE5D8A"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3369C6E0" w14:textId="77777777" w:rsidR="00AF168C" w:rsidRPr="005D73FD" w:rsidRDefault="00AF168C" w:rsidP="00AF168C">
            <w:pPr>
              <w:pStyle w:val="Kommentartext"/>
              <w:spacing w:line="360" w:lineRule="auto"/>
              <w:jc w:val="center"/>
              <w:rPr>
                <w:sz w:val="14"/>
                <w:szCs w:val="14"/>
                <w:lang w:val="en-US"/>
              </w:rPr>
            </w:pPr>
          </w:p>
        </w:tc>
        <w:tc>
          <w:tcPr>
            <w:tcW w:w="1767" w:type="dxa"/>
            <w:shd w:val="clear" w:color="auto" w:fill="ED7D31" w:themeFill="accent2"/>
            <w:vAlign w:val="center"/>
          </w:tcPr>
          <w:p w14:paraId="7BFF44AE" w14:textId="40173B78"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708" w:type="dxa"/>
            <w:shd w:val="clear" w:color="auto" w:fill="auto"/>
            <w:vAlign w:val="center"/>
          </w:tcPr>
          <w:p w14:paraId="0AFAC817" w14:textId="15CE4D0F" w:rsidR="00AF168C" w:rsidRPr="005D73FD" w:rsidRDefault="00AF168C" w:rsidP="00AF168C">
            <w:pPr>
              <w:pStyle w:val="Kommentartext"/>
              <w:spacing w:line="360" w:lineRule="auto"/>
              <w:jc w:val="center"/>
              <w:rPr>
                <w:sz w:val="14"/>
                <w:szCs w:val="14"/>
                <w:lang w:val="en-US"/>
              </w:rPr>
            </w:pPr>
          </w:p>
        </w:tc>
      </w:tr>
      <w:tr w:rsidR="00AF168C" w:rsidRPr="0039715E" w14:paraId="1F97D4A2" w14:textId="77777777" w:rsidTr="00F6190A">
        <w:tc>
          <w:tcPr>
            <w:tcW w:w="2674" w:type="dxa"/>
            <w:tcBorders>
              <w:right w:val="single" w:sz="12" w:space="0" w:color="auto"/>
            </w:tcBorders>
          </w:tcPr>
          <w:p w14:paraId="2EE5E056" w14:textId="6BC75B27" w:rsidR="00AF168C" w:rsidRPr="00650D68" w:rsidRDefault="00AF168C" w:rsidP="00AF168C">
            <w:pPr>
              <w:pStyle w:val="Kommentartext"/>
              <w:spacing w:line="360" w:lineRule="auto"/>
              <w:rPr>
                <w:b/>
                <w:sz w:val="14"/>
                <w:szCs w:val="14"/>
                <w:lang w:val="en-US"/>
              </w:rPr>
            </w:pPr>
            <w:r w:rsidRPr="00650D68">
              <w:rPr>
                <w:b/>
                <w:sz w:val="14"/>
                <w:szCs w:val="14"/>
                <w:lang w:val="en-US"/>
              </w:rPr>
              <w:t>(</w:t>
            </w:r>
            <w:r w:rsidR="002617B7">
              <w:rPr>
                <w:b/>
                <w:sz w:val="14"/>
                <w:szCs w:val="14"/>
                <w:lang w:val="en-US"/>
              </w:rPr>
              <w:t>I</w:t>
            </w:r>
            <w:r w:rsidRPr="00650D68">
              <w:rPr>
                <w:b/>
                <w:sz w:val="14"/>
                <w:szCs w:val="14"/>
                <w:lang w:val="en-US"/>
              </w:rPr>
              <w:t>V) Yield filter**</w:t>
            </w:r>
          </w:p>
        </w:tc>
        <w:tc>
          <w:tcPr>
            <w:tcW w:w="1367" w:type="dxa"/>
            <w:tcBorders>
              <w:left w:val="single" w:sz="12" w:space="0" w:color="auto"/>
            </w:tcBorders>
            <w:shd w:val="clear" w:color="auto" w:fill="ED7D31" w:themeFill="accent2"/>
            <w:vAlign w:val="center"/>
          </w:tcPr>
          <w:p w14:paraId="43DC0B66" w14:textId="4D183655"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6BAE1ED2" w14:textId="77777777" w:rsidR="00AF168C" w:rsidRPr="005D73FD" w:rsidRDefault="00AF168C" w:rsidP="00AF168C">
            <w:pPr>
              <w:pStyle w:val="Kommentartext"/>
              <w:spacing w:line="360" w:lineRule="auto"/>
              <w:jc w:val="center"/>
              <w:rPr>
                <w:sz w:val="14"/>
                <w:szCs w:val="14"/>
                <w:lang w:val="en-US"/>
              </w:rPr>
            </w:pPr>
          </w:p>
        </w:tc>
        <w:tc>
          <w:tcPr>
            <w:tcW w:w="1767" w:type="dxa"/>
            <w:vAlign w:val="center"/>
          </w:tcPr>
          <w:p w14:paraId="11E1452B" w14:textId="77777777" w:rsidR="00AF168C" w:rsidRPr="005D73FD" w:rsidRDefault="00AF168C" w:rsidP="00AF168C">
            <w:pPr>
              <w:pStyle w:val="Kommentartext"/>
              <w:spacing w:line="360" w:lineRule="auto"/>
              <w:jc w:val="center"/>
              <w:rPr>
                <w:sz w:val="14"/>
                <w:szCs w:val="14"/>
                <w:lang w:val="en-US"/>
              </w:rPr>
            </w:pPr>
          </w:p>
        </w:tc>
        <w:tc>
          <w:tcPr>
            <w:tcW w:w="1708" w:type="dxa"/>
            <w:vAlign w:val="center"/>
          </w:tcPr>
          <w:p w14:paraId="0A27453C" w14:textId="77777777" w:rsidR="00AF168C" w:rsidRPr="005D73FD" w:rsidRDefault="00AF168C" w:rsidP="00AF168C">
            <w:pPr>
              <w:pStyle w:val="Kommentartext"/>
              <w:spacing w:line="360" w:lineRule="auto"/>
              <w:jc w:val="center"/>
              <w:rPr>
                <w:sz w:val="14"/>
                <w:szCs w:val="14"/>
                <w:lang w:val="en-US"/>
              </w:rPr>
            </w:pPr>
          </w:p>
        </w:tc>
      </w:tr>
      <w:tr w:rsidR="002617B7" w:rsidRPr="0039715E" w14:paraId="4D4AEA61" w14:textId="77777777" w:rsidTr="00F6190A">
        <w:tc>
          <w:tcPr>
            <w:tcW w:w="2674" w:type="dxa"/>
            <w:tcBorders>
              <w:right w:val="single" w:sz="12" w:space="0" w:color="auto"/>
            </w:tcBorders>
          </w:tcPr>
          <w:p w14:paraId="07429C3D" w14:textId="5A00DEAD" w:rsidR="002617B7" w:rsidRPr="00650D68" w:rsidRDefault="002617B7" w:rsidP="002617B7">
            <w:pPr>
              <w:pStyle w:val="Kommentartext"/>
              <w:spacing w:line="360" w:lineRule="auto"/>
              <w:rPr>
                <w:b/>
                <w:sz w:val="14"/>
                <w:szCs w:val="14"/>
                <w:lang w:val="en-US"/>
              </w:rPr>
            </w:pPr>
            <w:r w:rsidRPr="00650D68">
              <w:rPr>
                <w:b/>
                <w:sz w:val="14"/>
                <w:szCs w:val="14"/>
                <w:lang w:val="en-US"/>
              </w:rPr>
              <w:t>(V)</w:t>
            </w:r>
            <w:r>
              <w:rPr>
                <w:b/>
                <w:sz w:val="14"/>
                <w:szCs w:val="14"/>
                <w:lang w:val="en-US"/>
              </w:rPr>
              <w:t xml:space="preserve"> M</w:t>
            </w:r>
            <w:r w:rsidRPr="00650D68">
              <w:rPr>
                <w:b/>
                <w:sz w:val="14"/>
                <w:szCs w:val="14"/>
                <w:lang w:val="en-US"/>
              </w:rPr>
              <w:t>ass filter (</w:t>
            </w:r>
            <w:r w:rsidRPr="00650D68">
              <w:rPr>
                <w:rFonts w:cstheme="minorHAnsi"/>
                <w:b/>
                <w:sz w:val="14"/>
                <w:szCs w:val="14"/>
                <w:lang w:val="en-US"/>
              </w:rPr>
              <w:t>≠</w:t>
            </w:r>
            <w:r w:rsidRPr="00650D68">
              <w:rPr>
                <w:b/>
                <w:sz w:val="14"/>
                <w:szCs w:val="14"/>
                <w:lang w:val="en-US"/>
              </w:rPr>
              <w:t xml:space="preserve"> non-physical)***</w:t>
            </w:r>
          </w:p>
        </w:tc>
        <w:tc>
          <w:tcPr>
            <w:tcW w:w="1367" w:type="dxa"/>
            <w:tcBorders>
              <w:left w:val="single" w:sz="12" w:space="0" w:color="auto"/>
            </w:tcBorders>
            <w:shd w:val="clear" w:color="auto" w:fill="ED7D31" w:themeFill="accent2"/>
            <w:vAlign w:val="center"/>
          </w:tcPr>
          <w:p w14:paraId="217083CA" w14:textId="7867897E"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747C95A0" w14:textId="77777777" w:rsidR="002617B7" w:rsidRPr="005D73FD" w:rsidRDefault="002617B7" w:rsidP="002617B7">
            <w:pPr>
              <w:pStyle w:val="Kommentartext"/>
              <w:spacing w:line="360" w:lineRule="auto"/>
              <w:jc w:val="center"/>
              <w:rPr>
                <w:sz w:val="14"/>
                <w:szCs w:val="14"/>
                <w:lang w:val="en-US"/>
              </w:rPr>
            </w:pPr>
          </w:p>
        </w:tc>
        <w:tc>
          <w:tcPr>
            <w:tcW w:w="1767" w:type="dxa"/>
            <w:vAlign w:val="center"/>
          </w:tcPr>
          <w:p w14:paraId="6A8512A2" w14:textId="77777777" w:rsidR="002617B7" w:rsidRPr="005D73FD" w:rsidRDefault="002617B7" w:rsidP="002617B7">
            <w:pPr>
              <w:pStyle w:val="Kommentartext"/>
              <w:spacing w:line="360" w:lineRule="auto"/>
              <w:jc w:val="center"/>
              <w:rPr>
                <w:sz w:val="14"/>
                <w:szCs w:val="14"/>
                <w:lang w:val="en-US"/>
              </w:rPr>
            </w:pPr>
          </w:p>
        </w:tc>
        <w:tc>
          <w:tcPr>
            <w:tcW w:w="1708" w:type="dxa"/>
            <w:vAlign w:val="center"/>
          </w:tcPr>
          <w:p w14:paraId="0E28C644" w14:textId="77777777" w:rsidR="002617B7" w:rsidRPr="005D73FD" w:rsidRDefault="002617B7" w:rsidP="002617B7">
            <w:pPr>
              <w:pStyle w:val="Kommentartext"/>
              <w:spacing w:line="360" w:lineRule="auto"/>
              <w:jc w:val="center"/>
              <w:rPr>
                <w:sz w:val="14"/>
                <w:szCs w:val="14"/>
                <w:lang w:val="en-US"/>
              </w:rPr>
            </w:pPr>
          </w:p>
        </w:tc>
      </w:tr>
      <w:tr w:rsidR="002617B7" w:rsidRPr="0039715E" w14:paraId="7885F91A" w14:textId="77777777" w:rsidTr="00F6190A">
        <w:tc>
          <w:tcPr>
            <w:tcW w:w="2674" w:type="dxa"/>
            <w:tcBorders>
              <w:right w:val="single" w:sz="12" w:space="0" w:color="auto"/>
            </w:tcBorders>
          </w:tcPr>
          <w:p w14:paraId="6BAA6446" w14:textId="240CA60E" w:rsidR="002617B7" w:rsidRPr="00650D68" w:rsidRDefault="002617B7" w:rsidP="002617B7">
            <w:pPr>
              <w:pStyle w:val="Kommentartext"/>
              <w:spacing w:line="360" w:lineRule="auto"/>
              <w:rPr>
                <w:b/>
                <w:sz w:val="14"/>
                <w:szCs w:val="14"/>
                <w:lang w:val="en-US"/>
              </w:rPr>
            </w:pPr>
            <w:r w:rsidRPr="00650D68">
              <w:rPr>
                <w:b/>
                <w:sz w:val="14"/>
                <w:szCs w:val="14"/>
                <w:lang w:val="en-US"/>
              </w:rPr>
              <w:t>(V</w:t>
            </w:r>
            <w:r>
              <w:rPr>
                <w:b/>
                <w:sz w:val="14"/>
                <w:szCs w:val="14"/>
                <w:lang w:val="en-US"/>
              </w:rPr>
              <w:t>I</w:t>
            </w:r>
            <w:r w:rsidRPr="00650D68">
              <w:rPr>
                <w:b/>
                <w:sz w:val="14"/>
                <w:szCs w:val="14"/>
                <w:lang w:val="en-US"/>
              </w:rPr>
              <w:t>) Exclude ‘materials’ to final demand</w:t>
            </w:r>
            <w:r w:rsidR="009F37BA" w:rsidRPr="00650D68">
              <w:rPr>
                <w:b/>
                <w:sz w:val="14"/>
                <w:szCs w:val="14"/>
                <w:lang w:val="en-US"/>
              </w:rPr>
              <w:t>***</w:t>
            </w:r>
          </w:p>
        </w:tc>
        <w:tc>
          <w:tcPr>
            <w:tcW w:w="1367" w:type="dxa"/>
            <w:tcBorders>
              <w:left w:val="single" w:sz="12" w:space="0" w:color="auto"/>
            </w:tcBorders>
            <w:shd w:val="clear" w:color="auto" w:fill="auto"/>
            <w:vAlign w:val="center"/>
          </w:tcPr>
          <w:p w14:paraId="02D5C56C" w14:textId="77777777" w:rsidR="002617B7" w:rsidRPr="005D73FD" w:rsidRDefault="002617B7" w:rsidP="002617B7">
            <w:pPr>
              <w:pStyle w:val="Kommentartext"/>
              <w:spacing w:line="360" w:lineRule="auto"/>
              <w:jc w:val="center"/>
              <w:rPr>
                <w:sz w:val="14"/>
                <w:szCs w:val="14"/>
                <w:lang w:val="en-US"/>
              </w:rPr>
            </w:pPr>
          </w:p>
        </w:tc>
        <w:tc>
          <w:tcPr>
            <w:tcW w:w="1500" w:type="dxa"/>
            <w:vAlign w:val="center"/>
          </w:tcPr>
          <w:p w14:paraId="5E037A9A" w14:textId="77777777" w:rsidR="002617B7" w:rsidRPr="005D73FD" w:rsidRDefault="002617B7" w:rsidP="002617B7">
            <w:pPr>
              <w:pStyle w:val="Kommentartext"/>
              <w:spacing w:line="360" w:lineRule="auto"/>
              <w:jc w:val="center"/>
              <w:rPr>
                <w:sz w:val="14"/>
                <w:szCs w:val="14"/>
                <w:lang w:val="en-US"/>
              </w:rPr>
            </w:pPr>
          </w:p>
        </w:tc>
        <w:tc>
          <w:tcPr>
            <w:tcW w:w="1767" w:type="dxa"/>
            <w:shd w:val="clear" w:color="auto" w:fill="ED7D31" w:themeFill="accent2"/>
            <w:vAlign w:val="center"/>
          </w:tcPr>
          <w:p w14:paraId="468352E5" w14:textId="0605D633"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c>
          <w:tcPr>
            <w:tcW w:w="1708" w:type="dxa"/>
            <w:shd w:val="clear" w:color="auto" w:fill="ED7D31" w:themeFill="accent2"/>
            <w:vAlign w:val="center"/>
          </w:tcPr>
          <w:p w14:paraId="370FE9B8" w14:textId="28F7218B"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r>
      <w:tr w:rsidR="002617B7" w:rsidRPr="009E6714" w14:paraId="5DDD16A8" w14:textId="77777777" w:rsidTr="00F6190A">
        <w:tc>
          <w:tcPr>
            <w:tcW w:w="2674" w:type="dxa"/>
            <w:tcBorders>
              <w:right w:val="single" w:sz="12" w:space="0" w:color="auto"/>
            </w:tcBorders>
          </w:tcPr>
          <w:p w14:paraId="3D7563C4" w14:textId="56AD72A5" w:rsidR="002617B7" w:rsidRPr="00650D68" w:rsidRDefault="002617B7" w:rsidP="002617B7">
            <w:pPr>
              <w:pStyle w:val="Kommentartext"/>
              <w:spacing w:line="360" w:lineRule="auto"/>
              <w:rPr>
                <w:b/>
                <w:sz w:val="14"/>
                <w:szCs w:val="14"/>
                <w:lang w:val="en-US"/>
              </w:rPr>
            </w:pPr>
            <w:r w:rsidRPr="00650D68">
              <w:rPr>
                <w:b/>
                <w:sz w:val="14"/>
                <w:szCs w:val="14"/>
                <w:lang w:val="en-US"/>
              </w:rPr>
              <w:t>(VII)</w:t>
            </w:r>
            <w:r>
              <w:rPr>
                <w:b/>
                <w:sz w:val="14"/>
                <w:szCs w:val="14"/>
                <w:lang w:val="en-US"/>
              </w:rPr>
              <w:t xml:space="preserve"> Use vs. supply-extension</w:t>
            </w:r>
            <w:r w:rsidR="00E95FDB">
              <w:rPr>
                <w:b/>
                <w:sz w:val="14"/>
                <w:szCs w:val="14"/>
                <w:lang w:val="en-US"/>
              </w:rPr>
              <w:t>*</w:t>
            </w:r>
          </w:p>
        </w:tc>
        <w:tc>
          <w:tcPr>
            <w:tcW w:w="1367" w:type="dxa"/>
            <w:tcBorders>
              <w:left w:val="single" w:sz="12" w:space="0" w:color="auto"/>
            </w:tcBorders>
            <w:shd w:val="clear" w:color="auto" w:fill="F7CAAC" w:themeFill="accent2" w:themeFillTint="66"/>
            <w:vAlign w:val="center"/>
          </w:tcPr>
          <w:p w14:paraId="5B8118E3" w14:textId="5C48F61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shd w:val="clear" w:color="auto" w:fill="F7CAAC" w:themeFill="accent2" w:themeFillTint="66"/>
            <w:vAlign w:val="center"/>
          </w:tcPr>
          <w:p w14:paraId="02A4AFA2" w14:textId="7616A44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shd w:val="clear" w:color="auto" w:fill="F7CAAC" w:themeFill="accent2" w:themeFillTint="66"/>
            <w:vAlign w:val="center"/>
          </w:tcPr>
          <w:p w14:paraId="02F2944D" w14:textId="5DF636F7"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shd w:val="clear" w:color="auto" w:fill="F7CAAC" w:themeFill="accent2" w:themeFillTint="66"/>
            <w:vAlign w:val="center"/>
          </w:tcPr>
          <w:p w14:paraId="2F2FF52A" w14:textId="49A793C5"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r>
      <w:tr w:rsidR="002617B7" w:rsidRPr="0039715E" w14:paraId="10B7C6ED" w14:textId="77777777" w:rsidTr="00F6190A">
        <w:tc>
          <w:tcPr>
            <w:tcW w:w="2674" w:type="dxa"/>
            <w:tcBorders>
              <w:right w:val="single" w:sz="12" w:space="0" w:color="auto"/>
            </w:tcBorders>
          </w:tcPr>
          <w:p w14:paraId="1EC5096B" w14:textId="037F640A" w:rsidR="002617B7" w:rsidRPr="00650D68" w:rsidRDefault="002617B7" w:rsidP="002617B7">
            <w:pPr>
              <w:pStyle w:val="Kommentartext"/>
              <w:spacing w:line="360" w:lineRule="auto"/>
              <w:rPr>
                <w:b/>
                <w:sz w:val="14"/>
                <w:szCs w:val="14"/>
                <w:lang w:val="en-US"/>
              </w:rPr>
            </w:pPr>
            <w:r w:rsidRPr="00650D68">
              <w:rPr>
                <w:b/>
                <w:sz w:val="14"/>
                <w:szCs w:val="14"/>
                <w:lang w:val="en-US"/>
              </w:rPr>
              <w:t>(VI</w:t>
            </w:r>
            <w:r>
              <w:rPr>
                <w:b/>
                <w:sz w:val="14"/>
                <w:szCs w:val="14"/>
                <w:lang w:val="en-US"/>
              </w:rPr>
              <w:t>I</w:t>
            </w:r>
            <w:r w:rsidRPr="00650D68">
              <w:rPr>
                <w:b/>
                <w:sz w:val="14"/>
                <w:szCs w:val="14"/>
                <w:lang w:val="en-US"/>
              </w:rPr>
              <w:t>I) Transaction specific prices</w:t>
            </w:r>
            <w:r w:rsidR="00872D26" w:rsidRPr="00650D68">
              <w:rPr>
                <w:b/>
                <w:sz w:val="14"/>
                <w:szCs w:val="14"/>
                <w:lang w:val="en-US"/>
              </w:rPr>
              <w:t>**</w:t>
            </w:r>
          </w:p>
        </w:tc>
        <w:tc>
          <w:tcPr>
            <w:tcW w:w="1367" w:type="dxa"/>
            <w:tcBorders>
              <w:left w:val="single" w:sz="12" w:space="0" w:color="auto"/>
            </w:tcBorders>
            <w:shd w:val="clear" w:color="auto" w:fill="F7CAAC" w:themeFill="accent2" w:themeFillTint="66"/>
            <w:vAlign w:val="center"/>
          </w:tcPr>
          <w:p w14:paraId="08071B0D" w14:textId="1A10892C"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shd w:val="clear" w:color="auto" w:fill="F7CAAC" w:themeFill="accent2" w:themeFillTint="66"/>
            <w:vAlign w:val="center"/>
          </w:tcPr>
          <w:p w14:paraId="13A578A6" w14:textId="5E8CCA22"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shd w:val="clear" w:color="auto" w:fill="F7CAAC" w:themeFill="accent2" w:themeFillTint="66"/>
            <w:vAlign w:val="center"/>
          </w:tcPr>
          <w:p w14:paraId="4E123140" w14:textId="5CFF97A1"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shd w:val="clear" w:color="auto" w:fill="F7CAAC" w:themeFill="accent2" w:themeFillTint="66"/>
            <w:vAlign w:val="center"/>
          </w:tcPr>
          <w:p w14:paraId="2AF83FE4" w14:textId="752D4FC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r>
      <w:tr w:rsidR="002617B7" w:rsidRPr="0039715E" w14:paraId="08827242" w14:textId="77777777" w:rsidTr="00F6190A">
        <w:tc>
          <w:tcPr>
            <w:tcW w:w="2674" w:type="dxa"/>
            <w:tcBorders>
              <w:bottom w:val="single" w:sz="12" w:space="0" w:color="auto"/>
              <w:right w:val="single" w:sz="12" w:space="0" w:color="auto"/>
            </w:tcBorders>
          </w:tcPr>
          <w:p w14:paraId="0499369B" w14:textId="3024B654" w:rsidR="002617B7" w:rsidRPr="00650D68" w:rsidRDefault="002617B7" w:rsidP="002617B7">
            <w:pPr>
              <w:pStyle w:val="Kommentartext"/>
              <w:spacing w:line="360" w:lineRule="auto"/>
              <w:rPr>
                <w:b/>
                <w:sz w:val="14"/>
                <w:szCs w:val="14"/>
                <w:lang w:val="en-US"/>
              </w:rPr>
            </w:pPr>
            <w:r w:rsidRPr="00650D68">
              <w:rPr>
                <w:b/>
                <w:sz w:val="14"/>
                <w:szCs w:val="14"/>
                <w:lang w:val="en-US"/>
              </w:rPr>
              <w:t>(</w:t>
            </w:r>
            <w:r>
              <w:rPr>
                <w:b/>
                <w:sz w:val="14"/>
                <w:szCs w:val="14"/>
                <w:lang w:val="en-US"/>
              </w:rPr>
              <w:t>IX</w:t>
            </w:r>
            <w:r w:rsidRPr="00650D68">
              <w:rPr>
                <w:b/>
                <w:sz w:val="14"/>
                <w:szCs w:val="14"/>
                <w:lang w:val="en-US"/>
              </w:rPr>
              <w:t>) Investment matrix</w:t>
            </w:r>
            <w:r w:rsidR="00C7209D" w:rsidRPr="00650D68">
              <w:rPr>
                <w:b/>
                <w:sz w:val="14"/>
                <w:szCs w:val="14"/>
                <w:lang w:val="en-US"/>
              </w:rPr>
              <w:t>***</w:t>
            </w:r>
          </w:p>
        </w:tc>
        <w:tc>
          <w:tcPr>
            <w:tcW w:w="1367" w:type="dxa"/>
            <w:tcBorders>
              <w:left w:val="single" w:sz="12" w:space="0" w:color="auto"/>
              <w:bottom w:val="single" w:sz="12" w:space="0" w:color="auto"/>
            </w:tcBorders>
            <w:shd w:val="clear" w:color="auto" w:fill="F7CAAC" w:themeFill="accent2" w:themeFillTint="66"/>
            <w:vAlign w:val="center"/>
          </w:tcPr>
          <w:p w14:paraId="04D09B4C" w14:textId="78D54607"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tcBorders>
              <w:bottom w:val="single" w:sz="12" w:space="0" w:color="auto"/>
            </w:tcBorders>
            <w:shd w:val="clear" w:color="auto" w:fill="F7CAAC" w:themeFill="accent2" w:themeFillTint="66"/>
            <w:vAlign w:val="center"/>
          </w:tcPr>
          <w:p w14:paraId="51E274EC" w14:textId="32ECFF42"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tcBorders>
              <w:bottom w:val="single" w:sz="12" w:space="0" w:color="auto"/>
            </w:tcBorders>
            <w:shd w:val="clear" w:color="auto" w:fill="F7CAAC" w:themeFill="accent2" w:themeFillTint="66"/>
            <w:vAlign w:val="center"/>
          </w:tcPr>
          <w:p w14:paraId="77AC520E" w14:textId="4A9FA101"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tcBorders>
              <w:bottom w:val="single" w:sz="12" w:space="0" w:color="auto"/>
            </w:tcBorders>
            <w:vAlign w:val="center"/>
          </w:tcPr>
          <w:p w14:paraId="28D4D880" w14:textId="77777777" w:rsidR="002617B7" w:rsidRPr="005D73FD" w:rsidRDefault="002617B7" w:rsidP="002617B7">
            <w:pPr>
              <w:pStyle w:val="Kommentartext"/>
              <w:spacing w:line="360" w:lineRule="auto"/>
              <w:jc w:val="center"/>
              <w:rPr>
                <w:sz w:val="14"/>
                <w:szCs w:val="14"/>
                <w:lang w:val="en-US"/>
              </w:rPr>
            </w:pPr>
          </w:p>
        </w:tc>
      </w:tr>
      <w:tr w:rsidR="00273AA3" w:rsidRPr="0039715E" w14:paraId="41FD437E" w14:textId="77777777" w:rsidTr="00545128">
        <w:tc>
          <w:tcPr>
            <w:tcW w:w="9016" w:type="dxa"/>
            <w:gridSpan w:val="5"/>
            <w:tcBorders>
              <w:bottom w:val="single" w:sz="4" w:space="0" w:color="000000"/>
            </w:tcBorders>
          </w:tcPr>
          <w:p w14:paraId="60E1656F" w14:textId="77777777" w:rsidR="00273AA3" w:rsidRPr="00650D68" w:rsidRDefault="00273AA3" w:rsidP="002617B7">
            <w:pPr>
              <w:pStyle w:val="Kommentartext"/>
              <w:spacing w:line="360" w:lineRule="auto"/>
              <w:jc w:val="center"/>
              <w:rPr>
                <w:sz w:val="14"/>
                <w:szCs w:val="14"/>
                <w:lang w:val="en-US"/>
              </w:rPr>
            </w:pPr>
          </w:p>
        </w:tc>
      </w:tr>
      <w:tr w:rsidR="002617B7" w:rsidRPr="0039715E" w14:paraId="21150971" w14:textId="77777777" w:rsidTr="00F6190A">
        <w:tc>
          <w:tcPr>
            <w:tcW w:w="2674" w:type="dxa"/>
            <w:tcBorders>
              <w:bottom w:val="single" w:sz="4" w:space="0" w:color="000000"/>
              <w:right w:val="single" w:sz="12" w:space="0" w:color="auto"/>
            </w:tcBorders>
          </w:tcPr>
          <w:p w14:paraId="24DA17CC" w14:textId="744F55FF" w:rsidR="002617B7" w:rsidRPr="00650D68" w:rsidRDefault="002617B7" w:rsidP="00A2722B">
            <w:pPr>
              <w:pStyle w:val="Kommentartext"/>
              <w:spacing w:line="360" w:lineRule="auto"/>
              <w:jc w:val="center"/>
              <w:rPr>
                <w:b/>
                <w:sz w:val="14"/>
                <w:szCs w:val="14"/>
                <w:lang w:val="en-US"/>
              </w:rPr>
            </w:pPr>
            <w:r w:rsidRPr="00650D68">
              <w:rPr>
                <w:b/>
                <w:sz w:val="14"/>
                <w:szCs w:val="14"/>
                <w:lang w:val="en-US"/>
              </w:rPr>
              <w:lastRenderedPageBreak/>
              <w:t>Underlying input-output model</w:t>
            </w:r>
            <w:r w:rsidR="00585172" w:rsidRPr="00585172">
              <w:rPr>
                <w:rFonts w:cstheme="minorHAnsi"/>
                <w:b/>
                <w:sz w:val="14"/>
                <w:szCs w:val="14"/>
                <w:vertAlign w:val="superscript"/>
                <w:lang w:val="en-US"/>
              </w:rPr>
              <w:t>ǂ</w:t>
            </w:r>
          </w:p>
        </w:tc>
        <w:tc>
          <w:tcPr>
            <w:tcW w:w="1367" w:type="dxa"/>
            <w:tcBorders>
              <w:left w:val="single" w:sz="12" w:space="0" w:color="auto"/>
              <w:bottom w:val="single" w:sz="4" w:space="0" w:color="000000"/>
            </w:tcBorders>
            <w:shd w:val="clear" w:color="auto" w:fill="auto"/>
            <w:vAlign w:val="center"/>
          </w:tcPr>
          <w:p w14:paraId="5DCFB796" w14:textId="57050E28" w:rsidR="002617B7" w:rsidRPr="00650D68" w:rsidRDefault="002617B7" w:rsidP="00A2722B">
            <w:pPr>
              <w:pStyle w:val="Kommentartext"/>
              <w:spacing w:line="360" w:lineRule="auto"/>
              <w:jc w:val="center"/>
              <w:rPr>
                <w:sz w:val="14"/>
                <w:szCs w:val="14"/>
                <w:lang w:val="en-US"/>
              </w:rPr>
            </w:pPr>
            <w:r w:rsidRPr="00650D68">
              <w:rPr>
                <w:sz w:val="14"/>
                <w:szCs w:val="14"/>
                <w:lang w:val="en-US"/>
              </w:rPr>
              <w:t>Leontief price</w:t>
            </w:r>
          </w:p>
        </w:tc>
        <w:tc>
          <w:tcPr>
            <w:tcW w:w="1500" w:type="dxa"/>
            <w:tcBorders>
              <w:bottom w:val="single" w:sz="4" w:space="0" w:color="000000"/>
            </w:tcBorders>
            <w:shd w:val="clear" w:color="auto" w:fill="auto"/>
            <w:vAlign w:val="center"/>
          </w:tcPr>
          <w:p w14:paraId="04C2E477" w14:textId="0355FE30" w:rsidR="002617B7" w:rsidRPr="00650D68" w:rsidRDefault="002617B7" w:rsidP="00A2722B">
            <w:pPr>
              <w:pStyle w:val="Kommentartext"/>
              <w:spacing w:line="360" w:lineRule="auto"/>
              <w:jc w:val="center"/>
              <w:rPr>
                <w:sz w:val="14"/>
                <w:szCs w:val="14"/>
                <w:lang w:val="en-US"/>
              </w:rPr>
            </w:pPr>
            <w:r w:rsidRPr="00650D68">
              <w:rPr>
                <w:sz w:val="14"/>
                <w:szCs w:val="14"/>
                <w:lang w:val="en-US"/>
              </w:rPr>
              <w:t>Leontief</w:t>
            </w:r>
            <w:r w:rsidR="00A2722B">
              <w:rPr>
                <w:sz w:val="14"/>
                <w:szCs w:val="14"/>
                <w:lang w:val="en-US"/>
              </w:rPr>
              <w:t xml:space="preserve"> quantity</w:t>
            </w:r>
          </w:p>
        </w:tc>
        <w:tc>
          <w:tcPr>
            <w:tcW w:w="1767" w:type="dxa"/>
            <w:tcBorders>
              <w:bottom w:val="single" w:sz="4" w:space="0" w:color="000000"/>
            </w:tcBorders>
            <w:shd w:val="clear" w:color="auto" w:fill="auto"/>
            <w:vAlign w:val="center"/>
          </w:tcPr>
          <w:p w14:paraId="43C35D15" w14:textId="6E5216A7" w:rsidR="002617B7" w:rsidRPr="00650D68" w:rsidRDefault="002617B7" w:rsidP="00A2722B">
            <w:pPr>
              <w:pStyle w:val="Kommentartext"/>
              <w:spacing w:line="360" w:lineRule="auto"/>
              <w:jc w:val="center"/>
              <w:rPr>
                <w:sz w:val="14"/>
                <w:szCs w:val="14"/>
                <w:lang w:val="en-US"/>
              </w:rPr>
            </w:pPr>
            <w:commentRangeStart w:id="60"/>
            <w:commentRangeStart w:id="61"/>
            <w:commentRangeStart w:id="62"/>
            <w:r w:rsidRPr="00650D68">
              <w:rPr>
                <w:sz w:val="14"/>
                <w:szCs w:val="14"/>
                <w:lang w:val="en-US"/>
              </w:rPr>
              <w:t>Ghosh</w:t>
            </w:r>
            <w:commentRangeEnd w:id="60"/>
            <w:r w:rsidR="001F2056">
              <w:rPr>
                <w:rStyle w:val="Kommentarzeichen"/>
              </w:rPr>
              <w:commentReference w:id="60"/>
            </w:r>
            <w:commentRangeEnd w:id="61"/>
            <w:r w:rsidR="00102964">
              <w:rPr>
                <w:rStyle w:val="Kommentarzeichen"/>
              </w:rPr>
              <w:commentReference w:id="61"/>
            </w:r>
            <w:commentRangeEnd w:id="62"/>
            <w:r w:rsidR="008B56A2">
              <w:rPr>
                <w:rStyle w:val="Kommentarzeichen"/>
              </w:rPr>
              <w:commentReference w:id="62"/>
            </w:r>
            <w:r w:rsidR="00A2722B">
              <w:rPr>
                <w:sz w:val="14"/>
                <w:szCs w:val="14"/>
                <w:lang w:val="en-US"/>
              </w:rPr>
              <w:t xml:space="preserve"> quantity</w:t>
            </w:r>
            <w:r w:rsidR="00124AA3">
              <w:rPr>
                <w:sz w:val="14"/>
                <w:szCs w:val="14"/>
                <w:lang w:val="en-US"/>
              </w:rPr>
              <w:t xml:space="preserve"> + market balance</w:t>
            </w:r>
          </w:p>
        </w:tc>
        <w:tc>
          <w:tcPr>
            <w:tcW w:w="1708" w:type="dxa"/>
            <w:tcBorders>
              <w:bottom w:val="single" w:sz="4" w:space="0" w:color="000000"/>
            </w:tcBorders>
            <w:shd w:val="clear" w:color="auto" w:fill="auto"/>
          </w:tcPr>
          <w:p w14:paraId="38D6BCC8" w14:textId="77A28179" w:rsidR="002617B7" w:rsidRPr="00650D68" w:rsidRDefault="002617B7" w:rsidP="00A2722B">
            <w:pPr>
              <w:pStyle w:val="Kommentartext"/>
              <w:spacing w:line="360" w:lineRule="auto"/>
              <w:jc w:val="center"/>
              <w:rPr>
                <w:sz w:val="14"/>
                <w:szCs w:val="14"/>
                <w:lang w:val="en-US"/>
              </w:rPr>
            </w:pPr>
            <w:r w:rsidRPr="00650D68">
              <w:rPr>
                <w:sz w:val="14"/>
                <w:szCs w:val="14"/>
                <w:lang w:val="en-US"/>
              </w:rPr>
              <w:t xml:space="preserve">Ghosh </w:t>
            </w:r>
            <w:r w:rsidR="00A2722B">
              <w:rPr>
                <w:sz w:val="14"/>
                <w:szCs w:val="14"/>
                <w:lang w:val="en-US"/>
              </w:rPr>
              <w:t>quantity</w:t>
            </w:r>
            <w:r w:rsidR="00A2722B" w:rsidRPr="00650D68">
              <w:rPr>
                <w:sz w:val="14"/>
                <w:szCs w:val="14"/>
                <w:lang w:val="en-US"/>
              </w:rPr>
              <w:t xml:space="preserve"> </w:t>
            </w:r>
            <w:r w:rsidRPr="00650D68">
              <w:rPr>
                <w:sz w:val="14"/>
                <w:szCs w:val="14"/>
                <w:lang w:val="en-US"/>
              </w:rPr>
              <w:t>(partially)</w:t>
            </w:r>
          </w:p>
        </w:tc>
      </w:tr>
      <w:tr w:rsidR="002617B7" w:rsidRPr="00217DA1" w14:paraId="222691CB" w14:textId="77777777" w:rsidTr="00F6190A">
        <w:tc>
          <w:tcPr>
            <w:tcW w:w="2674" w:type="dxa"/>
            <w:vMerge w:val="restart"/>
            <w:tcBorders>
              <w:top w:val="single" w:sz="4" w:space="0" w:color="000000"/>
              <w:right w:val="single" w:sz="12" w:space="0" w:color="auto"/>
            </w:tcBorders>
          </w:tcPr>
          <w:p w14:paraId="1D32AF6E" w14:textId="7B05F82C" w:rsidR="002617B7" w:rsidRPr="00650D68" w:rsidRDefault="002617B7" w:rsidP="00A2722B">
            <w:pPr>
              <w:pStyle w:val="Kommentartext"/>
              <w:spacing w:line="360" w:lineRule="auto"/>
              <w:jc w:val="center"/>
              <w:rPr>
                <w:b/>
                <w:sz w:val="14"/>
                <w:szCs w:val="14"/>
                <w:lang w:val="en-US"/>
              </w:rPr>
            </w:pPr>
            <w:r w:rsidRPr="00650D68">
              <w:rPr>
                <w:b/>
                <w:sz w:val="14"/>
                <w:szCs w:val="14"/>
                <w:lang w:val="en-US"/>
              </w:rPr>
              <w:t>Advantages</w:t>
            </w:r>
          </w:p>
        </w:tc>
        <w:tc>
          <w:tcPr>
            <w:tcW w:w="1367" w:type="dxa"/>
            <w:tcBorders>
              <w:top w:val="single" w:sz="4" w:space="0" w:color="000000"/>
              <w:left w:val="single" w:sz="12" w:space="0" w:color="auto"/>
            </w:tcBorders>
            <w:vAlign w:val="center"/>
          </w:tcPr>
          <w:p w14:paraId="3C80BEEA" w14:textId="48D8F024"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Mass-balanced MFA logic excluding waste and service flows</w:t>
            </w:r>
          </w:p>
        </w:tc>
        <w:tc>
          <w:tcPr>
            <w:tcW w:w="1500" w:type="dxa"/>
            <w:tcBorders>
              <w:top w:val="single" w:sz="4" w:space="0" w:color="000000"/>
            </w:tcBorders>
            <w:vAlign w:val="center"/>
          </w:tcPr>
          <w:p w14:paraId="3228FA70" w14:textId="502D2D81"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Time-efficient application (no filter matrices required)</w:t>
            </w:r>
          </w:p>
        </w:tc>
        <w:tc>
          <w:tcPr>
            <w:tcW w:w="1767" w:type="dxa"/>
            <w:tcBorders>
              <w:top w:val="single" w:sz="4" w:space="0" w:color="000000"/>
            </w:tcBorders>
            <w:vAlign w:val="center"/>
          </w:tcPr>
          <w:p w14:paraId="691C75F3" w14:textId="75AA4BEA"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Introduction of processing degrees</w:t>
            </w:r>
          </w:p>
        </w:tc>
        <w:tc>
          <w:tcPr>
            <w:tcW w:w="1708" w:type="dxa"/>
            <w:vMerge w:val="restart"/>
            <w:tcBorders>
              <w:top w:val="single" w:sz="4" w:space="0" w:color="000000"/>
            </w:tcBorders>
            <w:vAlign w:val="center"/>
          </w:tcPr>
          <w:p w14:paraId="41D5E4BE" w14:textId="18CBC922" w:rsidR="002617B7" w:rsidRPr="00650D68" w:rsidRDefault="002617B7" w:rsidP="00A2722B">
            <w:pPr>
              <w:pStyle w:val="Listenabsatz"/>
              <w:numPr>
                <w:ilvl w:val="0"/>
                <w:numId w:val="29"/>
              </w:numPr>
              <w:spacing w:after="160" w:line="240" w:lineRule="auto"/>
              <w:jc w:val="center"/>
              <w:rPr>
                <w:sz w:val="14"/>
                <w:szCs w:val="14"/>
                <w:lang w:val="en-US"/>
              </w:rPr>
            </w:pPr>
            <w:r w:rsidRPr="00650D68">
              <w:rPr>
                <w:sz w:val="14"/>
                <w:szCs w:val="14"/>
                <w:lang w:val="en-US"/>
              </w:rPr>
              <w:t>Applicable with little IOA knowledge</w:t>
            </w:r>
          </w:p>
          <w:p w14:paraId="03E5CE43" w14:textId="3BD05190" w:rsidR="002617B7" w:rsidRPr="00650D68" w:rsidRDefault="002617B7" w:rsidP="00A2722B">
            <w:pPr>
              <w:pStyle w:val="Listenabsatz"/>
              <w:numPr>
                <w:ilvl w:val="0"/>
                <w:numId w:val="29"/>
              </w:numPr>
              <w:spacing w:after="160" w:line="240" w:lineRule="auto"/>
              <w:jc w:val="center"/>
              <w:rPr>
                <w:sz w:val="14"/>
                <w:szCs w:val="14"/>
                <w:lang w:val="en-US"/>
              </w:rPr>
            </w:pPr>
            <w:r w:rsidRPr="00650D68">
              <w:rPr>
                <w:sz w:val="14"/>
                <w:szCs w:val="14"/>
                <w:lang w:val="en-US"/>
              </w:rPr>
              <w:t>Products that are intermediate demand in MIOTs can easily be defined as end-use (e.g. packaging)</w:t>
            </w:r>
          </w:p>
        </w:tc>
      </w:tr>
      <w:tr w:rsidR="002617B7" w:rsidRPr="00217DA1" w14:paraId="4E324B29" w14:textId="77777777" w:rsidTr="00F6190A">
        <w:tc>
          <w:tcPr>
            <w:tcW w:w="2674" w:type="dxa"/>
            <w:vMerge/>
            <w:tcBorders>
              <w:right w:val="single" w:sz="12" w:space="0" w:color="auto"/>
            </w:tcBorders>
          </w:tcPr>
          <w:p w14:paraId="56180969" w14:textId="77777777" w:rsidR="002617B7" w:rsidRPr="00650D68" w:rsidRDefault="002617B7" w:rsidP="00A2722B">
            <w:pPr>
              <w:pStyle w:val="Kommentartext"/>
              <w:spacing w:line="360" w:lineRule="auto"/>
              <w:jc w:val="center"/>
              <w:rPr>
                <w:b/>
                <w:sz w:val="14"/>
                <w:szCs w:val="14"/>
                <w:lang w:val="en-US"/>
              </w:rPr>
            </w:pPr>
          </w:p>
        </w:tc>
        <w:tc>
          <w:tcPr>
            <w:tcW w:w="4634" w:type="dxa"/>
            <w:gridSpan w:val="3"/>
            <w:tcBorders>
              <w:left w:val="single" w:sz="12" w:space="0" w:color="auto"/>
            </w:tcBorders>
            <w:vAlign w:val="center"/>
          </w:tcPr>
          <w:p w14:paraId="4A81FE12" w14:textId="77777777" w:rsidR="002617B7" w:rsidRDefault="002617B7" w:rsidP="00A2722B">
            <w:pPr>
              <w:pStyle w:val="Listenabsatz"/>
              <w:spacing w:after="160" w:line="240" w:lineRule="auto"/>
              <w:ind w:left="113"/>
              <w:jc w:val="center"/>
              <w:rPr>
                <w:sz w:val="14"/>
                <w:szCs w:val="20"/>
                <w:lang w:val="en-US"/>
              </w:rPr>
            </w:pPr>
          </w:p>
          <w:p w14:paraId="583F613B" w14:textId="43DA7100" w:rsidR="002617B7" w:rsidRDefault="002617B7" w:rsidP="00A2722B">
            <w:pPr>
              <w:pStyle w:val="Listenabsatz"/>
              <w:numPr>
                <w:ilvl w:val="0"/>
                <w:numId w:val="29"/>
              </w:numPr>
              <w:spacing w:after="160" w:line="240" w:lineRule="auto"/>
              <w:jc w:val="center"/>
              <w:rPr>
                <w:sz w:val="14"/>
                <w:szCs w:val="20"/>
                <w:lang w:val="en-US"/>
              </w:rPr>
            </w:pPr>
            <w:r w:rsidRPr="00DF43CC">
              <w:rPr>
                <w:sz w:val="14"/>
                <w:szCs w:val="20"/>
                <w:lang w:val="en-US"/>
              </w:rPr>
              <w:t xml:space="preserve">Simultaneous </w:t>
            </w:r>
            <w:r w:rsidR="009F57A6">
              <w:rPr>
                <w:sz w:val="14"/>
                <w:szCs w:val="20"/>
                <w:lang w:val="en-US"/>
              </w:rPr>
              <w:t>sector</w:t>
            </w:r>
            <w:r w:rsidRPr="00DF43CC">
              <w:rPr>
                <w:sz w:val="14"/>
                <w:szCs w:val="20"/>
                <w:lang w:val="en-US"/>
              </w:rPr>
              <w:t xml:space="preserve"> output to both intermediate and final demand</w:t>
            </w:r>
          </w:p>
          <w:p w14:paraId="78CFC415" w14:textId="0E61C7EC" w:rsidR="002617B7" w:rsidRPr="00DF43CC" w:rsidRDefault="002617B7" w:rsidP="00A2722B">
            <w:pPr>
              <w:pStyle w:val="Listenabsatz"/>
              <w:numPr>
                <w:ilvl w:val="0"/>
                <w:numId w:val="29"/>
              </w:numPr>
              <w:spacing w:after="160" w:line="240" w:lineRule="auto"/>
              <w:jc w:val="center"/>
              <w:rPr>
                <w:sz w:val="14"/>
                <w:szCs w:val="20"/>
                <w:lang w:val="en-US"/>
              </w:rPr>
            </w:pPr>
            <w:r w:rsidRPr="00DF43CC">
              <w:rPr>
                <w:sz w:val="14"/>
                <w:lang w:val="en-US"/>
              </w:rPr>
              <w:t>Convenient handling of imports/export in final demand</w:t>
            </w:r>
          </w:p>
        </w:tc>
        <w:tc>
          <w:tcPr>
            <w:tcW w:w="1708" w:type="dxa"/>
            <w:vMerge/>
            <w:vAlign w:val="center"/>
          </w:tcPr>
          <w:p w14:paraId="55A24B5E" w14:textId="77777777" w:rsidR="002617B7" w:rsidRPr="0039715E" w:rsidRDefault="002617B7" w:rsidP="00A2722B">
            <w:pPr>
              <w:pStyle w:val="Kommentartext"/>
              <w:jc w:val="center"/>
              <w:rPr>
                <w:sz w:val="18"/>
                <w:szCs w:val="22"/>
                <w:lang w:val="en-US"/>
              </w:rPr>
            </w:pPr>
          </w:p>
        </w:tc>
      </w:tr>
      <w:tr w:rsidR="002617B7" w:rsidRPr="00217DA1" w14:paraId="20E7EF02" w14:textId="77777777" w:rsidTr="00F6190A">
        <w:tc>
          <w:tcPr>
            <w:tcW w:w="2674" w:type="dxa"/>
            <w:vMerge w:val="restart"/>
            <w:tcBorders>
              <w:right w:val="single" w:sz="12" w:space="0" w:color="auto"/>
            </w:tcBorders>
          </w:tcPr>
          <w:p w14:paraId="16D259D1" w14:textId="40658107" w:rsidR="002617B7" w:rsidRPr="00650D68" w:rsidRDefault="002617B7" w:rsidP="00A2722B">
            <w:pPr>
              <w:pStyle w:val="Kommentartext"/>
              <w:spacing w:line="360" w:lineRule="auto"/>
              <w:jc w:val="center"/>
              <w:rPr>
                <w:b/>
                <w:sz w:val="14"/>
                <w:szCs w:val="14"/>
                <w:lang w:val="en-US"/>
              </w:rPr>
            </w:pPr>
            <w:r w:rsidRPr="00650D68">
              <w:rPr>
                <w:b/>
                <w:sz w:val="14"/>
                <w:szCs w:val="14"/>
                <w:lang w:val="en-US"/>
              </w:rPr>
              <w:t>Challenges/disadvantages</w:t>
            </w:r>
          </w:p>
        </w:tc>
        <w:tc>
          <w:tcPr>
            <w:tcW w:w="1367" w:type="dxa"/>
            <w:tcBorders>
              <w:left w:val="single" w:sz="12" w:space="0" w:color="auto"/>
            </w:tcBorders>
            <w:vAlign w:val="center"/>
          </w:tcPr>
          <w:p w14:paraId="0A101E9B" w14:textId="695DA9BC" w:rsidR="002617B7" w:rsidRPr="008F1099" w:rsidRDefault="002617B7" w:rsidP="00A2722B">
            <w:pPr>
              <w:pStyle w:val="Listenabsatz"/>
              <w:numPr>
                <w:ilvl w:val="0"/>
                <w:numId w:val="29"/>
              </w:numPr>
              <w:spacing w:after="160" w:line="240" w:lineRule="auto"/>
              <w:jc w:val="center"/>
              <w:rPr>
                <w:sz w:val="14"/>
                <w:szCs w:val="20"/>
                <w:lang w:val="en-US"/>
              </w:rPr>
            </w:pPr>
            <w:r w:rsidRPr="008F1099">
              <w:rPr>
                <w:sz w:val="14"/>
                <w:szCs w:val="20"/>
                <w:lang w:val="en-US"/>
              </w:rPr>
              <w:t>Assumptions for processing degrees and filter</w:t>
            </w:r>
            <w:r>
              <w:rPr>
                <w:sz w:val="14"/>
                <w:szCs w:val="20"/>
                <w:lang w:val="en-US"/>
              </w:rPr>
              <w:t>s</w:t>
            </w:r>
            <w:r w:rsidRPr="008F1099">
              <w:rPr>
                <w:sz w:val="14"/>
                <w:szCs w:val="20"/>
                <w:lang w:val="en-US"/>
              </w:rPr>
              <w:t xml:space="preserve"> </w:t>
            </w:r>
            <w:r>
              <w:rPr>
                <w:sz w:val="14"/>
                <w:szCs w:val="20"/>
                <w:lang w:val="en-US"/>
              </w:rPr>
              <w:t>(deleting data)</w:t>
            </w:r>
          </w:p>
          <w:p w14:paraId="1ECC548F" w14:textId="4274C13E" w:rsidR="002617B7" w:rsidRPr="008F1099" w:rsidRDefault="002617B7" w:rsidP="00A2722B">
            <w:pPr>
              <w:pStyle w:val="Listenabsatz"/>
              <w:numPr>
                <w:ilvl w:val="0"/>
                <w:numId w:val="29"/>
              </w:numPr>
              <w:spacing w:after="160" w:line="240" w:lineRule="auto"/>
              <w:jc w:val="center"/>
              <w:rPr>
                <w:sz w:val="14"/>
                <w:szCs w:val="20"/>
                <w:lang w:val="en-US"/>
              </w:rPr>
            </w:pPr>
            <w:r w:rsidRPr="008F1099">
              <w:rPr>
                <w:sz w:val="14"/>
                <w:szCs w:val="20"/>
                <w:lang w:val="en-US"/>
              </w:rPr>
              <w:t xml:space="preserve">Complexity </w:t>
            </w:r>
            <w:r>
              <w:rPr>
                <w:sz w:val="14"/>
                <w:szCs w:val="20"/>
                <w:lang w:val="en-US"/>
              </w:rPr>
              <w:t>as</w:t>
            </w:r>
            <w:r w:rsidRPr="008F1099">
              <w:rPr>
                <w:sz w:val="14"/>
                <w:szCs w:val="20"/>
                <w:lang w:val="en-US"/>
              </w:rPr>
              <w:t xml:space="preserve"> entry threshold for MFA practitioners</w:t>
            </w:r>
          </w:p>
        </w:tc>
        <w:tc>
          <w:tcPr>
            <w:tcW w:w="1500" w:type="dxa"/>
            <w:vAlign w:val="center"/>
          </w:tcPr>
          <w:p w14:paraId="1FD4BD2E" w14:textId="421FCD37" w:rsidR="002617B7" w:rsidRPr="00545260" w:rsidRDefault="002617B7" w:rsidP="00A2722B">
            <w:pPr>
              <w:pStyle w:val="Kommentartext"/>
              <w:numPr>
                <w:ilvl w:val="0"/>
                <w:numId w:val="29"/>
              </w:numPr>
              <w:jc w:val="center"/>
              <w:rPr>
                <w:sz w:val="14"/>
                <w:lang w:val="en-US"/>
              </w:rPr>
            </w:pPr>
            <w:r w:rsidRPr="00545260">
              <w:rPr>
                <w:sz w:val="14"/>
                <w:lang w:val="en-US"/>
              </w:rPr>
              <w:t xml:space="preserve">Footprints </w:t>
            </w:r>
            <w:r>
              <w:rPr>
                <w:sz w:val="14"/>
                <w:lang w:val="en-US"/>
              </w:rPr>
              <w:t>(</w:t>
            </w:r>
            <w:r w:rsidRPr="00545260">
              <w:rPr>
                <w:sz w:val="14"/>
                <w:lang w:val="en-US"/>
              </w:rPr>
              <w:t>‘embodied perspective’)</w:t>
            </w:r>
            <w:r>
              <w:rPr>
                <w:sz w:val="14"/>
                <w:lang w:val="en-US"/>
              </w:rPr>
              <w:t xml:space="preserve"> = misallocations</w:t>
            </w:r>
          </w:p>
        </w:tc>
        <w:tc>
          <w:tcPr>
            <w:tcW w:w="1767" w:type="dxa"/>
            <w:vAlign w:val="center"/>
          </w:tcPr>
          <w:p w14:paraId="3F6A4F46" w14:textId="4CABC4AA" w:rsidR="002617B7" w:rsidRPr="003515D0" w:rsidRDefault="002617B7" w:rsidP="00A2722B">
            <w:pPr>
              <w:pStyle w:val="Listenabsatz"/>
              <w:numPr>
                <w:ilvl w:val="0"/>
                <w:numId w:val="29"/>
              </w:numPr>
              <w:spacing w:after="160" w:line="240" w:lineRule="auto"/>
              <w:jc w:val="center"/>
              <w:rPr>
                <w:sz w:val="14"/>
                <w:szCs w:val="20"/>
                <w:lang w:val="en-US"/>
              </w:rPr>
            </w:pPr>
            <w:r w:rsidRPr="00DF43CC">
              <w:rPr>
                <w:sz w:val="14"/>
                <w:szCs w:val="20"/>
                <w:lang w:val="en-US"/>
              </w:rPr>
              <w:t>Dependent on definition of ‘products’: footprints (‘embodied perspective’)</w:t>
            </w:r>
            <w:r w:rsidR="007D5C9F">
              <w:rPr>
                <w:sz w:val="14"/>
                <w:szCs w:val="20"/>
                <w:lang w:val="en-US"/>
              </w:rPr>
              <w:t xml:space="preserve"> </w:t>
            </w:r>
            <w:r w:rsidR="007D5C9F">
              <w:rPr>
                <w:sz w:val="14"/>
                <w:lang w:val="en-US"/>
              </w:rPr>
              <w:t>= misallocations</w:t>
            </w:r>
          </w:p>
        </w:tc>
        <w:tc>
          <w:tcPr>
            <w:tcW w:w="1708" w:type="dxa"/>
            <w:vMerge w:val="restart"/>
            <w:vAlign w:val="center"/>
          </w:tcPr>
          <w:p w14:paraId="2F31CE81" w14:textId="6FAE6F3F"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Only uses</w:t>
            </w:r>
            <w:r w:rsidR="00493ED7">
              <w:rPr>
                <w:sz w:val="14"/>
                <w:szCs w:val="22"/>
                <w:lang w:val="en-US"/>
              </w:rPr>
              <w:t xml:space="preserve"> </w:t>
            </w:r>
            <w:r w:rsidR="003F79C4">
              <w:rPr>
                <w:sz w:val="14"/>
                <w:szCs w:val="22"/>
                <w:lang w:val="en-US"/>
              </w:rPr>
              <w:t>information</w:t>
            </w:r>
            <w:r w:rsidR="00493ED7">
              <w:rPr>
                <w:sz w:val="14"/>
                <w:szCs w:val="22"/>
                <w:lang w:val="en-US"/>
              </w:rPr>
              <w:t xml:space="preserve"> in</w:t>
            </w:r>
            <w:r w:rsidRPr="00E34087">
              <w:rPr>
                <w:sz w:val="14"/>
                <w:szCs w:val="22"/>
                <w:lang w:val="en-US"/>
              </w:rPr>
              <w:t xml:space="preserve"> interindustry transaction matrix</w:t>
            </w:r>
          </w:p>
          <w:p w14:paraId="24CBECA7" w14:textId="77777777"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Assumptions on cutting the supply-chain by defining intermediate and end-use products</w:t>
            </w:r>
          </w:p>
          <w:p w14:paraId="6C7007CB" w14:textId="3E428894"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Imports/export not automatically considered</w:t>
            </w:r>
          </w:p>
        </w:tc>
      </w:tr>
      <w:tr w:rsidR="002617B7" w:rsidRPr="00217DA1" w14:paraId="6BED2B40" w14:textId="77777777" w:rsidTr="00F6190A">
        <w:tc>
          <w:tcPr>
            <w:tcW w:w="2674" w:type="dxa"/>
            <w:vMerge/>
            <w:tcBorders>
              <w:right w:val="single" w:sz="12" w:space="0" w:color="auto"/>
            </w:tcBorders>
          </w:tcPr>
          <w:p w14:paraId="06B808D5" w14:textId="77777777" w:rsidR="002617B7" w:rsidRDefault="002617B7" w:rsidP="00A2722B">
            <w:pPr>
              <w:pStyle w:val="Kommentartext"/>
              <w:spacing w:line="360" w:lineRule="auto"/>
              <w:jc w:val="center"/>
              <w:rPr>
                <w:sz w:val="18"/>
                <w:szCs w:val="22"/>
                <w:lang w:val="en-US"/>
              </w:rPr>
            </w:pPr>
          </w:p>
        </w:tc>
        <w:tc>
          <w:tcPr>
            <w:tcW w:w="4634" w:type="dxa"/>
            <w:gridSpan w:val="3"/>
            <w:tcBorders>
              <w:left w:val="single" w:sz="12" w:space="0" w:color="auto"/>
            </w:tcBorders>
            <w:vAlign w:val="center"/>
          </w:tcPr>
          <w:p w14:paraId="2462A974" w14:textId="48B28DFC" w:rsidR="002617B7" w:rsidRPr="00DF0BBB" w:rsidRDefault="002617B7" w:rsidP="00A2722B">
            <w:pPr>
              <w:pStyle w:val="Kommentartext"/>
              <w:numPr>
                <w:ilvl w:val="0"/>
                <w:numId w:val="29"/>
              </w:numPr>
              <w:jc w:val="center"/>
              <w:rPr>
                <w:sz w:val="14"/>
                <w:szCs w:val="22"/>
                <w:lang w:val="en-US"/>
              </w:rPr>
            </w:pPr>
            <w:r w:rsidRPr="00DF0BBB">
              <w:rPr>
                <w:sz w:val="14"/>
                <w:szCs w:val="22"/>
                <w:lang w:val="en-US"/>
              </w:rPr>
              <w:t>‘Functionality’ of product outputs that in MFA logic are end-uses (=final demand), but are intermediate demand in MIOTs is lost (e.g. packaging)</w:t>
            </w:r>
          </w:p>
        </w:tc>
        <w:tc>
          <w:tcPr>
            <w:tcW w:w="1708" w:type="dxa"/>
            <w:vMerge/>
            <w:vAlign w:val="center"/>
          </w:tcPr>
          <w:p w14:paraId="780B7DFC" w14:textId="77777777" w:rsidR="002617B7" w:rsidRPr="0039715E" w:rsidRDefault="002617B7" w:rsidP="00A2722B">
            <w:pPr>
              <w:pStyle w:val="Kommentartext"/>
              <w:jc w:val="center"/>
              <w:rPr>
                <w:sz w:val="18"/>
                <w:szCs w:val="22"/>
                <w:lang w:val="en-US"/>
              </w:rPr>
            </w:pPr>
          </w:p>
        </w:tc>
      </w:tr>
      <w:tr w:rsidR="002617B7" w:rsidRPr="00217DA1" w14:paraId="6906B444" w14:textId="77777777" w:rsidTr="00F6190A">
        <w:tc>
          <w:tcPr>
            <w:tcW w:w="2674" w:type="dxa"/>
            <w:vMerge/>
            <w:tcBorders>
              <w:right w:val="single" w:sz="12" w:space="0" w:color="auto"/>
            </w:tcBorders>
          </w:tcPr>
          <w:p w14:paraId="2EF3C5E4" w14:textId="77777777" w:rsidR="002617B7" w:rsidRDefault="002617B7" w:rsidP="00A2722B">
            <w:pPr>
              <w:pStyle w:val="Kommentartext"/>
              <w:spacing w:line="360" w:lineRule="auto"/>
              <w:jc w:val="center"/>
              <w:rPr>
                <w:sz w:val="18"/>
                <w:szCs w:val="22"/>
                <w:lang w:val="en-US"/>
              </w:rPr>
            </w:pPr>
          </w:p>
        </w:tc>
        <w:tc>
          <w:tcPr>
            <w:tcW w:w="6342" w:type="dxa"/>
            <w:gridSpan w:val="4"/>
            <w:tcBorders>
              <w:left w:val="single" w:sz="12" w:space="0" w:color="auto"/>
            </w:tcBorders>
            <w:vAlign w:val="center"/>
          </w:tcPr>
          <w:p w14:paraId="2B6B40AF" w14:textId="4C50F0B6" w:rsidR="002617B7" w:rsidRDefault="002617B7" w:rsidP="00A2722B">
            <w:pPr>
              <w:pStyle w:val="Listenabsatz"/>
              <w:numPr>
                <w:ilvl w:val="0"/>
                <w:numId w:val="29"/>
              </w:numPr>
              <w:spacing w:after="160" w:line="240" w:lineRule="auto"/>
              <w:jc w:val="center"/>
              <w:rPr>
                <w:sz w:val="14"/>
                <w:szCs w:val="20"/>
                <w:lang w:val="en-US"/>
              </w:rPr>
            </w:pPr>
            <w:r w:rsidRPr="00152BD0">
              <w:rPr>
                <w:sz w:val="14"/>
                <w:szCs w:val="20"/>
                <w:lang w:val="en-US"/>
              </w:rPr>
              <w:t>MIOT system boundaries</w:t>
            </w:r>
            <w:r w:rsidR="00512D1E">
              <w:rPr>
                <w:sz w:val="14"/>
                <w:szCs w:val="20"/>
                <w:lang w:val="en-US"/>
              </w:rPr>
              <w:t xml:space="preserve"> of intermediate demand </w:t>
            </w:r>
            <w:r w:rsidRPr="00152BD0">
              <w:rPr>
                <w:sz w:val="14"/>
                <w:szCs w:val="20"/>
                <w:lang w:val="en-US"/>
              </w:rPr>
              <w:t>challenge application to material flows (</w:t>
            </w:r>
            <w:r>
              <w:rPr>
                <w:sz w:val="14"/>
                <w:szCs w:val="20"/>
                <w:lang w:val="en-US"/>
              </w:rPr>
              <w:t xml:space="preserve">section </w:t>
            </w:r>
            <w:r w:rsidRPr="00152BD0">
              <w:rPr>
                <w:sz w:val="14"/>
                <w:szCs w:val="20"/>
                <w:lang w:val="en-US"/>
              </w:rPr>
              <w:t>3.1)</w:t>
            </w:r>
          </w:p>
          <w:p w14:paraId="1721BB9C" w14:textId="77777777" w:rsidR="002617B7" w:rsidRPr="00152BD0" w:rsidRDefault="002617B7" w:rsidP="00A2722B">
            <w:pPr>
              <w:pStyle w:val="Listenabsatz"/>
              <w:numPr>
                <w:ilvl w:val="0"/>
                <w:numId w:val="29"/>
              </w:numPr>
              <w:spacing w:after="160" w:line="240" w:lineRule="auto"/>
              <w:jc w:val="center"/>
              <w:rPr>
                <w:sz w:val="14"/>
                <w:szCs w:val="20"/>
                <w:lang w:val="en-US"/>
              </w:rPr>
            </w:pPr>
            <w:r w:rsidRPr="00152BD0">
              <w:rPr>
                <w:sz w:val="14"/>
                <w:lang w:val="en-US"/>
              </w:rPr>
              <w:t>Assumptions on price homogeneity &amp; physical-monetary proportionality (if no transaction specific prices)</w:t>
            </w:r>
          </w:p>
          <w:p w14:paraId="727AB88B" w14:textId="68BC33F2" w:rsidR="002617B7" w:rsidRPr="00152BD0" w:rsidRDefault="002617B7" w:rsidP="00A2722B">
            <w:pPr>
              <w:pStyle w:val="Listenabsatz"/>
              <w:numPr>
                <w:ilvl w:val="0"/>
                <w:numId w:val="29"/>
              </w:numPr>
              <w:spacing w:after="160" w:line="240" w:lineRule="auto"/>
              <w:jc w:val="center"/>
              <w:rPr>
                <w:sz w:val="14"/>
                <w:szCs w:val="20"/>
                <w:lang w:val="en-US"/>
              </w:rPr>
            </w:pPr>
            <w:r w:rsidRPr="00152BD0">
              <w:rPr>
                <w:sz w:val="14"/>
                <w:lang w:val="en-US"/>
              </w:rPr>
              <w:t>Domestic technology assumption for single-region MIOTs</w:t>
            </w:r>
          </w:p>
        </w:tc>
      </w:tr>
    </w:tbl>
    <w:p w14:paraId="2E97F179" w14:textId="07A14FD4" w:rsidR="00631E02" w:rsidRPr="00585172" w:rsidRDefault="005D3DB5" w:rsidP="00D05E21">
      <w:pPr>
        <w:pStyle w:val="Kommentartext"/>
        <w:rPr>
          <w:sz w:val="14"/>
          <w:szCs w:val="22"/>
          <w:lang w:val="en-US"/>
        </w:rPr>
      </w:pPr>
      <w:r w:rsidRPr="00E00962">
        <w:rPr>
          <w:sz w:val="14"/>
          <w:szCs w:val="22"/>
          <w:lang w:val="en-US"/>
        </w:rPr>
        <w:t>Comments: c</w:t>
      </w:r>
      <w:r w:rsidR="002B4591" w:rsidRPr="00E00962">
        <w:rPr>
          <w:sz w:val="14"/>
          <w:szCs w:val="22"/>
          <w:lang w:val="en-US"/>
        </w:rPr>
        <w:t>an also be considered as change of *</w:t>
      </w:r>
      <w:r w:rsidR="00224AAA">
        <w:rPr>
          <w:sz w:val="14"/>
          <w:szCs w:val="22"/>
          <w:lang w:val="en-US"/>
        </w:rPr>
        <w:t>the</w:t>
      </w:r>
      <w:r w:rsidR="0087549C" w:rsidRPr="00E00962">
        <w:rPr>
          <w:sz w:val="14"/>
          <w:szCs w:val="22"/>
          <w:lang w:val="en-US"/>
        </w:rPr>
        <w:t xml:space="preserve"> </w:t>
      </w:r>
      <w:r w:rsidR="00224AAA">
        <w:rPr>
          <w:sz w:val="14"/>
          <w:szCs w:val="22"/>
          <w:lang w:val="en-US"/>
        </w:rPr>
        <w:t xml:space="preserve">input-side </w:t>
      </w:r>
      <w:r w:rsidR="002B4591" w:rsidRPr="00E00962">
        <w:rPr>
          <w:sz w:val="14"/>
          <w:szCs w:val="22"/>
          <w:lang w:val="en-US"/>
        </w:rPr>
        <w:t xml:space="preserve">system boundaries of </w:t>
      </w:r>
      <w:r w:rsidR="00224AAA">
        <w:rPr>
          <w:sz w:val="14"/>
          <w:szCs w:val="22"/>
          <w:lang w:val="en-US"/>
        </w:rPr>
        <w:t xml:space="preserve">the industry system </w:t>
      </w:r>
      <w:r w:rsidR="000536F0">
        <w:rPr>
          <w:sz w:val="14"/>
          <w:szCs w:val="22"/>
          <w:lang w:val="en-US"/>
        </w:rPr>
        <w:t>(partitioning the A matrix for WIO-MFA and Ghosh-</w:t>
      </w:r>
      <w:r w:rsidR="000536F0" w:rsidRPr="00AE7990">
        <w:rPr>
          <w:sz w:val="14"/>
          <w:szCs w:val="22"/>
          <w:lang w:val="en-US"/>
        </w:rPr>
        <w:t xml:space="preserve">IO AMC, or using different kind of satellites assigned to different MIOT sectors), </w:t>
      </w:r>
      <w:r w:rsidR="002B4591" w:rsidRPr="00AE7990">
        <w:rPr>
          <w:sz w:val="14"/>
          <w:szCs w:val="22"/>
          <w:lang w:val="en-US"/>
        </w:rPr>
        <w:t>**</w:t>
      </w:r>
      <w:r w:rsidR="002617B7" w:rsidRPr="00AE7990">
        <w:rPr>
          <w:sz w:val="14"/>
          <w:szCs w:val="22"/>
          <w:lang w:val="en-US"/>
        </w:rPr>
        <w:t>the interindustry system boundaries</w:t>
      </w:r>
      <w:r w:rsidR="00BE3892" w:rsidRPr="00AE7990">
        <w:rPr>
          <w:sz w:val="14"/>
          <w:szCs w:val="22"/>
          <w:lang w:val="en-US"/>
        </w:rPr>
        <w:t>, ***</w:t>
      </w:r>
      <w:r w:rsidR="0087549C" w:rsidRPr="00AE7990">
        <w:rPr>
          <w:sz w:val="14"/>
          <w:szCs w:val="22"/>
          <w:lang w:val="en-US"/>
        </w:rPr>
        <w:t xml:space="preserve"> </w:t>
      </w:r>
      <w:r w:rsidR="00A67EE6" w:rsidRPr="00AE7990">
        <w:rPr>
          <w:sz w:val="14"/>
          <w:szCs w:val="22"/>
          <w:lang w:val="en-US"/>
        </w:rPr>
        <w:t>the output-side</w:t>
      </w:r>
      <w:r w:rsidR="0087549C" w:rsidRPr="00AE7990">
        <w:rPr>
          <w:sz w:val="14"/>
          <w:szCs w:val="22"/>
          <w:lang w:val="en-US"/>
        </w:rPr>
        <w:t xml:space="preserve"> system boundaries</w:t>
      </w:r>
      <w:r w:rsidR="00A67EE6" w:rsidRPr="00AE7990">
        <w:rPr>
          <w:sz w:val="14"/>
          <w:szCs w:val="22"/>
          <w:lang w:val="en-US"/>
        </w:rPr>
        <w:t xml:space="preserve"> </w:t>
      </w:r>
      <w:r w:rsidR="00185ABC" w:rsidRPr="00AE7990">
        <w:rPr>
          <w:sz w:val="14"/>
          <w:szCs w:val="22"/>
          <w:lang w:val="en-US"/>
        </w:rPr>
        <w:t xml:space="preserve">(either </w:t>
      </w:r>
      <w:r w:rsidR="0087549C" w:rsidRPr="00AE7990">
        <w:rPr>
          <w:sz w:val="14"/>
          <w:szCs w:val="22"/>
          <w:lang w:val="en-US"/>
        </w:rPr>
        <w:t>cut off where physical flows end and service flows start</w:t>
      </w:r>
      <w:r w:rsidR="00185ABC" w:rsidRPr="00AE7990">
        <w:rPr>
          <w:sz w:val="14"/>
          <w:szCs w:val="22"/>
          <w:lang w:val="en-US"/>
        </w:rPr>
        <w:t>, or applying different vectors of final demand)</w:t>
      </w:r>
      <w:r w:rsidR="00585172" w:rsidRPr="00AE7990">
        <w:rPr>
          <w:sz w:val="14"/>
          <w:szCs w:val="22"/>
          <w:lang w:val="en-US"/>
        </w:rPr>
        <w:t xml:space="preserve">; </w:t>
      </w:r>
      <w:r w:rsidR="00585172" w:rsidRPr="00AE7990">
        <w:rPr>
          <w:sz w:val="14"/>
          <w:szCs w:val="22"/>
          <w:vertAlign w:val="superscript"/>
          <w:lang w:val="en-US"/>
        </w:rPr>
        <w:t>ǂ</w:t>
      </w:r>
      <w:r w:rsidR="00585172" w:rsidRPr="00AE7990">
        <w:rPr>
          <w:sz w:val="14"/>
          <w:szCs w:val="22"/>
          <w:lang w:val="en-US"/>
        </w:rPr>
        <w:t xml:space="preserve">see supplementary information two for </w:t>
      </w:r>
      <w:r w:rsidR="00C80579" w:rsidRPr="00AE7990">
        <w:rPr>
          <w:sz w:val="14"/>
          <w:szCs w:val="22"/>
          <w:lang w:val="en-US"/>
        </w:rPr>
        <w:t xml:space="preserve">further </w:t>
      </w:r>
      <w:r w:rsidR="00585172" w:rsidRPr="00AE7990">
        <w:rPr>
          <w:sz w:val="14"/>
          <w:szCs w:val="22"/>
          <w:lang w:val="en-US"/>
        </w:rPr>
        <w:t>explanation</w:t>
      </w:r>
    </w:p>
    <w:p w14:paraId="2E8CCD2A" w14:textId="604E98FC" w:rsidR="008204F4" w:rsidRDefault="0051149E" w:rsidP="0051149E">
      <w:pPr>
        <w:pStyle w:val="Kommentartext"/>
        <w:spacing w:line="360" w:lineRule="auto"/>
        <w:rPr>
          <w:sz w:val="22"/>
          <w:szCs w:val="22"/>
          <w:lang w:val="en-US"/>
        </w:rPr>
      </w:pPr>
      <w:r>
        <w:rPr>
          <w:sz w:val="22"/>
          <w:szCs w:val="22"/>
          <w:lang w:val="en-US"/>
        </w:rPr>
        <w:t xml:space="preserve">The most prominent distinction </w:t>
      </w:r>
      <w:r w:rsidR="00E12554">
        <w:rPr>
          <w:sz w:val="22"/>
          <w:szCs w:val="22"/>
          <w:lang w:val="en-US"/>
        </w:rPr>
        <w:t xml:space="preserve">of the four methods </w:t>
      </w:r>
      <w:r>
        <w:rPr>
          <w:sz w:val="22"/>
          <w:szCs w:val="22"/>
          <w:lang w:val="en-US"/>
        </w:rPr>
        <w:t>can be drawn between the</w:t>
      </w:r>
      <w:r w:rsidR="007921BD">
        <w:rPr>
          <w:sz w:val="22"/>
          <w:szCs w:val="22"/>
          <w:lang w:val="en-US"/>
        </w:rPr>
        <w:t xml:space="preserve"> </w:t>
      </w:r>
      <w:r w:rsidR="00D12BF5">
        <w:rPr>
          <w:sz w:val="22"/>
          <w:szCs w:val="22"/>
          <w:lang w:val="en-US"/>
        </w:rPr>
        <w:t xml:space="preserve">model </w:t>
      </w:r>
      <w:r w:rsidR="007921BD">
        <w:rPr>
          <w:sz w:val="22"/>
          <w:szCs w:val="22"/>
          <w:lang w:val="en-US"/>
        </w:rPr>
        <w:t xml:space="preserve">group </w:t>
      </w:r>
      <w:r>
        <w:rPr>
          <w:sz w:val="22"/>
          <w:szCs w:val="22"/>
          <w:lang w:val="en-US"/>
        </w:rPr>
        <w:t>CBA, WIO-MFA</w:t>
      </w:r>
      <w:r w:rsidR="003400E1">
        <w:rPr>
          <w:sz w:val="22"/>
          <w:szCs w:val="22"/>
          <w:lang w:val="en-US"/>
        </w:rPr>
        <w:t xml:space="preserve"> and </w:t>
      </w:r>
      <w:r>
        <w:rPr>
          <w:sz w:val="22"/>
          <w:szCs w:val="22"/>
          <w:lang w:val="en-US"/>
        </w:rPr>
        <w:t>Ghosh-IO AMC, which use</w:t>
      </w:r>
      <w:r w:rsidR="007921BD">
        <w:rPr>
          <w:sz w:val="22"/>
          <w:szCs w:val="22"/>
          <w:lang w:val="en-US"/>
        </w:rPr>
        <w:t>s</w:t>
      </w:r>
      <w:r>
        <w:rPr>
          <w:sz w:val="22"/>
          <w:szCs w:val="22"/>
          <w:lang w:val="en-US"/>
        </w:rPr>
        <w:t xml:space="preserve"> full input-output models corresponding to either the </w:t>
      </w:r>
      <w:r w:rsidR="006F5B6A">
        <w:rPr>
          <w:sz w:val="22"/>
          <w:szCs w:val="22"/>
          <w:lang w:val="en-US"/>
        </w:rPr>
        <w:t xml:space="preserve">input-output </w:t>
      </w:r>
      <w:r>
        <w:rPr>
          <w:sz w:val="22"/>
          <w:szCs w:val="22"/>
          <w:lang w:val="en-US"/>
        </w:rPr>
        <w:t xml:space="preserve">market or industry balance, and the Partial Ghosh-IO which only uses the MIOT interindustry matrix </w:t>
      </w:r>
      <m:oMath>
        <m:r>
          <m:rPr>
            <m:sty m:val="b"/>
          </m:rPr>
          <w:rPr>
            <w:rFonts w:ascii="Cambria Math" w:hAnsi="Cambria Math"/>
            <w:sz w:val="22"/>
            <w:lang w:val="en-US"/>
          </w:rPr>
          <m:t>Z</m:t>
        </m:r>
      </m:oMath>
      <w:r w:rsidR="002C1304">
        <w:rPr>
          <w:sz w:val="22"/>
          <w:szCs w:val="22"/>
          <w:lang w:val="en-US"/>
        </w:rPr>
        <w:t xml:space="preserve"> </w:t>
      </w:r>
      <w:r>
        <w:rPr>
          <w:sz w:val="22"/>
          <w:szCs w:val="22"/>
          <w:lang w:val="en-US"/>
        </w:rPr>
        <w:t xml:space="preserve">and represents a partial IO-model </w:t>
      </w:r>
      <w:r w:rsidR="00E04282">
        <w:rPr>
          <w:sz w:val="22"/>
          <w:szCs w:val="22"/>
          <w:lang w:val="en-US"/>
        </w:rPr>
        <w:t xml:space="preserve">not </w:t>
      </w:r>
      <w:r w:rsidR="003F79C4">
        <w:rPr>
          <w:sz w:val="22"/>
          <w:szCs w:val="22"/>
          <w:lang w:val="en-US"/>
        </w:rPr>
        <w:t>fulfilling</w:t>
      </w:r>
      <w:r w:rsidR="00E04282">
        <w:rPr>
          <w:sz w:val="22"/>
          <w:szCs w:val="22"/>
          <w:lang w:val="en-US"/>
        </w:rPr>
        <w:t xml:space="preserve"> any IO-balance </w:t>
      </w:r>
      <w:r>
        <w:rPr>
          <w:sz w:val="22"/>
          <w:szCs w:val="22"/>
          <w:lang w:val="en-US"/>
        </w:rPr>
        <w:t xml:space="preserve">(see </w:t>
      </w:r>
      <w:r w:rsidR="006C37F0">
        <w:rPr>
          <w:sz w:val="22"/>
          <w:szCs w:val="22"/>
          <w:lang w:val="en-US"/>
        </w:rPr>
        <w:t xml:space="preserve">I-II </w:t>
      </w:r>
      <w:r>
        <w:rPr>
          <w:sz w:val="22"/>
          <w:szCs w:val="22"/>
          <w:lang w:val="en-US"/>
        </w:rPr>
        <w:fldChar w:fldCharType="begin"/>
      </w:r>
      <w:r>
        <w:rPr>
          <w:sz w:val="22"/>
          <w:szCs w:val="22"/>
          <w:lang w:val="en-US"/>
        </w:rPr>
        <w:instrText xml:space="preserve"> REF _Ref96085814 \h  \* MERGEFORMAT </w:instrText>
      </w:r>
      <w:r>
        <w:rPr>
          <w:sz w:val="22"/>
          <w:szCs w:val="22"/>
          <w:lang w:val="en-US"/>
        </w:rPr>
      </w:r>
      <w:r>
        <w:rPr>
          <w:sz w:val="22"/>
          <w:szCs w:val="22"/>
          <w:lang w:val="en-US"/>
        </w:rPr>
        <w:fldChar w:fldCharType="separate"/>
      </w:r>
      <w:r w:rsidRPr="00913271">
        <w:rPr>
          <w:sz w:val="22"/>
          <w:szCs w:val="22"/>
          <w:lang w:val="en-US"/>
        </w:rPr>
        <w:t>Table 2</w:t>
      </w:r>
      <w:r>
        <w:rPr>
          <w:sz w:val="22"/>
          <w:szCs w:val="22"/>
          <w:lang w:val="en-US"/>
        </w:rPr>
        <w:fldChar w:fldCharType="end"/>
      </w:r>
      <w:r w:rsidR="00E35783">
        <w:rPr>
          <w:sz w:val="22"/>
          <w:szCs w:val="22"/>
          <w:lang w:val="en-US"/>
        </w:rPr>
        <w:t xml:space="preserve">; </w:t>
      </w:r>
      <w:r w:rsidR="006F5B6A">
        <w:rPr>
          <w:sz w:val="22"/>
          <w:szCs w:val="22"/>
          <w:lang w:val="en-US"/>
        </w:rPr>
        <w:t>SI2</w:t>
      </w:r>
      <w:r>
        <w:rPr>
          <w:sz w:val="22"/>
          <w:szCs w:val="22"/>
          <w:lang w:val="en-US"/>
        </w:rPr>
        <w:t xml:space="preserve">). </w:t>
      </w:r>
      <w:r w:rsidR="00450696">
        <w:rPr>
          <w:sz w:val="22"/>
          <w:szCs w:val="22"/>
          <w:lang w:val="en-US"/>
        </w:rPr>
        <w:t>Within the first group, t</w:t>
      </w:r>
      <w:r w:rsidR="0064750D">
        <w:rPr>
          <w:sz w:val="22"/>
          <w:szCs w:val="22"/>
          <w:lang w:val="en-US"/>
        </w:rPr>
        <w:t xml:space="preserve">he </w:t>
      </w:r>
      <w:r w:rsidR="00000987">
        <w:rPr>
          <w:sz w:val="22"/>
          <w:szCs w:val="22"/>
          <w:lang w:val="en-US"/>
        </w:rPr>
        <w:t xml:space="preserve">individual methods </w:t>
      </w:r>
      <w:r w:rsidR="00F944D2">
        <w:rPr>
          <w:sz w:val="22"/>
          <w:szCs w:val="22"/>
          <w:lang w:val="en-US"/>
        </w:rPr>
        <w:t>of CBA, WIO-MFA and Ghosh-IO AMC</w:t>
      </w:r>
      <w:r w:rsidR="0064750D">
        <w:rPr>
          <w:sz w:val="22"/>
          <w:szCs w:val="22"/>
          <w:lang w:val="en-US"/>
        </w:rPr>
        <w:t xml:space="preserve"> in turn</w:t>
      </w:r>
      <w:r w:rsidR="00F944D2">
        <w:rPr>
          <w:sz w:val="22"/>
          <w:szCs w:val="22"/>
          <w:lang w:val="en-US"/>
        </w:rPr>
        <w:t>,</w:t>
      </w:r>
      <w:r>
        <w:rPr>
          <w:sz w:val="22"/>
          <w:szCs w:val="22"/>
          <w:lang w:val="en-US"/>
        </w:rPr>
        <w:t xml:space="preserve"> correspond to </w:t>
      </w:r>
      <w:r w:rsidR="004656BF">
        <w:rPr>
          <w:sz w:val="22"/>
          <w:szCs w:val="22"/>
          <w:lang w:val="en-US"/>
        </w:rPr>
        <w:t xml:space="preserve">fundamentally </w:t>
      </w:r>
      <w:r w:rsidR="0064750D">
        <w:rPr>
          <w:sz w:val="22"/>
          <w:szCs w:val="22"/>
          <w:lang w:val="en-US"/>
        </w:rPr>
        <w:t xml:space="preserve">different underlying IO-models: </w:t>
      </w:r>
      <w:r w:rsidR="00F2039F">
        <w:rPr>
          <w:sz w:val="22"/>
          <w:szCs w:val="22"/>
          <w:lang w:val="en-US"/>
        </w:rPr>
        <w:t xml:space="preserve">the </w:t>
      </w:r>
      <w:r>
        <w:rPr>
          <w:sz w:val="22"/>
          <w:szCs w:val="22"/>
          <w:lang w:val="en-US"/>
        </w:rPr>
        <w:t>Leontief</w:t>
      </w:r>
      <w:r w:rsidR="00F2039F">
        <w:rPr>
          <w:sz w:val="22"/>
          <w:szCs w:val="22"/>
          <w:lang w:val="en-US"/>
        </w:rPr>
        <w:t xml:space="preserve"> quantity</w:t>
      </w:r>
      <w:r>
        <w:rPr>
          <w:sz w:val="22"/>
          <w:szCs w:val="22"/>
          <w:lang w:val="en-US"/>
        </w:rPr>
        <w:t xml:space="preserve"> (CBA), Leontief</w:t>
      </w:r>
      <w:r w:rsidR="00F2039F">
        <w:rPr>
          <w:sz w:val="22"/>
          <w:szCs w:val="22"/>
          <w:lang w:val="en-US"/>
        </w:rPr>
        <w:t xml:space="preserve"> </w:t>
      </w:r>
      <w:r>
        <w:rPr>
          <w:sz w:val="22"/>
          <w:szCs w:val="22"/>
          <w:lang w:val="en-US"/>
        </w:rPr>
        <w:t>price (WIO-MFA) and Ghosh</w:t>
      </w:r>
      <w:r w:rsidR="00F2039F">
        <w:rPr>
          <w:sz w:val="22"/>
          <w:szCs w:val="22"/>
          <w:lang w:val="en-US"/>
        </w:rPr>
        <w:t xml:space="preserve"> quantity</w:t>
      </w:r>
      <w:r>
        <w:rPr>
          <w:sz w:val="22"/>
          <w:szCs w:val="22"/>
          <w:lang w:val="en-US"/>
        </w:rPr>
        <w:t xml:space="preserve"> (Ghosh-IO AMC) model</w:t>
      </w:r>
      <w:r w:rsidR="00F944D2">
        <w:rPr>
          <w:sz w:val="22"/>
          <w:szCs w:val="22"/>
          <w:lang w:val="en-US"/>
        </w:rPr>
        <w:t xml:space="preserve"> </w:t>
      </w:r>
      <w:r w:rsidR="0064750D">
        <w:rPr>
          <w:sz w:val="22"/>
          <w:szCs w:val="22"/>
          <w:lang w:val="en-US"/>
        </w:rPr>
        <w:t>(</w:t>
      </w:r>
      <w:r w:rsidR="00FC2240">
        <w:rPr>
          <w:sz w:val="22"/>
          <w:szCs w:val="22"/>
          <w:lang w:val="en-US"/>
        </w:rPr>
        <w:t xml:space="preserve">for detailed explanation </w:t>
      </w:r>
      <w:r w:rsidR="0064750D" w:rsidRPr="00727FD0">
        <w:rPr>
          <w:sz w:val="22"/>
          <w:szCs w:val="22"/>
          <w:lang w:val="en-US"/>
        </w:rPr>
        <w:t>see SI2</w:t>
      </w:r>
      <w:r w:rsidR="0064750D">
        <w:rPr>
          <w:sz w:val="22"/>
          <w:szCs w:val="22"/>
          <w:lang w:val="en-US"/>
        </w:rPr>
        <w:t>)</w:t>
      </w:r>
      <w:r w:rsidR="00B476A6">
        <w:rPr>
          <w:sz w:val="22"/>
          <w:szCs w:val="22"/>
          <w:lang w:val="en-US"/>
        </w:rPr>
        <w:t xml:space="preserve">. </w:t>
      </w:r>
      <w:r w:rsidR="004656BF">
        <w:rPr>
          <w:sz w:val="22"/>
          <w:szCs w:val="22"/>
          <w:lang w:val="en-US"/>
        </w:rPr>
        <w:t>D</w:t>
      </w:r>
      <w:r w:rsidR="00FE4826">
        <w:rPr>
          <w:sz w:val="22"/>
          <w:szCs w:val="22"/>
          <w:lang w:val="en-US"/>
        </w:rPr>
        <w:t>espite</w:t>
      </w:r>
      <w:r w:rsidR="004656BF">
        <w:rPr>
          <w:sz w:val="22"/>
          <w:szCs w:val="22"/>
          <w:lang w:val="en-US"/>
        </w:rPr>
        <w:t xml:space="preserve"> these differen</w:t>
      </w:r>
      <w:r w:rsidR="00E403F0">
        <w:rPr>
          <w:sz w:val="22"/>
          <w:szCs w:val="22"/>
          <w:lang w:val="en-US"/>
        </w:rPr>
        <w:t>t models</w:t>
      </w:r>
      <w:r w:rsidR="00FE4826">
        <w:rPr>
          <w:sz w:val="22"/>
          <w:szCs w:val="22"/>
          <w:lang w:val="en-US"/>
        </w:rPr>
        <w:t>,</w:t>
      </w:r>
      <w:r w:rsidR="004656BF">
        <w:rPr>
          <w:sz w:val="22"/>
          <w:szCs w:val="22"/>
          <w:lang w:val="en-US"/>
        </w:rPr>
        <w:t xml:space="preserve"> </w:t>
      </w:r>
      <w:r w:rsidR="00FE4826">
        <w:rPr>
          <w:sz w:val="22"/>
          <w:szCs w:val="22"/>
          <w:lang w:val="en-US"/>
        </w:rPr>
        <w:t xml:space="preserve">the three </w:t>
      </w:r>
      <w:r w:rsidR="00F944D2">
        <w:rPr>
          <w:sz w:val="22"/>
          <w:szCs w:val="22"/>
          <w:lang w:val="en-US"/>
        </w:rPr>
        <w:t xml:space="preserve">approaches </w:t>
      </w:r>
      <w:r>
        <w:rPr>
          <w:sz w:val="22"/>
          <w:szCs w:val="22"/>
          <w:lang w:val="en-US"/>
        </w:rPr>
        <w:t xml:space="preserve">are equivalent in deriving the end-use share </w:t>
      </w:r>
      <w:r w:rsidRPr="00727FD0">
        <w:rPr>
          <w:sz w:val="22"/>
          <w:szCs w:val="22"/>
          <w:lang w:val="en-US"/>
        </w:rPr>
        <w:t xml:space="preserve">matrix </w:t>
      </w:r>
      <m:oMath>
        <m:r>
          <m:rPr>
            <m:sty m:val="b"/>
          </m:rPr>
          <w:rPr>
            <w:rFonts w:ascii="Cambria Math" w:eastAsia="Calibri" w:hAnsi="Cambria Math" w:cs="Times New Roman"/>
            <w:sz w:val="22"/>
            <w:lang w:val="en-US"/>
          </w:rPr>
          <m:t>D</m:t>
        </m:r>
      </m:oMath>
      <w:r w:rsidR="00FE4826">
        <w:rPr>
          <w:sz w:val="22"/>
          <w:szCs w:val="22"/>
          <w:lang w:val="en-US"/>
        </w:rPr>
        <w:t xml:space="preserve">, if applied </w:t>
      </w:r>
      <w:r w:rsidR="00FE4826" w:rsidRPr="003B7531">
        <w:rPr>
          <w:sz w:val="22"/>
          <w:szCs w:val="22"/>
          <w:lang w:val="en-US"/>
        </w:rPr>
        <w:t>at scale</w:t>
      </w:r>
      <w:r w:rsidR="00FE4826">
        <w:rPr>
          <w:sz w:val="22"/>
          <w:szCs w:val="22"/>
          <w:lang w:val="en-US"/>
        </w:rPr>
        <w:t>, i.e. to fully quantified MIOT systems</w:t>
      </w:r>
      <w:r w:rsidR="00F944D2">
        <w:rPr>
          <w:sz w:val="22"/>
          <w:szCs w:val="22"/>
          <w:lang w:val="en-US"/>
        </w:rPr>
        <w:t xml:space="preserve">, and with no or equivalent </w:t>
      </w:r>
      <w:r w:rsidR="009E264A" w:rsidRPr="00727FD0">
        <w:rPr>
          <w:sz w:val="22"/>
          <w:szCs w:val="22"/>
          <w:lang w:val="en-US"/>
        </w:rPr>
        <w:t>man</w:t>
      </w:r>
      <w:r w:rsidR="00F944D2">
        <w:rPr>
          <w:sz w:val="22"/>
          <w:szCs w:val="22"/>
          <w:lang w:val="en-US"/>
        </w:rPr>
        <w:t>i</w:t>
      </w:r>
      <w:r w:rsidR="009E264A" w:rsidRPr="00727FD0">
        <w:rPr>
          <w:sz w:val="22"/>
          <w:szCs w:val="22"/>
          <w:lang w:val="en-US"/>
        </w:rPr>
        <w:t xml:space="preserve">pulation of MIOT data as specified in </w:t>
      </w:r>
      <w:r w:rsidR="009E264A" w:rsidRPr="00727FD0">
        <w:rPr>
          <w:sz w:val="22"/>
          <w:szCs w:val="22"/>
          <w:lang w:val="en-US"/>
        </w:rPr>
        <w:fldChar w:fldCharType="begin"/>
      </w:r>
      <w:r w:rsidR="009E264A" w:rsidRPr="00727FD0">
        <w:rPr>
          <w:sz w:val="22"/>
          <w:szCs w:val="22"/>
          <w:lang w:val="en-US"/>
        </w:rPr>
        <w:instrText xml:space="preserve"> REF _Ref96085814 \h </w:instrText>
      </w:r>
      <w:r w:rsidR="00727FD0">
        <w:rPr>
          <w:sz w:val="22"/>
          <w:szCs w:val="22"/>
          <w:lang w:val="en-US"/>
        </w:rPr>
        <w:instrText xml:space="preserve"> \* MERGEFORMAT </w:instrText>
      </w:r>
      <w:r w:rsidR="009E264A" w:rsidRPr="00727FD0">
        <w:rPr>
          <w:sz w:val="22"/>
          <w:szCs w:val="22"/>
          <w:lang w:val="en-US"/>
        </w:rPr>
      </w:r>
      <w:r w:rsidR="009E264A" w:rsidRPr="00727FD0">
        <w:rPr>
          <w:sz w:val="22"/>
          <w:szCs w:val="22"/>
          <w:lang w:val="en-US"/>
        </w:rPr>
        <w:fldChar w:fldCharType="separate"/>
      </w:r>
      <w:r w:rsidR="009E264A" w:rsidRPr="00102964">
        <w:rPr>
          <w:sz w:val="22"/>
          <w:szCs w:val="22"/>
          <w:lang w:val="en-US"/>
        </w:rPr>
        <w:t>Table 2</w:t>
      </w:r>
      <w:r w:rsidR="009E264A" w:rsidRPr="00727FD0">
        <w:rPr>
          <w:sz w:val="22"/>
          <w:szCs w:val="22"/>
          <w:lang w:val="en-US"/>
        </w:rPr>
        <w:fldChar w:fldCharType="end"/>
      </w:r>
      <w:r w:rsidR="009E264A" w:rsidRPr="00727FD0">
        <w:rPr>
          <w:sz w:val="22"/>
          <w:szCs w:val="22"/>
          <w:lang w:val="en-US"/>
        </w:rPr>
        <w:t xml:space="preserve"> I</w:t>
      </w:r>
      <w:r w:rsidR="000B6B08">
        <w:rPr>
          <w:sz w:val="22"/>
          <w:szCs w:val="22"/>
          <w:lang w:val="en-US"/>
        </w:rPr>
        <w:t>II</w:t>
      </w:r>
      <w:r w:rsidR="009E264A" w:rsidRPr="00727FD0">
        <w:rPr>
          <w:sz w:val="22"/>
          <w:szCs w:val="22"/>
          <w:lang w:val="en-US"/>
        </w:rPr>
        <w:t xml:space="preserve">-IX </w:t>
      </w:r>
      <w:r w:rsidR="00F944D2">
        <w:rPr>
          <w:sz w:val="22"/>
          <w:szCs w:val="22"/>
          <w:lang w:val="en-US"/>
        </w:rPr>
        <w:t>(</w:t>
      </w:r>
      <w:r w:rsidR="006D1D11">
        <w:rPr>
          <w:sz w:val="22"/>
          <w:szCs w:val="22"/>
          <w:lang w:val="en-US"/>
        </w:rPr>
        <w:t xml:space="preserve">for proof </w:t>
      </w:r>
      <w:r w:rsidRPr="00727FD0">
        <w:rPr>
          <w:sz w:val="22"/>
          <w:szCs w:val="22"/>
          <w:lang w:val="en-US"/>
        </w:rPr>
        <w:t xml:space="preserve">see </w:t>
      </w:r>
      <w:r w:rsidR="008B56A2">
        <w:rPr>
          <w:sz w:val="22"/>
          <w:szCs w:val="22"/>
          <w:lang w:val="en-US"/>
        </w:rPr>
        <w:t xml:space="preserve">sections 6 and 7 of </w:t>
      </w:r>
      <w:r w:rsidRPr="00727FD0">
        <w:rPr>
          <w:sz w:val="22"/>
          <w:szCs w:val="22"/>
          <w:lang w:val="en-US"/>
        </w:rPr>
        <w:t>SI2</w:t>
      </w:r>
      <w:r>
        <w:rPr>
          <w:sz w:val="22"/>
          <w:szCs w:val="22"/>
          <w:lang w:val="en-US"/>
        </w:rPr>
        <w:t xml:space="preserve">). </w:t>
      </w:r>
      <w:r w:rsidR="004656BF">
        <w:rPr>
          <w:sz w:val="22"/>
          <w:szCs w:val="22"/>
          <w:lang w:val="en-US"/>
        </w:rPr>
        <w:t xml:space="preserve">Discrepancies </w:t>
      </w:r>
      <w:r>
        <w:rPr>
          <w:sz w:val="22"/>
          <w:szCs w:val="22"/>
          <w:lang w:val="en-US"/>
        </w:rPr>
        <w:t xml:space="preserve">between the end-use shares </w:t>
      </w:r>
      <m:oMath>
        <m:r>
          <m:rPr>
            <m:sty m:val="b"/>
          </m:rPr>
          <w:rPr>
            <w:rFonts w:ascii="Cambria Math" w:eastAsia="Calibri" w:hAnsi="Cambria Math" w:cs="Times New Roman"/>
            <w:sz w:val="22"/>
            <w:lang w:val="en-US"/>
          </w:rPr>
          <m:t>D</m:t>
        </m:r>
      </m:oMath>
      <w:r>
        <w:rPr>
          <w:sz w:val="22"/>
          <w:szCs w:val="22"/>
          <w:lang w:val="en-US"/>
        </w:rPr>
        <w:t xml:space="preserve"> of </w:t>
      </w:r>
      <w:r w:rsidR="001F155D">
        <w:rPr>
          <w:sz w:val="22"/>
          <w:szCs w:val="22"/>
          <w:lang w:val="en-US"/>
        </w:rPr>
        <w:t xml:space="preserve">CBA, WIO-MFA and Ghosh-IO AMC </w:t>
      </w:r>
      <w:r>
        <w:rPr>
          <w:sz w:val="22"/>
          <w:szCs w:val="22"/>
          <w:lang w:val="en-US"/>
        </w:rPr>
        <w:t xml:space="preserve">can thus be attributed solely to the </w:t>
      </w:r>
      <w:r w:rsidR="0093791A">
        <w:rPr>
          <w:sz w:val="22"/>
          <w:szCs w:val="22"/>
          <w:lang w:val="en-US"/>
        </w:rPr>
        <w:t xml:space="preserve">differences in </w:t>
      </w:r>
      <w:r>
        <w:rPr>
          <w:sz w:val="22"/>
          <w:szCs w:val="22"/>
          <w:lang w:val="en-US"/>
        </w:rPr>
        <w:t xml:space="preserve">manipulation of MIOT data. </w:t>
      </w:r>
    </w:p>
    <w:p w14:paraId="4C447043" w14:textId="1A6948C2" w:rsidR="0051149E" w:rsidRDefault="0051149E" w:rsidP="0051149E">
      <w:pPr>
        <w:pStyle w:val="Kommentartext"/>
        <w:spacing w:line="360" w:lineRule="auto"/>
        <w:rPr>
          <w:sz w:val="22"/>
          <w:szCs w:val="22"/>
          <w:lang w:val="en-US"/>
        </w:rPr>
      </w:pPr>
      <w:r>
        <w:rPr>
          <w:sz w:val="22"/>
          <w:szCs w:val="22"/>
          <w:lang w:val="en-US"/>
        </w:rPr>
        <w:t xml:space="preserve">In the following we discuss </w:t>
      </w:r>
      <w:r w:rsidR="003F65CB">
        <w:rPr>
          <w:sz w:val="22"/>
          <w:szCs w:val="22"/>
          <w:lang w:val="en-US"/>
        </w:rPr>
        <w:t xml:space="preserve">the differences and similarities of </w:t>
      </w:r>
      <w:r w:rsidR="00461069">
        <w:rPr>
          <w:sz w:val="22"/>
          <w:szCs w:val="22"/>
          <w:lang w:val="en-US"/>
        </w:rPr>
        <w:t xml:space="preserve">all four </w:t>
      </w:r>
      <w:r w:rsidR="003F65CB">
        <w:rPr>
          <w:sz w:val="22"/>
          <w:szCs w:val="22"/>
          <w:lang w:val="en-US"/>
        </w:rPr>
        <w:t xml:space="preserve">approaches </w:t>
      </w:r>
      <w:r w:rsidR="006144D8">
        <w:rPr>
          <w:sz w:val="22"/>
          <w:szCs w:val="22"/>
          <w:lang w:val="en-US"/>
        </w:rPr>
        <w:t>identified</w:t>
      </w:r>
      <w:r w:rsidR="008204F4">
        <w:rPr>
          <w:sz w:val="22"/>
          <w:szCs w:val="22"/>
          <w:lang w:val="en-US"/>
        </w:rPr>
        <w:t xml:space="preserve"> in the literature </w:t>
      </w:r>
      <w:r w:rsidR="003F65CB">
        <w:rPr>
          <w:sz w:val="22"/>
          <w:szCs w:val="22"/>
          <w:lang w:val="en-US"/>
        </w:rPr>
        <w:t>and the</w:t>
      </w:r>
      <w:r>
        <w:rPr>
          <w:sz w:val="22"/>
          <w:szCs w:val="22"/>
          <w:lang w:val="en-US"/>
        </w:rPr>
        <w:t xml:space="preserve"> implications that arise from data (non)-manipulation</w:t>
      </w:r>
      <w:r w:rsidR="008328B7">
        <w:rPr>
          <w:sz w:val="22"/>
          <w:szCs w:val="22"/>
          <w:lang w:val="en-US"/>
        </w:rPr>
        <w:t xml:space="preserve"> in detail</w:t>
      </w:r>
      <w:r w:rsidR="005526EA">
        <w:rPr>
          <w:sz w:val="22"/>
          <w:szCs w:val="22"/>
          <w:lang w:val="en-US"/>
        </w:rPr>
        <w:t>:</w:t>
      </w:r>
    </w:p>
    <w:p w14:paraId="00EAA67F" w14:textId="398C2AD1" w:rsidR="003F65CB" w:rsidRDefault="003F65CB" w:rsidP="003F65CB">
      <w:pPr>
        <w:rPr>
          <w:lang w:val="en-US"/>
        </w:rPr>
      </w:pPr>
      <w:r w:rsidRPr="00B01EDE">
        <w:rPr>
          <w:b/>
          <w:lang w:val="en-US"/>
        </w:rPr>
        <w:t>First,</w:t>
      </w:r>
      <w:r>
        <w:rPr>
          <w:b/>
          <w:lang w:val="en-US"/>
        </w:rPr>
        <w:t xml:space="preserve"> </w:t>
      </w:r>
      <w:r>
        <w:rPr>
          <w:lang w:val="en-US"/>
        </w:rPr>
        <w:t xml:space="preserve">the reviewed </w:t>
      </w:r>
      <w:r w:rsidR="004656BF">
        <w:rPr>
          <w:lang w:val="en-US"/>
        </w:rPr>
        <w:t>methods</w:t>
      </w:r>
      <w:r w:rsidRPr="00DA100E">
        <w:rPr>
          <w:lang w:val="en-US"/>
        </w:rPr>
        <w:t xml:space="preserve"> </w:t>
      </w:r>
      <w:r>
        <w:rPr>
          <w:lang w:val="en-US"/>
        </w:rPr>
        <w:t xml:space="preserve">apply different definitions of material end-uses (or in AMC language: the absorbing state). While </w:t>
      </w:r>
      <w:r w:rsidR="006F3354" w:rsidRPr="00837D3A">
        <w:rPr>
          <w:lang w:val="en-US"/>
        </w:rPr>
        <w:t xml:space="preserve">for </w:t>
      </w:r>
      <w:r w:rsidRPr="00837D3A">
        <w:rPr>
          <w:lang w:val="en-US"/>
        </w:rPr>
        <w:t>Partial Ghosh-IO</w:t>
      </w:r>
      <w:r w:rsidR="00791B2E">
        <w:rPr>
          <w:i/>
          <w:lang w:val="en-US"/>
        </w:rPr>
        <w:t xml:space="preserve"> </w:t>
      </w:r>
      <w:r w:rsidR="006F3354">
        <w:rPr>
          <w:lang w:val="en-US"/>
        </w:rPr>
        <w:t xml:space="preserve">the practitioner </w:t>
      </w:r>
      <w:r>
        <w:rPr>
          <w:lang w:val="en-US"/>
        </w:rPr>
        <w:t>define</w:t>
      </w:r>
      <w:r w:rsidR="00791B2E">
        <w:rPr>
          <w:lang w:val="en-US"/>
        </w:rPr>
        <w:t>s</w:t>
      </w:r>
      <w:r>
        <w:rPr>
          <w:lang w:val="en-US"/>
        </w:rPr>
        <w:t xml:space="preserve"> the absorbing state </w:t>
      </w:r>
      <w:r w:rsidR="006F3354">
        <w:rPr>
          <w:lang w:val="en-US"/>
        </w:rPr>
        <w:t>by</w:t>
      </w:r>
      <w:r>
        <w:rPr>
          <w:lang w:val="en-US"/>
        </w:rPr>
        <w:t xml:space="preserve"> </w:t>
      </w:r>
      <w:r w:rsidR="00791B2E">
        <w:rPr>
          <w:lang w:val="en-US"/>
        </w:rPr>
        <w:t>select</w:t>
      </w:r>
      <w:r w:rsidR="006F3354">
        <w:rPr>
          <w:lang w:val="en-US"/>
        </w:rPr>
        <w:t>ing</w:t>
      </w:r>
      <w:r w:rsidR="00791B2E">
        <w:rPr>
          <w:lang w:val="en-US"/>
        </w:rPr>
        <w:t xml:space="preserve"> </w:t>
      </w:r>
      <w:r>
        <w:rPr>
          <w:lang w:val="en-US"/>
        </w:rPr>
        <w:t>products in the interindustry matrix</w:t>
      </w:r>
      <w:r w:rsidR="004656BF">
        <w:rPr>
          <w:lang w:val="en-US"/>
        </w:rPr>
        <w:t xml:space="preserve"> </w:t>
      </w:r>
      <w:sdt>
        <w:sdtPr>
          <w:rPr>
            <w:lang w:val="en-US"/>
          </w:rPr>
          <w:alias w:val="Don't edit this field"/>
          <w:tag w:val="CitaviPlaceholder#53f8a346-8158-430b-b835-b4941e9c59b6"/>
          <w:id w:val="1265952360"/>
          <w:placeholder>
            <w:docPart w:val="0A1EA776F406465BA344176F6F68FE1E"/>
          </w:placeholder>
        </w:sdtPr>
        <w:sdtEndPr/>
        <w:sdtContent>
          <w:r w:rsidR="004656B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RjNzkxLWViNDAtNDI5YS05NzkzLWQzMmMzMDJmYmFlMiIsIlJhbmdlTGVuZ3RoIjoxNywiUmVmZXJlbmNlSWQiOiI1NWVkMjFiNi0xZGFkLTRiYzUtOGM1ZS1jYTIyZWU4NDIxM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pIiwiTGFzdE5hbWUiOiJDYW8iLCJQcm90ZWN0ZWQiOmZhbHNlLCJTZXgiOjAsIkNyZWF0ZWRCeSI6Il9KYW4gU3RyZWVjayIsIkNyZWF0ZWRPbiI6IjIwMTktMDItMDVUMTU6NTA6MDEiLCJNb2RpZmllZEJ5IjoiX0phbiBTdHJlZWNrIiwiSWQiOiIxNTJiNDFhYy1mNzNjLTQ4OTQtYjg2OC0xNjVkNzMyNDQyMmIiLCJNb2RpZmllZE9uIjoiMjAxOS0wMi0wNVQxNTo1MDowNCIsIlByb2plY3QiOnsiJGlkIjoiNSIsIiR0eXBlIjoiU3dpc3NBY2FkZW1pYy5DaXRhdmkuUHJvamVjdCwgU3dpc3NBY2FkZW1pYy5DaXRhdmkifX0seyIkaWQiOiI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pzdHJlZWNrXFxBcHBEYXRhXFxMb2NhbFxcVGVtcFxcZGRicno0cjMuanBnIiwiVXJpU3RyaW5nIjoiNTVlZDIxYjYtMWRhZC00YmM1LThjNWUtY2EyMmVlODQyMT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3LjAxLjAy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yZXNjb25yZWMuMjAxNy4wMS4wMjEiLCJVcmlTdHJpbmciOiJodHRwczovL2RvaS5vcmcvMTAuMTAxNi9qLnJlc2NvbnJlYy4yMDE3LjAxLjA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yZWYiOiI1In19LHsiJGlkIjoiMjE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1dLCJDaXRhdGlvbktleVVwZGF0ZVR5cGUiOjAsIkNvbGxhYm9yYXRvcnMiOltdLCJDb3ZlclBhdGgiOnsiJGlkIjoiMjI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TYvai5yZXNjb25yZWMuMjAxOS4wNi4wMTAiLCJVcmlTdHJpbmciOiJodHRwczovL2RvaS5vcmcvMTAuMTAxNi9qLnJlc2NvbnJlYy4yMDE5LjA2LjAxM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V9XSwiRm9ybWF0dGVkVGV4dCI6eyIkaWQiOiIyNyIsIkNvdW50IjoxLCJUZXh0VW5pdHMiOlt7IiRpZCI6IjI4IiwiRm9udFN0eWxlIjp7IiRpZCI6IjI5IiwiTmV1dHJhbCI6dHJ1ZX0sIlJlYWRpbmdPcmRlciI6MSwiVGV4dCI6IihDYW8gZXQgYWwuIDIwMTdhOyBBcnlhcHJhdGFtYSB1bmQgUGF1bGl1ayAyMDE5KSJ9XX0sIlRhZyI6IkNpdGF2aVBsYWNlaG9sZGVyIzUzZjhhMzQ2LTgxNTgtNDMwYi1iODM1LWI0OTQxZTljNTliNiIsIlRleHQiOiIoQ2FvIGV0IGFsLiAyMDE3YTsgQXJ5YXByYXRhbWEgdW5kIFBhdWxpdWsgMjAxOSkiLCJXQUlWZXJzaW9uIjoiNi4xMS4wLjAifQ==}</w:instrText>
          </w:r>
          <w:r w:rsidR="004656BF">
            <w:rPr>
              <w:lang w:val="en-US"/>
            </w:rPr>
            <w:fldChar w:fldCharType="separate"/>
          </w:r>
          <w:r w:rsidR="00866FFF">
            <w:rPr>
              <w:lang w:val="en-US"/>
            </w:rPr>
            <w:t>(Cao et al. 2017a; Aryapratama und Pauliuk 2019)</w:t>
          </w:r>
          <w:r w:rsidR="004656BF">
            <w:rPr>
              <w:lang w:val="en-US"/>
            </w:rPr>
            <w:fldChar w:fldCharType="end"/>
          </w:r>
        </w:sdtContent>
      </w:sdt>
      <w:r>
        <w:rPr>
          <w:lang w:val="en-US"/>
        </w:rPr>
        <w:t>, all other approaches refer to a certain type of final demand matrix/vector</w:t>
      </w:r>
      <w:r w:rsidR="007C4B71">
        <w:rPr>
          <w:lang w:val="en-US"/>
        </w:rPr>
        <w:t>.</w:t>
      </w:r>
      <w:r>
        <w:rPr>
          <w:lang w:val="en-US"/>
        </w:rPr>
        <w:t xml:space="preserve"> </w:t>
      </w:r>
    </w:p>
    <w:p w14:paraId="45020EB5" w14:textId="6AE5E96D" w:rsidR="003F65CB" w:rsidRDefault="003F65CB" w:rsidP="003F65CB">
      <w:pPr>
        <w:rPr>
          <w:lang w:val="en-US"/>
        </w:rPr>
      </w:pPr>
      <w:r w:rsidRPr="00837D3A">
        <w:rPr>
          <w:lang w:val="en-US"/>
        </w:rPr>
        <w:lastRenderedPageBreak/>
        <w:t>For Partial Ghosh-IO</w:t>
      </w:r>
      <w:r w:rsidR="002F5D89" w:rsidRPr="00837D3A">
        <w:rPr>
          <w:lang w:val="en-US"/>
        </w:rPr>
        <w:t xml:space="preserve">, </w:t>
      </w:r>
      <w:r w:rsidRPr="00837D3A">
        <w:rPr>
          <w:lang w:val="en-US"/>
        </w:rPr>
        <w:t>the</w:t>
      </w:r>
      <w:r>
        <w:rPr>
          <w:lang w:val="en-US"/>
        </w:rPr>
        <w:t xml:space="preserve"> transition of intermediate products to an absorbing, end-use state is not dependent on values in the matrix of final demand, but </w:t>
      </w:r>
      <w:r w:rsidR="002F5D89">
        <w:rPr>
          <w:lang w:val="en-US"/>
        </w:rPr>
        <w:t xml:space="preserve">selected </w:t>
      </w:r>
      <w:r>
        <w:rPr>
          <w:lang w:val="en-US"/>
        </w:rPr>
        <w:t xml:space="preserve">products in intermediate demand are assumed to directly reflect end-use and 100% of related materials being delivered to this category  (see </w:t>
      </w:r>
      <w:r w:rsidR="002F5D89">
        <w:rPr>
          <w:lang w:val="en-US"/>
        </w:rPr>
        <w:t xml:space="preserve">section </w:t>
      </w:r>
      <w:r>
        <w:rPr>
          <w:lang w:val="en-US"/>
        </w:rPr>
        <w:t xml:space="preserve">2.2). </w:t>
      </w:r>
      <w:r w:rsidR="00272255">
        <w:rPr>
          <w:lang w:val="en-US"/>
        </w:rPr>
        <w:t>For</w:t>
      </w:r>
      <w:r>
        <w:rPr>
          <w:lang w:val="en-US"/>
        </w:rPr>
        <w:t xml:space="preserve"> MIOTs with extremely high product resolution, products might be identifiable as either intermediate or end-use. However, most often products represent a product mix, which </w:t>
      </w:r>
      <w:r w:rsidR="00272255">
        <w:rPr>
          <w:lang w:val="en-US"/>
        </w:rPr>
        <w:t>is s</w:t>
      </w:r>
      <w:r>
        <w:rPr>
          <w:lang w:val="en-US"/>
        </w:rPr>
        <w:t xml:space="preserve">upplied to both intermediate and final demand (e.g. electric machinery </w:t>
      </w:r>
      <w:r w:rsidR="00272255">
        <w:rPr>
          <w:lang w:val="en-US"/>
        </w:rPr>
        <w:t>as</w:t>
      </w:r>
      <w:r>
        <w:rPr>
          <w:lang w:val="en-US"/>
        </w:rPr>
        <w:t xml:space="preserve"> input to the automotive industry </w:t>
      </w:r>
      <w:r w:rsidR="00272255">
        <w:rPr>
          <w:lang w:val="en-US"/>
        </w:rPr>
        <w:t xml:space="preserve">and </w:t>
      </w:r>
      <w:r>
        <w:rPr>
          <w:lang w:val="en-US"/>
        </w:rPr>
        <w:t>investment in a fixed asset). Thus, if misclassifications occur, the supply-chain</w:t>
      </w:r>
      <w:r w:rsidR="00B538BC">
        <w:rPr>
          <w:lang w:val="en-US"/>
        </w:rPr>
        <w:t xml:space="preserve"> </w:t>
      </w:r>
      <w:r>
        <w:rPr>
          <w:lang w:val="en-US"/>
        </w:rPr>
        <w:t>is either artificially elongated (misclassified as intermediate use) and all material distributed downstream, or cut off (misclassified as end-use) and all material considered as end-use. Thereby, this approach is particularly sensitive to a practitioner’s decision.</w:t>
      </w:r>
      <w:r w:rsidR="004656BF">
        <w:rPr>
          <w:rStyle w:val="Funotenzeichen"/>
          <w:lang w:val="en-US"/>
        </w:rPr>
        <w:footnoteReference w:id="10"/>
      </w:r>
      <w:r>
        <w:rPr>
          <w:lang w:val="en-US"/>
        </w:rPr>
        <w:t xml:space="preserve"> </w:t>
      </w:r>
    </w:p>
    <w:p w14:paraId="042EDFB3" w14:textId="09F74E3C" w:rsidR="00123C2A" w:rsidRDefault="003F65CB" w:rsidP="003F65CB">
      <w:pPr>
        <w:rPr>
          <w:lang w:val="en-US"/>
        </w:rPr>
      </w:pPr>
      <w:r>
        <w:rPr>
          <w:lang w:val="en-US"/>
        </w:rPr>
        <w:t>All remaining approaches make use of final demand data</w:t>
      </w:r>
      <w:r w:rsidR="00196D4A">
        <w:rPr>
          <w:lang w:val="en-US"/>
        </w:rPr>
        <w:t xml:space="preserve"> to define the </w:t>
      </w:r>
      <w:r w:rsidR="00706A0C">
        <w:rPr>
          <w:lang w:val="en-US"/>
        </w:rPr>
        <w:t xml:space="preserve">share of the </w:t>
      </w:r>
      <w:r w:rsidR="00196D4A">
        <w:rPr>
          <w:lang w:val="en-US"/>
        </w:rPr>
        <w:t>absorbing state</w:t>
      </w:r>
      <w:r w:rsidR="00706A0C">
        <w:rPr>
          <w:lang w:val="en-US"/>
        </w:rPr>
        <w:t>s in total industry output</w:t>
      </w:r>
      <w:r>
        <w:rPr>
          <w:lang w:val="en-US"/>
        </w:rPr>
        <w:t>. In MIOTs, final demand consists of different categories, tables distinguishing ‘consumption’ and ‘gross fixed capital formation’ (GFCF</w:t>
      </w:r>
      <w:r w:rsidR="00F308FB">
        <w:rPr>
          <w:lang w:val="en-US"/>
        </w:rPr>
        <w:t xml:space="preserve">, see </w:t>
      </w:r>
      <w:r w:rsidR="00F308FB">
        <w:rPr>
          <w:lang w:val="en-US"/>
        </w:rPr>
        <w:fldChar w:fldCharType="begin"/>
      </w:r>
      <w:r w:rsidR="00F308FB">
        <w:rPr>
          <w:lang w:val="en-US"/>
        </w:rPr>
        <w:instrText xml:space="preserve"> REF _Ref69980436 \h  \* MERGEFORMAT </w:instrText>
      </w:r>
      <w:r w:rsidR="00F308FB">
        <w:rPr>
          <w:lang w:val="en-US"/>
        </w:rPr>
      </w:r>
      <w:r w:rsidR="00F308FB">
        <w:rPr>
          <w:lang w:val="en-US"/>
        </w:rPr>
        <w:fldChar w:fldCharType="separate"/>
      </w:r>
      <w:r w:rsidR="00F308FB" w:rsidRPr="00F308FB">
        <w:rPr>
          <w:lang w:val="en-US"/>
        </w:rPr>
        <w:t>Figure 2</w:t>
      </w:r>
      <w:r w:rsidR="00F308FB">
        <w:rPr>
          <w:lang w:val="en-US"/>
        </w:rPr>
        <w:fldChar w:fldCharType="end"/>
      </w:r>
      <w:r>
        <w:rPr>
          <w:lang w:val="en-US"/>
        </w:rPr>
        <w:t xml:space="preserve">). </w:t>
      </w:r>
      <w:r w:rsidR="002F7C6A">
        <w:rPr>
          <w:lang w:val="en-US"/>
        </w:rPr>
        <w:t xml:space="preserve">For GFCF, the </w:t>
      </w:r>
      <w:r w:rsidRPr="001F528C">
        <w:rPr>
          <w:lang w:val="en-US"/>
        </w:rPr>
        <w:t>"</w:t>
      </w:r>
      <w:r w:rsidRPr="001F528C">
        <w:rPr>
          <w:i/>
          <w:lang w:val="en-US"/>
        </w:rPr>
        <w:t xml:space="preserve"> asset boundary for fixed assets consists of goods and services that are used in production for more than one year“ </w:t>
      </w:r>
      <w:r w:rsidRPr="001F528C">
        <w:rPr>
          <w:lang w:val="en-US"/>
        </w:rPr>
        <w:t>(</w:t>
      </w:r>
      <w:sdt>
        <w:sdtPr>
          <w:rPr>
            <w:lang w:val="en-US"/>
          </w:rPr>
          <w:alias w:val="Don't edit this field"/>
          <w:tag w:val="CitaviPlaceholder#4f077eb2-3d83-4976-bea3-cb2b1b411a10"/>
          <w:id w:val="1788383178"/>
          <w:placeholder>
            <w:docPart w:val="A496982BAE704731BE7C1A24580D8290"/>
          </w:placeholder>
        </w:sdtPr>
        <w:sdtEnd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DhmODUzLTk5MjMtNGMyZS1iYjc4LWQ4ZDYzMTdkYTZkM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NGYwNzdlYjItM2Q4My00OTc2LWJlYTMtY2IyYjFiNDExYTEwIiwiVGV4dCI6IlVuaXRlZCBOYXRpb25zIDIwMDkiLCJXQUlWZXJzaW9uIjoiNi4xMS4wLjAifQ==}</w:instrText>
          </w:r>
          <w:r>
            <w:rPr>
              <w:lang w:val="en-US"/>
            </w:rPr>
            <w:fldChar w:fldCharType="separate"/>
          </w:r>
          <w:r w:rsidR="00866FFF">
            <w:rPr>
              <w:lang w:val="en-US"/>
            </w:rPr>
            <w:t>United Nations 2009</w:t>
          </w:r>
          <w:r>
            <w:rPr>
              <w:lang w:val="en-US"/>
            </w:rPr>
            <w:fldChar w:fldCharType="end"/>
          </w:r>
        </w:sdtContent>
      </w:sdt>
      <w:r w:rsidRPr="001F528C">
        <w:rPr>
          <w:lang w:val="en-US"/>
        </w:rPr>
        <w:t>: 10.33)</w:t>
      </w:r>
      <w:r>
        <w:rPr>
          <w:lang w:val="en-US"/>
        </w:rPr>
        <w:t xml:space="preserve"> and thus matches </w:t>
      </w:r>
      <w:r w:rsidRPr="001F528C">
        <w:rPr>
          <w:lang w:val="en-US"/>
        </w:rPr>
        <w:t>with the definition of material stocks in MFA research</w:t>
      </w:r>
      <w:r>
        <w:rPr>
          <w:lang w:val="en-US"/>
        </w:rPr>
        <w:t xml:space="preserve"> </w:t>
      </w:r>
      <w:sdt>
        <w:sdtPr>
          <w:rPr>
            <w:lang w:val="en-US"/>
          </w:rPr>
          <w:alias w:val="Don't edit this field"/>
          <w:tag w:val="CitaviPlaceholder#dee4db05-e638-4c6d-ba3b-0c810b11beca"/>
          <w:id w:val="-381714640"/>
          <w:placeholder>
            <w:docPart w:val="A496982BAE704731BE7C1A24580D8290"/>
          </w:placeholder>
        </w:sdtPr>
        <w:sdtEnd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DQ4MzE5LTY0MDUtNGZmMC05MGZiLTMwYzIxYzJlZTRiZiIsIlJhbmdlTGVuZ3RoIjozMCwiUmVmZXJlbmNlSWQiOiI2Y2Q4NTA5Yy0yZmYwLTQ0YjctOWE1My1jYzgzNWQyMTE1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xMS9qLjE1MzAtOTI5MC4yMDExLjAwMzY2LngiLCJVcmlTdHJpbmciOiJodHRwczovL2RvaS5vcmcvMTAuMTExMS9qLjE1MzAtOTI5MC4yMDExLjAwMzY2Ln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}</w:instrText>
          </w:r>
          <w:r>
            <w:rPr>
              <w:lang w:val="en-US"/>
            </w:rPr>
            <w:fldChar w:fldCharType="separate"/>
          </w:r>
          <w:r w:rsidR="00866FFF">
            <w:rPr>
              <w:lang w:val="en-US"/>
            </w:rPr>
            <w:t>(Fischer-Kowalski et al. 2011)</w:t>
          </w:r>
          <w:r>
            <w:rPr>
              <w:lang w:val="en-US"/>
            </w:rPr>
            <w:fldChar w:fldCharType="end"/>
          </w:r>
        </w:sdtContent>
      </w:sdt>
      <w:r w:rsidRPr="001F528C">
        <w:rPr>
          <w:lang w:val="en-US"/>
        </w:rPr>
        <w:t>. Consumer durables (e.g. washing machines and small tools) are accounted for in other categories of final demand (e.g. private consumption expenditure). Some goods might be defined as either GFCF or another category of final demand (e.g. a car) depending on whether they are for private or commercial use (</w:t>
      </w:r>
      <w:sdt>
        <w:sdtPr>
          <w:rPr>
            <w:lang w:val="en-US"/>
          </w:rPr>
          <w:alias w:val="Don't edit this field"/>
          <w:tag w:val="CitaviPlaceholder#fd06c1a5-097d-43a4-ae2d-c52f0a97ce35"/>
          <w:id w:val="-1649672460"/>
          <w:placeholder>
            <w:docPart w:val="A496982BAE704731BE7C1A24580D8290"/>
          </w:placeholder>
        </w:sdtPr>
        <w:sdtEnd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jE3ZWRjLWI2ZDktNDQ2NS1iOTE4LTJmMWZlM2UxMjQyM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ZmQwNmMxYTUtMDk3ZC00M2E0LWFlMmQtYzUyZjBhOTdjZTM1IiwiVGV4dCI6IlVuaXRlZCBOYXRpb25zIDIwMDkiLCJXQUlWZXJzaW9uIjoiNi4xMS4wLjAifQ==}</w:instrText>
          </w:r>
          <w:r>
            <w:rPr>
              <w:lang w:val="en-US"/>
            </w:rPr>
            <w:fldChar w:fldCharType="separate"/>
          </w:r>
          <w:r w:rsidR="00866FFF">
            <w:rPr>
              <w:lang w:val="en-US"/>
            </w:rPr>
            <w:t>United Nations 2009</w:t>
          </w:r>
          <w:r>
            <w:rPr>
              <w:lang w:val="en-US"/>
            </w:rPr>
            <w:fldChar w:fldCharType="end"/>
          </w:r>
        </w:sdtContent>
      </w:sdt>
      <w:r w:rsidRPr="001F528C">
        <w:rPr>
          <w:lang w:val="en-US"/>
        </w:rPr>
        <w:t>: 10.34, 10.35, 10.41)</w:t>
      </w:r>
      <w:r>
        <w:rPr>
          <w:lang w:val="en-US"/>
        </w:rPr>
        <w:t xml:space="preserve">. </w:t>
      </w:r>
    </w:p>
    <w:p w14:paraId="7BE51A12" w14:textId="5888C9D8" w:rsidR="009D5027" w:rsidRDefault="001B0DBA" w:rsidP="003F65CB">
      <w:pPr>
        <w:rPr>
          <w:lang w:val="en-US"/>
        </w:rPr>
      </w:pPr>
      <w:r>
        <w:rPr>
          <w:lang w:val="en-US"/>
        </w:rPr>
        <w:t xml:space="preserve">Different studies use </w:t>
      </w:r>
      <w:r w:rsidR="00A37018">
        <w:rPr>
          <w:lang w:val="en-US"/>
        </w:rPr>
        <w:t>varying forms</w:t>
      </w:r>
      <w:r>
        <w:rPr>
          <w:lang w:val="en-US"/>
        </w:rPr>
        <w:t xml:space="preserve"> of final demand, the use of a particular sort of this data </w:t>
      </w:r>
      <w:r w:rsidRPr="00150CF1">
        <w:rPr>
          <w:lang w:val="en-US"/>
        </w:rPr>
        <w:t xml:space="preserve">not tied to </w:t>
      </w:r>
      <w:r>
        <w:rPr>
          <w:lang w:val="en-US"/>
        </w:rPr>
        <w:t xml:space="preserve">one </w:t>
      </w:r>
      <w:r w:rsidRPr="00150CF1">
        <w:rPr>
          <w:lang w:val="en-US"/>
        </w:rPr>
        <w:t xml:space="preserve">particular </w:t>
      </w:r>
      <w:r>
        <w:rPr>
          <w:lang w:val="en-US"/>
        </w:rPr>
        <w:t>of the reviewed methods</w:t>
      </w:r>
      <w:r w:rsidRPr="00150CF1">
        <w:rPr>
          <w:lang w:val="en-US"/>
        </w:rPr>
        <w:t>.</w:t>
      </w:r>
      <w:r>
        <w:rPr>
          <w:lang w:val="en-US"/>
        </w:rPr>
        <w:t xml:space="preserve"> </w:t>
      </w:r>
      <w:r w:rsidR="00B47DC2">
        <w:rPr>
          <w:lang w:val="en-US"/>
        </w:rPr>
        <w:t xml:space="preserve">Most </w:t>
      </w:r>
      <w:r w:rsidR="00F308FB">
        <w:rPr>
          <w:lang w:val="en-US"/>
        </w:rPr>
        <w:t xml:space="preserve">of the reviewed studies </w:t>
      </w:r>
      <w:r w:rsidR="003F65CB">
        <w:rPr>
          <w:lang w:val="en-US"/>
        </w:rPr>
        <w:t xml:space="preserve">use </w:t>
      </w:r>
      <w:r w:rsidR="00B47DC2">
        <w:rPr>
          <w:lang w:val="en-US"/>
        </w:rPr>
        <w:t xml:space="preserve">the sum of </w:t>
      </w:r>
      <w:r w:rsidR="00D11C82">
        <w:rPr>
          <w:lang w:val="en-US"/>
        </w:rPr>
        <w:t xml:space="preserve">all </w:t>
      </w:r>
      <w:r w:rsidR="00B47DC2">
        <w:rPr>
          <w:lang w:val="en-US"/>
        </w:rPr>
        <w:t>final demand accounts from MIOTs</w:t>
      </w:r>
      <w:r w:rsidR="0056717D">
        <w:rPr>
          <w:lang w:val="en-US"/>
        </w:rPr>
        <w:t xml:space="preserve"> as absorbing state</w:t>
      </w:r>
      <w:r w:rsidR="00B47DC2">
        <w:rPr>
          <w:lang w:val="en-US"/>
        </w:rPr>
        <w:t>, while some</w:t>
      </w:r>
      <w:r w:rsidR="00AF4F9A">
        <w:rPr>
          <w:lang w:val="en-US"/>
        </w:rPr>
        <w:t xml:space="preserve"> </w:t>
      </w:r>
      <w:r w:rsidR="00B47DC2">
        <w:rPr>
          <w:lang w:val="en-US"/>
        </w:rPr>
        <w:t xml:space="preserve">only use </w:t>
      </w:r>
      <w:r w:rsidR="003F65CB">
        <w:rPr>
          <w:lang w:val="en-US"/>
        </w:rPr>
        <w:t xml:space="preserve">data on </w:t>
      </w:r>
      <w:r w:rsidR="00B47DC2">
        <w:rPr>
          <w:lang w:val="en-US"/>
        </w:rPr>
        <w:t xml:space="preserve">GFCF, sometimes </w:t>
      </w:r>
      <w:r w:rsidR="003F65CB">
        <w:rPr>
          <w:lang w:val="en-US"/>
        </w:rPr>
        <w:t xml:space="preserve">from sources </w:t>
      </w:r>
      <w:r w:rsidR="00D11C82">
        <w:rPr>
          <w:lang w:val="en-US"/>
        </w:rPr>
        <w:t xml:space="preserve">other </w:t>
      </w:r>
      <w:r w:rsidR="003F65CB">
        <w:rPr>
          <w:lang w:val="en-US"/>
        </w:rPr>
        <w:t xml:space="preserve">than MIOTs </w:t>
      </w:r>
      <w:sdt>
        <w:sdtPr>
          <w:rPr>
            <w:lang w:val="en-US"/>
          </w:rPr>
          <w:alias w:val="To edit, see citavi.com/edit"/>
          <w:tag w:val="CitaviPlaceholder#c06fa566-41e7-4755-8f06-1c3e0ccaaa37"/>
          <w:id w:val="1117636927"/>
          <w:placeholder>
            <w:docPart w:val="DefaultPlaceholder_-1854013440"/>
          </w:placeholder>
        </w:sdtPr>
        <w:sdtEndPr/>
        <w:sdtContent>
          <w:r w:rsidR="00B47DC2">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mQ3M2JmLTRkYTAtNDc4Ny1hM2NmLTBiMGY0OTMwMTIwNS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mU3ZmU3MzFhLWEyOTYtNDE3Ny05OWQzLTRlYzU0YWUyMmYwNSIsIlJhbmdlU3RhcnQiOjIyLCJSYW5nZUxlbmd0aCI6MTIsIlJlZmVyZW5jZUlkIjoiY2UzNWQwNjEtZTE0Ny00MjM2LWI2YjMtNTkzODg2YTBkMTRk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HJlZiI6IjU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I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}</w:instrText>
          </w:r>
          <w:r w:rsidR="00B47DC2">
            <w:rPr>
              <w:lang w:val="en-US"/>
            </w:rPr>
            <w:fldChar w:fldCharType="separate"/>
          </w:r>
          <w:r w:rsidR="00866FFF">
            <w:rPr>
              <w:lang w:val="en-US"/>
            </w:rPr>
            <w:t>(Chen und Graedel 2015; Chen 2017)</w:t>
          </w:r>
          <w:r w:rsidR="00B47DC2">
            <w:rPr>
              <w:lang w:val="en-US"/>
            </w:rPr>
            <w:fldChar w:fldCharType="end"/>
          </w:r>
        </w:sdtContent>
      </w:sdt>
      <w:r w:rsidR="003F65CB">
        <w:rPr>
          <w:lang w:val="en-US"/>
        </w:rPr>
        <w:t xml:space="preserve">. </w:t>
      </w:r>
      <w:sdt>
        <w:sdtPr>
          <w:rPr>
            <w:lang w:val="en-US"/>
          </w:rPr>
          <w:alias w:val="Don't edit this field"/>
          <w:tag w:val="CitaviPlaceholder#263200e8-ec9a-47df-8d59-3982286059d1"/>
          <w:id w:val="-144978231"/>
          <w:placeholder>
            <w:docPart w:val="A496982BAE704731BE7C1A24580D8290"/>
          </w:placeholder>
        </w:sdtPr>
        <w:sdtEnd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YTE4ZDIxLWFiYjktNGZkNS1iZGRmLTA3ZGQzNTgxYjk1Ny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yNjMyMDBlOC1lYzlhLTQ3ZGYtOGQ1OS0zOTgyMjg2MDU5ZDEiLCJUZXh0IjoiS29uZG8gZXQgYWwuIiwiV0FJVmVyc2lvbiI6IjYuMTEuMC4wIn0=}</w:instrText>
          </w:r>
          <w:r w:rsidR="003F65CB">
            <w:rPr>
              <w:lang w:val="en-US"/>
            </w:rPr>
            <w:fldChar w:fldCharType="separate"/>
          </w:r>
          <w:r w:rsidR="00866FFF">
            <w:rPr>
              <w:lang w:val="en-US"/>
            </w:rPr>
            <w:t>Kondo et al.</w:t>
          </w:r>
          <w:r w:rsidR="003F65CB">
            <w:rPr>
              <w:lang w:val="en-US"/>
            </w:rPr>
            <w:fldChar w:fldCharType="end"/>
          </w:r>
        </w:sdtContent>
      </w:sdt>
      <w:r w:rsidR="003F65CB">
        <w:rPr>
          <w:lang w:val="en-US"/>
        </w:rPr>
        <w:t xml:space="preserve"> </w:t>
      </w:r>
      <w:sdt>
        <w:sdtPr>
          <w:rPr>
            <w:lang w:val="en-US"/>
          </w:rPr>
          <w:alias w:val="Don't edit this field"/>
          <w:tag w:val="CitaviPlaceholder#0d5dc566-ff04-4a55-8652-021ae1334c9e"/>
          <w:id w:val="-1920164833"/>
          <w:placeholder>
            <w:docPart w:val="A496982BAE704731BE7C1A24580D8290"/>
          </w:placeholder>
        </w:sdtPr>
        <w:sdtEnd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mNhMDQ5LTQ5YWEtNGM2NS04MjI0LWQ4YTc5NjEzZjM0Ni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kNWRjNTY2LWZmMDQtNGE1NS04NjUyLTAyMWFlMTMzNGM5ZSIsIlRleHQiOiIoMjAxMikiLCJXQUlWZXJzaW9uIjoiNi4xMS4wLjAifQ==}</w:instrText>
          </w:r>
          <w:r w:rsidR="003F65CB">
            <w:rPr>
              <w:lang w:val="en-US"/>
            </w:rPr>
            <w:fldChar w:fldCharType="separate"/>
          </w:r>
          <w:r w:rsidR="00866FFF">
            <w:rPr>
              <w:lang w:val="en-US"/>
            </w:rPr>
            <w:t>(2012)</w:t>
          </w:r>
          <w:r w:rsidR="003F65CB">
            <w:rPr>
              <w:lang w:val="en-US"/>
            </w:rPr>
            <w:fldChar w:fldCharType="end"/>
          </w:r>
        </w:sdtContent>
      </w:sdt>
      <w:r w:rsidR="003F65CB">
        <w:rPr>
          <w:lang w:val="en-US"/>
        </w:rPr>
        <w:t xml:space="preserve"> and </w:t>
      </w:r>
      <w:sdt>
        <w:sdtPr>
          <w:rPr>
            <w:lang w:val="en-US"/>
          </w:rPr>
          <w:alias w:val="To edit, see citavi.com/edit"/>
          <w:tag w:val="CitaviPlaceholder#cc71c021-04c3-49f5-8d65-e053eb7f1213"/>
          <w:id w:val="1518893137"/>
          <w:placeholder>
            <w:docPart w:val="A496982BAE704731BE7C1A24580D8290"/>
          </w:placeholder>
        </w:sdtPr>
        <w:sdtEnd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jFiOTMxLTFkMDYtNDgwOS1iZDdjLWYxYTdkYTkwMDQzOC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NjYzcxYzAyMS0wNGMzLTQ5ZjUtOGQ2NS1lMDUzZWI3ZjEyMTMiLCJUZXh0IjoiWW9rb2kgZXQgYWwuIiwiV0FJVmVyc2lvbiI6IjYuMTEuMC4wIn0=}</w:instrText>
          </w:r>
          <w:r w:rsidR="003F65CB">
            <w:rPr>
              <w:lang w:val="en-US"/>
            </w:rPr>
            <w:fldChar w:fldCharType="separate"/>
          </w:r>
          <w:r w:rsidR="00866FFF">
            <w:rPr>
              <w:lang w:val="en-US"/>
            </w:rPr>
            <w:t>Yokoi et al.</w:t>
          </w:r>
          <w:r w:rsidR="003F65CB">
            <w:rPr>
              <w:lang w:val="en-US"/>
            </w:rPr>
            <w:fldChar w:fldCharType="end"/>
          </w:r>
        </w:sdtContent>
      </w:sdt>
      <w:r w:rsidR="003F65CB">
        <w:rPr>
          <w:lang w:val="en-US"/>
        </w:rPr>
        <w:t xml:space="preserve"> </w:t>
      </w:r>
      <w:sdt>
        <w:sdtPr>
          <w:rPr>
            <w:lang w:val="en-US"/>
          </w:rPr>
          <w:alias w:val="To edit, see citavi.com/edit"/>
          <w:tag w:val="CitaviPlaceholder#5c5f5dd2-f193-45b1-826d-535833f445bd"/>
          <w:id w:val="-1912918584"/>
          <w:placeholder>
            <w:docPart w:val="A496982BAE704731BE7C1A24580D8290"/>
          </w:placeholder>
        </w:sdtPr>
        <w:sdtEnd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DgxYTQyLTJiNGEtNGU2OS04NDdiLWQyZjkzOWEzZTlkNC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zVjNWY1ZGQyLWYxOTMtNDViMS04MjZkLTUzNTgzM2Y0NDViZCIsIlRleHQiOiIoMjAyMikiLCJXQUlWZXJzaW9uIjoiNi4xMS4wLjAifQ==}</w:instrText>
          </w:r>
          <w:r w:rsidR="003F65CB">
            <w:rPr>
              <w:lang w:val="en-US"/>
            </w:rPr>
            <w:fldChar w:fldCharType="separate"/>
          </w:r>
          <w:r w:rsidR="00866FFF">
            <w:rPr>
              <w:lang w:val="en-US"/>
            </w:rPr>
            <w:t>(2022)</w:t>
          </w:r>
          <w:r w:rsidR="003F65CB">
            <w:rPr>
              <w:lang w:val="en-US"/>
            </w:rPr>
            <w:fldChar w:fldCharType="end"/>
          </w:r>
        </w:sdtContent>
      </w:sdt>
      <w:r w:rsidR="003F65CB">
        <w:rPr>
          <w:lang w:val="en-US"/>
        </w:rPr>
        <w:t xml:space="preserve"> use </w:t>
      </w:r>
      <w:r w:rsidR="00706A0C">
        <w:rPr>
          <w:lang w:val="en-US"/>
        </w:rPr>
        <w:t>a breakdown</w:t>
      </w:r>
      <w:r w:rsidR="00D11C82">
        <w:rPr>
          <w:lang w:val="en-US"/>
        </w:rPr>
        <w:t xml:space="preserve"> of GFCF</w:t>
      </w:r>
      <w:r w:rsidR="00706A0C">
        <w:rPr>
          <w:lang w:val="en-US"/>
        </w:rPr>
        <w:t xml:space="preserve"> into the</w:t>
      </w:r>
      <w:r w:rsidR="00D11C82">
        <w:rPr>
          <w:lang w:val="en-US"/>
        </w:rPr>
        <w:t xml:space="preserve"> </w:t>
      </w:r>
      <w:r w:rsidR="003F65CB">
        <w:rPr>
          <w:lang w:val="en-US"/>
        </w:rPr>
        <w:t>‘investment matrix’</w:t>
      </w:r>
      <w:r w:rsidR="0020025F">
        <w:rPr>
          <w:lang w:val="en-US"/>
        </w:rPr>
        <w:t xml:space="preserve"> </w:t>
      </w:r>
      <w:sdt>
        <w:sdtPr>
          <w:rPr>
            <w:lang w:val="en-US"/>
          </w:rPr>
          <w:alias w:val="To edit, see citavi.com/edit"/>
          <w:tag w:val="CitaviPlaceholder#250468a9-583a-44be-90a2-8fad353b099e"/>
          <w:id w:val="1568141401"/>
          <w:placeholder>
            <w:docPart w:val="DefaultPlaceholder_-1854013440"/>
          </w:placeholder>
        </w:sdtPr>
        <w:sdtEndPr/>
        <w:sdtContent>
          <w:r w:rsidR="0020025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ODliMGE1LWI0MzctNDA1YS1iOTUzLTc1MjY0NWYxMmQ0ZS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MjUwNDY4YTktNTgzYS00NGJlLTkwYTItOGZhZDM1M2IwOTllIiwiVGV4dCI6IihQYXVsaXVrIGV0IGFsLiAyMDE1KSIsIldBSVZlcnNpb24iOiI2LjExLjAuMCJ9}</w:instrText>
          </w:r>
          <w:r w:rsidR="0020025F">
            <w:rPr>
              <w:lang w:val="en-US"/>
            </w:rPr>
            <w:fldChar w:fldCharType="separate"/>
          </w:r>
          <w:r w:rsidR="00866FFF">
            <w:rPr>
              <w:lang w:val="en-US"/>
            </w:rPr>
            <w:t>(Pauliuk et al. 2015)</w:t>
          </w:r>
          <w:r w:rsidR="0020025F">
            <w:rPr>
              <w:lang w:val="en-US"/>
            </w:rPr>
            <w:fldChar w:fldCharType="end"/>
          </w:r>
        </w:sdtContent>
      </w:sdt>
      <w:r w:rsidR="00706A0C">
        <w:rPr>
          <w:lang w:val="en-US"/>
        </w:rPr>
        <w:t>,</w:t>
      </w:r>
      <w:r w:rsidR="003F65CB">
        <w:rPr>
          <w:lang w:val="en-US"/>
        </w:rPr>
        <w:t xml:space="preserve"> which not only distinguishes investments into products but also the industry sector</w:t>
      </w:r>
      <w:r w:rsidR="00706A0C">
        <w:rPr>
          <w:lang w:val="en-US"/>
        </w:rPr>
        <w:t xml:space="preserve"> where the investment occurs</w:t>
      </w:r>
      <w:r w:rsidR="003F65CB">
        <w:rPr>
          <w:lang w:val="en-US"/>
        </w:rPr>
        <w:t>, thus allowing conclusion about which industry uses the end-use products (</w:t>
      </w:r>
      <w:r w:rsidR="003F65CB">
        <w:rPr>
          <w:lang w:val="en-US"/>
        </w:rPr>
        <w:fldChar w:fldCharType="begin"/>
      </w:r>
      <w:r w:rsidR="003F65CB">
        <w:rPr>
          <w:lang w:val="en-US"/>
        </w:rPr>
        <w:instrText xml:space="preserve"> REF _Ref96085814 \h </w:instrText>
      </w:r>
      <w:r w:rsidR="003F65CB">
        <w:rPr>
          <w:lang w:val="en-US"/>
        </w:rPr>
      </w:r>
      <w:r w:rsidR="003F65CB">
        <w:rPr>
          <w:lang w:val="en-US"/>
        </w:rPr>
        <w:fldChar w:fldCharType="separate"/>
      </w:r>
      <w:r w:rsidR="003F65CB" w:rsidRPr="00B364B9">
        <w:rPr>
          <w:lang w:val="en-US"/>
        </w:rPr>
        <w:t>Table 2</w:t>
      </w:r>
      <w:r w:rsidR="003F65CB">
        <w:rPr>
          <w:lang w:val="en-US"/>
        </w:rPr>
        <w:fldChar w:fldCharType="end"/>
      </w:r>
      <w:r w:rsidR="003F65CB">
        <w:rPr>
          <w:lang w:val="en-US"/>
        </w:rPr>
        <w:t xml:space="preserve"> I</w:t>
      </w:r>
      <w:r w:rsidR="003A512B">
        <w:rPr>
          <w:lang w:val="en-US"/>
        </w:rPr>
        <w:t>X</w:t>
      </w:r>
      <w:r w:rsidR="002F5B02">
        <w:rPr>
          <w:lang w:val="en-US"/>
        </w:rPr>
        <w:t>, see 2.2.5</w:t>
      </w:r>
      <w:r w:rsidR="003F65CB">
        <w:rPr>
          <w:lang w:val="en-US"/>
        </w:rPr>
        <w:t>).</w:t>
      </w:r>
      <w:r w:rsidR="00C17F58">
        <w:rPr>
          <w:rStyle w:val="Funotenzeichen"/>
          <w:lang w:val="en-US"/>
        </w:rPr>
        <w:footnoteReference w:id="11"/>
      </w:r>
      <w:r w:rsidR="00C17F58">
        <w:rPr>
          <w:lang w:val="en-US"/>
        </w:rPr>
        <w:t xml:space="preserve"> </w:t>
      </w:r>
    </w:p>
    <w:p w14:paraId="0D5E2E2D" w14:textId="04A42B6B" w:rsidR="003F65CB" w:rsidRDefault="00C17F58" w:rsidP="003F65CB">
      <w:pPr>
        <w:rPr>
          <w:lang w:val="en-US"/>
        </w:rPr>
      </w:pPr>
      <w:r>
        <w:rPr>
          <w:lang w:val="en-US"/>
        </w:rPr>
        <w:t>F</w:t>
      </w:r>
      <w:r w:rsidR="003F65CB" w:rsidRPr="007E6503">
        <w:rPr>
          <w:lang w:val="en-US"/>
        </w:rPr>
        <w:t xml:space="preserve">rom above definition it </w:t>
      </w:r>
      <w:r w:rsidR="003F65CB">
        <w:rPr>
          <w:lang w:val="en-US"/>
        </w:rPr>
        <w:t xml:space="preserve">seems </w:t>
      </w:r>
      <w:r w:rsidR="003F65CB" w:rsidRPr="007E6503">
        <w:rPr>
          <w:lang w:val="en-US"/>
        </w:rPr>
        <w:t>that only using data on GFCF neglect</w:t>
      </w:r>
      <w:r w:rsidR="003F65CB">
        <w:rPr>
          <w:lang w:val="en-US"/>
        </w:rPr>
        <w:t>s</w:t>
      </w:r>
      <w:r w:rsidR="003F65CB" w:rsidRPr="007E6503">
        <w:rPr>
          <w:lang w:val="en-US"/>
        </w:rPr>
        <w:t xml:space="preserve"> material stocks accumulating in the categories above referred to as ‘consumption’</w:t>
      </w:r>
      <w:r w:rsidR="00125152">
        <w:rPr>
          <w:lang w:val="en-US"/>
        </w:rPr>
        <w:t xml:space="preserve"> (might depend on </w:t>
      </w:r>
      <w:r w:rsidR="003F65CB" w:rsidRPr="007E6503">
        <w:rPr>
          <w:lang w:val="en-US"/>
        </w:rPr>
        <w:t xml:space="preserve">national </w:t>
      </w:r>
      <w:r w:rsidR="003F65CB">
        <w:rPr>
          <w:lang w:val="en-US"/>
        </w:rPr>
        <w:t>GFCF</w:t>
      </w:r>
      <w:r w:rsidR="003F65CB" w:rsidRPr="007E6503">
        <w:rPr>
          <w:lang w:val="en-US"/>
        </w:rPr>
        <w:t xml:space="preserve"> </w:t>
      </w:r>
      <w:r w:rsidR="00125152">
        <w:rPr>
          <w:lang w:val="en-US"/>
        </w:rPr>
        <w:t>definitions)</w:t>
      </w:r>
      <w:r w:rsidR="003F65CB" w:rsidRPr="007E6503">
        <w:rPr>
          <w:lang w:val="en-US"/>
        </w:rPr>
        <w:t>.</w:t>
      </w:r>
      <w:r w:rsidR="00125152">
        <w:rPr>
          <w:lang w:val="en-US"/>
        </w:rPr>
        <w:t xml:space="preserve"> </w:t>
      </w:r>
      <w:r w:rsidR="0049117C">
        <w:rPr>
          <w:lang w:val="en-US"/>
        </w:rPr>
        <w:t xml:space="preserve">Overall, we </w:t>
      </w:r>
      <w:r w:rsidR="00C7011F">
        <w:rPr>
          <w:lang w:val="en-US"/>
        </w:rPr>
        <w:t>propose that</w:t>
      </w:r>
      <w:r w:rsidR="00F02FF1">
        <w:rPr>
          <w:lang w:val="en-US"/>
        </w:rPr>
        <w:t xml:space="preserve">, </w:t>
      </w:r>
      <w:r w:rsidR="00273B10">
        <w:rPr>
          <w:lang w:val="en-US"/>
        </w:rPr>
        <w:t>w</w:t>
      </w:r>
      <w:r w:rsidR="003F65CB">
        <w:rPr>
          <w:lang w:val="en-US"/>
        </w:rPr>
        <w:t>hen determining the end-uses within a region</w:t>
      </w:r>
      <w:r w:rsidR="0049117C">
        <w:rPr>
          <w:lang w:val="en-US"/>
        </w:rPr>
        <w:t xml:space="preserve">, </w:t>
      </w:r>
      <w:r w:rsidR="00B63870">
        <w:rPr>
          <w:lang w:val="en-US"/>
        </w:rPr>
        <w:t xml:space="preserve">all final demand accounts </w:t>
      </w:r>
      <w:r w:rsidR="00B63870">
        <w:rPr>
          <w:lang w:val="en-US"/>
        </w:rPr>
        <w:lastRenderedPageBreak/>
        <w:t xml:space="preserve">referring to use within the respective region </w:t>
      </w:r>
      <w:r w:rsidR="00C66FBF">
        <w:rPr>
          <w:lang w:val="en-US"/>
        </w:rPr>
        <w:t xml:space="preserve">and time </w:t>
      </w:r>
      <w:r w:rsidR="00B63870">
        <w:rPr>
          <w:lang w:val="en-US"/>
        </w:rPr>
        <w:t xml:space="preserve">should be used, i.e. including </w:t>
      </w:r>
      <w:r w:rsidR="0049117C">
        <w:rPr>
          <w:lang w:val="en-US"/>
        </w:rPr>
        <w:t xml:space="preserve">accounts for both </w:t>
      </w:r>
      <w:r w:rsidR="0049117C" w:rsidRPr="007E6503">
        <w:rPr>
          <w:lang w:val="en-US"/>
        </w:rPr>
        <w:t>‘consumption’</w:t>
      </w:r>
      <w:r w:rsidR="0049117C">
        <w:rPr>
          <w:lang w:val="en-US"/>
        </w:rPr>
        <w:t xml:space="preserve"> and GFCF</w:t>
      </w:r>
      <w:r w:rsidR="003F65CB">
        <w:rPr>
          <w:lang w:val="en-US"/>
        </w:rPr>
        <w:t xml:space="preserve">, </w:t>
      </w:r>
      <w:r w:rsidR="0049117C">
        <w:rPr>
          <w:lang w:val="en-US"/>
        </w:rPr>
        <w:t xml:space="preserve">while </w:t>
      </w:r>
      <w:r w:rsidR="00B63870">
        <w:rPr>
          <w:lang w:val="en-US"/>
        </w:rPr>
        <w:t xml:space="preserve">excluding </w:t>
      </w:r>
      <w:r w:rsidR="0049117C">
        <w:rPr>
          <w:lang w:val="en-US"/>
        </w:rPr>
        <w:t>accounts</w:t>
      </w:r>
      <w:r w:rsidR="00C66FBF">
        <w:rPr>
          <w:lang w:val="en-US"/>
        </w:rPr>
        <w:t xml:space="preserve"> for exports and inventory changes</w:t>
      </w:r>
      <w:r w:rsidR="003F65CB">
        <w:rPr>
          <w:lang w:val="en-US"/>
        </w:rPr>
        <w:t>.</w:t>
      </w:r>
      <w:r>
        <w:rPr>
          <w:rStyle w:val="Funotenzeichen"/>
          <w:lang w:val="en-US"/>
        </w:rPr>
        <w:footnoteReference w:id="12"/>
      </w:r>
      <w:r w:rsidR="001C614F">
        <w:rPr>
          <w:lang w:val="en-US"/>
        </w:rPr>
        <w:t xml:space="preserve"> </w:t>
      </w:r>
    </w:p>
    <w:p w14:paraId="5DC0791B" w14:textId="00C09DFB" w:rsidR="003C0DB4" w:rsidRDefault="002C3B70" w:rsidP="00095A69">
      <w:pPr>
        <w:rPr>
          <w:lang w:val="en-US"/>
        </w:rPr>
      </w:pPr>
      <w:r w:rsidRPr="004555A9">
        <w:rPr>
          <w:b/>
          <w:lang w:val="en-US"/>
        </w:rPr>
        <w:t xml:space="preserve">Second, </w:t>
      </w:r>
      <w:r w:rsidR="00354E2B" w:rsidRPr="004555A9">
        <w:rPr>
          <w:lang w:val="en-US"/>
        </w:rPr>
        <w:t>some</w:t>
      </w:r>
      <w:r w:rsidR="00E348CF" w:rsidRPr="004555A9">
        <w:rPr>
          <w:lang w:val="en-US"/>
        </w:rPr>
        <w:t xml:space="preserve"> </w:t>
      </w:r>
      <w:r w:rsidR="009E1584" w:rsidRPr="004555A9">
        <w:rPr>
          <w:lang w:val="en-US"/>
        </w:rPr>
        <w:t>appr</w:t>
      </w:r>
      <w:r w:rsidR="00FA00DE" w:rsidRPr="004555A9">
        <w:rPr>
          <w:lang w:val="en-US"/>
        </w:rPr>
        <w:t>oa</w:t>
      </w:r>
      <w:r w:rsidR="009E1584" w:rsidRPr="004555A9">
        <w:rPr>
          <w:lang w:val="en-US"/>
        </w:rPr>
        <w:t xml:space="preserve">ches </w:t>
      </w:r>
      <w:r w:rsidR="00BE1B53" w:rsidRPr="004555A9">
        <w:rPr>
          <w:lang w:val="en-US"/>
        </w:rPr>
        <w:t>calculate</w:t>
      </w:r>
      <w:r w:rsidR="00E348CF" w:rsidRPr="004555A9">
        <w:rPr>
          <w:lang w:val="en-US"/>
        </w:rPr>
        <w:t xml:space="preserve"> </w:t>
      </w:r>
      <w:r w:rsidR="00095A69" w:rsidRPr="004555A9">
        <w:rPr>
          <w:lang w:val="en-US"/>
        </w:rPr>
        <w:t xml:space="preserve">embodied </w:t>
      </w:r>
      <w:r w:rsidR="00420492" w:rsidRPr="004555A9">
        <w:rPr>
          <w:lang w:val="en-US"/>
        </w:rPr>
        <w:t xml:space="preserve">materials (footprints), while others </w:t>
      </w:r>
      <w:r w:rsidR="00E348CF" w:rsidRPr="004555A9">
        <w:rPr>
          <w:lang w:val="en-US"/>
        </w:rPr>
        <w:t>aim</w:t>
      </w:r>
      <w:r w:rsidR="00420492" w:rsidRPr="004555A9">
        <w:rPr>
          <w:lang w:val="en-US"/>
        </w:rPr>
        <w:t xml:space="preserve"> to track material flows at their</w:t>
      </w:r>
      <w:r w:rsidR="00420492">
        <w:rPr>
          <w:lang w:val="en-US"/>
        </w:rPr>
        <w:t xml:space="preserve"> actu</w:t>
      </w:r>
      <w:r w:rsidR="00095A69">
        <w:rPr>
          <w:lang w:val="en-US"/>
        </w:rPr>
        <w:t>al mass</w:t>
      </w:r>
      <w:r w:rsidR="00420492">
        <w:rPr>
          <w:lang w:val="en-US"/>
        </w:rPr>
        <w:t xml:space="preserve"> </w:t>
      </w:r>
      <w:r w:rsidR="00716FF6">
        <w:rPr>
          <w:lang w:val="en-US"/>
        </w:rPr>
        <w:t xml:space="preserve">by </w:t>
      </w:r>
      <w:r w:rsidR="00E348CF">
        <w:rPr>
          <w:lang w:val="en-US"/>
        </w:rPr>
        <w:t xml:space="preserve">following </w:t>
      </w:r>
      <w:r w:rsidR="00420492">
        <w:rPr>
          <w:lang w:val="en-US"/>
        </w:rPr>
        <w:t xml:space="preserve">MFA principles. </w:t>
      </w:r>
      <w:r w:rsidR="00310BEF">
        <w:rPr>
          <w:lang w:val="en-US"/>
        </w:rPr>
        <w:t>Consumption-based accounting (CBA) calculate</w:t>
      </w:r>
      <w:r w:rsidR="00E348CF">
        <w:rPr>
          <w:lang w:val="en-US"/>
        </w:rPr>
        <w:t>s</w:t>
      </w:r>
      <w:r w:rsidR="00310BEF">
        <w:rPr>
          <w:lang w:val="en-US"/>
        </w:rPr>
        <w:t xml:space="preserve"> material footprints by</w:t>
      </w:r>
      <w:r w:rsidR="00E13539">
        <w:rPr>
          <w:lang w:val="en-US"/>
        </w:rPr>
        <w:t xml:space="preserve"> </w:t>
      </w:r>
      <w:r w:rsidR="00310BEF">
        <w:rPr>
          <w:lang w:val="en-US"/>
        </w:rPr>
        <w:t xml:space="preserve">assigning </w:t>
      </w:r>
      <w:r w:rsidR="00C57AA9">
        <w:rPr>
          <w:lang w:val="en-US"/>
        </w:rPr>
        <w:t xml:space="preserve">material use </w:t>
      </w:r>
      <w:r w:rsidR="00592408">
        <w:rPr>
          <w:lang w:val="en-US"/>
        </w:rPr>
        <w:t xml:space="preserve">to </w:t>
      </w:r>
      <w:r w:rsidR="00012C3A">
        <w:rPr>
          <w:lang w:val="en-US"/>
        </w:rPr>
        <w:t>IO-</w:t>
      </w:r>
      <w:r w:rsidR="00592408">
        <w:rPr>
          <w:lang w:val="en-US"/>
        </w:rPr>
        <w:t xml:space="preserve">sectors and linking them through monetary intersectoral </w:t>
      </w:r>
      <w:r w:rsidR="00310BEF">
        <w:rPr>
          <w:lang w:val="en-US"/>
        </w:rPr>
        <w:t xml:space="preserve">transactions that are </w:t>
      </w:r>
      <w:r w:rsidR="00592408">
        <w:rPr>
          <w:lang w:val="en-US"/>
        </w:rPr>
        <w:t xml:space="preserve">partially also </w:t>
      </w:r>
      <w:r w:rsidR="00310BEF">
        <w:rPr>
          <w:lang w:val="en-US"/>
        </w:rPr>
        <w:t>non-physical</w:t>
      </w:r>
      <w:r w:rsidR="00E84FAE">
        <w:rPr>
          <w:lang w:val="en-US"/>
        </w:rPr>
        <w:t xml:space="preserve"> or waste</w:t>
      </w:r>
      <w:r w:rsidR="00310BEF">
        <w:rPr>
          <w:lang w:val="en-US"/>
        </w:rPr>
        <w:t xml:space="preserve"> (e.g. service-flows</w:t>
      </w:r>
      <w:r w:rsidR="00E84FAE">
        <w:rPr>
          <w:lang w:val="en-US"/>
        </w:rPr>
        <w:t xml:space="preserve"> </w:t>
      </w:r>
      <w:r w:rsidR="00E84FAE" w:rsidRPr="001E40B4">
        <w:rPr>
          <w:lang w:val="en-US"/>
        </w:rPr>
        <w:t xml:space="preserve">and processing </w:t>
      </w:r>
      <w:r w:rsidR="00A53EFC">
        <w:rPr>
          <w:lang w:val="en-US"/>
        </w:rPr>
        <w:t>waste</w:t>
      </w:r>
      <w:r w:rsidR="00310BEF" w:rsidRPr="001E40B4">
        <w:rPr>
          <w:lang w:val="en-US"/>
        </w:rPr>
        <w:t xml:space="preserve">, see </w:t>
      </w:r>
      <w:r w:rsidR="00A53EFC">
        <w:rPr>
          <w:lang w:val="en-US"/>
        </w:rPr>
        <w:t xml:space="preserve">section </w:t>
      </w:r>
      <w:r w:rsidR="00310BEF" w:rsidRPr="001E40B4">
        <w:rPr>
          <w:lang w:val="en-US"/>
        </w:rPr>
        <w:t>2.2)</w:t>
      </w:r>
      <w:r w:rsidR="00592408" w:rsidRPr="001E40B4">
        <w:rPr>
          <w:lang w:val="en-US"/>
        </w:rPr>
        <w:t xml:space="preserve">, to final demand. </w:t>
      </w:r>
      <w:r w:rsidR="00E348CF" w:rsidRPr="001E40B4">
        <w:rPr>
          <w:lang w:val="en-US"/>
        </w:rPr>
        <w:t xml:space="preserve">When </w:t>
      </w:r>
      <w:r w:rsidR="00E84FAE" w:rsidRPr="001E40B4">
        <w:rPr>
          <w:lang w:val="en-US"/>
        </w:rPr>
        <w:t xml:space="preserve">accounting for </w:t>
      </w:r>
      <w:r w:rsidR="00310BEF" w:rsidRPr="001E40B4">
        <w:rPr>
          <w:lang w:val="en-US"/>
        </w:rPr>
        <w:t>material end-use shares</w:t>
      </w:r>
      <w:r w:rsidR="00E13539" w:rsidRPr="001E40B4">
        <w:rPr>
          <w:lang w:val="en-US"/>
        </w:rPr>
        <w:t xml:space="preserve">, one is </w:t>
      </w:r>
      <w:r w:rsidR="00592408" w:rsidRPr="001E40B4">
        <w:rPr>
          <w:lang w:val="en-US"/>
        </w:rPr>
        <w:t xml:space="preserve">however </w:t>
      </w:r>
      <w:r w:rsidR="00E13539" w:rsidRPr="001E40B4">
        <w:rPr>
          <w:lang w:val="en-US"/>
        </w:rPr>
        <w:t xml:space="preserve">interested in a </w:t>
      </w:r>
      <w:r w:rsidR="00592408" w:rsidRPr="001E40B4">
        <w:rPr>
          <w:lang w:val="en-US"/>
        </w:rPr>
        <w:t xml:space="preserve">final </w:t>
      </w:r>
      <w:r w:rsidR="00E13539" w:rsidRPr="001E40B4">
        <w:rPr>
          <w:lang w:val="en-US"/>
        </w:rPr>
        <w:t>product’s actual mass. Thus</w:t>
      </w:r>
      <w:r w:rsidR="00F560A5" w:rsidRPr="001E40B4">
        <w:rPr>
          <w:lang w:val="en-US"/>
        </w:rPr>
        <w:t xml:space="preserve">, </w:t>
      </w:r>
      <w:r w:rsidR="00E13539" w:rsidRPr="001E40B4">
        <w:rPr>
          <w:lang w:val="en-US"/>
        </w:rPr>
        <w:t xml:space="preserve">following </w:t>
      </w:r>
      <w:r w:rsidR="00310BEF" w:rsidRPr="001E40B4">
        <w:rPr>
          <w:lang w:val="en-US"/>
        </w:rPr>
        <w:t xml:space="preserve">a mass-balanced </w:t>
      </w:r>
      <w:r w:rsidR="00E13539" w:rsidRPr="001E40B4">
        <w:rPr>
          <w:lang w:val="en-US"/>
        </w:rPr>
        <w:t xml:space="preserve">MFA </w:t>
      </w:r>
      <w:r w:rsidR="00310BEF" w:rsidRPr="001E40B4">
        <w:rPr>
          <w:lang w:val="en-US"/>
        </w:rPr>
        <w:t>perspective</w:t>
      </w:r>
      <w:r w:rsidR="00716FF6" w:rsidRPr="001E40B4">
        <w:rPr>
          <w:lang w:val="en-US"/>
        </w:rPr>
        <w:t xml:space="preserve"> like aimed for in WIO-MFA</w:t>
      </w:r>
      <w:r w:rsidR="00E348CF" w:rsidRPr="001E40B4">
        <w:rPr>
          <w:lang w:val="en-US"/>
        </w:rPr>
        <w:t xml:space="preserve"> </w:t>
      </w:r>
      <w:r w:rsidR="00995774" w:rsidRPr="001E40B4">
        <w:rPr>
          <w:lang w:val="en-US"/>
        </w:rPr>
        <w:t>through</w:t>
      </w:r>
      <w:r w:rsidR="001E40B4">
        <w:rPr>
          <w:lang w:val="en-US"/>
        </w:rPr>
        <w:t xml:space="preserve"> </w:t>
      </w:r>
      <w:r w:rsidR="001E40B4" w:rsidRPr="001E40B4">
        <w:rPr>
          <w:lang w:val="en-US"/>
        </w:rPr>
        <w:t>locating resources/materials outside of the industry system (III)</w:t>
      </w:r>
      <w:r w:rsidR="00995774" w:rsidRPr="001E40B4">
        <w:rPr>
          <w:lang w:val="en-US"/>
        </w:rPr>
        <w:t xml:space="preserve">, as well as </w:t>
      </w:r>
      <w:r w:rsidR="001E40B4" w:rsidRPr="001E40B4">
        <w:rPr>
          <w:lang w:val="en-US"/>
        </w:rPr>
        <w:t>the introduction of mass and yield filters (IV-V)</w:t>
      </w:r>
      <w:r w:rsidR="00995774" w:rsidRPr="001E40B4">
        <w:rPr>
          <w:lang w:val="en-US"/>
        </w:rPr>
        <w:t xml:space="preserve">, </w:t>
      </w:r>
      <w:r w:rsidR="006901B7">
        <w:rPr>
          <w:lang w:val="en-US"/>
        </w:rPr>
        <w:t>is</w:t>
      </w:r>
      <w:r w:rsidR="00E13539">
        <w:rPr>
          <w:lang w:val="en-US"/>
        </w:rPr>
        <w:t xml:space="preserve"> </w:t>
      </w:r>
      <w:r w:rsidR="00E348CF">
        <w:rPr>
          <w:lang w:val="en-US"/>
        </w:rPr>
        <w:t xml:space="preserve">superior to </w:t>
      </w:r>
      <w:r w:rsidR="006901B7">
        <w:rPr>
          <w:lang w:val="en-US"/>
        </w:rPr>
        <w:t>CBA</w:t>
      </w:r>
      <w:r w:rsidR="00E348CF" w:rsidRPr="00155FE0">
        <w:rPr>
          <w:lang w:val="en-US"/>
        </w:rPr>
        <w:t>.</w:t>
      </w:r>
      <w:r w:rsidR="00B1446F" w:rsidRPr="007F2704">
        <w:rPr>
          <w:rStyle w:val="Funotenzeichen"/>
          <w:lang w:val="en-US"/>
        </w:rPr>
        <w:footnoteReference w:id="13"/>
      </w:r>
      <w:r w:rsidR="00B1446F">
        <w:rPr>
          <w:lang w:val="en-US"/>
        </w:rPr>
        <w:t xml:space="preserve"> T</w:t>
      </w:r>
      <w:r w:rsidR="00DB66B2">
        <w:rPr>
          <w:lang w:val="en-US"/>
        </w:rPr>
        <w:t>his applie</w:t>
      </w:r>
      <w:r w:rsidR="003D102C">
        <w:rPr>
          <w:lang w:val="en-US"/>
        </w:rPr>
        <w:t>s</w:t>
      </w:r>
      <w:r w:rsidR="00DB66B2">
        <w:rPr>
          <w:lang w:val="en-US"/>
        </w:rPr>
        <w:t xml:space="preserve"> in </w:t>
      </w:r>
      <w:r w:rsidR="00DB66B2" w:rsidRPr="007F2704">
        <w:rPr>
          <w:lang w:val="en-US"/>
        </w:rPr>
        <w:t>particular, if supply-extensions of raw materials are used instead of use-extensions of engineering materials (VII).</w:t>
      </w:r>
      <w:r w:rsidR="00A4519F" w:rsidRPr="007F2704">
        <w:rPr>
          <w:lang w:val="en-US"/>
        </w:rPr>
        <w:t xml:space="preserve"> </w:t>
      </w:r>
      <w:r w:rsidR="00BF0DBC" w:rsidRPr="007F2704">
        <w:rPr>
          <w:lang w:val="en-US"/>
        </w:rPr>
        <w:t>The</w:t>
      </w:r>
      <w:r w:rsidR="00BF0DBC" w:rsidRPr="00155FE0">
        <w:rPr>
          <w:lang w:val="en-US"/>
        </w:rPr>
        <w:t xml:space="preserve"> </w:t>
      </w:r>
      <w:r w:rsidR="002B3C5E">
        <w:rPr>
          <w:lang w:val="en-US"/>
        </w:rPr>
        <w:t xml:space="preserve">remaining </w:t>
      </w:r>
      <w:r w:rsidR="00BF0DBC">
        <w:rPr>
          <w:lang w:val="en-US"/>
        </w:rPr>
        <w:t>two Ghosh</w:t>
      </w:r>
      <w:r w:rsidR="003D102C">
        <w:rPr>
          <w:lang w:val="en-US"/>
        </w:rPr>
        <w:t xml:space="preserve"> model</w:t>
      </w:r>
      <w:r w:rsidR="00BF0DBC">
        <w:rPr>
          <w:lang w:val="en-US"/>
        </w:rPr>
        <w:t xml:space="preserve"> </w:t>
      </w:r>
      <w:r w:rsidR="00BE1B53">
        <w:rPr>
          <w:lang w:val="en-US"/>
        </w:rPr>
        <w:t>approaches</w:t>
      </w:r>
      <w:r w:rsidR="00BF0DBC">
        <w:rPr>
          <w:lang w:val="en-US"/>
        </w:rPr>
        <w:t xml:space="preserve"> can </w:t>
      </w:r>
      <w:r w:rsidR="005B2F78">
        <w:rPr>
          <w:lang w:val="en-US"/>
        </w:rPr>
        <w:t>calculate either footprints or actual mass</w:t>
      </w:r>
      <w:r w:rsidR="00BF0DBC">
        <w:rPr>
          <w:lang w:val="en-US"/>
        </w:rPr>
        <w:t xml:space="preserve">, depending on the definition of </w:t>
      </w:r>
      <w:r w:rsidR="00F34C4C">
        <w:rPr>
          <w:lang w:val="en-US"/>
        </w:rPr>
        <w:t>materials</w:t>
      </w:r>
      <w:r w:rsidR="00BF0DBC">
        <w:rPr>
          <w:lang w:val="en-US"/>
        </w:rPr>
        <w:t xml:space="preserve"> and products</w:t>
      </w:r>
      <w:r w:rsidR="005D04F6">
        <w:rPr>
          <w:lang w:val="en-US"/>
        </w:rPr>
        <w:t xml:space="preserve"> (e.g. service transactions included </w:t>
      </w:r>
      <w:r w:rsidR="00F34C4C">
        <w:rPr>
          <w:lang w:val="en-US"/>
        </w:rPr>
        <w:t xml:space="preserve">as </w:t>
      </w:r>
      <w:r w:rsidR="00EA1636">
        <w:rPr>
          <w:lang w:val="en-US"/>
        </w:rPr>
        <w:t>‘</w:t>
      </w:r>
      <w:r w:rsidR="00F34C4C">
        <w:rPr>
          <w:lang w:val="en-US"/>
        </w:rPr>
        <w:t>products</w:t>
      </w:r>
      <w:r w:rsidR="00EA1636">
        <w:rPr>
          <w:lang w:val="en-US"/>
        </w:rPr>
        <w:t>’</w:t>
      </w:r>
      <w:r w:rsidR="00F34C4C">
        <w:rPr>
          <w:lang w:val="en-US"/>
        </w:rPr>
        <w:t xml:space="preserve"> </w:t>
      </w:r>
      <w:r w:rsidR="005D04F6">
        <w:rPr>
          <w:lang w:val="en-US"/>
        </w:rPr>
        <w:t>or not)</w:t>
      </w:r>
      <w:r w:rsidR="00454A3B">
        <w:rPr>
          <w:lang w:val="en-US"/>
        </w:rPr>
        <w:t xml:space="preserve"> and application of </w:t>
      </w:r>
      <w:r w:rsidR="005F264E">
        <w:rPr>
          <w:lang w:val="en-US"/>
        </w:rPr>
        <w:t xml:space="preserve">filter matrices </w:t>
      </w:r>
      <w:r w:rsidR="00665B9F">
        <w:rPr>
          <w:lang w:val="en-US"/>
        </w:rPr>
        <w:t>(</w:t>
      </w:r>
      <w:r w:rsidR="00454A3B">
        <w:rPr>
          <w:lang w:val="en-US"/>
        </w:rPr>
        <w:t>not mentioned in the original studies</w:t>
      </w:r>
      <w:r w:rsidR="00665B9F">
        <w:rPr>
          <w:lang w:val="en-US"/>
        </w:rPr>
        <w:t>)</w:t>
      </w:r>
      <w:r w:rsidR="005F264E">
        <w:rPr>
          <w:lang w:val="en-US"/>
        </w:rPr>
        <w:t>.</w:t>
      </w:r>
    </w:p>
    <w:p w14:paraId="5516EBEB" w14:textId="3BE54E73" w:rsidR="0002368D" w:rsidRDefault="004E49E9" w:rsidP="0002368D">
      <w:pPr>
        <w:rPr>
          <w:lang w:val="en-US"/>
        </w:rPr>
      </w:pPr>
      <w:r w:rsidRPr="004E49E9">
        <w:rPr>
          <w:lang w:val="en-US"/>
        </w:rPr>
        <w:t xml:space="preserve">However, </w:t>
      </w:r>
      <w:r w:rsidR="0002368D" w:rsidRPr="004E49E9">
        <w:rPr>
          <w:lang w:val="en-US"/>
        </w:rPr>
        <w:t>also the</w:t>
      </w:r>
      <w:r w:rsidR="0002368D">
        <w:rPr>
          <w:lang w:val="en-US"/>
        </w:rPr>
        <w:t xml:space="preserve"> </w:t>
      </w:r>
      <w:r w:rsidR="00B43564">
        <w:rPr>
          <w:lang w:val="en-US"/>
        </w:rPr>
        <w:t xml:space="preserve">methods </w:t>
      </w:r>
      <w:r w:rsidR="0002368D">
        <w:rPr>
          <w:lang w:val="en-US"/>
        </w:rPr>
        <w:t xml:space="preserve">that </w:t>
      </w:r>
      <w:r w:rsidR="00EA5D1C">
        <w:rPr>
          <w:lang w:val="en-US"/>
        </w:rPr>
        <w:t>aim to track actual mass come</w:t>
      </w:r>
      <w:r w:rsidR="00C76CFA">
        <w:rPr>
          <w:lang w:val="en-US"/>
        </w:rPr>
        <w:t xml:space="preserve"> with </w:t>
      </w:r>
      <w:r w:rsidR="0002368D">
        <w:rPr>
          <w:lang w:val="en-US"/>
        </w:rPr>
        <w:t xml:space="preserve">their own </w:t>
      </w:r>
      <w:r w:rsidR="00C76CFA">
        <w:rPr>
          <w:lang w:val="en-US"/>
        </w:rPr>
        <w:t xml:space="preserve">challenges </w:t>
      </w:r>
      <w:r w:rsidR="0002368D">
        <w:rPr>
          <w:lang w:val="en-US"/>
        </w:rPr>
        <w:t xml:space="preserve">in manipulating </w:t>
      </w:r>
      <w:r w:rsidR="003856AA">
        <w:rPr>
          <w:lang w:val="en-US"/>
        </w:rPr>
        <w:t xml:space="preserve">MIOT data </w:t>
      </w:r>
      <w:r w:rsidR="0002368D">
        <w:rPr>
          <w:lang w:val="en-US"/>
        </w:rPr>
        <w:t>(see Equations</w:t>
      </w:r>
      <w:r w:rsidR="008E2508">
        <w:rPr>
          <w:lang w:val="en-US"/>
        </w:rPr>
        <w:t xml:space="preserve"> 2, </w:t>
      </w:r>
      <w:r w:rsidR="00C5106B">
        <w:rPr>
          <w:lang w:val="en-US"/>
        </w:rPr>
        <w:t>7</w:t>
      </w:r>
      <w:r w:rsidR="008E2508">
        <w:rPr>
          <w:lang w:val="en-US"/>
        </w:rPr>
        <w:t xml:space="preserve"> and 1</w:t>
      </w:r>
      <w:r w:rsidR="00C5106B">
        <w:rPr>
          <w:lang w:val="en-US"/>
        </w:rPr>
        <w:t>1</w:t>
      </w:r>
      <w:r w:rsidR="0002368D">
        <w:rPr>
          <w:lang w:val="en-US"/>
        </w:rPr>
        <w:t xml:space="preserve">). When defining different degrees of fabrication (e.g. </w:t>
      </w:r>
      <w:r w:rsidR="00812D12">
        <w:rPr>
          <w:lang w:val="en-US"/>
        </w:rPr>
        <w:t>materials</w:t>
      </w:r>
      <w:r w:rsidR="007646C0">
        <w:rPr>
          <w:lang w:val="en-US"/>
        </w:rPr>
        <w:t xml:space="preserve">, </w:t>
      </w:r>
      <w:r w:rsidR="0002368D">
        <w:rPr>
          <w:lang w:val="en-US"/>
        </w:rPr>
        <w:t>intermediate</w:t>
      </w:r>
      <w:r w:rsidR="007646C0">
        <w:rPr>
          <w:lang w:val="en-US"/>
        </w:rPr>
        <w:t xml:space="preserve"> and </w:t>
      </w:r>
      <w:r w:rsidR="00D81C15">
        <w:rPr>
          <w:lang w:val="en-US"/>
        </w:rPr>
        <w:t xml:space="preserve">consumption </w:t>
      </w:r>
      <w:r w:rsidR="0002368D">
        <w:rPr>
          <w:lang w:val="en-US"/>
        </w:rPr>
        <w:t>products)</w:t>
      </w:r>
      <w:r w:rsidR="003856AA">
        <w:rPr>
          <w:lang w:val="en-US"/>
        </w:rPr>
        <w:t xml:space="preserve"> </w:t>
      </w:r>
      <w:r w:rsidR="0002368D">
        <w:rPr>
          <w:lang w:val="en-US"/>
        </w:rPr>
        <w:t>and filter matrices that exclude non-</w:t>
      </w:r>
      <w:r w:rsidR="00BE1B53">
        <w:rPr>
          <w:lang w:val="en-US"/>
        </w:rPr>
        <w:t>physical</w:t>
      </w:r>
      <w:r w:rsidR="0002368D">
        <w:rPr>
          <w:lang w:val="en-US"/>
        </w:rPr>
        <w:t xml:space="preserve"> and waste flows (WIO-MFA)</w:t>
      </w:r>
      <w:r w:rsidR="00A35204">
        <w:rPr>
          <w:lang w:val="en-US"/>
        </w:rPr>
        <w:t xml:space="preserve">, </w:t>
      </w:r>
      <w:r w:rsidR="0002368D">
        <w:rPr>
          <w:lang w:val="en-US"/>
        </w:rPr>
        <w:t>transactions are deleted, which influence</w:t>
      </w:r>
      <w:r w:rsidR="00373234">
        <w:rPr>
          <w:lang w:val="en-US"/>
        </w:rPr>
        <w:t xml:space="preserve">s the resulting </w:t>
      </w:r>
      <w:r w:rsidR="0002368D">
        <w:rPr>
          <w:lang w:val="en-US"/>
        </w:rPr>
        <w:t xml:space="preserve">end-use shares. </w:t>
      </w:r>
      <w:r w:rsidR="00C049D1">
        <w:rPr>
          <w:lang w:val="en-US"/>
        </w:rPr>
        <w:t>T</w:t>
      </w:r>
      <w:r w:rsidR="0002368D">
        <w:rPr>
          <w:lang w:val="en-US"/>
        </w:rPr>
        <w:t xml:space="preserve">he definition of filter matrices </w:t>
      </w:r>
      <w:r w:rsidR="00C76CFA">
        <w:rPr>
          <w:lang w:val="en-US"/>
        </w:rPr>
        <w:t>requires expert knowledge</w:t>
      </w:r>
      <w:r w:rsidR="0002368D">
        <w:rPr>
          <w:lang w:val="en-US"/>
        </w:rPr>
        <w:t xml:space="preserve"> and is to some degree up to assumptions (e.g</w:t>
      </w:r>
      <w:r w:rsidR="00C049D1">
        <w:rPr>
          <w:lang w:val="en-US"/>
        </w:rPr>
        <w:t xml:space="preserve">. when is a </w:t>
      </w:r>
      <w:r w:rsidR="0002368D">
        <w:rPr>
          <w:lang w:val="en-US"/>
        </w:rPr>
        <w:t>transaction</w:t>
      </w:r>
      <w:r w:rsidR="00C049D1">
        <w:rPr>
          <w:lang w:val="en-US"/>
        </w:rPr>
        <w:t xml:space="preserve"> non-physical</w:t>
      </w:r>
      <w:r w:rsidR="0002368D">
        <w:rPr>
          <w:lang w:val="en-US"/>
        </w:rPr>
        <w:t>).</w:t>
      </w:r>
      <w:r w:rsidR="0078585A">
        <w:rPr>
          <w:lang w:val="en-US"/>
        </w:rPr>
        <w:t xml:space="preserve"> Specifically, the decision on excluding transactions with service sectors</w:t>
      </w:r>
      <w:r w:rsidR="0030222D">
        <w:rPr>
          <w:lang w:val="en-US"/>
        </w:rPr>
        <w:t xml:space="preserve"> (see compartment in </w:t>
      </w:r>
      <w:r w:rsidR="0030222D">
        <w:rPr>
          <w:lang w:val="en-US"/>
        </w:rPr>
        <w:fldChar w:fldCharType="begin"/>
      </w:r>
      <w:r w:rsidR="0030222D">
        <w:rPr>
          <w:lang w:val="en-US"/>
        </w:rPr>
        <w:instrText xml:space="preserve"> REF _Ref69980436 \h  \* MERGEFORMAT </w:instrText>
      </w:r>
      <w:r w:rsidR="0030222D">
        <w:rPr>
          <w:lang w:val="en-US"/>
        </w:rPr>
      </w:r>
      <w:r w:rsidR="0030222D">
        <w:rPr>
          <w:lang w:val="en-US"/>
        </w:rPr>
        <w:fldChar w:fldCharType="separate"/>
      </w:r>
      <w:r w:rsidR="0030222D" w:rsidRPr="0030222D">
        <w:rPr>
          <w:lang w:val="en-US"/>
        </w:rPr>
        <w:t>Figure 2</w:t>
      </w:r>
      <w:r w:rsidR="0030222D">
        <w:rPr>
          <w:lang w:val="en-US"/>
        </w:rPr>
        <w:fldChar w:fldCharType="end"/>
      </w:r>
      <w:r w:rsidR="0030222D">
        <w:rPr>
          <w:lang w:val="en-US"/>
        </w:rPr>
        <w:t>)</w:t>
      </w:r>
      <w:r w:rsidR="0078585A">
        <w:rPr>
          <w:lang w:val="en-US"/>
        </w:rPr>
        <w:t xml:space="preserve">, i.e. </w:t>
      </w:r>
      <w:commentRangeStart w:id="63"/>
      <w:commentRangeStart w:id="64"/>
      <w:commentRangeStart w:id="65"/>
      <w:r w:rsidR="0078585A">
        <w:rPr>
          <w:lang w:val="en-US"/>
        </w:rPr>
        <w:t>whether</w:t>
      </w:r>
      <w:commentRangeEnd w:id="63"/>
      <w:r w:rsidR="008826C2">
        <w:rPr>
          <w:rStyle w:val="Kommentarzeichen"/>
        </w:rPr>
        <w:commentReference w:id="63"/>
      </w:r>
      <w:commentRangeEnd w:id="64"/>
      <w:r w:rsidR="00BD378A">
        <w:rPr>
          <w:rStyle w:val="Kommentarzeichen"/>
        </w:rPr>
        <w:commentReference w:id="64"/>
      </w:r>
      <w:commentRangeEnd w:id="65"/>
      <w:r w:rsidR="00647DB3">
        <w:rPr>
          <w:rStyle w:val="Kommentarzeichen"/>
        </w:rPr>
        <w:commentReference w:id="65"/>
      </w:r>
      <w:r w:rsidR="0078585A">
        <w:rPr>
          <w:lang w:val="en-US"/>
        </w:rPr>
        <w:t xml:space="preserve"> to only filter service sector outputs (non-</w:t>
      </w:r>
      <w:r w:rsidR="00E77506">
        <w:rPr>
          <w:lang w:val="en-US"/>
        </w:rPr>
        <w:t>physical</w:t>
      </w:r>
      <w:r w:rsidR="0078585A">
        <w:rPr>
          <w:lang w:val="en-US"/>
        </w:rPr>
        <w:t xml:space="preserve"> assumption </w:t>
      </w:r>
      <w:r w:rsidR="0030222D">
        <w:rPr>
          <w:lang w:val="en-US"/>
        </w:rPr>
        <w:t>likely</w:t>
      </w:r>
      <w:r w:rsidR="0078585A">
        <w:rPr>
          <w:lang w:val="en-US"/>
        </w:rPr>
        <w:t>) or also service-sector inputs (non-</w:t>
      </w:r>
      <w:r w:rsidR="00E77506">
        <w:rPr>
          <w:lang w:val="en-US"/>
        </w:rPr>
        <w:t>physical</w:t>
      </w:r>
      <w:r w:rsidR="0078585A">
        <w:rPr>
          <w:lang w:val="en-US"/>
        </w:rPr>
        <w:t xml:space="preserve"> assumption precarious)</w:t>
      </w:r>
      <w:r w:rsidR="00F2714A">
        <w:rPr>
          <w:lang w:val="en-US"/>
        </w:rPr>
        <w:t xml:space="preserve">, </w:t>
      </w:r>
      <w:r w:rsidR="0078585A">
        <w:rPr>
          <w:lang w:val="en-US"/>
        </w:rPr>
        <w:t xml:space="preserve">can </w:t>
      </w:r>
      <w:r w:rsidR="00970FB8">
        <w:rPr>
          <w:lang w:val="en-US"/>
        </w:rPr>
        <w:t>give wrong</w:t>
      </w:r>
      <w:r w:rsidR="0078585A">
        <w:rPr>
          <w:lang w:val="en-US"/>
        </w:rPr>
        <w:t xml:space="preserve"> results</w:t>
      </w:r>
      <w:r w:rsidR="00970FB8">
        <w:rPr>
          <w:lang w:val="en-US"/>
        </w:rPr>
        <w:t>, for examp</w:t>
      </w:r>
      <w:r w:rsidR="00970FB8" w:rsidRPr="004E72F2">
        <w:rPr>
          <w:lang w:val="en-US"/>
        </w:rPr>
        <w:t>le, when large material flows to service sectors like repair are ignored</w:t>
      </w:r>
      <w:r w:rsidR="00970FB8">
        <w:rPr>
          <w:lang w:val="en-US"/>
        </w:rPr>
        <w:t xml:space="preserve"> </w:t>
      </w:r>
      <w:r w:rsidR="0078585A">
        <w:rPr>
          <w:lang w:val="en-US"/>
        </w:rPr>
        <w:t>(</w:t>
      </w:r>
      <w:r w:rsidR="0078585A" w:rsidRPr="004E72F2">
        <w:rPr>
          <w:lang w:val="en-US"/>
        </w:rPr>
        <w:t>Streeck et al., 2022</w:t>
      </w:r>
      <w:r w:rsidR="0078585A">
        <w:rPr>
          <w:lang w:val="en-US"/>
        </w:rPr>
        <w:t xml:space="preserve">). </w:t>
      </w:r>
      <w:r w:rsidR="00B64340">
        <w:rPr>
          <w:lang w:val="en-US"/>
        </w:rPr>
        <w:t>Additionally, f</w:t>
      </w:r>
      <w:r w:rsidR="007646C0">
        <w:rPr>
          <w:lang w:val="en-US"/>
        </w:rPr>
        <w:t xml:space="preserve">ilter matrix </w:t>
      </w:r>
      <w:r w:rsidR="00935F2F">
        <w:rPr>
          <w:lang w:val="en-US"/>
        </w:rPr>
        <w:t xml:space="preserve">compilation </w:t>
      </w:r>
      <w:r w:rsidR="007646C0">
        <w:rPr>
          <w:lang w:val="en-US"/>
        </w:rPr>
        <w:t xml:space="preserve">can be tedious and </w:t>
      </w:r>
      <w:r w:rsidR="00605C82">
        <w:rPr>
          <w:lang w:val="en-US"/>
        </w:rPr>
        <w:t>filter</w:t>
      </w:r>
      <w:r w:rsidR="00757D64">
        <w:rPr>
          <w:lang w:val="en-US"/>
        </w:rPr>
        <w:t>s</w:t>
      </w:r>
      <w:r w:rsidR="00D25814">
        <w:rPr>
          <w:lang w:val="en-US"/>
        </w:rPr>
        <w:t xml:space="preserve"> are hard</w:t>
      </w:r>
      <w:r w:rsidR="00757D64">
        <w:rPr>
          <w:lang w:val="en-US"/>
        </w:rPr>
        <w:t xml:space="preserve">ly available </w:t>
      </w:r>
      <w:r w:rsidR="00D25814">
        <w:rPr>
          <w:lang w:val="en-US"/>
        </w:rPr>
        <w:t>in published works</w:t>
      </w:r>
      <w:r w:rsidR="00A04F2D">
        <w:rPr>
          <w:lang w:val="en-US"/>
        </w:rPr>
        <w:t xml:space="preserve">, which complicates comparing different </w:t>
      </w:r>
      <w:r w:rsidR="009D3572">
        <w:rPr>
          <w:lang w:val="en-US"/>
        </w:rPr>
        <w:t>studies</w:t>
      </w:r>
      <w:r w:rsidR="00385F2E">
        <w:rPr>
          <w:lang w:val="en-US"/>
        </w:rPr>
        <w:t xml:space="preserve">. </w:t>
      </w:r>
      <w:r w:rsidR="007646C0">
        <w:rPr>
          <w:lang w:val="en-US"/>
        </w:rPr>
        <w:t>M</w:t>
      </w:r>
      <w:r w:rsidR="00385F2E">
        <w:rPr>
          <w:lang w:val="en-US"/>
        </w:rPr>
        <w:t>aking these filters available through more transparent publication would benefit re-use</w:t>
      </w:r>
      <w:r w:rsidR="007646C0">
        <w:rPr>
          <w:lang w:val="en-US"/>
        </w:rPr>
        <w:t xml:space="preserve">, </w:t>
      </w:r>
      <w:r w:rsidR="00385F2E">
        <w:rPr>
          <w:lang w:val="en-US"/>
        </w:rPr>
        <w:t xml:space="preserve">open </w:t>
      </w:r>
      <w:r w:rsidR="007646C0">
        <w:rPr>
          <w:lang w:val="en-US"/>
        </w:rPr>
        <w:t xml:space="preserve">and cumulative </w:t>
      </w:r>
      <w:r w:rsidR="00385F2E">
        <w:rPr>
          <w:lang w:val="en-US"/>
        </w:rPr>
        <w:t>science</w:t>
      </w:r>
      <w:r w:rsidR="00D25814">
        <w:rPr>
          <w:lang w:val="en-US"/>
        </w:rPr>
        <w:t xml:space="preserve">. </w:t>
      </w:r>
      <w:r w:rsidR="00431341" w:rsidRPr="00431341">
        <w:rPr>
          <w:highlight w:val="yellow"/>
          <w:lang w:val="en-US"/>
        </w:rPr>
        <w:t xml:space="preserve"> </w:t>
      </w:r>
    </w:p>
    <w:p w14:paraId="54C03134" w14:textId="6518D1E0" w:rsidR="00A73F5F" w:rsidRDefault="00A81272" w:rsidP="00131719">
      <w:pPr>
        <w:rPr>
          <w:lang w:val="en-US"/>
        </w:rPr>
      </w:pPr>
      <w:r w:rsidRPr="004555A9">
        <w:rPr>
          <w:b/>
          <w:lang w:val="en-US"/>
        </w:rPr>
        <w:t>Third</w:t>
      </w:r>
      <w:r w:rsidR="00131719" w:rsidRPr="004555A9">
        <w:rPr>
          <w:b/>
          <w:lang w:val="en-US"/>
        </w:rPr>
        <w:t xml:space="preserve">, </w:t>
      </w:r>
      <w:r w:rsidR="00131719" w:rsidRPr="004555A9">
        <w:rPr>
          <w:lang w:val="en-US"/>
        </w:rPr>
        <w:t xml:space="preserve">the </w:t>
      </w:r>
      <w:commentRangeStart w:id="66"/>
      <w:r w:rsidR="00DE3597" w:rsidRPr="004555A9">
        <w:rPr>
          <w:lang w:val="en-US"/>
        </w:rPr>
        <w:t>MIOT</w:t>
      </w:r>
      <w:r w:rsidR="00131719" w:rsidRPr="004555A9">
        <w:rPr>
          <w:lang w:val="en-US"/>
        </w:rPr>
        <w:t xml:space="preserve"> system boundaries</w:t>
      </w:r>
      <w:r w:rsidR="003E50FC" w:rsidRPr="004555A9">
        <w:rPr>
          <w:lang w:val="en-US"/>
        </w:rPr>
        <w:t xml:space="preserve"> </w:t>
      </w:r>
      <w:commentRangeEnd w:id="66"/>
      <w:r w:rsidR="00B437B8">
        <w:rPr>
          <w:rStyle w:val="Kommentarzeichen"/>
        </w:rPr>
        <w:commentReference w:id="66"/>
      </w:r>
      <w:r w:rsidR="00A05D23" w:rsidRPr="004555A9">
        <w:rPr>
          <w:lang w:val="en-US"/>
        </w:rPr>
        <w:t xml:space="preserve">present a </w:t>
      </w:r>
      <w:r w:rsidR="003E50FC" w:rsidRPr="004555A9">
        <w:rPr>
          <w:lang w:val="en-US"/>
        </w:rPr>
        <w:t xml:space="preserve">challenge for </w:t>
      </w:r>
      <w:r w:rsidR="00FE5CC7" w:rsidRPr="004555A9">
        <w:rPr>
          <w:lang w:val="en-US"/>
        </w:rPr>
        <w:t xml:space="preserve">tracking material use to </w:t>
      </w:r>
      <w:r w:rsidR="003E50FC" w:rsidRPr="004555A9">
        <w:rPr>
          <w:lang w:val="en-US"/>
        </w:rPr>
        <w:t xml:space="preserve">particular </w:t>
      </w:r>
      <w:r w:rsidR="00970ADA" w:rsidRPr="004555A9">
        <w:rPr>
          <w:lang w:val="en-US"/>
        </w:rPr>
        <w:t>end-use products. T</w:t>
      </w:r>
      <w:r w:rsidR="00131719" w:rsidRPr="004555A9">
        <w:rPr>
          <w:lang w:val="en-US"/>
        </w:rPr>
        <w:t>he functionality</w:t>
      </w:r>
      <w:r w:rsidR="00131719" w:rsidRPr="00274563">
        <w:rPr>
          <w:lang w:val="en-US"/>
        </w:rPr>
        <w:t xml:space="preserve"> of products that are end-use</w:t>
      </w:r>
      <w:r w:rsidR="00131719">
        <w:rPr>
          <w:lang w:val="en-US"/>
        </w:rPr>
        <w:t xml:space="preserve"> products</w:t>
      </w:r>
      <w:r w:rsidR="00131719" w:rsidRPr="00274563">
        <w:rPr>
          <w:lang w:val="en-US"/>
        </w:rPr>
        <w:t xml:space="preserve"> in the sense of MFA but are intermediate </w:t>
      </w:r>
      <w:r w:rsidR="00131719">
        <w:rPr>
          <w:lang w:val="en-US"/>
        </w:rPr>
        <w:t>products</w:t>
      </w:r>
      <w:r w:rsidR="00131719" w:rsidRPr="00274563">
        <w:rPr>
          <w:lang w:val="en-US"/>
        </w:rPr>
        <w:t xml:space="preserve"> in the definition of </w:t>
      </w:r>
      <w:r w:rsidR="00DE3597">
        <w:rPr>
          <w:lang w:val="en-US"/>
        </w:rPr>
        <w:t>MIOT</w:t>
      </w:r>
      <w:r w:rsidR="00131719" w:rsidRPr="00274563">
        <w:rPr>
          <w:lang w:val="en-US"/>
        </w:rPr>
        <w:t xml:space="preserve">s (e.g. packaging) is lost </w:t>
      </w:r>
      <w:r w:rsidR="00131719">
        <w:rPr>
          <w:lang w:val="en-US"/>
        </w:rPr>
        <w:t>during</w:t>
      </w:r>
      <w:r w:rsidR="00131719" w:rsidRPr="00274563">
        <w:rPr>
          <w:lang w:val="en-US"/>
        </w:rPr>
        <w:t xml:space="preserve"> calculations</w:t>
      </w:r>
      <w:r w:rsidR="00FC706F">
        <w:rPr>
          <w:lang w:val="en-US"/>
        </w:rPr>
        <w:t xml:space="preserve"> (e.g. plastic </w:t>
      </w:r>
      <w:r w:rsidR="00FC706F">
        <w:rPr>
          <w:lang w:val="en-US"/>
        </w:rPr>
        <w:lastRenderedPageBreak/>
        <w:t xml:space="preserve">in </w:t>
      </w:r>
      <w:r w:rsidR="003E50FC">
        <w:rPr>
          <w:lang w:val="en-US"/>
        </w:rPr>
        <w:t xml:space="preserve">computer </w:t>
      </w:r>
      <w:r w:rsidR="00FC706F">
        <w:rPr>
          <w:lang w:val="en-US"/>
        </w:rPr>
        <w:t xml:space="preserve">packaging identified as plastic in a computer). </w:t>
      </w:r>
      <w:r w:rsidR="00A73F5F">
        <w:rPr>
          <w:color w:val="000000" w:themeColor="text1"/>
          <w:lang w:val="en-US"/>
        </w:rPr>
        <w:t xml:space="preserve">This problem applies to all reviewed </w:t>
      </w:r>
      <w:r w:rsidR="00A73F5F">
        <w:rPr>
          <w:lang w:val="en-US"/>
        </w:rPr>
        <w:t xml:space="preserve">approaches except for the Partial Ghosh-IO (end-uses defined by practitioner here; </w:t>
      </w:r>
      <w:r w:rsidR="00A73F5F" w:rsidRPr="009C59B6">
        <w:rPr>
          <w:lang w:val="en-US"/>
        </w:rPr>
        <w:t xml:space="preserve">see </w:t>
      </w:r>
      <w:r w:rsidR="00A73F5F">
        <w:rPr>
          <w:lang w:val="en-US"/>
        </w:rPr>
        <w:t>‘First’ above).</w:t>
      </w:r>
    </w:p>
    <w:p w14:paraId="3BC7DD1D" w14:textId="30BE2FC7" w:rsidR="00131719" w:rsidRPr="009C59B6" w:rsidRDefault="00131719" w:rsidP="00B8634F">
      <w:pPr>
        <w:rPr>
          <w:lang w:val="en-US"/>
        </w:rPr>
      </w:pPr>
      <w:r>
        <w:rPr>
          <w:lang w:val="en-US"/>
        </w:rPr>
        <w:t>In theory, t</w:t>
      </w:r>
      <w:r w:rsidRPr="00274563">
        <w:rPr>
          <w:lang w:val="en-US"/>
        </w:rPr>
        <w:t xml:space="preserve">he </w:t>
      </w:r>
      <w:r w:rsidR="005D746C">
        <w:rPr>
          <w:lang w:val="en-US"/>
        </w:rPr>
        <w:t xml:space="preserve">correct </w:t>
      </w:r>
      <w:commentRangeStart w:id="67"/>
      <w:r w:rsidRPr="00274563">
        <w:rPr>
          <w:lang w:val="en-US"/>
        </w:rPr>
        <w:t xml:space="preserve">end-use can be </w:t>
      </w:r>
      <w:r w:rsidR="001C2C35">
        <w:rPr>
          <w:lang w:val="en-US"/>
        </w:rPr>
        <w:t>re-</w:t>
      </w:r>
      <w:r w:rsidR="00F853C6">
        <w:rPr>
          <w:lang w:val="en-US"/>
        </w:rPr>
        <w:t xml:space="preserve">identified </w:t>
      </w:r>
      <w:r w:rsidRPr="00274563">
        <w:rPr>
          <w:lang w:val="en-US"/>
        </w:rPr>
        <w:t xml:space="preserve">via secondary </w:t>
      </w:r>
      <w:commentRangeEnd w:id="67"/>
      <w:r w:rsidR="00B437B8">
        <w:rPr>
          <w:rStyle w:val="Kommentarzeichen"/>
        </w:rPr>
        <w:commentReference w:id="67"/>
      </w:r>
      <w:r w:rsidRPr="00274563">
        <w:rPr>
          <w:lang w:val="en-US"/>
        </w:rPr>
        <w:t>calculations</w:t>
      </w:r>
      <w:r>
        <w:rPr>
          <w:lang w:val="en-US"/>
        </w:rPr>
        <w:t xml:space="preserve">. </w:t>
      </w:r>
      <w:sdt>
        <w:sdtPr>
          <w:rPr>
            <w:lang w:val="en-US"/>
          </w:rPr>
          <w:alias w:val="Don't edit this field"/>
          <w:tag w:val="CitaviPlaceholder#d1a8e37b-8f68-418e-9e94-5da220e62c12"/>
          <w:id w:val="-150220739"/>
          <w:placeholder>
            <w:docPart w:val="835D76E9EC5D41239F7402728D7F0F6D"/>
          </w:placeholder>
        </w:sdtPr>
        <w:sdtEndPr/>
        <w:sdtContent>
          <w:r w:rsidR="0036451B"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FhOGUzN2ItOGY2OC00MThlLTllOTQtNWRhMjIwZTYyYzEyIiwiVGV4dCI6Ik5ha2FtdXJhIGV0IGFsLiIsIldBSVZlcnNpb24iOiI2LjExLjAuMCJ9}</w:instrText>
          </w:r>
          <w:r w:rsidR="0036451B" w:rsidRPr="00766BF3">
            <w:rPr>
              <w:lang w:val="en-US"/>
            </w:rPr>
            <w:fldChar w:fldCharType="separate"/>
          </w:r>
          <w:r w:rsidR="00866FFF">
            <w:rPr>
              <w:lang w:val="en-US"/>
            </w:rPr>
            <w:t>Nakamura et al.</w:t>
          </w:r>
          <w:r w:rsidR="0036451B" w:rsidRPr="00766BF3">
            <w:rPr>
              <w:lang w:val="en-US"/>
            </w:rPr>
            <w:fldChar w:fldCharType="end"/>
          </w:r>
        </w:sdtContent>
      </w:sdt>
      <w:r w:rsidR="0036451B" w:rsidRPr="00766BF3">
        <w:rPr>
          <w:lang w:val="en-US"/>
        </w:rPr>
        <w:t xml:space="preserve"> </w:t>
      </w:r>
      <w:sdt>
        <w:sdtPr>
          <w:rPr>
            <w:lang w:val="en-US"/>
          </w:rPr>
          <w:alias w:val="Don't edit this field"/>
          <w:tag w:val="CitaviPlaceholder#ff85a41c-5509-49e7-baab-78fa2baf678e"/>
          <w:id w:val="412440241"/>
          <w:placeholder>
            <w:docPart w:val="835D76E9EC5D41239F7402728D7F0F6D"/>
          </w:placeholder>
        </w:sdtPr>
        <w:sdtEndPr/>
        <w:sdtContent>
          <w:r w:rsidR="0036451B"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NmZjg1YTQxYy01NTA5LTQ5ZTctYmFhYi03OGZhMmJhZjY3OGUiLCJUZXh0IjoiKDIwMDcpIiwiV0FJVmVyc2lvbiI6IjYuMTEuMC4wIn0=}</w:instrText>
          </w:r>
          <w:r w:rsidR="0036451B" w:rsidRPr="00766BF3">
            <w:rPr>
              <w:lang w:val="en-US"/>
            </w:rPr>
            <w:fldChar w:fldCharType="separate"/>
          </w:r>
          <w:r w:rsidR="00866FFF">
            <w:rPr>
              <w:lang w:val="en-US"/>
            </w:rPr>
            <w:t>(2007)</w:t>
          </w:r>
          <w:r w:rsidR="0036451B" w:rsidRPr="00766BF3">
            <w:rPr>
              <w:lang w:val="en-US"/>
            </w:rPr>
            <w:fldChar w:fldCharType="end"/>
          </w:r>
        </w:sdtContent>
      </w:sdt>
      <w:r w:rsidR="0036451B">
        <w:rPr>
          <w:lang w:val="en-US"/>
        </w:rPr>
        <w:t xml:space="preserve">, </w:t>
      </w:r>
      <w:sdt>
        <w:sdtPr>
          <w:rPr>
            <w:lang w:val="en-US"/>
          </w:rPr>
          <w:alias w:val="Don't edit this field"/>
          <w:tag w:val="CitaviPlaceholder#89a496f1-5cf0-4155-bf48-3dec52d009d2"/>
          <w:id w:val="2120255336"/>
          <w:placeholder>
            <w:docPart w:val="DefaultPlaceholder_-1854013440"/>
          </w:placeholder>
        </w:sdtPr>
        <w:sdtEnd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jMyMTI5LTE2MmItNDliMi04YTUzLTBmNDExMmRiN2NiOSIsIlJhbmdlTGVuZ3RoIjoyMCwiUmVmZXJlbmNlSWQiOiI0YzFkNGY3Zi1jNDg1LTQ0YTEtOWUxZi05MjEzYzEzYmZlNW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RG9pIjoiMTAuMTA4MC8wOTUzNTMxNC4yMDE4LjE1NjQxM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TUzNTMxNC4yMDE4LjE1NjQxMzUiLCJVcmlTdHJpbmciOiJodHRwczovL2RvaS5vcmcvMTAuMTA4MC8wOTUzNTMxNC4yMDE4LjE1NjQxM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}</w:instrText>
          </w:r>
          <w:r w:rsidR="0036451B">
            <w:rPr>
              <w:lang w:val="en-US"/>
            </w:rPr>
            <w:fldChar w:fldCharType="separate"/>
          </w:r>
          <w:r w:rsidR="00866FFF">
            <w:rPr>
              <w:lang w:val="en-US"/>
            </w:rPr>
            <w:t>Dietzenbacher et al.</w:t>
          </w:r>
          <w:r w:rsidR="0036451B">
            <w:rPr>
              <w:lang w:val="en-US"/>
            </w:rPr>
            <w:fldChar w:fldCharType="end"/>
          </w:r>
        </w:sdtContent>
      </w:sdt>
      <w:r w:rsidR="0036451B">
        <w:rPr>
          <w:lang w:val="en-US"/>
        </w:rPr>
        <w:t xml:space="preserve"> </w:t>
      </w:r>
      <w:sdt>
        <w:sdtPr>
          <w:rPr>
            <w:lang w:val="en-US"/>
          </w:rPr>
          <w:alias w:val="Don't edit this field"/>
          <w:tag w:val="CitaviPlaceholder#478c268d-134a-48d0-9875-2b6924e55e73"/>
          <w:id w:val="-287668899"/>
          <w:placeholder>
            <w:docPart w:val="DefaultPlaceholder_-1854013440"/>
          </w:placeholder>
        </w:sdtPr>
        <w:sdtEnd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YWM4ZDJlLWY5MTQtNGI0Ny05YjdjLTJhZjA1NjU3ZDRlZCIsIlJhbmdlTGVuZ3RoIjo2LCJSZWZlcmVuY2VJZCI6IjRjMWQ0ZjdmLWM0ODUtNDRhMS05ZTFmLTkyMTNjMTNiZmU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RvaSI6IjEwLjEwODAvMDk1MzUzMTQuMjAxOC4xNTY0MTM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QuMjAxOC4xNTY0MTM1IiwiVXJpU3RyaW5nIjoiaHR0cHM6Ly9kb2kub3JnLzEwLjEwODAvMDk1MzUzMTQuMjAxOC4xNTY0MTM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5KSJ9XX0sIlRhZyI6IkNpdGF2aVBsYWNlaG9sZGVyIzQ3OGMyNjhkLTEzNGEtNDhkMC05ODc1LTJiNjkyNGU1NWU3MyIsIlRleHQiOiIoMjAxOSkiLCJXQUlWZXJzaW9uIjoiNi4xMS4wLjAifQ==}</w:instrText>
          </w:r>
          <w:r w:rsidR="0036451B">
            <w:rPr>
              <w:lang w:val="en-US"/>
            </w:rPr>
            <w:fldChar w:fldCharType="separate"/>
          </w:r>
          <w:r w:rsidR="00866FFF">
            <w:rPr>
              <w:lang w:val="en-US"/>
            </w:rPr>
            <w:t>(2019)</w:t>
          </w:r>
          <w:r w:rsidR="0036451B">
            <w:rPr>
              <w:lang w:val="en-US"/>
            </w:rPr>
            <w:fldChar w:fldCharType="end"/>
          </w:r>
        </w:sdtContent>
      </w:sdt>
      <w:r w:rsidR="0036451B">
        <w:rPr>
          <w:lang w:val="en-US"/>
        </w:rPr>
        <w:t xml:space="preserve">, </w:t>
      </w:r>
      <w:sdt>
        <w:sdtPr>
          <w:rPr>
            <w:lang w:val="en-US"/>
          </w:rPr>
          <w:alias w:val="Don't edit this field"/>
          <w:tag w:val="CitaviPlaceholder#ac564ab5-c382-4a0e-a27e-89b9cddd5bb3"/>
          <w:id w:val="1550195632"/>
          <w:placeholder>
            <w:docPart w:val="DefaultPlaceholder_-1854013440"/>
          </w:placeholder>
        </w:sdtPr>
        <w:sdtEnd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OGM0ODYxLWFjYzEtNDkwZC04NzcyLWQ2YjQxMjZmM2ZjZSIsIlJhbmdlTGVuZ3RoIjo4LCJSZWZlcmVuY2VJZCI6IjkzZDNlOGI0LTgyNjAtNDhlNC05ZjBlLTJhMzEzNGU3MDEy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pZCI6IjUiLCIkdHlwZSI6IlN3aXNzQWNhZGVtaWMuQ2l0YXZpLlByb2plY3QsIFN3aXNzQWNhZGVtaWMuQ2l0YXZp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zOC9zNDE1NjEtMDIxLTAwNjkwLTgiLCJVcmlTdHJpbmciOiJodHRwczovL2RvaS5vcmcvMTAuMTAzOC9zNDE1NjEtMDIxLTAwNjkwLT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k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}</w:instrText>
          </w:r>
          <w:r w:rsidR="0036451B">
            <w:rPr>
              <w:lang w:val="en-US"/>
            </w:rPr>
            <w:fldChar w:fldCharType="separate"/>
          </w:r>
          <w:r w:rsidR="00866FFF">
            <w:rPr>
              <w:lang w:val="en-US"/>
            </w:rPr>
            <w:t>Hertwich</w:t>
          </w:r>
          <w:r w:rsidR="0036451B">
            <w:rPr>
              <w:lang w:val="en-US"/>
            </w:rPr>
            <w:fldChar w:fldCharType="end"/>
          </w:r>
        </w:sdtContent>
      </w:sdt>
      <w:r w:rsidR="0036451B">
        <w:rPr>
          <w:lang w:val="en-US"/>
        </w:rPr>
        <w:t xml:space="preserve"> </w:t>
      </w:r>
      <w:sdt>
        <w:sdtPr>
          <w:rPr>
            <w:lang w:val="en-US"/>
          </w:rPr>
          <w:alias w:val="Don't edit this field"/>
          <w:tag w:val="CitaviPlaceholder#4335406b-dda5-4e00-b36b-7d2c90177e00"/>
          <w:id w:val="1596361254"/>
          <w:placeholder>
            <w:docPart w:val="DefaultPlaceholder_-1854013440"/>
          </w:placeholder>
        </w:sdtPr>
        <w:sdtEnd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ThjMGM2LWM2OWMtNGQ5OC05YjczLTNhZGJhMzUzNzQ1MSIsIlJhbmdlTGVuZ3RoIjo2LCJSZWZlcmVuY2VJZCI6IjkzZDNlOGI0LTgyNjAtNDhlNC05ZjBlLTJhMzEzNGU3MDE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GlkIjoiNSIsIiR0eXBlIjoiU3dpc3NBY2FkZW1pYy5DaXRhdmkuUHJvamVjdCwgU3dpc3NBY2FkZW1pYy5DaXRhdmkifX1dLCJDaXRhdGlvbktleVVwZGF0ZVR5cGUiOjAsIkNvbGxhYm9yYXRvcnMiOltdLCJEb2kiOiIxMC4xMDM4L3M0MTU2MS0wMjEtMDA2OTAt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SkifV19LCJUYWciOiJDaXRhdmlQbGFjZWhvbGRlciM0MzM1NDA2Yi1kZGE1LTRlMDAtYjM2Yi03ZDJjOTAxNzdlMDAiLCJUZXh0IjoiKDIwMjEpIiwiV0FJVmVyc2lvbiI6IjYuMTEuMC4wIn0=}</w:instrText>
          </w:r>
          <w:r w:rsidR="0036451B">
            <w:rPr>
              <w:lang w:val="en-US"/>
            </w:rPr>
            <w:fldChar w:fldCharType="separate"/>
          </w:r>
          <w:r w:rsidR="00866FFF">
            <w:rPr>
              <w:lang w:val="en-US"/>
            </w:rPr>
            <w:t>(2021)</w:t>
          </w:r>
          <w:r w:rsidR="0036451B">
            <w:rPr>
              <w:lang w:val="en-US"/>
            </w:rPr>
            <w:fldChar w:fldCharType="end"/>
          </w:r>
        </w:sdtContent>
      </w:sdt>
      <w:r w:rsidR="0036451B" w:rsidRPr="0036451B">
        <w:rPr>
          <w:lang w:val="en-US"/>
        </w:rPr>
        <w:t xml:space="preserve"> </w:t>
      </w:r>
      <w:r w:rsidR="0036451B" w:rsidRPr="00766BF3">
        <w:rPr>
          <w:lang w:val="en-US"/>
        </w:rPr>
        <w:t xml:space="preserve">and </w:t>
      </w:r>
      <w:sdt>
        <w:sdtPr>
          <w:rPr>
            <w:lang w:val="en-US"/>
          </w:rPr>
          <w:alias w:val="Don't edit this field"/>
          <w:tag w:val="CitaviPlaceholder#d9c593d3-be52-4cf8-ab76-ff2e67e3879c"/>
          <w:id w:val="197441540"/>
          <w:placeholder>
            <w:docPart w:val="F02BC9ED6928479E936A9627492F771F"/>
          </w:placeholder>
        </w:sdtPr>
        <w:sdtEndPr/>
        <w:sdtContent>
          <w:r w:rsidR="0036451B"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Q5YzU5M2QzLWJlNTItNGNmOC1hYjc2LWZmMmU2N2UzODc5YyIsIlRleHQiOiJZb2tvaSBldCBhbC4iLCJXQUlWZXJzaW9uIjoiNi4xMS4wLjAifQ==}</w:instrText>
          </w:r>
          <w:r w:rsidR="0036451B" w:rsidRPr="00766BF3">
            <w:rPr>
              <w:lang w:val="en-US"/>
            </w:rPr>
            <w:fldChar w:fldCharType="separate"/>
          </w:r>
          <w:r w:rsidR="00866FFF">
            <w:rPr>
              <w:lang w:val="en-US"/>
            </w:rPr>
            <w:t>Yokoi et al.</w:t>
          </w:r>
          <w:r w:rsidR="0036451B" w:rsidRPr="00766BF3">
            <w:rPr>
              <w:lang w:val="en-US"/>
            </w:rPr>
            <w:fldChar w:fldCharType="end"/>
          </w:r>
        </w:sdtContent>
      </w:sdt>
      <w:r w:rsidR="0036451B" w:rsidRPr="00766BF3">
        <w:rPr>
          <w:lang w:val="en-US"/>
        </w:rPr>
        <w:t xml:space="preserve"> </w:t>
      </w:r>
      <w:r w:rsidR="009259BB">
        <w:rPr>
          <w:lang w:val="en-US"/>
        </w:rPr>
        <w:t xml:space="preserve">(2018: section 2.1.4) </w:t>
      </w:r>
      <w:r w:rsidR="0036451B" w:rsidRPr="00766BF3">
        <w:rPr>
          <w:lang w:val="en-US"/>
        </w:rPr>
        <w:t>propose distinct methods to calculate materials in a final product’s subcomponent</w:t>
      </w:r>
      <w:r w:rsidR="0036451B">
        <w:rPr>
          <w:lang w:val="en-US"/>
        </w:rPr>
        <w:t xml:space="preserve">s </w:t>
      </w:r>
      <w:r w:rsidR="0036451B" w:rsidRPr="00766BF3">
        <w:rPr>
          <w:lang w:val="en-US"/>
        </w:rPr>
        <w:t>(e.g. to determine product packaging)</w:t>
      </w:r>
      <w:r w:rsidR="0036451B">
        <w:rPr>
          <w:lang w:val="en-US"/>
        </w:rPr>
        <w:t xml:space="preserve">. </w:t>
      </w:r>
      <w:r>
        <w:rPr>
          <w:lang w:val="en-US"/>
        </w:rPr>
        <w:t>However, to our knowledge no</w:t>
      </w:r>
      <w:r w:rsidR="0036451B">
        <w:rPr>
          <w:lang w:val="en-US"/>
        </w:rPr>
        <w:t>ne of these</w:t>
      </w:r>
      <w:r>
        <w:rPr>
          <w:lang w:val="en-US"/>
        </w:rPr>
        <w:t xml:space="preserve"> method</w:t>
      </w:r>
      <w:r w:rsidR="0036451B">
        <w:rPr>
          <w:lang w:val="en-US"/>
        </w:rPr>
        <w:t>s</w:t>
      </w:r>
      <w:r>
        <w:rPr>
          <w:lang w:val="en-US"/>
        </w:rPr>
        <w:t xml:space="preserve"> </w:t>
      </w:r>
      <w:r w:rsidR="00D279FB">
        <w:rPr>
          <w:lang w:val="en-US"/>
        </w:rPr>
        <w:t xml:space="preserve">is </w:t>
      </w:r>
      <w:r>
        <w:rPr>
          <w:lang w:val="en-US"/>
        </w:rPr>
        <w:t xml:space="preserve">capable of doing that without </w:t>
      </w:r>
      <w:r w:rsidR="000A132C">
        <w:rPr>
          <w:lang w:val="en-US"/>
        </w:rPr>
        <w:t xml:space="preserve">facing </w:t>
      </w:r>
      <w:r>
        <w:rPr>
          <w:lang w:val="en-US"/>
        </w:rPr>
        <w:t xml:space="preserve">issues of </w:t>
      </w:r>
      <w:r w:rsidR="00BE1B53">
        <w:rPr>
          <w:lang w:val="en-US"/>
        </w:rPr>
        <w:t>double counting</w:t>
      </w:r>
      <w:r>
        <w:rPr>
          <w:lang w:val="en-US"/>
        </w:rPr>
        <w:t>.</w:t>
      </w:r>
      <w:r w:rsidR="00BF4968" w:rsidRPr="00BF4968">
        <w:rPr>
          <w:color w:val="000000" w:themeColor="text1"/>
          <w:lang w:val="en-US"/>
        </w:rPr>
        <w:t xml:space="preserve"> </w:t>
      </w:r>
      <w:sdt>
        <w:sdtPr>
          <w:rPr>
            <w:lang w:val="en-US"/>
          </w:rPr>
          <w:alias w:val="Don't edit this field"/>
          <w:tag w:val="CitaviPlaceholder#d5989440-cac2-45c1-8771-56d53d301f74"/>
          <w:id w:val="-1497957754"/>
          <w:placeholder>
            <w:docPart w:val="7BF951ED1D8A4B4BBE80432AB9FB135D"/>
          </w:placeholder>
        </w:sdtPr>
        <w:sdtEnd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U5ODk0NDAtY2FjMi00NWMxLTg3NzEtNTZkNTNkMzAxZjc0IiwiVGV4dCI6Ik5ha2FtdXJhIGV0IGFsLiIsIldBSVZlcnNpb24iOiI2LjExLjAuMCJ9}</w:instrText>
          </w:r>
          <w:r w:rsidRPr="00766BF3">
            <w:rPr>
              <w:lang w:val="en-US"/>
            </w:rPr>
            <w:fldChar w:fldCharType="separate"/>
          </w:r>
          <w:r w:rsidR="00866FFF">
            <w:rPr>
              <w:lang w:val="en-US"/>
            </w:rPr>
            <w:t>Nakamura et al.</w:t>
          </w:r>
          <w:r w:rsidRPr="00766BF3">
            <w:rPr>
              <w:lang w:val="en-US"/>
            </w:rPr>
            <w:fldChar w:fldCharType="end"/>
          </w:r>
        </w:sdtContent>
      </w:sdt>
      <w:r w:rsidRPr="00766BF3">
        <w:rPr>
          <w:lang w:val="en-US"/>
        </w:rPr>
        <w:t xml:space="preserve"> </w:t>
      </w:r>
      <w:sdt>
        <w:sdtPr>
          <w:rPr>
            <w:lang w:val="en-US"/>
          </w:rPr>
          <w:alias w:val="Don't edit this field"/>
          <w:tag w:val="CitaviPlaceholder#5d7319b2-65c5-4ef9-98e4-00ccc806b07f"/>
          <w:id w:val="1530911903"/>
          <w:placeholder>
            <w:docPart w:val="7BF951ED1D8A4B4BBE80432AB9FB135D"/>
          </w:placeholder>
        </w:sdtPr>
        <w:sdtEnd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1ZDczMTliMi02NWM1LTRlZjktOThlNC0wMGNjYzgwNmIwN2YiLCJUZXh0IjoiKDIwMDcpIiwiV0FJVmVyc2lvbiI6IjYuMTEuMC4wIn0=}</w:instrText>
          </w:r>
          <w:r w:rsidRPr="00766BF3">
            <w:rPr>
              <w:lang w:val="en-US"/>
            </w:rPr>
            <w:fldChar w:fldCharType="separate"/>
          </w:r>
          <w:r w:rsidR="00866FFF">
            <w:rPr>
              <w:lang w:val="en-US"/>
            </w:rPr>
            <w:t>(2007)</w:t>
          </w:r>
          <w:r w:rsidRPr="00766BF3">
            <w:rPr>
              <w:lang w:val="en-US"/>
            </w:rPr>
            <w:fldChar w:fldCharType="end"/>
          </w:r>
        </w:sdtContent>
      </w:sdt>
      <w:r w:rsidRPr="00766BF3">
        <w:rPr>
          <w:lang w:val="en-US"/>
        </w:rPr>
        <w:t xml:space="preserve"> propose an approach similar </w:t>
      </w:r>
      <w:r w:rsidR="00F32B7F">
        <w:rPr>
          <w:lang w:val="en-US"/>
        </w:rPr>
        <w:t xml:space="preserve">to </w:t>
      </w:r>
      <w:r w:rsidR="009E2C0C">
        <w:rPr>
          <w:lang w:val="en-US"/>
        </w:rPr>
        <w:t>production layer decomposition</w:t>
      </w:r>
      <w:r w:rsidRPr="0036451B">
        <w:rPr>
          <w:lang w:val="en-US"/>
        </w:rPr>
        <w:t xml:space="preserve"> </w:t>
      </w:r>
      <w:sdt>
        <w:sdtPr>
          <w:rPr>
            <w:lang w:val="en-US"/>
          </w:rPr>
          <w:alias w:val="Don't edit this field"/>
          <w:tag w:val="CitaviPlaceholder#23eadeb5-bffb-4552-82d5-12ef81e9bb6a"/>
          <w:id w:val="1947732520"/>
          <w:placeholder>
            <w:docPart w:val="DefaultPlaceholder_-1854013440"/>
          </w:placeholder>
        </w:sdtPr>
        <w:sdtEndPr/>
        <w:sdtContent>
          <w:r w:rsidR="009E2C0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OWVkZDNlLTlhOWItNDA4NS1iNmFmLTU3NTg0MWQwYzQ5YiIsIlJhbmdlTGVuZ3RoIjoyMSwiUmVmZXJlbmNlSWQiOiI3NDIzODFkYy02MTc2LTQwNzMtYTdmNC04YmRkYmI2ZmIw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uc3BldGVyIiwiTGFzdE5hbWUiOiJXaWVsYW5kIiwiUHJvdGVjdGVkIjpmYWxzZSwiU2V4IjowLCJDcmVhdGVkQnkiOiJfSmFuIFN0cmVlY2siLCJDcmVhdGVkT24iOiIyMDE5LTAyLTA1VDE1OjUwOjAxIiwiTW9kaWZpZWRCeSI6Il9KYW4gU3RyZWVjayIsIklkIjoiMzg0OGMzODItZWU5NS00YmNkLTg1ZDctYjJkZDQ5N2FiNTJjIiwiTW9kaWZpZWRPbiI6IjIwMTktMDItMDVUMTU6NTA6MDQiLCJQcm9qZWN0Ijp7IiRpZCI6IjUiLCIkdHlwZSI6IlN3aXNzQWNhZGVtaWMuQ2l0YXZpLlByb2plY3QsIFN3aXNzQWNhZGVtaWMuQ2l0YXZpIn19LHsiJGlkIjoiNi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Ny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4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cmVmIjoiNSJ9fSx7IiRpZCI6Ijk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XSwiQ2l0YXRpb25LZXlVcGRhdGVUeXBlIjowLCJDb2xsYWJvcmF0b3JzIjpbXSwiRGF0ZSI6IjIwMTgvMDEvMDIiLCJEb2kiOiIxMC4xMDgwLzA5NTM1MzE0LjIwMTcuMTM1MDg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k1MzUzMTQuMjAxNy4xMzUwODMxIiwiVXJpU3RyaW5nIjoiaHR0cHM6Ly9kb2kub3JnLzEwLjEwODAvMDk1MzUzMTQuMjAxNy4xMzUwOD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}</w:instrText>
          </w:r>
          <w:r w:rsidR="009E2C0C">
            <w:rPr>
              <w:lang w:val="en-US"/>
            </w:rPr>
            <w:fldChar w:fldCharType="separate"/>
          </w:r>
          <w:r w:rsidR="00866FFF">
            <w:rPr>
              <w:lang w:val="en-US"/>
            </w:rPr>
            <w:t>(Wieland et al. 2018)</w:t>
          </w:r>
          <w:r w:rsidR="009E2C0C">
            <w:rPr>
              <w:lang w:val="en-US"/>
            </w:rPr>
            <w:fldChar w:fldCharType="end"/>
          </w:r>
        </w:sdtContent>
      </w:sdt>
      <w:r w:rsidR="00653022">
        <w:rPr>
          <w:lang w:val="en-US"/>
        </w:rPr>
        <w:t xml:space="preserve"> </w:t>
      </w:r>
      <w:r w:rsidR="00792939">
        <w:rPr>
          <w:lang w:val="en-US"/>
        </w:rPr>
        <w:t xml:space="preserve">for WIO-MFA, </w:t>
      </w:r>
      <w:r w:rsidRPr="00766BF3">
        <w:rPr>
          <w:lang w:val="en-US"/>
        </w:rPr>
        <w:t>in which supply chain layers are decomposed one supply chain step at a time</w:t>
      </w:r>
      <w:r>
        <w:rPr>
          <w:lang w:val="en-US"/>
        </w:rPr>
        <w:t xml:space="preserve">. </w:t>
      </w:r>
      <w:sdt>
        <w:sdtPr>
          <w:rPr>
            <w:lang w:val="en-US"/>
          </w:rPr>
          <w:alias w:val="Don't edit this field"/>
          <w:tag w:val="CitaviPlaceholder#c3f8dc0b-ad0d-45ff-b625-2bfaaa00d0ff"/>
          <w:id w:val="-948705550"/>
          <w:placeholder>
            <w:docPart w:val="D519116ACE904ECEA62EB9B227DCCD5D"/>
          </w:placeholder>
        </w:sdtPr>
        <w:sdtEnd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jMyMTI5LTE2MmItNDliMi04YTUzLTBmNDExMmRiN2NiOSIsIlJhbmdlTGVuZ3RoIjoyMCwiUmVmZXJlbmNlSWQiOiI0YzFkNGY3Zi1jNDg1LTQ0YTEtOWUxZi05MjEzYzEzYmZlNW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RG9pIjoiMTAuMTA4MC8wOTUzNTMxNC4yMDE4LjE1NjQxM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TUzNTMxNC4yMDE4LjE1NjQxMzUiLCJVcmlTdHJpbmciOiJodHRwczovL2RvaS5vcmcvMTAuMTA4MC8wOTUzNTMxNC4yMDE4LjE1NjQxM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}</w:instrText>
          </w:r>
          <w:r w:rsidR="00CF2644">
            <w:rPr>
              <w:lang w:val="en-US"/>
            </w:rPr>
            <w:fldChar w:fldCharType="separate"/>
          </w:r>
          <w:r w:rsidR="00866FFF">
            <w:rPr>
              <w:lang w:val="en-US"/>
            </w:rPr>
            <w:t>Dietzenbacher et al.</w:t>
          </w:r>
          <w:r w:rsidR="00CF2644">
            <w:rPr>
              <w:lang w:val="en-US"/>
            </w:rPr>
            <w:fldChar w:fldCharType="end"/>
          </w:r>
        </w:sdtContent>
      </w:sdt>
      <w:r w:rsidR="00CF2644">
        <w:rPr>
          <w:lang w:val="en-US"/>
        </w:rPr>
        <w:t xml:space="preserve"> </w:t>
      </w:r>
      <w:sdt>
        <w:sdtPr>
          <w:rPr>
            <w:lang w:val="en-US"/>
          </w:rPr>
          <w:alias w:val="Don't edit this field"/>
          <w:tag w:val="CitaviPlaceholder#0767b439-bd78-4439-862f-57ae77dc486a"/>
          <w:id w:val="1066227318"/>
          <w:placeholder>
            <w:docPart w:val="D519116ACE904ECEA62EB9B227DCCD5D"/>
          </w:placeholder>
        </w:sdtPr>
        <w:sdtEnd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YWM4ZDJlLWY5MTQtNGI0Ny05YjdjLTJhZjA1NjU3ZDRlZCIsIlJhbmdlTGVuZ3RoIjo2LCJSZWZlcmVuY2VJZCI6IjRjMWQ0ZjdmLWM0ODUtNDRhMS05ZTFmLTkyMTNjMTNiZmU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RvaSI6IjEwLjEwODAvMDk1MzUzMTQuMjAxOC4xNTY0MTM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QuMjAxOC4xNTY0MTM1IiwiVXJpU3RyaW5nIjoiaHR0cHM6Ly9kb2kub3JnLzEwLjEwODAvMDk1MzUzMTQuMjAxOC4xNTY0MTM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5KSJ9XX0sIlRhZyI6IkNpdGF2aVBsYWNlaG9sZGVyIzA3NjdiNDM5LWJkNzgtNDQzOS04NjJmLTU3YWU3N2RjNDg2YSIsIlRleHQiOiIoMjAxOSkiLCJXQUlWZXJzaW9uIjoiNi4xMS4wLjAifQ==}</w:instrText>
          </w:r>
          <w:r w:rsidR="00CF2644">
            <w:rPr>
              <w:lang w:val="en-US"/>
            </w:rPr>
            <w:fldChar w:fldCharType="separate"/>
          </w:r>
          <w:r w:rsidR="00866FFF">
            <w:rPr>
              <w:lang w:val="en-US"/>
            </w:rPr>
            <w:t>(2019)</w:t>
          </w:r>
          <w:r w:rsidR="00CF2644">
            <w:rPr>
              <w:lang w:val="en-US"/>
            </w:rPr>
            <w:fldChar w:fldCharType="end"/>
          </w:r>
        </w:sdtContent>
      </w:sdt>
      <w:r w:rsidR="00CF2644">
        <w:rPr>
          <w:lang w:val="en-US"/>
        </w:rPr>
        <w:t xml:space="preserve"> </w:t>
      </w:r>
      <w:r w:rsidR="00792939">
        <w:rPr>
          <w:lang w:val="en-US"/>
        </w:rPr>
        <w:t>and</w:t>
      </w:r>
      <w:r>
        <w:rPr>
          <w:lang w:val="en-US"/>
        </w:rPr>
        <w:t xml:space="preserve"> </w:t>
      </w:r>
      <w:sdt>
        <w:sdtPr>
          <w:rPr>
            <w:lang w:val="en-US"/>
          </w:rPr>
          <w:alias w:val="Don't edit this field"/>
          <w:tag w:val="CitaviPlaceholder#90c157f6-40c0-44bd-b993-1d58942956d8"/>
          <w:id w:val="-1029647753"/>
          <w:placeholder>
            <w:docPart w:val="7ACB19E03FCD4CAB8A88308245D1ABF7"/>
          </w:placeholder>
        </w:sdtPr>
        <w:sdtEnd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OGM0ODYxLWFjYzEtNDkwZC04NzcyLWQ2YjQxMjZmM2ZjZSIsIlJhbmdlTGVuZ3RoIjo4LCJSZWZlcmVuY2VJZCI6IjkzZDNlOGI0LTgyNjAtNDhlNC05ZjBlLTJhMzEzNGU3MDEy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pZCI6IjUiLCIkdHlwZSI6IlN3aXNzQWNhZGVtaWMuQ2l0YXZpLlByb2plY3QsIFN3aXNzQWNhZGVtaWMuQ2l0YXZp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zOC9zNDE1NjEtMDIxLTAwNjkwLTgiLCJVcmlTdHJpbmciOiJodHRwczovL2RvaS5vcmcvMTAuMTAzOC9zNDE1NjEtMDIxLTAwNjkwLT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k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}</w:instrText>
          </w:r>
          <w:r w:rsidR="00CF2644">
            <w:rPr>
              <w:lang w:val="en-US"/>
            </w:rPr>
            <w:fldChar w:fldCharType="separate"/>
          </w:r>
          <w:r w:rsidR="00866FFF">
            <w:rPr>
              <w:lang w:val="en-US"/>
            </w:rPr>
            <w:t>Hertwich</w:t>
          </w:r>
          <w:r w:rsidR="00CF2644">
            <w:rPr>
              <w:lang w:val="en-US"/>
            </w:rPr>
            <w:fldChar w:fldCharType="end"/>
          </w:r>
        </w:sdtContent>
      </w:sdt>
      <w:r w:rsidR="00CF2644">
        <w:rPr>
          <w:lang w:val="en-US"/>
        </w:rPr>
        <w:t xml:space="preserve"> </w:t>
      </w:r>
      <w:sdt>
        <w:sdtPr>
          <w:rPr>
            <w:lang w:val="en-US"/>
          </w:rPr>
          <w:alias w:val="Don't edit this field"/>
          <w:tag w:val="CitaviPlaceholder#ed889f72-2898-47eb-8c48-048e0b5c74f3"/>
          <w:id w:val="-2029012353"/>
          <w:placeholder>
            <w:docPart w:val="7ACB19E03FCD4CAB8A88308245D1ABF7"/>
          </w:placeholder>
        </w:sdtPr>
        <w:sdtEnd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ThjMGM2LWM2OWMtNGQ5OC05YjczLTNhZGJhMzUzNzQ1MSIsIlJhbmdlTGVuZ3RoIjo2LCJSZWZlcmVuY2VJZCI6IjkzZDNlOGI0LTgyNjAtNDhlNC05ZjBlLTJhMzEzNGU3MDE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GlkIjoiNSIsIiR0eXBlIjoiU3dpc3NBY2FkZW1pYy5DaXRhdmkuUHJvamVjdCwgU3dpc3NBY2FkZW1pYy5DaXRhdmkifX1dLCJDaXRhdGlvbktleVVwZGF0ZVR5cGUiOjAsIkNvbGxhYm9yYXRvcnMiOltdLCJEb2kiOiIxMC4xMDM4L3M0MTU2MS0wMjEtMDA2OTAt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SkifV19LCJUYWciOiJDaXRhdmlQbGFjZWhvbGRlciNlZDg4OWY3Mi0yODk4LTQ3ZWItOGM0OC0wNDhlMGI1Yzc0ZjMiLCJUZXh0IjoiKDIwMjEpIiwiV0FJVmVyc2lvbiI6IjYuMTEuMC4wIn0=}</w:instrText>
          </w:r>
          <w:r w:rsidR="00CF2644">
            <w:rPr>
              <w:lang w:val="en-US"/>
            </w:rPr>
            <w:fldChar w:fldCharType="separate"/>
          </w:r>
          <w:r w:rsidR="00866FFF">
            <w:rPr>
              <w:lang w:val="en-US"/>
            </w:rPr>
            <w:t>(2021)</w:t>
          </w:r>
          <w:r w:rsidR="00CF2644">
            <w:rPr>
              <w:lang w:val="en-US"/>
            </w:rPr>
            <w:fldChar w:fldCharType="end"/>
          </w:r>
        </w:sdtContent>
      </w:sdt>
      <w:r w:rsidR="00CF2644" w:rsidRPr="0036451B">
        <w:rPr>
          <w:lang w:val="en-US"/>
        </w:rPr>
        <w:t xml:space="preserve"> </w:t>
      </w:r>
      <w:r w:rsidR="00792939">
        <w:rPr>
          <w:lang w:val="en-US"/>
        </w:rPr>
        <w:t xml:space="preserve">propose different variations of the Hypothetical Extraction Method (HEM) to the Leontief model, in which the effect of one product/sector is evaluated by comparing a counterfactual </w:t>
      </w:r>
      <w:r w:rsidR="006028EB">
        <w:rPr>
          <w:lang w:val="en-US"/>
        </w:rPr>
        <w:t xml:space="preserve">in which </w:t>
      </w:r>
      <w:r w:rsidR="00792939">
        <w:rPr>
          <w:lang w:val="en-US"/>
        </w:rPr>
        <w:t xml:space="preserve">this sector </w:t>
      </w:r>
      <w:r w:rsidR="006028EB">
        <w:rPr>
          <w:lang w:val="en-US"/>
        </w:rPr>
        <w:t xml:space="preserve">is extracted </w:t>
      </w:r>
      <w:r w:rsidR="00792939">
        <w:rPr>
          <w:lang w:val="en-US"/>
        </w:rPr>
        <w:t xml:space="preserve">with the </w:t>
      </w:r>
      <w:r w:rsidR="00EB6A56">
        <w:rPr>
          <w:lang w:val="en-US"/>
        </w:rPr>
        <w:t>unperturbed</w:t>
      </w:r>
      <w:r w:rsidR="00792939">
        <w:rPr>
          <w:lang w:val="en-US"/>
        </w:rPr>
        <w:t xml:space="preserve"> system. </w:t>
      </w:r>
      <w:sdt>
        <w:sdtPr>
          <w:rPr>
            <w:lang w:val="en-US"/>
          </w:rPr>
          <w:alias w:val="Don't edit this field"/>
          <w:tag w:val="CitaviPlaceholder#4d547af8-28ec-46f2-8f86-c0bae5c1f1f9"/>
          <w:id w:val="1363096483"/>
          <w:placeholder>
            <w:docPart w:val="0EEC26CA190B4A55845502B6B7603434"/>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RkNTQ3YWY4LTI4ZWMtNDZmMi04Zjg2LWMwYmFlNWMxZjFmOSIsIlRleHQiOiJZb2tvaSBldCBhbC4iLCJXQUlWZXJzaW9uIjoiNi4xMS4wLjAifQ==}</w:instrText>
          </w:r>
          <w:r w:rsidRPr="00766BF3">
            <w:rPr>
              <w:lang w:val="en-US"/>
            </w:rPr>
            <w:fldChar w:fldCharType="separate"/>
          </w:r>
          <w:r w:rsidR="00866FFF">
            <w:rPr>
              <w:lang w:val="en-US"/>
            </w:rPr>
            <w:t>Yokoi et al.</w:t>
          </w:r>
          <w:r w:rsidRPr="00766BF3">
            <w:rPr>
              <w:lang w:val="en-US"/>
            </w:rPr>
            <w:fldChar w:fldCharType="end"/>
          </w:r>
        </w:sdtContent>
      </w:sdt>
      <w:r w:rsidRPr="00766BF3">
        <w:rPr>
          <w:lang w:val="en-US"/>
        </w:rPr>
        <w:t xml:space="preserve"> </w:t>
      </w:r>
      <w:sdt>
        <w:sdtPr>
          <w:rPr>
            <w:lang w:val="en-US"/>
          </w:rPr>
          <w:alias w:val="Don't edit this field"/>
          <w:tag w:val="CitaviPlaceholder#0a856192-4de9-425d-a008-078cb4d9630b"/>
          <w:id w:val="1035699503"/>
          <w:placeholder>
            <w:docPart w:val="0EEC26CA190B4A55845502B6B7603434"/>
          </w:placeholder>
        </w:sdtPr>
        <w:sdtEnd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MGE4NTYxOTItNGRlOS00MjVkLWEwMDgtMDc4Y2I0ZDk2MzBiIiwiVGV4dCI6IigyMDE4KSIsIldBSVZlcnNpb24iOiI2LjExLjAuMCJ9}</w:instrText>
          </w:r>
          <w:r w:rsidRPr="00766BF3">
            <w:rPr>
              <w:lang w:val="en-US"/>
            </w:rPr>
            <w:fldChar w:fldCharType="separate"/>
          </w:r>
          <w:r w:rsidR="00866FFF">
            <w:rPr>
              <w:lang w:val="en-US"/>
            </w:rPr>
            <w:t>(2018)</w:t>
          </w:r>
          <w:r w:rsidRPr="00766BF3">
            <w:rPr>
              <w:lang w:val="en-US"/>
            </w:rPr>
            <w:fldChar w:fldCharType="end"/>
          </w:r>
        </w:sdtContent>
      </w:sdt>
      <w:r w:rsidRPr="00766BF3">
        <w:rPr>
          <w:lang w:val="en-US"/>
        </w:rPr>
        <w:t xml:space="preserve"> </w:t>
      </w:r>
      <w:r w:rsidR="00792939">
        <w:rPr>
          <w:lang w:val="en-US"/>
        </w:rPr>
        <w:t>propose</w:t>
      </w:r>
      <w:r w:rsidRPr="00766BF3">
        <w:rPr>
          <w:lang w:val="en-US"/>
        </w:rPr>
        <w:t xml:space="preserve"> an approach similar </w:t>
      </w:r>
      <w:r w:rsidR="002873F9">
        <w:rPr>
          <w:lang w:val="en-US"/>
        </w:rPr>
        <w:t xml:space="preserve">to </w:t>
      </w:r>
      <w:r w:rsidR="00792939">
        <w:rPr>
          <w:lang w:val="en-US"/>
        </w:rPr>
        <w:t xml:space="preserve">HEM </w:t>
      </w:r>
      <w:r w:rsidR="002873F9">
        <w:rPr>
          <w:lang w:val="en-US"/>
        </w:rPr>
        <w:t xml:space="preserve">for </w:t>
      </w:r>
      <w:r w:rsidR="00792939">
        <w:rPr>
          <w:lang w:val="en-US"/>
        </w:rPr>
        <w:t xml:space="preserve">WIO-MFA. </w:t>
      </w:r>
      <w:r w:rsidR="00125D8F">
        <w:rPr>
          <w:lang w:val="en-US"/>
        </w:rPr>
        <w:t xml:space="preserve">However, </w:t>
      </w:r>
      <w:r w:rsidR="00D677CE">
        <w:rPr>
          <w:lang w:val="en-US"/>
        </w:rPr>
        <w:t>unless the interindustry matrix is perfectly directional</w:t>
      </w:r>
      <w:r w:rsidR="00200814">
        <w:rPr>
          <w:lang w:val="en-US"/>
        </w:rPr>
        <w:t xml:space="preserve"> (triangular, which requires </w:t>
      </w:r>
      <w:r w:rsidR="00E67713">
        <w:rPr>
          <w:lang w:val="en-US"/>
        </w:rPr>
        <w:t>many</w:t>
      </w:r>
      <w:r w:rsidR="00200814">
        <w:rPr>
          <w:lang w:val="en-US"/>
        </w:rPr>
        <w:t xml:space="preserve"> assumptions</w:t>
      </w:r>
      <w:r w:rsidR="009E2C0C">
        <w:rPr>
          <w:lang w:val="en-US"/>
        </w:rPr>
        <w:t xml:space="preserve">, </w:t>
      </w:r>
      <w:sdt>
        <w:sdtPr>
          <w:rPr>
            <w:lang w:val="en-US"/>
          </w:rPr>
          <w:alias w:val="Don't edit this field"/>
          <w:tag w:val="CitaviPlaceholder#5256bf8d-918b-4527-a847-7b0ce1b1e2be"/>
          <w:id w:val="1105305301"/>
          <w:placeholder>
            <w:docPart w:val="DefaultPlaceholder_-1854013440"/>
          </w:placeholder>
        </w:sdtPr>
        <w:sdtEndPr/>
        <w:sdtContent>
          <w:r w:rsidR="009E2C0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YzRiYmU5LTIwYmMtNDFkZC1hMjYzLTJiYWUyZjUzMDNiNSIsIlJhbmdlTGVuZ3RoIjoyMCwiUmVmZXJlbmNlSWQiOiIwNmM2NGYwNS0wOTMwLTRhMDgtOWM0My1lNzU1NTg0MWEyMj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DIwMDcifV19LCJUYWciOiJDaXRhdmlQbGFjZWhvbGRlciM1MjU2YmY4ZC05MThiLTQ1MjctYTg0Ny03YjBjZTFiMWUyYmUiLCJUZXh0IjoiTmFrYW11cmEgZXQgYWwuIDIwMDciLCJXQUlWZXJzaW9uIjoiNi4xMS4wLjAifQ==}</w:instrText>
          </w:r>
          <w:r w:rsidR="009E2C0C">
            <w:rPr>
              <w:lang w:val="en-US"/>
            </w:rPr>
            <w:fldChar w:fldCharType="separate"/>
          </w:r>
          <w:r w:rsidR="00866FFF">
            <w:rPr>
              <w:lang w:val="en-US"/>
            </w:rPr>
            <w:t>Nakamura et al. 2007</w:t>
          </w:r>
          <w:r w:rsidR="009E2C0C">
            <w:rPr>
              <w:lang w:val="en-US"/>
            </w:rPr>
            <w:fldChar w:fldCharType="end"/>
          </w:r>
        </w:sdtContent>
      </w:sdt>
      <w:r w:rsidR="00200814">
        <w:rPr>
          <w:lang w:val="en-US"/>
        </w:rPr>
        <w:t>)</w:t>
      </w:r>
      <w:r w:rsidR="00D677CE" w:rsidRPr="00D677CE">
        <w:rPr>
          <w:lang w:val="en-US"/>
        </w:rPr>
        <w:t xml:space="preserve">, </w:t>
      </w:r>
      <w:r w:rsidR="00EA321A">
        <w:rPr>
          <w:lang w:val="en-US"/>
        </w:rPr>
        <w:t xml:space="preserve">all of these approaches lead to </w:t>
      </w:r>
      <w:r w:rsidR="00EB6A56">
        <w:rPr>
          <w:lang w:val="en-US"/>
        </w:rPr>
        <w:t>double counting</w:t>
      </w:r>
      <w:r w:rsidR="00EA321A">
        <w:rPr>
          <w:lang w:val="en-US"/>
        </w:rPr>
        <w:t xml:space="preserve"> if one subsequently wants to decompose into </w:t>
      </w:r>
      <w:r w:rsidR="006028EB">
        <w:rPr>
          <w:lang w:val="en-US"/>
        </w:rPr>
        <w:t xml:space="preserve">individual </w:t>
      </w:r>
      <w:r w:rsidR="009E2C0C">
        <w:rPr>
          <w:lang w:val="en-US"/>
        </w:rPr>
        <w:t>sectors/products</w:t>
      </w:r>
      <w:r w:rsidR="00EA321A">
        <w:rPr>
          <w:lang w:val="en-US"/>
        </w:rPr>
        <w:t>.</w:t>
      </w:r>
      <w:r w:rsidR="00D677CE">
        <w:rPr>
          <w:lang w:val="en-US"/>
        </w:rPr>
        <w:t xml:space="preserve"> </w:t>
      </w:r>
      <w:r w:rsidR="00E4082B" w:rsidRPr="004B7CC4">
        <w:rPr>
          <w:lang w:val="en-US"/>
        </w:rPr>
        <w:t xml:space="preserve">Hertwich (2021) </w:t>
      </w:r>
      <w:r w:rsidR="00AE17C9" w:rsidRPr="004B7CC4">
        <w:rPr>
          <w:lang w:val="en-US"/>
        </w:rPr>
        <w:t xml:space="preserve">corrected for </w:t>
      </w:r>
      <w:r w:rsidR="00EB6A56" w:rsidRPr="004B7CC4">
        <w:rPr>
          <w:lang w:val="en-US"/>
        </w:rPr>
        <w:t>double count</w:t>
      </w:r>
      <w:r w:rsidR="00AE17C9" w:rsidRPr="004B7CC4">
        <w:rPr>
          <w:lang w:val="en-US"/>
        </w:rPr>
        <w:t>s</w:t>
      </w:r>
      <w:r w:rsidR="00125D8F" w:rsidRPr="004B7CC4">
        <w:rPr>
          <w:lang w:val="en-US"/>
        </w:rPr>
        <w:t xml:space="preserve"> in a </w:t>
      </w:r>
      <w:r w:rsidR="006028EB" w:rsidRPr="004B7CC4">
        <w:rPr>
          <w:lang w:val="en-US"/>
        </w:rPr>
        <w:t>downstream</w:t>
      </w:r>
      <w:r w:rsidR="00125D8F" w:rsidRPr="004B7CC4">
        <w:rPr>
          <w:lang w:val="en-US"/>
        </w:rPr>
        <w:t xml:space="preserve"> step</w:t>
      </w:r>
      <w:r w:rsidR="001B566C" w:rsidRPr="004B7CC4">
        <w:rPr>
          <w:lang w:val="en-US"/>
        </w:rPr>
        <w:t xml:space="preserve"> </w:t>
      </w:r>
      <w:r w:rsidR="00663281" w:rsidRPr="004B7CC4">
        <w:rPr>
          <w:lang w:val="en-US"/>
        </w:rPr>
        <w:t>through identifying</w:t>
      </w:r>
      <w:r w:rsidR="001B566C" w:rsidRPr="004B7CC4">
        <w:rPr>
          <w:lang w:val="en-US"/>
        </w:rPr>
        <w:t xml:space="preserve"> the amount of environmental burden that is </w:t>
      </w:r>
      <w:r w:rsidR="00663281" w:rsidRPr="004B7CC4">
        <w:rPr>
          <w:lang w:val="en-US"/>
        </w:rPr>
        <w:t>allocated</w:t>
      </w:r>
      <w:r w:rsidR="001B566C" w:rsidRPr="004B7CC4">
        <w:rPr>
          <w:lang w:val="en-US"/>
        </w:rPr>
        <w:t xml:space="preserve"> more than once </w:t>
      </w:r>
      <w:r w:rsidR="00663281" w:rsidRPr="004B7CC4">
        <w:rPr>
          <w:lang w:val="en-US"/>
        </w:rPr>
        <w:t>using</w:t>
      </w:r>
      <w:r w:rsidR="001B566C" w:rsidRPr="004B7CC4">
        <w:rPr>
          <w:lang w:val="en-US"/>
        </w:rPr>
        <w:t xml:space="preserve"> a</w:t>
      </w:r>
      <w:r w:rsidR="00663281" w:rsidRPr="004B7CC4">
        <w:rPr>
          <w:lang w:val="en-US"/>
        </w:rPr>
        <w:t xml:space="preserve"> </w:t>
      </w:r>
      <w:r w:rsidR="001B566C" w:rsidRPr="004B7CC4">
        <w:rPr>
          <w:lang w:val="en-US"/>
        </w:rPr>
        <w:t>decomposition approach</w:t>
      </w:r>
      <w:r w:rsidR="004B7CC4" w:rsidRPr="004B7CC4">
        <w:rPr>
          <w:lang w:val="en-US"/>
        </w:rPr>
        <w:t xml:space="preserve"> </w:t>
      </w:r>
      <w:r w:rsidR="001B566C" w:rsidRPr="004B7CC4">
        <w:rPr>
          <w:lang w:val="en-US"/>
        </w:rPr>
        <w:t xml:space="preserve">inspired by footprint studies that aim to </w:t>
      </w:r>
      <w:r w:rsidR="00663281" w:rsidRPr="004B7CC4">
        <w:rPr>
          <w:lang w:val="en-US"/>
        </w:rPr>
        <w:t>resolve</w:t>
      </w:r>
      <w:r w:rsidR="00653022">
        <w:rPr>
          <w:lang w:val="en-US"/>
        </w:rPr>
        <w:t xml:space="preserve">, </w:t>
      </w:r>
      <w:r w:rsidR="00663281" w:rsidRPr="004B7CC4">
        <w:rPr>
          <w:lang w:val="en-US"/>
        </w:rPr>
        <w:t>i.e. avoid</w:t>
      </w:r>
      <w:r w:rsidR="00653022">
        <w:rPr>
          <w:lang w:val="en-US"/>
        </w:rPr>
        <w:t xml:space="preserve">, </w:t>
      </w:r>
      <w:r w:rsidR="001B566C" w:rsidRPr="004B7CC4">
        <w:rPr>
          <w:lang w:val="en-US"/>
        </w:rPr>
        <w:t xml:space="preserve">double counts in production-based footprints </w:t>
      </w:r>
      <w:sdt>
        <w:sdtPr>
          <w:rPr>
            <w:lang w:val="en-US"/>
          </w:rPr>
          <w:alias w:val="Don't edit this field"/>
          <w:tag w:val="CitaviPlaceholder#547c2585-14ec-447c-a192-c0b745fbc671"/>
          <w:id w:val="-1284656568"/>
          <w:placeholder>
            <w:docPart w:val="DefaultPlaceholder_-1854013440"/>
          </w:placeholder>
        </w:sdtPr>
        <w:sdtEndPr/>
        <w:sdtContent>
          <w:r w:rsidR="000056D0" w:rsidRPr="004B7CC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IwM2YyLWQ0ZWYtNDEyYi04Mjc5LTVkMTA2ZDhlZTBmMCIsIlJhbmdlTGVuZ3RoIjoyMywiUmVmZXJlbmNlSWQiOiJkOTczNTRiMy01ZGUzLTQ0ODUtYjZhMS03ZDBlNDJlZjk1N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U0MjA5IiwiVXJpU3RyaW5nIjoiaHR0cDovL3d3dy5uY2JpLm5sbS5uaWguZ292L3B1Ym1lZC8zMTE1NDIw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ExLTE5VDE0OjI1OjI0IiwiTW9kaWZpZWRCeSI6Il9KYW4gU3RyZWVjayIsIklkIjoiNTY1YzUxOGUtOWFmMi00MGI1LTlkOGYtNjA1Yjc1NjY2ZDgyIiwiTW9kaWZpZWRPbiI6IjIwMjEtMTEtMTlUMTQ6MjU6Mj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2NpdG90ZW52LjIwMTkuMDQuNDM0IiwiVXJpU3RyaW5nIjoiaHR0cHM6Ly9kb2kub3JnLzEwLjEwMTYvai5zY2l0b3RlbnYuMjAxOS4wNC40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IoQ2FiZXJuYXJkIGV0IGFsLiAyMDE5KSJ9XX0sIlRhZyI6IkNpdGF2aVBsYWNlaG9sZGVyIzU0N2MyNTg1LTE0ZWMtNDQ3Yy1hMTkyLWMwYjc0NWZiYzY3MSIsIlRleHQiOiIoQ2FiZXJuYXJkIGV0IGFsLiAyMDE5KSIsIldBSVZlcnNpb24iOiI2LjExLjAuMCJ9}</w:instrText>
          </w:r>
          <w:r w:rsidR="000056D0" w:rsidRPr="004B7CC4">
            <w:rPr>
              <w:lang w:val="en-US"/>
            </w:rPr>
            <w:fldChar w:fldCharType="separate"/>
          </w:r>
          <w:r w:rsidR="00866FFF">
            <w:rPr>
              <w:lang w:val="en-US"/>
            </w:rPr>
            <w:t>(Cabernard et al. 2019)</w:t>
          </w:r>
          <w:r w:rsidR="000056D0" w:rsidRPr="004B7CC4">
            <w:rPr>
              <w:lang w:val="en-US"/>
            </w:rPr>
            <w:fldChar w:fldCharType="end"/>
          </w:r>
        </w:sdtContent>
      </w:sdt>
      <w:r w:rsidR="001B566C" w:rsidRPr="004B7CC4">
        <w:rPr>
          <w:lang w:val="en-US"/>
        </w:rPr>
        <w:t>. H</w:t>
      </w:r>
      <w:r w:rsidR="00125D8F" w:rsidRPr="004B7CC4">
        <w:rPr>
          <w:lang w:val="en-US"/>
        </w:rPr>
        <w:t>owever</w:t>
      </w:r>
      <w:r w:rsidR="001B566C" w:rsidRPr="004B7CC4">
        <w:rPr>
          <w:lang w:val="en-US"/>
        </w:rPr>
        <w:t xml:space="preserve">, the decision on how to </w:t>
      </w:r>
      <w:r w:rsidR="00663281" w:rsidRPr="004B7CC4">
        <w:rPr>
          <w:lang w:val="en-US"/>
        </w:rPr>
        <w:t xml:space="preserve">resolve such </w:t>
      </w:r>
      <w:r w:rsidR="001B566C" w:rsidRPr="004B7CC4">
        <w:rPr>
          <w:lang w:val="en-US"/>
        </w:rPr>
        <w:t xml:space="preserve">double counts </w:t>
      </w:r>
      <w:r w:rsidR="00663281" w:rsidRPr="004B7CC4">
        <w:rPr>
          <w:lang w:val="en-US"/>
        </w:rPr>
        <w:t>can be very case specific</w:t>
      </w:r>
      <w:r w:rsidR="004B7CC4">
        <w:rPr>
          <w:lang w:val="en-US"/>
        </w:rPr>
        <w:t xml:space="preserve"> and such </w:t>
      </w:r>
      <w:r w:rsidR="001B566C">
        <w:rPr>
          <w:lang w:val="en-US"/>
        </w:rPr>
        <w:t xml:space="preserve">approaches </w:t>
      </w:r>
      <w:r w:rsidR="00663281">
        <w:rPr>
          <w:lang w:val="en-US"/>
        </w:rPr>
        <w:t xml:space="preserve">can be challenging </w:t>
      </w:r>
      <w:r w:rsidR="00663281" w:rsidRPr="004B7CC4">
        <w:rPr>
          <w:lang w:val="en-US"/>
        </w:rPr>
        <w:t xml:space="preserve">when applied </w:t>
      </w:r>
      <w:r w:rsidR="00570AE0" w:rsidRPr="004B7CC4">
        <w:rPr>
          <w:lang w:val="en-US"/>
        </w:rPr>
        <w:t>to a larger number of products</w:t>
      </w:r>
      <w:r w:rsidR="00570AE0">
        <w:rPr>
          <w:lang w:val="en-US"/>
        </w:rPr>
        <w:t>.</w:t>
      </w:r>
      <w:r w:rsidR="00125D8F">
        <w:rPr>
          <w:lang w:val="en-US"/>
        </w:rPr>
        <w:t xml:space="preserve"> </w:t>
      </w:r>
      <w:r w:rsidR="00BF4968" w:rsidRPr="004B7CC4">
        <w:rPr>
          <w:lang w:val="en-US"/>
        </w:rPr>
        <w:t xml:space="preserve">In </w:t>
      </w:r>
      <w:r w:rsidR="003E057C" w:rsidRPr="004B7CC4">
        <w:rPr>
          <w:lang w:val="en-US"/>
        </w:rPr>
        <w:t xml:space="preserve">a </w:t>
      </w:r>
      <w:commentRangeStart w:id="68"/>
      <w:commentRangeStart w:id="69"/>
      <w:commentRangeStart w:id="70"/>
      <w:r w:rsidR="003E057C" w:rsidRPr="004B7CC4">
        <w:rPr>
          <w:lang w:val="en-US"/>
        </w:rPr>
        <w:t>companion</w:t>
      </w:r>
      <w:r w:rsidR="003E057C">
        <w:rPr>
          <w:color w:val="000000" w:themeColor="text1"/>
          <w:lang w:val="en-US"/>
        </w:rPr>
        <w:t xml:space="preserve"> paper </w:t>
      </w:r>
      <w:sdt>
        <w:sdtPr>
          <w:rPr>
            <w:color w:val="000000" w:themeColor="text1"/>
            <w:lang w:val="en-US"/>
          </w:rPr>
          <w:alias w:val="Don't edit this field"/>
          <w:tag w:val="CitaviPlaceholder#6349321a-c241-4c98-ba4c-b1c52a294fc3"/>
          <w:id w:val="1519199781"/>
          <w:placeholder>
            <w:docPart w:val="DefaultPlaceholder_-1854013440"/>
          </w:placeholder>
        </w:sdtPr>
        <w:sdtEndPr/>
        <w:sdtContent>
          <w:r w:rsidR="002956E0">
            <w:rPr>
              <w:color w:val="000000" w:themeColor="text1"/>
              <w:lang w:val="en-US"/>
            </w:rPr>
            <w:fldChar w:fldCharType="begin"/>
          </w:r>
          <w:r w:rsidR="0048221B">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TQ2MDRjLWU5NDMtNDBjZC04YTNlLTYwY2ZiMzRlN2ZlNy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2MzQ5MzIxYS1jMjQxLTRjOTgtYmE0Yy1iMWM1MmEyOTRmYzMiLCJUZXh0IjoiKFN0cmVlY2sgZXQgYWwuIGluIHByZXAuKSIsIldBSVZlcnNpb24iOiI2LjExLjAuMCJ9}</w:instrText>
          </w:r>
          <w:r w:rsidR="002956E0">
            <w:rPr>
              <w:color w:val="000000" w:themeColor="text1"/>
              <w:lang w:val="en-US"/>
            </w:rPr>
            <w:fldChar w:fldCharType="separate"/>
          </w:r>
          <w:r w:rsidR="00866FFF">
            <w:rPr>
              <w:color w:val="000000" w:themeColor="text1"/>
              <w:lang w:val="en-US"/>
            </w:rPr>
            <w:t>(Streeck et al. in prep.)</w:t>
          </w:r>
          <w:r w:rsidR="002956E0">
            <w:rPr>
              <w:color w:val="000000" w:themeColor="text1"/>
              <w:lang w:val="en-US"/>
            </w:rPr>
            <w:fldChar w:fldCharType="end"/>
          </w:r>
        </w:sdtContent>
      </w:sdt>
      <w:r w:rsidR="00BF4968" w:rsidRPr="0000297E">
        <w:rPr>
          <w:color w:val="000000" w:themeColor="text1"/>
          <w:lang w:val="en-US"/>
        </w:rPr>
        <w:t xml:space="preserve">, we propose a simple </w:t>
      </w:r>
      <w:r w:rsidR="00BF4968" w:rsidRPr="007A21F3">
        <w:rPr>
          <w:color w:val="000000" w:themeColor="text1"/>
          <w:highlight w:val="yellow"/>
          <w:lang w:val="en-US"/>
        </w:rPr>
        <w:t xml:space="preserve">way to </w:t>
      </w:r>
      <w:r w:rsidR="00DD3B66">
        <w:rPr>
          <w:color w:val="000000" w:themeColor="text1"/>
          <w:highlight w:val="yellow"/>
          <w:lang w:val="en-US"/>
        </w:rPr>
        <w:t>re-</w:t>
      </w:r>
      <w:r w:rsidR="009F7BA3">
        <w:rPr>
          <w:color w:val="000000" w:themeColor="text1"/>
          <w:highlight w:val="yellow"/>
          <w:lang w:val="en-US"/>
        </w:rPr>
        <w:t>define selecte</w:t>
      </w:r>
      <w:r w:rsidR="009A2F63">
        <w:rPr>
          <w:color w:val="000000" w:themeColor="text1"/>
          <w:highlight w:val="yellow"/>
          <w:lang w:val="en-US"/>
        </w:rPr>
        <w:t>d</w:t>
      </w:r>
      <w:r w:rsidR="009F7BA3">
        <w:rPr>
          <w:color w:val="000000" w:themeColor="text1"/>
          <w:highlight w:val="yellow"/>
          <w:lang w:val="en-US"/>
        </w:rPr>
        <w:t xml:space="preserve"> </w:t>
      </w:r>
      <w:r w:rsidR="00BF4968" w:rsidRPr="0000297E">
        <w:rPr>
          <w:color w:val="000000" w:themeColor="text1"/>
          <w:lang w:val="en-US"/>
        </w:rPr>
        <w:t>intermediate products such as packaging</w:t>
      </w:r>
      <w:r w:rsidR="00500EEA">
        <w:rPr>
          <w:color w:val="000000" w:themeColor="text1"/>
          <w:lang w:val="en-US"/>
        </w:rPr>
        <w:t xml:space="preserve"> </w:t>
      </w:r>
      <w:r w:rsidR="009F7BA3">
        <w:rPr>
          <w:color w:val="000000" w:themeColor="text1"/>
          <w:lang w:val="en-US"/>
        </w:rPr>
        <w:t xml:space="preserve">as end-use </w:t>
      </w:r>
      <w:r w:rsidR="00500EEA">
        <w:rPr>
          <w:color w:val="000000" w:themeColor="text1"/>
          <w:lang w:val="en-US"/>
        </w:rPr>
        <w:t>b</w:t>
      </w:r>
      <w:r w:rsidR="005E062C">
        <w:rPr>
          <w:color w:val="000000" w:themeColor="text1"/>
          <w:lang w:val="en-US"/>
        </w:rPr>
        <w:t>y</w:t>
      </w:r>
      <w:r w:rsidR="00500EEA">
        <w:rPr>
          <w:color w:val="000000" w:themeColor="text1"/>
          <w:lang w:val="en-US"/>
        </w:rPr>
        <w:t xml:space="preserve"> </w:t>
      </w:r>
      <w:r w:rsidR="009E1AC1">
        <w:rPr>
          <w:color w:val="000000" w:themeColor="text1"/>
          <w:lang w:val="en-US"/>
        </w:rPr>
        <w:t xml:space="preserve">altering </w:t>
      </w:r>
      <w:r w:rsidR="00500EEA">
        <w:rPr>
          <w:color w:val="000000" w:themeColor="text1"/>
          <w:lang w:val="en-US"/>
        </w:rPr>
        <w:t xml:space="preserve">the system boundaries of the </w:t>
      </w:r>
      <w:r w:rsidR="005E062C">
        <w:rPr>
          <w:color w:val="000000" w:themeColor="text1"/>
          <w:lang w:val="en-US"/>
        </w:rPr>
        <w:t>MIOT</w:t>
      </w:r>
      <w:r w:rsidR="0009720D">
        <w:rPr>
          <w:color w:val="000000" w:themeColor="text1"/>
          <w:lang w:val="en-US"/>
        </w:rPr>
        <w:t xml:space="preserve"> </w:t>
      </w:r>
      <w:r w:rsidR="00500EEA">
        <w:rPr>
          <w:color w:val="000000" w:themeColor="text1"/>
          <w:lang w:val="en-US"/>
        </w:rPr>
        <w:t>industry system towards the output-side</w:t>
      </w:r>
      <w:commentRangeEnd w:id="68"/>
      <w:r w:rsidR="00E70DD8">
        <w:rPr>
          <w:rStyle w:val="Kommentarzeichen"/>
        </w:rPr>
        <w:commentReference w:id="68"/>
      </w:r>
      <w:commentRangeEnd w:id="69"/>
      <w:r w:rsidR="007B05C6">
        <w:rPr>
          <w:color w:val="000000" w:themeColor="text1"/>
          <w:lang w:val="en-US"/>
        </w:rPr>
        <w:t xml:space="preserve"> (we call this </w:t>
      </w:r>
      <w:r w:rsidR="007C36C0">
        <w:rPr>
          <w:color w:val="000000" w:themeColor="text1"/>
          <w:lang w:val="en-US"/>
        </w:rPr>
        <w:t xml:space="preserve">approach </w:t>
      </w:r>
      <w:r w:rsidR="007B05C6">
        <w:rPr>
          <w:color w:val="000000" w:themeColor="text1"/>
          <w:lang w:val="en-US"/>
        </w:rPr>
        <w:t>‘Hypothetical Transfer’)</w:t>
      </w:r>
      <w:r w:rsidR="00B437B8">
        <w:rPr>
          <w:rStyle w:val="Kommentarzeichen"/>
        </w:rPr>
        <w:commentReference w:id="69"/>
      </w:r>
      <w:commentRangeEnd w:id="70"/>
      <w:r w:rsidR="00686682">
        <w:rPr>
          <w:rStyle w:val="Kommentarzeichen"/>
        </w:rPr>
        <w:commentReference w:id="70"/>
      </w:r>
      <w:r w:rsidR="00BF4968" w:rsidRPr="0000297E">
        <w:rPr>
          <w:color w:val="000000" w:themeColor="text1"/>
          <w:lang w:val="en-US"/>
        </w:rPr>
        <w:t>.</w:t>
      </w:r>
    </w:p>
    <w:p w14:paraId="4B755259" w14:textId="7F04830C" w:rsidR="00095A69" w:rsidRPr="00376E4F" w:rsidRDefault="006A6738" w:rsidP="00095A69">
      <w:pPr>
        <w:rPr>
          <w:lang w:val="en-US"/>
        </w:rPr>
      </w:pPr>
      <w:r>
        <w:rPr>
          <w:b/>
          <w:lang w:val="en-US"/>
        </w:rPr>
        <w:t>F</w:t>
      </w:r>
      <w:r w:rsidR="007865F6">
        <w:rPr>
          <w:b/>
          <w:lang w:val="en-US"/>
        </w:rPr>
        <w:t>ourth</w:t>
      </w:r>
      <w:r w:rsidR="00C33D2A">
        <w:rPr>
          <w:b/>
          <w:lang w:val="en-US"/>
        </w:rPr>
        <w:t>,</w:t>
      </w:r>
      <w:r w:rsidR="00C33D2A" w:rsidRPr="00866F5A">
        <w:rPr>
          <w:lang w:val="en-US"/>
        </w:rPr>
        <w:t xml:space="preserve"> </w:t>
      </w:r>
      <w:r w:rsidR="007D6C70">
        <w:rPr>
          <w:lang w:val="en-US"/>
        </w:rPr>
        <w:t xml:space="preserve">most of the studies that used above approaches </w:t>
      </w:r>
      <w:r w:rsidR="00095A69" w:rsidRPr="00274563">
        <w:rPr>
          <w:lang w:val="en-US"/>
        </w:rPr>
        <w:t xml:space="preserve">suffer from the price homogeneity assumption </w:t>
      </w:r>
      <w:r w:rsidR="00C33D2A">
        <w:rPr>
          <w:lang w:val="en-US"/>
        </w:rPr>
        <w:t xml:space="preserve">which </w:t>
      </w:r>
      <w:r w:rsidR="00015D6D">
        <w:rPr>
          <w:lang w:val="en-US"/>
        </w:rPr>
        <w:t xml:space="preserve">assumes </w:t>
      </w:r>
      <w:r w:rsidR="00095A69" w:rsidRPr="00274563">
        <w:rPr>
          <w:lang w:val="en-US"/>
        </w:rPr>
        <w:t xml:space="preserve">that all individual products of an aggregate product </w:t>
      </w:r>
      <w:r w:rsidR="00C33D2A">
        <w:rPr>
          <w:lang w:val="en-US"/>
        </w:rPr>
        <w:t xml:space="preserve">mix </w:t>
      </w:r>
      <w:r w:rsidR="00095A69" w:rsidRPr="00274563">
        <w:rPr>
          <w:lang w:val="en-US"/>
        </w:rPr>
        <w:t>have the same unit price</w:t>
      </w:r>
      <w:r w:rsidR="00FA435E">
        <w:rPr>
          <w:lang w:val="en-US"/>
        </w:rPr>
        <w:t xml:space="preserve"> </w:t>
      </w:r>
      <w:sdt>
        <w:sdtPr>
          <w:rPr>
            <w:lang w:val="en-US"/>
          </w:rPr>
          <w:alias w:val="Don't edit this field"/>
          <w:tag w:val="CitaviPlaceholder#aa60bac8-4af0-429b-ad70-309b26e2887c"/>
          <w:id w:val="1353001104"/>
          <w:placeholder>
            <w:docPart w:val="DefaultPlaceholder_-1854013440"/>
          </w:placeholder>
        </w:sdtPr>
        <w:sdtEndPr/>
        <w:sdtContent>
          <w:r w:rsidR="00FA435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Y3MzEyLThjMjAtNDI3OS05YzBlLWFiMTRiMTMyYTU0ZiIsIlJhbmdlTGVuZ3RoIjoyMywiUmVmZXJlbmNlSWQiOiIxNGQ4MTVkZS04NzQzLTQwOTMtYWUxZC0zNDNkYjVmOTcwN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Z2EiLCJMYXN0TmFtZSI6IldlaXN6IiwiUHJvdGVjdGVkIjpmYWxzZSwiU2V4IjoxLCJDcmVhdGVkQnkiOiJfSmFuIFN0cmVlY2siLCJDcmVhdGVkT24iOiIyMDE5LTAyLTA1VDE1OjUwOjAxIiwiTW9kaWZpZWRCeSI6Il9KYW4gU3RyZWVjayIsIklkIjoiMjM1MjU2ZmMtYTQxZS00YTI1LWFjYWMtZDJiMGJjZDMxMGEzIiwiTW9kaWZpZWRPbiI6IjIwMTktMDItMDVUMTU6NTA6MDQ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ZWNvbGVjb24uMjAwNS4wNS4wMTEiLCJVcmlTdHJpbmciOiJodHRwczovL2RvaS5vcmcvMTAuMTAxNi9qLmVjb2xlY29uLjIwMDUuMDUuMDE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w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V0sIkZvcm1hdHRlZFRleHQiOnsiJGlkIjoiMTEiLCJDb3VudCI6MSwiVGV4dFVuaXRzIjpbeyIkaWQiOiIxMiIsIkZvbnRTdHlsZSI6eyIkaWQiOiIxMyIsIk5ldXRyYWwiOnRydWV9LCJSZWFkaW5nT3JkZXIiOjEsIlRleHQiOiIoV2Vpc3ogdW5kIER1Y2hpbiAyMDA2KSJ9XX0sIlRhZyI6IkNpdGF2aVBsYWNlaG9sZGVyI2FhNjBiYWM4LTRhZjAtNDI5Yi1hZDcwLTMwOWIyNmUyODg3YyIsIlRleHQiOiIoV2Vpc3ogdW5kIER1Y2hpbiAyMDA2KSIsIldBSVZlcnNpb24iOiI2LjExLjAuMCJ9}</w:instrText>
          </w:r>
          <w:r w:rsidR="00FA435E">
            <w:rPr>
              <w:lang w:val="en-US"/>
            </w:rPr>
            <w:fldChar w:fldCharType="separate"/>
          </w:r>
          <w:r w:rsidR="00866FFF">
            <w:rPr>
              <w:lang w:val="en-US"/>
            </w:rPr>
            <w:t>(Weisz und Duchin 2006)</w:t>
          </w:r>
          <w:r w:rsidR="00FA435E">
            <w:rPr>
              <w:lang w:val="en-US"/>
            </w:rPr>
            <w:fldChar w:fldCharType="end"/>
          </w:r>
        </w:sdtContent>
      </w:sdt>
      <w:r w:rsidR="00C33D2A">
        <w:rPr>
          <w:lang w:val="en-US"/>
        </w:rPr>
        <w:t xml:space="preserve">. This </w:t>
      </w:r>
      <w:r w:rsidR="00095A69" w:rsidRPr="00274563">
        <w:rPr>
          <w:lang w:val="en-US"/>
        </w:rPr>
        <w:t xml:space="preserve">introduces </w:t>
      </w:r>
      <w:r w:rsidR="00C33D2A">
        <w:rPr>
          <w:lang w:val="en-US"/>
        </w:rPr>
        <w:t xml:space="preserve">bias </w:t>
      </w:r>
      <w:r w:rsidR="00095A69" w:rsidRPr="00274563">
        <w:rPr>
          <w:lang w:val="en-US"/>
        </w:rPr>
        <w:t xml:space="preserve">when </w:t>
      </w:r>
      <w:r w:rsidR="00C33D2A">
        <w:rPr>
          <w:lang w:val="en-US"/>
        </w:rPr>
        <w:t xml:space="preserve">the </w:t>
      </w:r>
      <w:r w:rsidR="00095A69" w:rsidRPr="00274563">
        <w:rPr>
          <w:lang w:val="en-US"/>
        </w:rPr>
        <w:t>prices of individual product</w:t>
      </w:r>
      <w:r w:rsidR="00C33D2A">
        <w:rPr>
          <w:lang w:val="en-US"/>
        </w:rPr>
        <w:t>s in the mix</w:t>
      </w:r>
      <w:r w:rsidR="00095A69" w:rsidRPr="00274563">
        <w:rPr>
          <w:lang w:val="en-US"/>
        </w:rPr>
        <w:t xml:space="preserve"> largely differ. </w:t>
      </w:r>
      <w:commentRangeStart w:id="71"/>
      <w:r w:rsidR="00095A69" w:rsidRPr="00274563">
        <w:rPr>
          <w:lang w:val="en-US"/>
        </w:rPr>
        <w:t xml:space="preserve">For </w:t>
      </w:r>
      <w:r w:rsidR="00095A69" w:rsidRPr="00376E4F">
        <w:rPr>
          <w:lang w:val="en-US"/>
        </w:rPr>
        <w:t xml:space="preserve">aluminum that does not seem to be a large issue in the studies of </w:t>
      </w:r>
      <w:sdt>
        <w:sdtPr>
          <w:rPr>
            <w:lang w:val="en-US"/>
          </w:rPr>
          <w:alias w:val="Don't edit this field"/>
          <w:tag w:val="CitaviPlaceholder#97e38ab0-d1ac-4beb-a63d-a5c5dd25b0ec"/>
          <w:id w:val="1771975805"/>
          <w:placeholder>
            <w:docPart w:val="5B175EE1A7C84883B55E1082A8AB3ECB"/>
          </w:placeholder>
        </w:sdtPr>
        <w:sdtEndPr/>
        <w:sdtContent>
          <w:r w:rsidR="00095A69"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MTQzYzFiLTNlNzMtNGY1MC05OWI2LTRkYmFhYTJkNzIzYS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OTdlMzhhYjAtZDFhYy00YmViLWE2M2QtYTVjNWRkMjViMGVjIiwiVGV4dCI6IkNoZW4gdW5kIEdyYWVkZWwiLCJXQUlWZXJzaW9uIjoiNi4xMS4wLjAifQ==}</w:instrText>
          </w:r>
          <w:r w:rsidR="00095A69" w:rsidRPr="00376E4F">
            <w:rPr>
              <w:lang w:val="en-US"/>
            </w:rPr>
            <w:fldChar w:fldCharType="separate"/>
          </w:r>
          <w:r w:rsidR="00866FFF">
            <w:rPr>
              <w:lang w:val="en-US"/>
            </w:rPr>
            <w:t>Chen und Graedel</w:t>
          </w:r>
          <w:r w:rsidR="00095A69" w:rsidRPr="00376E4F">
            <w:rPr>
              <w:lang w:val="en-US"/>
            </w:rPr>
            <w:fldChar w:fldCharType="end"/>
          </w:r>
        </w:sdtContent>
      </w:sdt>
      <w:r w:rsidR="00095A69" w:rsidRPr="00376E4F">
        <w:rPr>
          <w:lang w:val="en-US"/>
        </w:rPr>
        <w:t xml:space="preserve"> </w:t>
      </w:r>
      <w:sdt>
        <w:sdtPr>
          <w:rPr>
            <w:lang w:val="en-US"/>
          </w:rPr>
          <w:alias w:val="Don't edit this field"/>
          <w:tag w:val="CitaviPlaceholder#068d78b8-44fe-41ae-b734-9ea44d057182"/>
          <w:id w:val="-304853884"/>
          <w:placeholder>
            <w:docPart w:val="DefaultPlaceholder_-1854013440"/>
          </w:placeholder>
        </w:sdtPr>
        <w:sdtEndPr/>
        <w:sdtContent>
          <w:r w:rsidR="00DC6048"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ZWRmN2Y1LTFmZGQtNDE0Yi1hOTQ1LWQ5ODNlZmE2ZGU1Z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zA2OGQ3OGI4LTQ0ZmUtNDFhZS1iNzM0LTllYTQ0ZDA1NzE4MiIsIlRleHQiOiIoMjAxNSkiLCJXQUlWZXJzaW9uIjoiNi4xMS4wLjAifQ==}</w:instrText>
          </w:r>
          <w:r w:rsidR="00DC6048" w:rsidRPr="00376E4F">
            <w:rPr>
              <w:lang w:val="en-US"/>
            </w:rPr>
            <w:fldChar w:fldCharType="separate"/>
          </w:r>
          <w:r w:rsidR="00866FFF">
            <w:rPr>
              <w:lang w:val="en-US"/>
            </w:rPr>
            <w:t>(2015)</w:t>
          </w:r>
          <w:r w:rsidR="00DC6048" w:rsidRPr="00376E4F">
            <w:rPr>
              <w:lang w:val="en-US"/>
            </w:rPr>
            <w:fldChar w:fldCharType="end"/>
          </w:r>
        </w:sdtContent>
      </w:sdt>
      <w:r w:rsidR="00DC6048" w:rsidRPr="00376E4F">
        <w:rPr>
          <w:lang w:val="en-US"/>
        </w:rPr>
        <w:t xml:space="preserve"> </w:t>
      </w:r>
      <w:r w:rsidR="00095A69" w:rsidRPr="00376E4F">
        <w:rPr>
          <w:lang w:val="en-US"/>
        </w:rPr>
        <w:t xml:space="preserve">and </w:t>
      </w:r>
      <w:sdt>
        <w:sdtPr>
          <w:rPr>
            <w:lang w:val="en-US"/>
          </w:rPr>
          <w:alias w:val="Don't edit this field"/>
          <w:tag w:val="CitaviPlaceholder#b072d2b6-fd8e-4a02-95c9-d63dee75d329"/>
          <w:id w:val="1430400557"/>
          <w:placeholder>
            <w:docPart w:val="5B175EE1A7C84883B55E1082A8AB3ECB"/>
          </w:placeholder>
        </w:sdtPr>
        <w:sdtEndPr/>
        <w:sdtContent>
          <w:r w:rsidR="00095A69"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NzZhYWM5LTY1NTYtNGQxZi1hNjc3LTMxNGRlNTY1ODhmOSIsIlJhbmdlTGVuZ3RoIjo0LCJSZWZlcmVuY2VJZCI6ImNlMzVkMDYxLWUxNDctNDIzNi1iNmIzLTU5Mzg4NmEwZDE0ZCIsIk5vUGFy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jIwMTcifV19LCJUYWciOiJDaXRhdmlQbGFjZWhvbGRlciNiMDcyZDJiNi1mZDhlLTRhMDItOTVjOS1kNjNkZWU3NWQzMjkiLCJUZXh0IjoiMjAxNyIsIldBSVZlcnNpb24iOiI2LjExLjAuMCJ9}</w:instrText>
          </w:r>
          <w:r w:rsidR="00095A69" w:rsidRPr="00376E4F">
            <w:rPr>
              <w:lang w:val="en-US"/>
            </w:rPr>
            <w:fldChar w:fldCharType="separate"/>
          </w:r>
          <w:r w:rsidR="00866FFF">
            <w:rPr>
              <w:lang w:val="en-US"/>
            </w:rPr>
            <w:t>2017</w:t>
          </w:r>
          <w:r w:rsidR="00095A69" w:rsidRPr="00376E4F">
            <w:rPr>
              <w:lang w:val="en-US"/>
            </w:rPr>
            <w:fldChar w:fldCharType="end"/>
          </w:r>
        </w:sdtContent>
      </w:sdt>
      <w:r w:rsidR="00095A69" w:rsidRPr="00376E4F">
        <w:rPr>
          <w:lang w:val="en-US"/>
        </w:rPr>
        <w:t xml:space="preserve"> </w:t>
      </w:r>
      <w:sdt>
        <w:sdtPr>
          <w:rPr>
            <w:lang w:val="en-US"/>
          </w:rPr>
          <w:alias w:val="Don't edit this field"/>
          <w:tag w:val="CitaviPlaceholder#56bd0ffa-5018-41c5-ad33-0e4c547055d0"/>
          <w:id w:val="-362676450"/>
          <w:placeholder>
            <w:docPart w:val="DefaultPlaceholder_-1854013440"/>
          </w:placeholder>
        </w:sdtPr>
        <w:sdtEndPr/>
        <w:sdtContent>
          <w:r w:rsidR="00DC6048"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TQwYzUxLTdkZWQtNDc3ZC1hMTIxLTlkZWY2MWY1NTFlNiIsIlJhbmdlTGVuZ3RoIjoxMSwiUmVmZXJlbmNlSWQiOiJjZTM1ZDA2MS1lMTQ3LTQyMzYtYjZiMy01OTM4ODZhMGQxN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KENoZW4gMjAxNykifV19LCJUYWciOiJDaXRhdmlQbGFjZWhvbGRlciM1NmJkMGZmYS01MDE4LTQxYzUtYWQzMy0wZTRjNTQ3MDU1ZDAiLCJUZXh0IjoiKENoZW4gMjAxNykiLCJXQUlWZXJzaW9uIjoiNi4xMS4wLjAifQ==}</w:instrText>
          </w:r>
          <w:r w:rsidR="00DC6048" w:rsidRPr="00376E4F">
            <w:rPr>
              <w:lang w:val="en-US"/>
            </w:rPr>
            <w:fldChar w:fldCharType="separate"/>
          </w:r>
          <w:r w:rsidR="00866FFF">
            <w:rPr>
              <w:lang w:val="en-US"/>
            </w:rPr>
            <w:t>(Chen 2017)</w:t>
          </w:r>
          <w:r w:rsidR="00DC6048" w:rsidRPr="00376E4F">
            <w:rPr>
              <w:lang w:val="en-US"/>
            </w:rPr>
            <w:fldChar w:fldCharType="end"/>
          </w:r>
        </w:sdtContent>
      </w:sdt>
      <w:r w:rsidR="00DC6048" w:rsidRPr="00376E4F">
        <w:rPr>
          <w:lang w:val="en-US"/>
        </w:rPr>
        <w:t xml:space="preserve"> </w:t>
      </w:r>
      <w:r w:rsidR="005033E0" w:rsidRPr="00376E4F">
        <w:rPr>
          <w:lang w:val="en-US"/>
        </w:rPr>
        <w:t xml:space="preserve">as supposed by the good fit of WIO-MFA results with </w:t>
      </w:r>
      <w:r w:rsidR="00376E4F" w:rsidRPr="00376E4F">
        <w:rPr>
          <w:lang w:val="en-US"/>
        </w:rPr>
        <w:t xml:space="preserve">results of </w:t>
      </w:r>
      <w:r w:rsidR="005033E0" w:rsidRPr="00376E4F">
        <w:rPr>
          <w:lang w:val="en-US"/>
        </w:rPr>
        <w:t>other estimation methods.</w:t>
      </w:r>
      <w:r w:rsidR="00E60B01">
        <w:rPr>
          <w:lang w:val="en-US"/>
        </w:rPr>
        <w:t xml:space="preserve"> However for materials like steel</w:t>
      </w:r>
      <w:r w:rsidR="006028EB">
        <w:rPr>
          <w:lang w:val="en-US"/>
        </w:rPr>
        <w:t xml:space="preserve">, </w:t>
      </w:r>
      <w:r w:rsidR="00E60B01">
        <w:rPr>
          <w:lang w:val="en-US"/>
        </w:rPr>
        <w:t xml:space="preserve">which strongly differ in quality </w:t>
      </w:r>
      <w:r w:rsidR="005706F5">
        <w:rPr>
          <w:lang w:val="en-US"/>
        </w:rPr>
        <w:t>and price</w:t>
      </w:r>
      <w:r w:rsidR="003E6511">
        <w:rPr>
          <w:lang w:val="en-US"/>
        </w:rPr>
        <w:t xml:space="preserve"> </w:t>
      </w:r>
      <w:r w:rsidR="00E60B01" w:rsidRPr="00274563">
        <w:rPr>
          <w:lang w:val="en-US"/>
        </w:rPr>
        <w:t>(e.g.</w:t>
      </w:r>
      <w:r w:rsidR="00E60B01">
        <w:rPr>
          <w:lang w:val="en-US"/>
        </w:rPr>
        <w:t xml:space="preserve"> for</w:t>
      </w:r>
      <w:r w:rsidR="00E60B01" w:rsidRPr="00274563">
        <w:rPr>
          <w:lang w:val="en-US"/>
        </w:rPr>
        <w:t xml:space="preserve"> automotive </w:t>
      </w:r>
      <w:r w:rsidR="00E60B01">
        <w:rPr>
          <w:lang w:val="en-US"/>
        </w:rPr>
        <w:t>versus</w:t>
      </w:r>
      <w:r w:rsidR="00E60B01" w:rsidRPr="00274563">
        <w:rPr>
          <w:lang w:val="en-US"/>
        </w:rPr>
        <w:t xml:space="preserve"> construction steel)</w:t>
      </w:r>
      <w:r w:rsidR="006028EB">
        <w:rPr>
          <w:lang w:val="en-US"/>
        </w:rPr>
        <w:t xml:space="preserve">, </w:t>
      </w:r>
      <w:r w:rsidR="00E60B01">
        <w:rPr>
          <w:lang w:val="en-US"/>
        </w:rPr>
        <w:t>this might be more important</w:t>
      </w:r>
      <w:commentRangeEnd w:id="71"/>
      <w:r w:rsidR="00E87638">
        <w:rPr>
          <w:rStyle w:val="Kommentarzeichen"/>
        </w:rPr>
        <w:commentReference w:id="71"/>
      </w:r>
      <w:r w:rsidR="003E6511">
        <w:rPr>
          <w:lang w:val="en-US"/>
        </w:rPr>
        <w:t>. Principally there are two ways to tackle above assumption: first</w:t>
      </w:r>
      <w:r w:rsidR="009D66CD" w:rsidRPr="009D66CD">
        <w:rPr>
          <w:lang w:val="en-US"/>
        </w:rPr>
        <w:t xml:space="preserve"> </w:t>
      </w:r>
      <w:r w:rsidR="009D66CD">
        <w:rPr>
          <w:lang w:val="en-US"/>
        </w:rPr>
        <w:t>by disaggregati</w:t>
      </w:r>
      <w:r w:rsidR="003E6511">
        <w:rPr>
          <w:lang w:val="en-US"/>
        </w:rPr>
        <w:t>ng the material sectors</w:t>
      </w:r>
      <w:r w:rsidR="009D66CD">
        <w:rPr>
          <w:lang w:val="en-US"/>
        </w:rPr>
        <w:t xml:space="preserve"> (e.g. </w:t>
      </w:r>
      <w:sdt>
        <w:sdtPr>
          <w:rPr>
            <w:lang w:val="en-US"/>
          </w:rPr>
          <w:alias w:val="Don't edit this field"/>
          <w:tag w:val="CitaviPlaceholder#9a9d36c4-2185-4f87-ab54-d37e88f78bef"/>
          <w:id w:val="647173873"/>
          <w:placeholder>
            <w:docPart w:val="DefaultPlaceholder_-1854013440"/>
          </w:placeholder>
        </w:sdtPr>
        <w:sdtEndPr/>
        <w:sdtContent>
          <w:r w:rsidR="009D66C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GU0ZTNmLTRmNmItNGJhNS04ZjJjLWFiZThlMmI4M2NhNSIsIlJhbmdlTGVuZ3RoIjoyMCwiUmVmZXJlbmNlSWQiOiIzNGZkMDljMi1kY2FkLTRmNTUtYTAwMi0zZmU1MmNlY2FlMD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pZCI6IjUiLCIkdHlwZSI6IlN3aXNzQWNhZGVtaWMuQ2l0YXZpLlByb2plY3QsIFN3aXNzQWNhZGVtaWMuQ2l0YXZpIn19LHsiJGlkIjoiNi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Ey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DIxL2VzMzA0MzU1O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zMDQzNTU5IiwiVXJpU3RyaW5nIjoiaHR0cHM6Ly9kb2kub3JnLzEwLjEwMjEvZXMzMDQzNT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yZXNjb25yZWMuMjAxNS4wNC4wMDEiLCJVcmlTdHJpbmciOiJodHRwczovL2RvaS5vcmcvMTAuMTAxNi9qLnJlc2NvbnJlYy4yMDE1LjA0LjAw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}</w:instrText>
          </w:r>
          <w:r w:rsidR="009D66CD">
            <w:rPr>
              <w:lang w:val="en-US"/>
            </w:rPr>
            <w:fldChar w:fldCharType="separate"/>
          </w:r>
          <w:r w:rsidR="00866FFF">
            <w:rPr>
              <w:lang w:val="en-US"/>
            </w:rPr>
            <w:t>Nakajima et al. 2013; Ohno et al. 2015</w:t>
          </w:r>
          <w:r w:rsidR="009D66CD">
            <w:rPr>
              <w:lang w:val="en-US"/>
            </w:rPr>
            <w:fldChar w:fldCharType="end"/>
          </w:r>
        </w:sdtContent>
      </w:sdt>
      <w:r w:rsidR="009D66CD">
        <w:rPr>
          <w:lang w:val="en-US"/>
        </w:rPr>
        <w:t>)</w:t>
      </w:r>
      <w:r w:rsidR="003E6511">
        <w:rPr>
          <w:lang w:val="en-US"/>
        </w:rPr>
        <w:t xml:space="preserve">; and second by using </w:t>
      </w:r>
      <w:r w:rsidR="00D16B14">
        <w:rPr>
          <w:lang w:val="en-US"/>
        </w:rPr>
        <w:t>transaction-specific</w:t>
      </w:r>
      <w:r w:rsidR="00866F5A">
        <w:rPr>
          <w:lang w:val="en-US"/>
        </w:rPr>
        <w:t xml:space="preserve"> prices</w:t>
      </w:r>
      <w:r w:rsidR="003E6511">
        <w:rPr>
          <w:lang w:val="en-US"/>
        </w:rPr>
        <w:t xml:space="preserve"> </w:t>
      </w:r>
      <w:r w:rsidR="00D16B14">
        <w:rPr>
          <w:lang w:val="en-US"/>
        </w:rPr>
        <w:t>(</w:t>
      </w:r>
      <w:r w:rsidR="00D16B14">
        <w:rPr>
          <w:lang w:val="en-US"/>
        </w:rPr>
        <w:fldChar w:fldCharType="begin"/>
      </w:r>
      <w:r w:rsidR="00D16B14">
        <w:rPr>
          <w:lang w:val="en-US"/>
        </w:rPr>
        <w:instrText xml:space="preserve"> REF _Ref96085814 \h </w:instrText>
      </w:r>
      <w:r w:rsidR="00D16B14">
        <w:rPr>
          <w:lang w:val="en-US"/>
        </w:rPr>
      </w:r>
      <w:r w:rsidR="00D16B14">
        <w:rPr>
          <w:lang w:val="en-US"/>
        </w:rPr>
        <w:fldChar w:fldCharType="separate"/>
      </w:r>
      <w:r w:rsidR="00D16B14" w:rsidRPr="00B364B9">
        <w:rPr>
          <w:lang w:val="en-US"/>
        </w:rPr>
        <w:t>Table 2</w:t>
      </w:r>
      <w:r w:rsidR="00D16B14">
        <w:rPr>
          <w:lang w:val="en-US"/>
        </w:rPr>
        <w:fldChar w:fldCharType="end"/>
      </w:r>
      <w:r w:rsidR="00A97584">
        <w:rPr>
          <w:lang w:val="en-US"/>
        </w:rPr>
        <w:t>:</w:t>
      </w:r>
      <w:r w:rsidR="00D16B14">
        <w:rPr>
          <w:lang w:val="en-US"/>
        </w:rPr>
        <w:t xml:space="preserve"> VI</w:t>
      </w:r>
      <w:r w:rsidR="00A97584">
        <w:rPr>
          <w:lang w:val="en-US"/>
        </w:rPr>
        <w:t>I</w:t>
      </w:r>
      <w:r w:rsidR="00D16B14">
        <w:rPr>
          <w:lang w:val="en-US"/>
        </w:rPr>
        <w:t xml:space="preserve">I) </w:t>
      </w:r>
      <w:r w:rsidR="003E6511">
        <w:rPr>
          <w:lang w:val="en-US"/>
        </w:rPr>
        <w:t xml:space="preserve">for the output of </w:t>
      </w:r>
      <w:r w:rsidR="001A741B">
        <w:rPr>
          <w:lang w:val="en-US"/>
        </w:rPr>
        <w:t>sector</w:t>
      </w:r>
      <w:r w:rsidR="003E6511" w:rsidRPr="00376E4F">
        <w:rPr>
          <w:lang w:val="en-US"/>
        </w:rPr>
        <w:t xml:space="preserve"> </w:t>
      </w:r>
      <w:r w:rsidR="003E6511" w:rsidRPr="003615D0">
        <w:rPr>
          <w:i/>
          <w:lang w:val="en-US"/>
        </w:rPr>
        <w:t xml:space="preserve">i </w:t>
      </w:r>
      <w:r w:rsidR="003E6511">
        <w:rPr>
          <w:lang w:val="en-US"/>
        </w:rPr>
        <w:t xml:space="preserve">to different </w:t>
      </w:r>
      <w:r w:rsidR="001A741B">
        <w:rPr>
          <w:lang w:val="en-US"/>
        </w:rPr>
        <w:t>sectors</w:t>
      </w:r>
      <w:r w:rsidR="00D17A22">
        <w:rPr>
          <w:lang w:val="en-US"/>
        </w:rPr>
        <w:t> </w:t>
      </w:r>
      <w:r w:rsidR="00D17A22">
        <w:rPr>
          <w:i/>
          <w:lang w:val="en-US"/>
        </w:rPr>
        <w:t>j</w:t>
      </w:r>
      <w:r w:rsidR="003E6511">
        <w:rPr>
          <w:lang w:val="en-US"/>
        </w:rPr>
        <w:t xml:space="preserve"> like </w:t>
      </w:r>
      <w:r w:rsidR="00376E4F">
        <w:rPr>
          <w:lang w:val="en-US"/>
        </w:rPr>
        <w:t xml:space="preserve">applied by </w:t>
      </w:r>
      <w:sdt>
        <w:sdtPr>
          <w:rPr>
            <w:lang w:val="en-US"/>
          </w:rPr>
          <w:alias w:val="To edit, see citavi.com/edit"/>
          <w:tag w:val="CitaviPlaceholder#6ed29ab2-d925-44ff-b097-e8998b7a5f2a"/>
          <w:id w:val="-1643270833"/>
          <w:placeholder>
            <w:docPart w:val="7977A2A3F43A4B48A43D9A9E327DB6A7"/>
          </w:placeholder>
        </w:sdtPr>
        <w:sdtEndPr/>
        <w:sdtContent>
          <w:r w:rsidR="00376E4F"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ODYwNjRiLWJmZmMtNGU4YS04Njg1LTc1MDQ2NjgzYTZiYy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ZlZDI5YWIyLWQ5MjUtNDRmZi1iMDk3LWU4OTk4YjdhNWYyYSIsIlRleHQiOiJZb2tvaSBldCBhbC4iLCJXQUlWZXJzaW9uIjoiNi4xMS4wLjAifQ==}</w:instrText>
          </w:r>
          <w:r w:rsidR="00376E4F" w:rsidRPr="00376E4F">
            <w:rPr>
              <w:lang w:val="en-US"/>
            </w:rPr>
            <w:fldChar w:fldCharType="separate"/>
          </w:r>
          <w:r w:rsidR="00866FFF">
            <w:rPr>
              <w:lang w:val="en-US"/>
            </w:rPr>
            <w:t>Yokoi et al.</w:t>
          </w:r>
          <w:r w:rsidR="00376E4F" w:rsidRPr="00376E4F">
            <w:rPr>
              <w:lang w:val="en-US"/>
            </w:rPr>
            <w:fldChar w:fldCharType="end"/>
          </w:r>
        </w:sdtContent>
      </w:sdt>
      <w:r w:rsidR="00376E4F" w:rsidRPr="00376E4F">
        <w:rPr>
          <w:lang w:val="en-US"/>
        </w:rPr>
        <w:t xml:space="preserve"> (2018, 2022)</w:t>
      </w:r>
      <w:r w:rsidR="00376E4F">
        <w:rPr>
          <w:lang w:val="en-US"/>
        </w:rPr>
        <w:t xml:space="preserve"> as the only study we found that applies this approach. The </w:t>
      </w:r>
      <w:r w:rsidR="00095A69" w:rsidRPr="00274563">
        <w:rPr>
          <w:lang w:val="en-US"/>
        </w:rPr>
        <w:t>scarcity of price data for different material applications</w:t>
      </w:r>
      <w:r w:rsidR="00376E4F">
        <w:rPr>
          <w:lang w:val="en-US"/>
        </w:rPr>
        <w:t xml:space="preserve">, that </w:t>
      </w:r>
      <w:r w:rsidR="00376E4F">
        <w:rPr>
          <w:lang w:val="en-US"/>
        </w:rPr>
        <w:lastRenderedPageBreak/>
        <w:t xml:space="preserve">additionally matches the product average assumed for MIOT’s sector </w:t>
      </w:r>
      <w:r w:rsidR="001A741B">
        <w:rPr>
          <w:lang w:val="en-US"/>
        </w:rPr>
        <w:t xml:space="preserve">output </w:t>
      </w:r>
      <w:r w:rsidR="00376E4F">
        <w:rPr>
          <w:lang w:val="en-US"/>
        </w:rPr>
        <w:t>product mixes</w:t>
      </w:r>
      <w:r w:rsidR="00210FC7">
        <w:rPr>
          <w:lang w:val="en-US"/>
        </w:rPr>
        <w:t xml:space="preserve">, </w:t>
      </w:r>
      <w:r w:rsidR="002B7697">
        <w:rPr>
          <w:lang w:val="en-US"/>
        </w:rPr>
        <w:t xml:space="preserve">appear like </w:t>
      </w:r>
      <w:r w:rsidR="00376E4F">
        <w:rPr>
          <w:lang w:val="en-US"/>
        </w:rPr>
        <w:t xml:space="preserve">major </w:t>
      </w:r>
      <w:r w:rsidR="00E77506">
        <w:rPr>
          <w:lang w:val="en-US"/>
        </w:rPr>
        <w:t>limitations</w:t>
      </w:r>
      <w:r w:rsidR="00376E4F">
        <w:rPr>
          <w:lang w:val="en-US"/>
        </w:rPr>
        <w:t>.</w:t>
      </w:r>
      <w:r w:rsidR="00376E4F">
        <w:rPr>
          <w:rStyle w:val="Kommentarzeichen"/>
        </w:rPr>
        <w:annotationRef/>
      </w:r>
      <w:r w:rsidR="00376E4F">
        <w:rPr>
          <w:rStyle w:val="Kommentarzeichen"/>
        </w:rPr>
        <w:annotationRef/>
      </w:r>
    </w:p>
    <w:p w14:paraId="24DE9902" w14:textId="6CF95E04" w:rsidR="007A21F3" w:rsidRDefault="00737B24" w:rsidP="006E1E74">
      <w:pPr>
        <w:rPr>
          <w:lang w:val="en-US"/>
        </w:rPr>
      </w:pPr>
      <w:r>
        <w:rPr>
          <w:b/>
          <w:lang w:val="en-US"/>
        </w:rPr>
        <w:t>Fifth</w:t>
      </w:r>
      <w:r w:rsidR="009D09A7">
        <w:rPr>
          <w:b/>
          <w:lang w:val="en-US"/>
        </w:rPr>
        <w:t xml:space="preserve">, </w:t>
      </w:r>
      <w:r w:rsidR="009D09A7" w:rsidRPr="00CA337A">
        <w:rPr>
          <w:lang w:val="en-US"/>
        </w:rPr>
        <w:t>the</w:t>
      </w:r>
      <w:r w:rsidR="009D09A7">
        <w:rPr>
          <w:b/>
          <w:lang w:val="en-US"/>
        </w:rPr>
        <w:t xml:space="preserve"> </w:t>
      </w:r>
      <w:r w:rsidR="00BE3121" w:rsidRPr="00BE3121">
        <w:rPr>
          <w:lang w:val="en-US"/>
        </w:rPr>
        <w:t>reviewed approaches differ</w:t>
      </w:r>
      <w:r w:rsidR="00C01C75">
        <w:rPr>
          <w:lang w:val="en-US"/>
        </w:rPr>
        <w:t xml:space="preserve"> regarding </w:t>
      </w:r>
      <w:r w:rsidR="006E1E74">
        <w:rPr>
          <w:lang w:val="en-US"/>
        </w:rPr>
        <w:t>ease of use</w:t>
      </w:r>
      <w:r w:rsidR="009D09A7">
        <w:rPr>
          <w:lang w:val="en-US"/>
        </w:rPr>
        <w:t xml:space="preserve"> </w:t>
      </w:r>
      <w:r w:rsidR="00BE3121">
        <w:rPr>
          <w:lang w:val="en-US"/>
        </w:rPr>
        <w:t>and</w:t>
      </w:r>
      <w:r w:rsidR="00187E49">
        <w:rPr>
          <w:lang w:val="en-US"/>
        </w:rPr>
        <w:t xml:space="preserve"> required </w:t>
      </w:r>
      <w:r w:rsidR="00E822DA">
        <w:rPr>
          <w:lang w:val="en-US"/>
        </w:rPr>
        <w:t xml:space="preserve">IOA </w:t>
      </w:r>
      <w:r w:rsidR="00BE3121">
        <w:rPr>
          <w:lang w:val="en-US"/>
        </w:rPr>
        <w:t xml:space="preserve">proficiency. </w:t>
      </w:r>
      <w:r w:rsidR="00734D74" w:rsidRPr="00A91775">
        <w:rPr>
          <w:lang w:val="en-US"/>
        </w:rPr>
        <w:t>Partial Ghosh-IO can b</w:t>
      </w:r>
      <w:r w:rsidR="00864F61" w:rsidRPr="00A91775">
        <w:rPr>
          <w:lang w:val="en-US"/>
        </w:rPr>
        <w:t>e</w:t>
      </w:r>
      <w:r w:rsidR="00734D74" w:rsidRPr="00A91775">
        <w:rPr>
          <w:lang w:val="en-US"/>
        </w:rPr>
        <w:t xml:space="preserve"> implemented without detailed knowledge of Input-Output Analysis (like done in </w:t>
      </w:r>
      <w:sdt>
        <w:sdtPr>
          <w:rPr>
            <w:lang w:val="en-US"/>
          </w:rPr>
          <w:alias w:val="Don't edit this field"/>
          <w:tag w:val="CitaviPlaceholder#831479e7-3188-48c0-ac36-11daef8f1a3b"/>
          <w:id w:val="-1921018655"/>
          <w:placeholder>
            <w:docPart w:val="0567C13C993340678D95EA6FF7548F57"/>
          </w:placeholder>
        </w:sdtPr>
        <w:sdtEndPr/>
        <w:sdtContent>
          <w:r w:rsidR="00734D74" w:rsidRPr="00A917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Y2I1M2VkLWFhODYtNGM0OC05MzQxLTUyYzM0MjU0NGRmNiIsIlJhbmdlTGVuZ3RoIjoxNiwiUmVmZXJlbmNlSWQiOiI1NWVkMjFiNi0xZGFkLTRiYzUtOGM1ZS1jYTIyZWU4NDIxMDg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LHsiJGlkIjoiMTgiLCIkdHlwZSI6IlN3aXNzQWNhZGVtaWMuQ2l0YXZpLkNpdGF0aW9ucy5Xb3JkUGxhY2Vob2xkZXJFbnRyeSwgU3dpc3NBY2FkZW1pYy5DaXRhdmkiLCJJZCI6IjBlYjYxNzRiLWJhNjMtNDEzYS1iMThhLWJjM2U5ZjUxOGYxOSIsIlJhbmdlU3RhcnQiOjE2LCJSYW5nZUxlbmd0aCI6MzAsIlJlZmVyZW5jZUlkIjoiYmMyZGM5NDItYTU3OS00NGY0LWI3YjktYjNlMGEwZmU1ZmU4IiwiTm9QYXIiOnRydWU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HJlZiI6IjUifX0seyIkaWQiOiIyMS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yMiIsIiR0eXBlIjoiU3dpc3NBY2FkZW1pYy5DaXRhdmkuTGlua2VkUmVzb3VyY2UsIFN3aXNzQWNhZGVtaWMuQ2l0YXZpIiwiTGlua2VkUmVzb3VyY2VUeXBlIjoyLCJPcmlnaW5hbFN0cmluZyI6IkM6XFxVc2Vyc1xcanN0cmVlY2tcXEFwcERhdGFcXExvY2FsXFxUZW1wXFxva20xcjNrcS5qcGciLCJVcmlTdHJpbmciOiJiYzJkYzk0Mi1hNTc5LTQ0ZjQtYjdiOS1iM2UwYTBmZTVmZTg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yZWYiOiIxNyJ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I3IiwiQ291bnQiOjEsIlRleHRVbml0cyI6W3siJGlkIjoiMjgiLCJGb250U3R5bGUiOnsiJGlkIjoiMjkiLCJOZXV0cmFsIjp0cnVlfSwiUmVhZGluZ09yZGVyIjoxLCJUZXh0IjoiQ2FvIGV0IGFsLiAyMDE3YTsgQXJ5YXByYXRhbWEgdW5kIFBhdWxpdWsgMjAxOSJ9XX0sIlRhZyI6IkNpdGF2aVBsYWNlaG9sZGVyIzgzMTQ3OWU3LTMxODgtNDhjMC1hYzM2LTExZGFlZjhmMWEzYiIsIlRleHQiOiJDYW8gZXQgYWwuIDIwMTdhOyBBcnlhcHJhdGFtYSB1bmQgUGF1bGl1ayAyMDE5IiwiV0FJVmVyc2lvbiI6IjYuMTEuMC4wIn0=}</w:instrText>
          </w:r>
          <w:r w:rsidR="00734D74" w:rsidRPr="00A91775">
            <w:rPr>
              <w:lang w:val="en-US"/>
            </w:rPr>
            <w:fldChar w:fldCharType="separate"/>
          </w:r>
          <w:r w:rsidR="00866FFF">
            <w:rPr>
              <w:lang w:val="en-US"/>
            </w:rPr>
            <w:t>Cao et al. 2017a; Aryapratama und Pauliuk 2019</w:t>
          </w:r>
          <w:r w:rsidR="00734D74" w:rsidRPr="00A91775">
            <w:rPr>
              <w:lang w:val="en-US"/>
            </w:rPr>
            <w:fldChar w:fldCharType="end"/>
          </w:r>
        </w:sdtContent>
      </w:sdt>
      <w:r w:rsidR="00734D74" w:rsidRPr="00274563">
        <w:rPr>
          <w:lang w:val="en-US"/>
        </w:rPr>
        <w:t xml:space="preserve">), </w:t>
      </w:r>
      <w:r w:rsidR="00864F61">
        <w:rPr>
          <w:lang w:val="en-US"/>
        </w:rPr>
        <w:t>however</w:t>
      </w:r>
      <w:r w:rsidR="00EE7AE9">
        <w:rPr>
          <w:lang w:val="en-US"/>
        </w:rPr>
        <w:t xml:space="preserve"> is very sensitive to practitioner decisions (see </w:t>
      </w:r>
      <w:r w:rsidR="00A91775">
        <w:rPr>
          <w:lang w:val="en-US"/>
        </w:rPr>
        <w:t xml:space="preserve">point </w:t>
      </w:r>
      <w:r w:rsidR="00EE7AE9">
        <w:rPr>
          <w:lang w:val="en-US"/>
        </w:rPr>
        <w:t>‘</w:t>
      </w:r>
      <w:r w:rsidR="00994D4E">
        <w:rPr>
          <w:lang w:val="en-US"/>
        </w:rPr>
        <w:t>First</w:t>
      </w:r>
      <w:r w:rsidR="00EE7AE9">
        <w:rPr>
          <w:lang w:val="en-US"/>
        </w:rPr>
        <w:t>’</w:t>
      </w:r>
      <w:r w:rsidR="00994D4E">
        <w:rPr>
          <w:lang w:val="en-US"/>
        </w:rPr>
        <w:t xml:space="preserve"> above</w:t>
      </w:r>
      <w:r w:rsidR="00EE7AE9">
        <w:rPr>
          <w:lang w:val="en-US"/>
        </w:rPr>
        <w:t>)</w:t>
      </w:r>
      <w:r w:rsidR="00864F61">
        <w:rPr>
          <w:lang w:val="en-US"/>
        </w:rPr>
        <w:t>. A</w:t>
      </w:r>
      <w:r w:rsidR="00734D74">
        <w:rPr>
          <w:lang w:val="en-US"/>
        </w:rPr>
        <w:t>ll other</w:t>
      </w:r>
      <w:r w:rsidR="004B3E4B">
        <w:rPr>
          <w:lang w:val="en-US"/>
        </w:rPr>
        <w:t xml:space="preserve"> </w:t>
      </w:r>
      <w:r w:rsidR="00DC5C02">
        <w:rPr>
          <w:lang w:val="en-US"/>
        </w:rPr>
        <w:t xml:space="preserve">methods </w:t>
      </w:r>
      <w:r w:rsidR="00734D74" w:rsidRPr="00274563">
        <w:rPr>
          <w:lang w:val="en-US"/>
        </w:rPr>
        <w:t>require at least basic IOA operations.</w:t>
      </w:r>
      <w:r w:rsidR="00864F61">
        <w:rPr>
          <w:lang w:val="en-US"/>
        </w:rPr>
        <w:t xml:space="preserve"> </w:t>
      </w:r>
      <w:r w:rsidR="007D02A3" w:rsidRPr="007D02A3">
        <w:rPr>
          <w:lang w:val="en-US"/>
        </w:rPr>
        <w:t xml:space="preserve">From these, </w:t>
      </w:r>
      <w:r w:rsidR="00864F61">
        <w:rPr>
          <w:lang w:val="en-US"/>
        </w:rPr>
        <w:t>CBA</w:t>
      </w:r>
      <w:r w:rsidR="006E1E74" w:rsidRPr="00274563">
        <w:rPr>
          <w:lang w:val="en-US"/>
        </w:rPr>
        <w:t xml:space="preserve"> is the easiest and most efficient </w:t>
      </w:r>
      <w:r w:rsidR="007D02A3">
        <w:rPr>
          <w:lang w:val="en-US"/>
        </w:rPr>
        <w:t xml:space="preserve">method </w:t>
      </w:r>
      <w:r w:rsidR="006E1E74" w:rsidRPr="00274563">
        <w:rPr>
          <w:lang w:val="en-US"/>
        </w:rPr>
        <w:t>to apply</w:t>
      </w:r>
      <w:r w:rsidR="00FC7C8D">
        <w:rPr>
          <w:lang w:val="en-US"/>
        </w:rPr>
        <w:t xml:space="preserve"> but is problematic for calculating end-uses due to </w:t>
      </w:r>
      <w:r w:rsidR="00112946">
        <w:rPr>
          <w:lang w:val="en-US"/>
        </w:rPr>
        <w:t>its</w:t>
      </w:r>
      <w:r w:rsidR="00FC7C8D">
        <w:rPr>
          <w:lang w:val="en-US"/>
        </w:rPr>
        <w:t xml:space="preserve"> footprint perspective</w:t>
      </w:r>
      <w:r w:rsidR="00864F61">
        <w:rPr>
          <w:lang w:val="en-US"/>
        </w:rPr>
        <w:t xml:space="preserve">. </w:t>
      </w:r>
      <w:r w:rsidR="006E1E74" w:rsidRPr="00274563">
        <w:rPr>
          <w:lang w:val="en-US"/>
        </w:rPr>
        <w:t>WIO</w:t>
      </w:r>
      <w:r w:rsidR="007D02A3">
        <w:rPr>
          <w:lang w:val="en-US"/>
        </w:rPr>
        <w:t>-MFA</w:t>
      </w:r>
      <w:r w:rsidR="00FC7C8D">
        <w:rPr>
          <w:lang w:val="en-US"/>
        </w:rPr>
        <w:t xml:space="preserve"> closely follows a</w:t>
      </w:r>
      <w:r w:rsidR="006E1E74" w:rsidRPr="00274563">
        <w:rPr>
          <w:lang w:val="en-US"/>
        </w:rPr>
        <w:t xml:space="preserve"> physical MFA logic but is comparatively complex, which might represent </w:t>
      </w:r>
      <w:r w:rsidR="00FC7C8D">
        <w:rPr>
          <w:lang w:val="en-US"/>
        </w:rPr>
        <w:t xml:space="preserve">an </w:t>
      </w:r>
      <w:r w:rsidR="006E1E74" w:rsidRPr="00274563">
        <w:rPr>
          <w:lang w:val="en-US"/>
        </w:rPr>
        <w:t xml:space="preserve">entry threshold for the </w:t>
      </w:r>
      <w:r w:rsidR="00B2363E">
        <w:rPr>
          <w:lang w:val="en-US"/>
        </w:rPr>
        <w:t>d</w:t>
      </w:r>
      <w:r w:rsidR="006E1E74" w:rsidRPr="00274563">
        <w:rPr>
          <w:lang w:val="en-US"/>
        </w:rPr>
        <w:t>MFA community not too familiar with IOA.</w:t>
      </w:r>
      <w:r w:rsidR="00517ADD">
        <w:rPr>
          <w:lang w:val="en-US"/>
        </w:rPr>
        <w:t xml:space="preserve"> </w:t>
      </w:r>
      <w:r w:rsidR="004B3E4B">
        <w:rPr>
          <w:lang w:val="en-US"/>
        </w:rPr>
        <w:t>However, t</w:t>
      </w:r>
      <w:r w:rsidR="00517ADD">
        <w:rPr>
          <w:lang w:val="en-US"/>
        </w:rPr>
        <w:t xml:space="preserve">his </w:t>
      </w:r>
      <w:r w:rsidR="00840C0E">
        <w:rPr>
          <w:lang w:val="en-US"/>
        </w:rPr>
        <w:t xml:space="preserve">point </w:t>
      </w:r>
      <w:r w:rsidR="00517ADD">
        <w:rPr>
          <w:lang w:val="en-US"/>
        </w:rPr>
        <w:t xml:space="preserve">might partially be resolved by making available </w:t>
      </w:r>
      <w:r w:rsidR="007D02A3" w:rsidRPr="00274563">
        <w:rPr>
          <w:lang w:val="en-US"/>
        </w:rPr>
        <w:t>WIO</w:t>
      </w:r>
      <w:r w:rsidR="007D02A3">
        <w:rPr>
          <w:lang w:val="en-US"/>
        </w:rPr>
        <w:t>-MFA</w:t>
      </w:r>
      <w:r w:rsidR="00517ADD">
        <w:rPr>
          <w:lang w:val="en-US"/>
        </w:rPr>
        <w:t xml:space="preserve"> filter matrices</w:t>
      </w:r>
      <w:r w:rsidR="005D28A3">
        <w:rPr>
          <w:lang w:val="en-US"/>
        </w:rPr>
        <w:t xml:space="preserve"> and</w:t>
      </w:r>
      <w:r w:rsidR="007A21F3">
        <w:rPr>
          <w:lang w:val="en-US"/>
        </w:rPr>
        <w:t xml:space="preserve"> underlying scripts via code platforms like Github.</w:t>
      </w:r>
    </w:p>
    <w:p w14:paraId="6E31B993" w14:textId="5A08F331" w:rsidR="00CE1784" w:rsidRDefault="00CE1784" w:rsidP="006E1E74">
      <w:pPr>
        <w:rPr>
          <w:lang w:val="en-US"/>
        </w:rPr>
      </w:pPr>
      <w:r>
        <w:rPr>
          <w:lang w:val="en-US"/>
        </w:rPr>
        <w:t>There are several additional points to consider when applying the different methods</w:t>
      </w:r>
      <w:r w:rsidR="00BD0370">
        <w:rPr>
          <w:lang w:val="en-US"/>
        </w:rPr>
        <w:t xml:space="preserve">, </w:t>
      </w:r>
      <w:r>
        <w:rPr>
          <w:lang w:val="en-US"/>
        </w:rPr>
        <w:t xml:space="preserve">like </w:t>
      </w:r>
      <w:r w:rsidR="007A3A51">
        <w:rPr>
          <w:lang w:val="en-US"/>
        </w:rPr>
        <w:t>choosing the</w:t>
      </w:r>
      <w:r w:rsidR="00BD0370">
        <w:rPr>
          <w:lang w:val="en-US"/>
        </w:rPr>
        <w:t xml:space="preserve"> MIOT sectors </w:t>
      </w:r>
      <w:r w:rsidR="00940FEF">
        <w:rPr>
          <w:lang w:val="en-US"/>
        </w:rPr>
        <w:t xml:space="preserve">corresponding to </w:t>
      </w:r>
      <w:r w:rsidR="00BD0370">
        <w:rPr>
          <w:lang w:val="en-US"/>
        </w:rPr>
        <w:t>‘materials’, the exact design of filter matrices</w:t>
      </w:r>
      <w:r w:rsidR="0063506D">
        <w:rPr>
          <w:lang w:val="en-US"/>
        </w:rPr>
        <w:t xml:space="preserve"> and so on, </w:t>
      </w:r>
      <w:r w:rsidR="00BD0370">
        <w:rPr>
          <w:lang w:val="en-US"/>
        </w:rPr>
        <w:t>which will be discussed in the technical method application in Streeck et al. (2022).</w:t>
      </w:r>
    </w:p>
    <w:p w14:paraId="654E4F57" w14:textId="4EDC6298" w:rsidR="008F6AE9" w:rsidRDefault="000C40AC" w:rsidP="00A752B8">
      <w:pPr>
        <w:pStyle w:val="berschrift1"/>
        <w:numPr>
          <w:ilvl w:val="0"/>
          <w:numId w:val="2"/>
        </w:numPr>
        <w:rPr>
          <w:lang w:val="en-US"/>
        </w:rPr>
      </w:pPr>
      <w:r>
        <w:rPr>
          <w:lang w:val="en-US"/>
        </w:rPr>
        <w:t>Conclusions and p</w:t>
      </w:r>
      <w:r w:rsidR="00020233">
        <w:rPr>
          <w:lang w:val="en-US"/>
        </w:rPr>
        <w:t xml:space="preserve">otential next steps </w:t>
      </w:r>
    </w:p>
    <w:p w14:paraId="7C14F97A" w14:textId="23493BE0" w:rsidR="0013378C" w:rsidRDefault="002B18DC" w:rsidP="0013378C">
      <w:pPr>
        <w:rPr>
          <w:lang w:val="en-US"/>
        </w:rPr>
      </w:pPr>
      <w:r>
        <w:rPr>
          <w:lang w:val="en-US"/>
        </w:rPr>
        <w:t>The use of monetary Input-Output Tables (</w:t>
      </w:r>
      <w:r w:rsidR="00DE3597">
        <w:rPr>
          <w:lang w:val="en-US"/>
        </w:rPr>
        <w:t>MIOT</w:t>
      </w:r>
      <w:r>
        <w:rPr>
          <w:lang w:val="en-US"/>
        </w:rPr>
        <w:t xml:space="preserve">s) to derive end-use shares for </w:t>
      </w:r>
      <w:r w:rsidR="00A229A0">
        <w:rPr>
          <w:lang w:val="en-US"/>
        </w:rPr>
        <w:t xml:space="preserve">splitting economy-wide </w:t>
      </w:r>
      <w:r>
        <w:rPr>
          <w:lang w:val="en-US"/>
        </w:rPr>
        <w:t xml:space="preserve">material flows </w:t>
      </w:r>
      <w:r w:rsidR="00A229A0">
        <w:rPr>
          <w:lang w:val="en-US"/>
        </w:rPr>
        <w:t xml:space="preserve">to end-uses </w:t>
      </w:r>
      <w:r>
        <w:rPr>
          <w:lang w:val="en-US"/>
        </w:rPr>
        <w:t xml:space="preserve">appears like a </w:t>
      </w:r>
      <w:r w:rsidR="008921A0">
        <w:rPr>
          <w:lang w:val="en-US"/>
        </w:rPr>
        <w:t xml:space="preserve">valuable </w:t>
      </w:r>
      <w:r>
        <w:rPr>
          <w:lang w:val="en-US"/>
        </w:rPr>
        <w:t xml:space="preserve">complement </w:t>
      </w:r>
      <w:r w:rsidR="003B23A5">
        <w:rPr>
          <w:lang w:val="en-US"/>
        </w:rPr>
        <w:t>to</w:t>
      </w:r>
      <w:r>
        <w:rPr>
          <w:lang w:val="en-US"/>
        </w:rPr>
        <w:t xml:space="preserve"> the limited availability of data in physical units.</w:t>
      </w:r>
      <w:r w:rsidR="006F1807">
        <w:rPr>
          <w:lang w:val="en-US"/>
        </w:rPr>
        <w:t xml:space="preserve"> The reviewed methods can be applied to readily available </w:t>
      </w:r>
      <w:r w:rsidR="00DE3597">
        <w:rPr>
          <w:lang w:val="en-US"/>
        </w:rPr>
        <w:t>MIOT</w:t>
      </w:r>
      <w:r w:rsidR="006F1807">
        <w:rPr>
          <w:lang w:val="en-US"/>
        </w:rPr>
        <w:t xml:space="preserve">s covering many materials, countries and years. </w:t>
      </w:r>
      <w:r w:rsidR="00A229A0">
        <w:rPr>
          <w:lang w:val="en-US"/>
        </w:rPr>
        <w:t>T</w:t>
      </w:r>
      <w:r w:rsidR="0077427C" w:rsidRPr="00D3735C">
        <w:rPr>
          <w:lang w:val="en-US"/>
        </w:rPr>
        <w:t xml:space="preserve">he </w:t>
      </w:r>
      <w:r w:rsidR="00DD46A3">
        <w:rPr>
          <w:lang w:val="en-US"/>
        </w:rPr>
        <w:t xml:space="preserve">widely used method of </w:t>
      </w:r>
      <w:r w:rsidR="0077427C" w:rsidRPr="00D3735C">
        <w:rPr>
          <w:lang w:val="en-US"/>
        </w:rPr>
        <w:t>WIO-MFA</w:t>
      </w:r>
      <w:r w:rsidR="0008237C">
        <w:rPr>
          <w:lang w:val="en-US"/>
        </w:rPr>
        <w:t xml:space="preserve"> theoretically</w:t>
      </w:r>
      <w:r w:rsidR="0077427C" w:rsidRPr="00D3735C">
        <w:rPr>
          <w:lang w:val="en-US"/>
        </w:rPr>
        <w:t xml:space="preserve"> </w:t>
      </w:r>
      <w:r w:rsidR="007C7D46">
        <w:rPr>
          <w:lang w:val="en-US"/>
        </w:rPr>
        <w:t>leads to the most accurate</w:t>
      </w:r>
      <w:r w:rsidR="006F1807">
        <w:rPr>
          <w:lang w:val="en-US"/>
        </w:rPr>
        <w:t xml:space="preserve"> end-use</w:t>
      </w:r>
      <w:r w:rsidR="0008237C">
        <w:rPr>
          <w:lang w:val="en-US"/>
        </w:rPr>
        <w:t xml:space="preserve"> shares</w:t>
      </w:r>
      <w:r w:rsidR="00FE4E5D">
        <w:rPr>
          <w:lang w:val="en-US"/>
        </w:rPr>
        <w:t xml:space="preserve"> by applying corrections to align MIOTs with dMFA system boundaries.</w:t>
      </w:r>
    </w:p>
    <w:p w14:paraId="06A8D835" w14:textId="72DE2930" w:rsidR="00C55134" w:rsidRDefault="00C55134" w:rsidP="00C55134">
      <w:pPr>
        <w:rPr>
          <w:lang w:val="en-US"/>
        </w:rPr>
      </w:pPr>
      <w:r>
        <w:rPr>
          <w:lang w:val="en-US"/>
        </w:rPr>
        <w:t>However, also for WIO-MFA</w:t>
      </w:r>
      <w:r w:rsidR="00F5243F">
        <w:rPr>
          <w:lang w:val="en-US"/>
        </w:rPr>
        <w:t xml:space="preserve">, </w:t>
      </w:r>
      <w:r w:rsidR="00EB3156">
        <w:rPr>
          <w:lang w:val="en-US"/>
        </w:rPr>
        <w:t xml:space="preserve">non-matching </w:t>
      </w:r>
      <w:r>
        <w:rPr>
          <w:lang w:val="en-US"/>
        </w:rPr>
        <w:t>system boundar</w:t>
      </w:r>
      <w:r w:rsidR="00EB3156">
        <w:rPr>
          <w:lang w:val="en-US"/>
        </w:rPr>
        <w:t xml:space="preserve">ies </w:t>
      </w:r>
      <w:r w:rsidR="009B7084">
        <w:rPr>
          <w:lang w:val="en-US"/>
        </w:rPr>
        <w:t xml:space="preserve">between </w:t>
      </w:r>
      <w:r w:rsidR="00F5243F">
        <w:rPr>
          <w:lang w:val="en-US"/>
        </w:rPr>
        <w:t xml:space="preserve">MIOTs and dMFA remain for </w:t>
      </w:r>
      <w:r w:rsidR="00EB3156">
        <w:rPr>
          <w:lang w:val="en-US"/>
        </w:rPr>
        <w:t>definitions of intermediate demand</w:t>
      </w:r>
      <w:r w:rsidR="00F5243F">
        <w:rPr>
          <w:lang w:val="en-US"/>
        </w:rPr>
        <w:t xml:space="preserve"> (e.g. packaging intermediate in MIOTs while end-use in dMFA), leading to overall biased end-use shares.</w:t>
      </w:r>
      <w:r w:rsidR="00EE1C6D">
        <w:rPr>
          <w:lang w:val="en-US"/>
        </w:rPr>
        <w:t xml:space="preserve"> </w:t>
      </w:r>
      <w:r>
        <w:rPr>
          <w:lang w:val="en-US"/>
        </w:rPr>
        <w:t>Additionally, the decisions about filter matri</w:t>
      </w:r>
      <w:r w:rsidR="007576DA">
        <w:rPr>
          <w:lang w:val="en-US"/>
        </w:rPr>
        <w:t>x configurations</w:t>
      </w:r>
      <w:r>
        <w:rPr>
          <w:lang w:val="en-US"/>
        </w:rPr>
        <w:t xml:space="preserve"> could be more transparently reported and </w:t>
      </w:r>
      <w:r w:rsidR="007576DA">
        <w:rPr>
          <w:lang w:val="en-US"/>
        </w:rPr>
        <w:t>matrices themselves shared.</w:t>
      </w:r>
    </w:p>
    <w:p w14:paraId="4A5AF522" w14:textId="384705DE" w:rsidR="006F1807" w:rsidRPr="00D3735C" w:rsidRDefault="006F1807" w:rsidP="0013378C">
      <w:pPr>
        <w:rPr>
          <w:lang w:val="en-US"/>
        </w:rPr>
      </w:pPr>
      <w:r>
        <w:rPr>
          <w:lang w:val="en-US"/>
        </w:rPr>
        <w:t xml:space="preserve">The MaTrace model has demonstrated the use of WIO-MFA with </w:t>
      </w:r>
      <w:r w:rsidR="00B54B64">
        <w:rPr>
          <w:lang w:val="en-US"/>
        </w:rPr>
        <w:t xml:space="preserve">data from the MRIO </w:t>
      </w:r>
      <w:r w:rsidR="003A1F94">
        <w:rPr>
          <w:lang w:val="en-US"/>
        </w:rPr>
        <w:t>E</w:t>
      </w:r>
      <w:r w:rsidR="00A562CA">
        <w:rPr>
          <w:lang w:val="en-US"/>
        </w:rPr>
        <w:t>xiobase</w:t>
      </w:r>
      <w:r>
        <w:rPr>
          <w:lang w:val="en-US"/>
        </w:rPr>
        <w:t xml:space="preserve"> to </w:t>
      </w:r>
      <w:r w:rsidR="00B6053C">
        <w:rPr>
          <w:lang w:val="en-US"/>
        </w:rPr>
        <w:t>generate</w:t>
      </w:r>
      <w:r>
        <w:rPr>
          <w:lang w:val="en-US"/>
        </w:rPr>
        <w:t xml:space="preserve"> end-use shares for steel</w:t>
      </w:r>
      <w:r w:rsidR="00532338">
        <w:rPr>
          <w:lang w:val="en-US"/>
        </w:rPr>
        <w:t xml:space="preserve"> in 25 countries</w:t>
      </w:r>
      <w:r w:rsidR="006F09E0">
        <w:rPr>
          <w:lang w:val="en-US"/>
        </w:rPr>
        <w:t>/regions</w:t>
      </w:r>
      <w:r>
        <w:rPr>
          <w:lang w:val="en-US"/>
        </w:rPr>
        <w:t xml:space="preserve"> </w:t>
      </w:r>
      <w:sdt>
        <w:sdtPr>
          <w:rPr>
            <w:lang w:val="en-US"/>
          </w:rPr>
          <w:alias w:val="Don't edit this field"/>
          <w:tag w:val="CitaviPlaceholder#fe743ee1-6a94-4d9f-b57e-2391f25343bb"/>
          <w:id w:val="1380050863"/>
          <w:placeholder>
            <w:docPart w:val="DefaultPlaceholder_-1854013440"/>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YTkyODA5LTYxYzgtNGM4YS1iY2U3LWEyY2VkNWM5NDllOCIsIlJhbmdlTGVuZ3RoIjoyMSwiUmVmZXJlbmNlSWQiOiI1ZjNmNmM5Mi05ZTY0LTQyNjktOGU4My0xMjU2NjUxMWRjN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Z2VtaSIsIkxhc3ROYW1lIjoiS2FnYXdhIiwiUHJvdGVjdGVkIjpmYWxzZSwiU2V4IjowLCJDcmVhdGVkQnkiOiJfSmFuIFN0cmVlY2siLCJDcmVhdGVkT24iOiIyMDIxLTA1LTI2VDA4OjI0OjQ2IiwiTW9kaWZpZWRCeSI6Il9KYW4gU3RyZWVjayIsIklkIjoiZmU3ZTk5NWEtMzI0My00NGEzLWJiMmYtMTdkMTk4MWFkOGU4IiwiTW9kaWZpZWRPbiI6IjIwMjEtMDUtMjZUMDg6MjQ6NDYiLCJQcm9qZWN0Ijp7IiRyZWYiOiI1In19LHsiJGlkIjoiOC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5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xM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F0ZTIiOiI2LzEwLzIwMTQiLCJEb2kiOiIxMC4xMDIxL2VzNTAwODIwa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VzNTAwODIwaCIsIlVyaVN0cmluZyI6Imh0dHBzOi8vZG9pLm9yZy8xMC4xMDIxL2VzNTAwODIwa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2VDA4OjI0OjQ2IiwiTW9kaWZpZWRCeSI6Il9KYW4gU3RyZWVjayIsIklkIjoiYmIyZTUxM2MtMTg3Mi00MTcxLWIyOWQtNjNjZjRlYzIyNWZiIiwiTW9kaWZpZWRPbiI6IjIwMjEtMDUtMjZUMDg6MjQ6N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Dg3MjAxOSIsIlVyaVN0cmluZyI6Imh0dHA6Ly93d3cubmNiaS5ubG0ubmloLmdvdi9wdWJtZWQvMjQ4NzIwM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0seyIkcmVmIjoiNiJ9LHsiJHJlZiI6IjQifSx7IiRyZWYiOiI5In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yZXNjb25yZWMuMjAxNi4wOS4wMjkiLCJVcmlTdHJpbmciOiJodHRwczovL2RvaS5vcmcvMTAuMTAxNi9qLnJlc2NvbnJlYy4yMDE2LjA5LjAy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3LTMwVDEzOjQwOjU5IiwiTW9kaWZpZWRCeSI6Il9KYW4gU3RyZWVjayIsIklkIjoiZmNhZjU1MGItODY5Zi00M2Y5LTkxMzAtMWU1MDZjNWEzNzA0IiwiTW9kaWZpZWRPbiI6IjIwMjEtMDctMzBUMTM6NDA6NTk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1MzAyMDA3IiwiVXJpU3RyaW5nIjoiaHR0cHM6Ly93d3cubmNiaS5ubG0ubmloLmdvdi9wbWMvYXJ0aWNsZXMvUE1DNTMwMjAwN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3LTMwVDEzOjQwOjU5IiwiTW9kaWZpZWRCeSI6Il9KYW4gU3RyZWVjayIsIklkIjoiZTdmZTFhMTMtOGMxZi00M2YzLWFlYTMtYjcxMDkzZWUxYWZkIiwiTW9kaWZpZWRPbiI6IjIwMjEtMDctMzBUMTM6NDA6NT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yODIxNjgwNiIsIlVyaVN0cmluZyI6Imh0dHA6Ly93d3cubmNiaS5ubG0ubmloLmdvdi9wdWJtZWQvMjgyMTY4MD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}</w:instrText>
          </w:r>
          <w:r>
            <w:rPr>
              <w:lang w:val="en-US"/>
            </w:rPr>
            <w:fldChar w:fldCharType="separate"/>
          </w:r>
          <w:r w:rsidR="00866FFF">
            <w:rPr>
              <w:lang w:val="en-US"/>
            </w:rPr>
            <w:t>(Nakamura et al. 2014; Pauliuk et al. 2017)</w:t>
          </w:r>
          <w:r>
            <w:rPr>
              <w:lang w:val="en-US"/>
            </w:rPr>
            <w:fldChar w:fldCharType="end"/>
          </w:r>
        </w:sdtContent>
      </w:sdt>
      <w:r>
        <w:rPr>
          <w:lang w:val="en-US"/>
        </w:rPr>
        <w:t xml:space="preserve">. </w:t>
      </w:r>
      <w:r w:rsidR="00C55134">
        <w:rPr>
          <w:lang w:val="en-US"/>
        </w:rPr>
        <w:t>However</w:t>
      </w:r>
      <w:r w:rsidR="00B54B64">
        <w:rPr>
          <w:lang w:val="en-US"/>
        </w:rPr>
        <w:t xml:space="preserve">, </w:t>
      </w:r>
      <w:r w:rsidR="00C55134">
        <w:rPr>
          <w:lang w:val="en-US"/>
        </w:rPr>
        <w:t xml:space="preserve">the derived results </w:t>
      </w:r>
      <w:r w:rsidR="00B54B64">
        <w:rPr>
          <w:lang w:val="en-US"/>
        </w:rPr>
        <w:t xml:space="preserve">have hardly been compared </w:t>
      </w:r>
      <w:r w:rsidR="00C55134">
        <w:rPr>
          <w:lang w:val="en-US"/>
        </w:rPr>
        <w:t xml:space="preserve">against physical data </w:t>
      </w:r>
      <w:r w:rsidR="00B54B64">
        <w:rPr>
          <w:lang w:val="en-US"/>
        </w:rPr>
        <w:t>or</w:t>
      </w:r>
      <w:r w:rsidR="00532338">
        <w:rPr>
          <w:lang w:val="en-US"/>
        </w:rPr>
        <w:t xml:space="preserve"> end-use </w:t>
      </w:r>
      <w:r w:rsidR="00B54B64">
        <w:rPr>
          <w:lang w:val="en-US"/>
        </w:rPr>
        <w:t>results</w:t>
      </w:r>
      <w:r w:rsidR="00532338">
        <w:rPr>
          <w:lang w:val="en-US"/>
        </w:rPr>
        <w:t xml:space="preserve"> </w:t>
      </w:r>
      <w:r w:rsidR="00B6053C">
        <w:rPr>
          <w:lang w:val="en-US"/>
        </w:rPr>
        <w:t>derived</w:t>
      </w:r>
      <w:r w:rsidR="00532338">
        <w:rPr>
          <w:lang w:val="en-US"/>
        </w:rPr>
        <w:t xml:space="preserve"> from national</w:t>
      </w:r>
      <w:r w:rsidR="00B54B64">
        <w:rPr>
          <w:lang w:val="en-US"/>
        </w:rPr>
        <w:t xml:space="preserve">-level </w:t>
      </w:r>
      <w:r w:rsidR="00DE3597">
        <w:rPr>
          <w:lang w:val="en-US"/>
        </w:rPr>
        <w:t>MIOT</w:t>
      </w:r>
      <w:r w:rsidR="00532338">
        <w:rPr>
          <w:lang w:val="en-US"/>
        </w:rPr>
        <w:t>s</w:t>
      </w:r>
      <w:r w:rsidR="00360297">
        <w:rPr>
          <w:lang w:val="en-US"/>
        </w:rPr>
        <w:t xml:space="preserve"> and suffer from presented theoretical drawbacks</w:t>
      </w:r>
      <w:r w:rsidR="00B54B64">
        <w:rPr>
          <w:lang w:val="en-US"/>
        </w:rPr>
        <w:t xml:space="preserve">. Therefore, we see </w:t>
      </w:r>
      <w:r w:rsidR="003A1F94">
        <w:rPr>
          <w:lang w:val="en-US"/>
        </w:rPr>
        <w:t xml:space="preserve">the </w:t>
      </w:r>
      <w:r w:rsidR="00B54B64">
        <w:rPr>
          <w:lang w:val="en-US"/>
        </w:rPr>
        <w:t xml:space="preserve">need to empirically compare </w:t>
      </w:r>
      <w:r w:rsidR="000D7FDD">
        <w:rPr>
          <w:lang w:val="en-US"/>
        </w:rPr>
        <w:t xml:space="preserve">end-use </w:t>
      </w:r>
      <w:r w:rsidR="00B54B64">
        <w:rPr>
          <w:lang w:val="en-US"/>
        </w:rPr>
        <w:t xml:space="preserve">results from </w:t>
      </w:r>
      <w:r w:rsidR="008079A7">
        <w:rPr>
          <w:lang w:val="en-US"/>
        </w:rPr>
        <w:t xml:space="preserve">MRIOs </w:t>
      </w:r>
      <w:r w:rsidR="00B54B64">
        <w:rPr>
          <w:lang w:val="en-US"/>
        </w:rPr>
        <w:t>to</w:t>
      </w:r>
      <w:r w:rsidR="008079A7">
        <w:rPr>
          <w:lang w:val="en-US"/>
        </w:rPr>
        <w:t xml:space="preserve"> national </w:t>
      </w:r>
      <w:r w:rsidR="003A1F94">
        <w:rPr>
          <w:lang w:val="en-US"/>
        </w:rPr>
        <w:t xml:space="preserve">MIOTs and physical unit </w:t>
      </w:r>
      <w:r w:rsidR="00B54B64">
        <w:rPr>
          <w:lang w:val="en-US"/>
        </w:rPr>
        <w:t>industry shipments, as</w:t>
      </w:r>
      <w:r w:rsidR="00532338">
        <w:rPr>
          <w:lang w:val="en-US"/>
        </w:rPr>
        <w:t xml:space="preserve"> well as </w:t>
      </w:r>
      <w:r w:rsidR="00360297">
        <w:rPr>
          <w:lang w:val="en-US"/>
        </w:rPr>
        <w:t xml:space="preserve">to </w:t>
      </w:r>
      <w:r w:rsidR="00C55134">
        <w:rPr>
          <w:lang w:val="en-US"/>
        </w:rPr>
        <w:t>investigate and improve upon the</w:t>
      </w:r>
      <w:r>
        <w:rPr>
          <w:lang w:val="en-US"/>
        </w:rPr>
        <w:t xml:space="preserve"> theoretical </w:t>
      </w:r>
      <w:r w:rsidR="00C55134">
        <w:rPr>
          <w:lang w:val="en-US"/>
        </w:rPr>
        <w:t>drawbacks</w:t>
      </w:r>
      <w:r>
        <w:rPr>
          <w:lang w:val="en-US"/>
        </w:rPr>
        <w:t xml:space="preserve">, which we </w:t>
      </w:r>
      <w:r w:rsidR="007F7633">
        <w:rPr>
          <w:lang w:val="en-US"/>
        </w:rPr>
        <w:t>investig</w:t>
      </w:r>
      <w:r w:rsidR="008921A0">
        <w:rPr>
          <w:lang w:val="en-US"/>
        </w:rPr>
        <w:t>ate</w:t>
      </w:r>
      <w:r w:rsidR="007F7633">
        <w:rPr>
          <w:lang w:val="en-US"/>
        </w:rPr>
        <w:t xml:space="preserve"> in a companion</w:t>
      </w:r>
      <w:r>
        <w:rPr>
          <w:lang w:val="en-US"/>
        </w:rPr>
        <w:t xml:space="preserve"> paper</w:t>
      </w:r>
      <w:r w:rsidR="007F7633">
        <w:rPr>
          <w:lang w:val="en-US"/>
        </w:rPr>
        <w:t xml:space="preserve"> </w:t>
      </w:r>
      <w:sdt>
        <w:sdtPr>
          <w:rPr>
            <w:lang w:val="en-US"/>
          </w:rPr>
          <w:alias w:val="Don't edit this field"/>
          <w:tag w:val="CitaviPlaceholder#a76c6f54-7d2e-492a-a0fb-073b000dcdae"/>
          <w:id w:val="-1929343365"/>
          <w:placeholder>
            <w:docPart w:val="DefaultPlaceholder_-1854013440"/>
          </w:placeholder>
        </w:sdtPr>
        <w:sdtEndPr/>
        <w:sdtContent>
          <w:r w:rsidR="000251D7">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jQxODlhLTcxZTUtNDJhYS04OGFkLWI2ODYyYzk3YzhlYy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NhNzZjNmY1NC03ZDJlLTQ5MmEtYTBmYi0wNzNiMDAwZGNkYWUiLCJUZXh0IjoiKFN0cmVlY2sgZXQgYWwuIGluIHByZXAuKSIsIldBSVZlcnNpb24iOiI2LjExLjAuMCJ9}</w:instrText>
          </w:r>
          <w:r w:rsidR="000251D7">
            <w:rPr>
              <w:lang w:val="en-US"/>
            </w:rPr>
            <w:fldChar w:fldCharType="separate"/>
          </w:r>
          <w:r w:rsidR="00866FFF">
            <w:rPr>
              <w:lang w:val="en-US"/>
            </w:rPr>
            <w:t>(Streeck et al. in prep.)</w:t>
          </w:r>
          <w:r w:rsidR="000251D7">
            <w:rPr>
              <w:lang w:val="en-US"/>
            </w:rPr>
            <w:fldChar w:fldCharType="end"/>
          </w:r>
        </w:sdtContent>
      </w:sdt>
      <w:r w:rsidR="000251D7">
        <w:rPr>
          <w:lang w:val="en-US"/>
        </w:rPr>
        <w:t xml:space="preserve">. </w:t>
      </w:r>
    </w:p>
    <w:p w14:paraId="4657EDE8" w14:textId="36C4B6EE" w:rsidR="005C6AF0" w:rsidRDefault="00534B87" w:rsidP="006F09E0">
      <w:pPr>
        <w:rPr>
          <w:lang w:val="en-US"/>
        </w:rPr>
      </w:pPr>
      <w:r>
        <w:rPr>
          <w:lang w:val="en-US"/>
        </w:rPr>
        <w:lastRenderedPageBreak/>
        <w:t xml:space="preserve">While MIOTs can provide valuable end-use information, </w:t>
      </w:r>
      <w:r w:rsidR="00967DDB">
        <w:rPr>
          <w:lang w:val="en-US"/>
        </w:rPr>
        <w:t xml:space="preserve">this review </w:t>
      </w:r>
      <w:r w:rsidR="00DA1C0C">
        <w:rPr>
          <w:lang w:val="en-US"/>
        </w:rPr>
        <w:t xml:space="preserve">described some of the drawbacks </w:t>
      </w:r>
      <w:r w:rsidR="00B309E3">
        <w:rPr>
          <w:lang w:val="en-US"/>
        </w:rPr>
        <w:t>that come</w:t>
      </w:r>
      <w:r w:rsidR="00DA1C0C">
        <w:rPr>
          <w:lang w:val="en-US"/>
        </w:rPr>
        <w:t xml:space="preserve"> with</w:t>
      </w:r>
      <w:r w:rsidR="00B309E3">
        <w:rPr>
          <w:lang w:val="en-US"/>
        </w:rPr>
        <w:t xml:space="preserve"> using </w:t>
      </w:r>
      <w:r w:rsidR="00DA1C0C">
        <w:rPr>
          <w:lang w:val="en-US"/>
        </w:rPr>
        <w:t xml:space="preserve">monetary proxy data to model physical flows. </w:t>
      </w:r>
      <w:r w:rsidR="00A933FC">
        <w:rPr>
          <w:lang w:val="en-US"/>
        </w:rPr>
        <w:t>Therefore, t</w:t>
      </w:r>
      <w:r w:rsidR="00DA1C0C">
        <w:rPr>
          <w:lang w:val="en-US"/>
        </w:rPr>
        <w:t>o</w:t>
      </w:r>
      <w:r w:rsidR="000D7FDD">
        <w:rPr>
          <w:lang w:val="en-US"/>
        </w:rPr>
        <w:t xml:space="preserve"> enable </w:t>
      </w:r>
      <w:r w:rsidR="00DA1C0C">
        <w:rPr>
          <w:lang w:val="en-US"/>
        </w:rPr>
        <w:t xml:space="preserve">more accurate </w:t>
      </w:r>
      <w:r w:rsidR="000D7FDD">
        <w:rPr>
          <w:lang w:val="en-US"/>
        </w:rPr>
        <w:t>assessment of material use and efficiency, circular economy,</w:t>
      </w:r>
      <w:r w:rsidR="00992B43">
        <w:rPr>
          <w:lang w:val="en-US"/>
        </w:rPr>
        <w:t xml:space="preserve"> or integrated modeling of monetary and physical capital </w:t>
      </w:r>
      <w:sdt>
        <w:sdtPr>
          <w:rPr>
            <w:lang w:val="en-US"/>
          </w:rPr>
          <w:alias w:val="Don't edit this field"/>
          <w:tag w:val="CitaviPlaceholder#625f3af2-e008-4f4f-a8c1-0db5679b759d"/>
          <w:id w:val="-369306499"/>
          <w:placeholder>
            <w:docPart w:val="6628AA8ABB9A4A38BE6FC27D72F2A47B"/>
          </w:placeholder>
        </w:sdtPr>
        <w:sdtEndPr/>
        <w:sdtContent>
          <w:r w:rsidR="00992B4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NDZkNGQ2LTZlNWEtNGM3YS04OTAwLTFiMjIwOTEzMGFmZi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NjI1ZjNhZjItZTAwOC00ZjRmLWE4YzEtMGRiNTY3OWI3NTlkIiwiVGV4dCI6IihQYXVsaXVrIGV0IGFsLiAyMDE1KSIsIldBSVZlcnNpb24iOiI2LjExLjAuMCJ9}</w:instrText>
          </w:r>
          <w:r w:rsidR="00992B43">
            <w:rPr>
              <w:lang w:val="en-US"/>
            </w:rPr>
            <w:fldChar w:fldCharType="separate"/>
          </w:r>
          <w:r w:rsidR="00866FFF">
            <w:rPr>
              <w:lang w:val="en-US"/>
            </w:rPr>
            <w:t>(Pauliuk et al. 2015)</w:t>
          </w:r>
          <w:r w:rsidR="00992B43">
            <w:rPr>
              <w:lang w:val="en-US"/>
            </w:rPr>
            <w:fldChar w:fldCharType="end"/>
          </w:r>
        </w:sdtContent>
      </w:sdt>
      <w:r w:rsidR="00992B43">
        <w:rPr>
          <w:lang w:val="en-US"/>
        </w:rPr>
        <w:t xml:space="preserve">, </w:t>
      </w:r>
      <w:r w:rsidR="000D7FDD">
        <w:rPr>
          <w:lang w:val="en-US"/>
        </w:rPr>
        <w:t>we require</w:t>
      </w:r>
      <w:r w:rsidR="00992B43">
        <w:rPr>
          <w:lang w:val="en-US"/>
        </w:rPr>
        <w:t xml:space="preserve"> </w:t>
      </w:r>
      <w:r w:rsidR="000D7FDD">
        <w:rPr>
          <w:lang w:val="en-US"/>
        </w:rPr>
        <w:t>a political process that pushe</w:t>
      </w:r>
      <w:r w:rsidR="00992B43">
        <w:rPr>
          <w:lang w:val="en-US"/>
        </w:rPr>
        <w:t xml:space="preserve">s stakeholders to compile detailed information on material end-uses and </w:t>
      </w:r>
      <w:r w:rsidR="000D7FDD">
        <w:rPr>
          <w:lang w:val="en-US"/>
        </w:rPr>
        <w:t xml:space="preserve">to make </w:t>
      </w:r>
      <w:r w:rsidR="00992B43">
        <w:rPr>
          <w:lang w:val="en-US"/>
        </w:rPr>
        <w:t xml:space="preserve">it </w:t>
      </w:r>
      <w:r w:rsidR="000D7FDD">
        <w:rPr>
          <w:lang w:val="en-US"/>
        </w:rPr>
        <w:t>publicly available</w:t>
      </w:r>
      <w:r w:rsidR="00992B43">
        <w:rPr>
          <w:lang w:val="en-US"/>
        </w:rPr>
        <w:t xml:space="preserve"> (</w:t>
      </w:r>
      <w:r w:rsidR="000D7FDD">
        <w:rPr>
          <w:lang w:val="en-US"/>
        </w:rPr>
        <w:t xml:space="preserve">e.g. through </w:t>
      </w:r>
      <w:r w:rsidR="00DD096C">
        <w:rPr>
          <w:lang w:val="en-US"/>
        </w:rPr>
        <w:t xml:space="preserve">mandatory </w:t>
      </w:r>
      <w:r w:rsidR="000D7FDD">
        <w:rPr>
          <w:lang w:val="en-US"/>
        </w:rPr>
        <w:t>direct compilation and publishing by industry associations)</w:t>
      </w:r>
      <w:r w:rsidR="00992B43">
        <w:rPr>
          <w:lang w:val="en-US"/>
        </w:rPr>
        <w:t xml:space="preserve">, in the best case ultimately enabling the compilation of purely physical IOTs. </w:t>
      </w:r>
    </w:p>
    <w:p w14:paraId="23D64B18" w14:textId="7FFC326E" w:rsidR="00967FA9" w:rsidRPr="006A0481" w:rsidRDefault="00967FA9" w:rsidP="006A0481">
      <w:pPr>
        <w:pStyle w:val="berschrift1"/>
        <w:rPr>
          <w:sz w:val="22"/>
          <w:lang w:val="en-US"/>
        </w:rPr>
      </w:pPr>
      <w:r>
        <w:rPr>
          <w:lang w:val="en-US"/>
        </w:rPr>
        <w:t>Acknowledgements</w:t>
      </w:r>
    </w:p>
    <w:p w14:paraId="19C2866E" w14:textId="509B0B4B" w:rsidR="00967FA9" w:rsidRPr="00967FA9" w:rsidRDefault="000056D0" w:rsidP="00967FA9">
      <w:pPr>
        <w:rPr>
          <w:lang w:val="en-US"/>
        </w:rPr>
      </w:pPr>
      <w:r>
        <w:rPr>
          <w:lang w:val="en-US"/>
        </w:rPr>
        <w:t xml:space="preserve">We thank André Baumgart for his help in initial appraisal of literature. </w:t>
      </w:r>
      <w:r w:rsidR="008D59C8">
        <w:rPr>
          <w:rStyle w:val="normaltextrun"/>
          <w:rFonts w:ascii="Calibri" w:hAnsi="Calibri" w:cs="Calibri"/>
          <w:color w:val="000000"/>
          <w:shd w:val="clear" w:color="auto" w:fill="FFFFFF"/>
          <w:lang w:val="en-US"/>
        </w:rPr>
        <w:t>Th</w:t>
      </w:r>
      <w:r>
        <w:rPr>
          <w:rStyle w:val="normaltextrun"/>
          <w:rFonts w:ascii="Calibri" w:hAnsi="Calibri" w:cs="Calibri"/>
          <w:color w:val="000000"/>
          <w:shd w:val="clear" w:color="auto" w:fill="FFFFFF"/>
          <w:lang w:val="en-US"/>
        </w:rPr>
        <w:t>e</w:t>
      </w:r>
      <w:r w:rsidR="008D59C8">
        <w:rPr>
          <w:rStyle w:val="normaltextrun"/>
          <w:rFonts w:ascii="Calibri" w:hAnsi="Calibri" w:cs="Calibri"/>
          <w:color w:val="000000"/>
          <w:shd w:val="clear" w:color="auto" w:fill="FFFFFF"/>
          <w:lang w:val="en-US"/>
        </w:rPr>
        <w:t xml:space="preserve"> work </w:t>
      </w:r>
      <w:r>
        <w:rPr>
          <w:rStyle w:val="normaltextrun"/>
          <w:rFonts w:ascii="Calibri" w:hAnsi="Calibri" w:cs="Calibri"/>
          <w:color w:val="000000"/>
          <w:shd w:val="clear" w:color="auto" w:fill="FFFFFF"/>
          <w:lang w:val="en-US"/>
        </w:rPr>
        <w:t>of J.S.</w:t>
      </w:r>
      <w:r w:rsidR="006E27DD">
        <w:rPr>
          <w:rStyle w:val="normaltextrun"/>
          <w:rFonts w:ascii="Calibri" w:hAnsi="Calibri" w:cs="Calibri"/>
          <w:color w:val="000000"/>
          <w:shd w:val="clear" w:color="auto" w:fill="FFFFFF"/>
          <w:lang w:val="en-US"/>
        </w:rPr>
        <w:t xml:space="preserve"> </w:t>
      </w:r>
      <w:r w:rsidR="003F5CD2">
        <w:rPr>
          <w:rStyle w:val="normaltextrun"/>
          <w:rFonts w:ascii="Calibri" w:hAnsi="Calibri" w:cs="Calibri"/>
          <w:color w:val="000000"/>
          <w:shd w:val="clear" w:color="auto" w:fill="FFFFFF"/>
          <w:lang w:val="en-US"/>
        </w:rPr>
        <w:t xml:space="preserve">and </w:t>
      </w:r>
      <w:r w:rsidR="006E27DD">
        <w:rPr>
          <w:rStyle w:val="normaltextrun"/>
          <w:rFonts w:ascii="Calibri" w:hAnsi="Calibri" w:cs="Calibri"/>
          <w:color w:val="000000"/>
          <w:shd w:val="clear" w:color="auto" w:fill="FFFFFF"/>
          <w:lang w:val="en-US"/>
        </w:rPr>
        <w:t>D.W.</w:t>
      </w:r>
      <w:r>
        <w:rPr>
          <w:rStyle w:val="normaltextrun"/>
          <w:rFonts w:ascii="Calibri" w:hAnsi="Calibri" w:cs="Calibri"/>
          <w:color w:val="000000"/>
          <w:shd w:val="clear" w:color="auto" w:fill="FFFFFF"/>
          <w:lang w:val="en-US"/>
        </w:rPr>
        <w:t xml:space="preserve"> </w:t>
      </w:r>
      <w:r w:rsidR="008D59C8">
        <w:rPr>
          <w:rStyle w:val="normaltextrun"/>
          <w:rFonts w:ascii="Calibri" w:hAnsi="Calibri" w:cs="Calibri"/>
          <w:color w:val="000000"/>
          <w:shd w:val="clear" w:color="auto" w:fill="FFFFFF"/>
          <w:lang w:val="en-US"/>
        </w:rPr>
        <w:t xml:space="preserve">was supported by the European Research Council (ERC) under the European Union’s Horizon 2020 research and innovative programme (MAT_STOCKS, grant agreement No </w:t>
      </w:r>
      <w:commentRangeStart w:id="72"/>
      <w:r w:rsidR="008D59C8">
        <w:rPr>
          <w:rStyle w:val="normaltextrun"/>
          <w:rFonts w:ascii="Calibri" w:hAnsi="Calibri" w:cs="Calibri"/>
          <w:color w:val="000000"/>
          <w:shd w:val="clear" w:color="auto" w:fill="FFFFFF"/>
          <w:lang w:val="en-US"/>
        </w:rPr>
        <w:t>741950</w:t>
      </w:r>
      <w:commentRangeEnd w:id="72"/>
      <w:r w:rsidR="001C419E">
        <w:rPr>
          <w:rStyle w:val="Kommentarzeichen"/>
        </w:rPr>
        <w:commentReference w:id="72"/>
      </w:r>
      <w:r w:rsidR="008D59C8">
        <w:rPr>
          <w:rStyle w:val="normaltextrun"/>
          <w:rFonts w:ascii="Calibri" w:hAnsi="Calibri" w:cs="Calibri"/>
          <w:color w:val="000000"/>
          <w:shd w:val="clear" w:color="auto" w:fill="FFFFFF"/>
          <w:lang w:val="en-US"/>
        </w:rPr>
        <w:t>). </w:t>
      </w:r>
      <w:r w:rsidR="008D59C8" w:rsidRPr="008D59C8">
        <w:rPr>
          <w:rStyle w:val="eop"/>
          <w:rFonts w:ascii="Calibri" w:hAnsi="Calibri" w:cs="Calibri"/>
          <w:color w:val="000000"/>
          <w:shd w:val="clear" w:color="auto" w:fill="FFFFFF"/>
          <w:lang w:val="en-US"/>
        </w:rPr>
        <w:t> </w:t>
      </w:r>
      <w:bookmarkStart w:id="73" w:name="_Hlk101880891"/>
      <w:r w:rsidR="00746923">
        <w:rPr>
          <w:rStyle w:val="eop"/>
          <w:rFonts w:ascii="Calibri" w:hAnsi="Calibri" w:cs="Calibri"/>
          <w:color w:val="000000"/>
          <w:shd w:val="clear" w:color="auto" w:fill="FFFFFF"/>
          <w:lang w:val="en-US"/>
        </w:rPr>
        <w:t xml:space="preserve">The work of J.S. was furthermore supported </w:t>
      </w:r>
      <w:r w:rsidR="00656BA1">
        <w:rPr>
          <w:rStyle w:val="eop"/>
          <w:rFonts w:ascii="Calibri" w:hAnsi="Calibri" w:cs="Calibri"/>
          <w:color w:val="000000"/>
          <w:shd w:val="clear" w:color="auto" w:fill="FFFFFF"/>
          <w:lang w:val="en-US"/>
        </w:rPr>
        <w:t xml:space="preserve">by the Austrian </w:t>
      </w:r>
      <w:r w:rsidR="002A6EF6" w:rsidRPr="002A6EF6">
        <w:rPr>
          <w:lang w:val="en-US"/>
        </w:rPr>
        <w:t>Federal Ministry of Education, Science and Research</w:t>
      </w:r>
      <w:r w:rsidR="002A6EF6">
        <w:rPr>
          <w:rStyle w:val="eop"/>
          <w:rFonts w:ascii="Calibri" w:hAnsi="Calibri" w:cs="Calibri"/>
          <w:color w:val="000000"/>
          <w:shd w:val="clear" w:color="auto" w:fill="FFFFFF"/>
          <w:lang w:val="en-US"/>
        </w:rPr>
        <w:t xml:space="preserve"> </w:t>
      </w:r>
      <w:r w:rsidR="00656BA1">
        <w:rPr>
          <w:rStyle w:val="eop"/>
          <w:rFonts w:ascii="Calibri" w:hAnsi="Calibri" w:cs="Calibri"/>
          <w:color w:val="000000"/>
          <w:shd w:val="clear" w:color="auto" w:fill="FFFFFF"/>
          <w:lang w:val="en-US"/>
        </w:rPr>
        <w:t>(</w:t>
      </w:r>
      <w:r w:rsidR="00656BA1" w:rsidRPr="00656BA1">
        <w:rPr>
          <w:rStyle w:val="eop"/>
          <w:rFonts w:ascii="Calibri" w:hAnsi="Calibri" w:cs="Calibri"/>
          <w:color w:val="000000"/>
          <w:shd w:val="clear" w:color="auto" w:fill="FFFFFF"/>
          <w:lang w:val="en-US"/>
        </w:rPr>
        <w:t>Marietta Blau Grant MPC-2021-00143)</w:t>
      </w:r>
      <w:r w:rsidR="00746923" w:rsidRPr="00656BA1">
        <w:rPr>
          <w:rStyle w:val="eop"/>
          <w:rFonts w:ascii="Calibri" w:hAnsi="Calibri" w:cs="Calibri"/>
          <w:color w:val="000000"/>
          <w:shd w:val="clear" w:color="auto" w:fill="FFFFFF"/>
          <w:lang w:val="en-US"/>
        </w:rPr>
        <w:t>.</w:t>
      </w:r>
      <w:bookmarkEnd w:id="73"/>
      <w:r w:rsidR="00746923" w:rsidRPr="00656BA1">
        <w:rPr>
          <w:rStyle w:val="eop"/>
          <w:rFonts w:ascii="Calibri" w:hAnsi="Calibri" w:cs="Calibri"/>
          <w:color w:val="000000"/>
          <w:shd w:val="clear" w:color="auto" w:fill="FFFFFF"/>
          <w:lang w:val="en-US"/>
        </w:rPr>
        <w:t xml:space="preserve"> </w:t>
      </w:r>
      <w:r w:rsidRPr="00656BA1">
        <w:rPr>
          <w:lang w:val="en-GB"/>
        </w:rPr>
        <w:t xml:space="preserve">The work of H.W. was funded </w:t>
      </w:r>
      <w:r w:rsidR="00E46E08" w:rsidRPr="00656BA1">
        <w:rPr>
          <w:lang w:val="en-GB"/>
        </w:rPr>
        <w:t>by</w:t>
      </w:r>
      <w:r w:rsidRPr="00656BA1">
        <w:rPr>
          <w:lang w:val="en-GB"/>
        </w:rPr>
        <w:t xml:space="preserve"> the European Research Council (ERC) under the European Union’s</w:t>
      </w:r>
      <w:r>
        <w:rPr>
          <w:lang w:val="en-GB"/>
        </w:rPr>
        <w:t xml:space="preserve"> Horizon 2020 research and innovation programme (FINEPRINT project,  grant agreement No. 725525).</w:t>
      </w:r>
      <w:r w:rsidR="006973DC">
        <w:rPr>
          <w:lang w:val="en-US"/>
        </w:rPr>
        <w:t xml:space="preserve"> </w:t>
      </w:r>
    </w:p>
    <w:p w14:paraId="6EA419B6" w14:textId="6E03BC52" w:rsidR="00374194" w:rsidRDefault="00373EC5" w:rsidP="00373EC5">
      <w:pPr>
        <w:pStyle w:val="berschrift1"/>
        <w:rPr>
          <w:lang w:val="en-US"/>
        </w:rPr>
      </w:pPr>
      <w:r>
        <w:rPr>
          <w:lang w:val="en-US"/>
        </w:rPr>
        <w:t>Supplementary Information 1</w:t>
      </w:r>
      <w:bookmarkStart w:id="74" w:name="_GoBack"/>
      <w:bookmarkEnd w:id="74"/>
    </w:p>
    <w:p w14:paraId="205C7626" w14:textId="77777777" w:rsidR="00551D83" w:rsidRPr="00551D83" w:rsidRDefault="00551D83" w:rsidP="00551D83">
      <w:pPr>
        <w:rPr>
          <w:lang w:val="en-US"/>
        </w:rPr>
      </w:pPr>
    </w:p>
    <w:p w14:paraId="14E6B6A9" w14:textId="7D81928F" w:rsidR="0098258A" w:rsidRDefault="0098258A" w:rsidP="0098258A">
      <w:pPr>
        <w:rPr>
          <w:lang w:val="en-US"/>
        </w:rPr>
      </w:pPr>
      <w:r>
        <w:rPr>
          <w:lang w:val="en-US"/>
        </w:rPr>
        <w:t>SI1 – Additional Text for the main manuscript</w:t>
      </w:r>
    </w:p>
    <w:p w14:paraId="6EE07946" w14:textId="36268782" w:rsidR="0098258A" w:rsidRDefault="0098258A" w:rsidP="0098258A">
      <w:pPr>
        <w:rPr>
          <w:lang w:val="en-US"/>
        </w:rPr>
      </w:pPr>
      <w:r>
        <w:rPr>
          <w:lang w:val="en-US"/>
        </w:rPr>
        <w:t xml:space="preserve">SI2 – in-depth theoretical comparison of the four MIOT-based methods to trace materials to </w:t>
      </w:r>
      <w:r w:rsidR="00364571">
        <w:rPr>
          <w:lang w:val="en-US"/>
        </w:rPr>
        <w:t xml:space="preserve">final </w:t>
      </w:r>
      <w:r>
        <w:rPr>
          <w:lang w:val="en-US"/>
        </w:rPr>
        <w:t>products</w:t>
      </w:r>
    </w:p>
    <w:p w14:paraId="7A31A4FD" w14:textId="13BD7D14" w:rsidR="00551D83" w:rsidRDefault="0098258A" w:rsidP="0098258A">
      <w:pPr>
        <w:rPr>
          <w:lang w:val="en-US"/>
        </w:rPr>
      </w:pPr>
      <w:commentRangeStart w:id="75"/>
      <w:r>
        <w:rPr>
          <w:lang w:val="en-US"/>
        </w:rPr>
        <w:t>SI3 – empirical example to SI2</w:t>
      </w:r>
      <w:commentRangeEnd w:id="75"/>
      <w:r w:rsidR="00851F37">
        <w:rPr>
          <w:rStyle w:val="Kommentarzeichen"/>
        </w:rPr>
        <w:commentReference w:id="75"/>
      </w:r>
    </w:p>
    <w:p w14:paraId="67741DFD" w14:textId="78256988" w:rsidR="00551D83" w:rsidRDefault="00551D83" w:rsidP="0098258A">
      <w:pPr>
        <w:rPr>
          <w:lang w:val="en-US"/>
        </w:rPr>
      </w:pPr>
    </w:p>
    <w:p w14:paraId="4E4E8B8E" w14:textId="4B972CDB" w:rsidR="009540E2" w:rsidRDefault="009540E2" w:rsidP="00652DC6">
      <w:pPr>
        <w:pStyle w:val="berschrift2"/>
        <w:rPr>
          <w:lang w:val="en-US"/>
        </w:rPr>
      </w:pPr>
      <w:r>
        <w:rPr>
          <w:lang w:val="en-US"/>
        </w:rPr>
        <w:t>S1</w:t>
      </w:r>
    </w:p>
    <w:p w14:paraId="01A0B20B" w14:textId="7AC9A25C" w:rsidR="009540E2" w:rsidRDefault="009540E2" w:rsidP="00652DC6">
      <w:pPr>
        <w:pStyle w:val="berschrift3"/>
        <w:rPr>
          <w:lang w:val="en-US"/>
        </w:rPr>
      </w:pPr>
      <w:r>
        <w:rPr>
          <w:lang w:val="en-US"/>
        </w:rPr>
        <w:t>Basic MIOT relationships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9540E2" w:rsidRPr="00766BF3" w14:paraId="1B3DA94B" w14:textId="77777777" w:rsidTr="009651DE">
        <w:tc>
          <w:tcPr>
            <w:tcW w:w="7646" w:type="dxa"/>
          </w:tcPr>
          <w:p w14:paraId="6FA50C23" w14:textId="4625DD9A" w:rsidR="009540E2" w:rsidRPr="007D0932" w:rsidRDefault="009540E2" w:rsidP="009651DE">
            <w:pPr>
              <w:rPr>
                <w:lang w:val="en-US"/>
              </w:rPr>
            </w:pPr>
            <m:oMathPara>
              <m:oMath>
                <m:r>
                  <m:rPr>
                    <m:sty m:val="b"/>
                  </m:rPr>
                  <w:rPr>
                    <w:rFonts w:ascii="Cambria Math" w:hAnsi="Cambria Math"/>
                    <w:color w:val="000000" w:themeColor="text1"/>
                    <w:lang w:val="en-US"/>
                  </w:rPr>
                  <m:t>A</m:t>
                </m:r>
                <m:r>
                  <m:rPr>
                    <m:sty m:val="p"/>
                  </m:rPr>
                  <w:rPr>
                    <w:rFonts w:ascii="Cambria Math" w:hAnsi="Cambria Math"/>
                    <w:color w:val="000000" w:themeColor="text1"/>
                    <w:lang w:val="en-US"/>
                  </w:rPr>
                  <m:t>=</m:t>
                </m:r>
                <m:r>
                  <m:rPr>
                    <m:sty m:val="b"/>
                  </m:rPr>
                  <w:rPr>
                    <w:rFonts w:ascii="Cambria Math" w:hAnsi="Cambria Math"/>
                    <w:color w:val="000000" w:themeColor="text1"/>
                    <w:lang w:val="en-US"/>
                  </w:rPr>
                  <m:t>Z</m:t>
                </m:r>
                <m:sSup>
                  <m:sSupPr>
                    <m:ctrlPr>
                      <w:rPr>
                        <w:rFonts w:ascii="Cambria Math" w:hAnsi="Cambria Math"/>
                        <w:lang w:val="en-US"/>
                      </w:rPr>
                    </m:ctrlPr>
                  </m:sSupPr>
                  <m:e>
                    <m:r>
                      <w:rPr>
                        <w:rFonts w:ascii="Cambria Math" w:hAnsi="Cambria Math"/>
                        <w:lang w:val="en-US"/>
                      </w:rPr>
                      <m:t xml:space="preserve"> </m:t>
                    </m:r>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r>
                  <m:rPr>
                    <m:sty m:val="p"/>
                  </m:rPr>
                  <w:rPr>
                    <w:rFonts w:ascii="Cambria Math" w:hAnsi="Cambria Math"/>
                    <w:color w:val="000000" w:themeColor="text1"/>
                    <w:lang w:val="en-US"/>
                  </w:rPr>
                  <m:t xml:space="preserve"> </m:t>
                </m:r>
              </m:oMath>
            </m:oMathPara>
          </w:p>
        </w:tc>
        <w:tc>
          <w:tcPr>
            <w:tcW w:w="1370" w:type="dxa"/>
          </w:tcPr>
          <w:p w14:paraId="29CF92C0" w14:textId="7170BF92" w:rsidR="009540E2" w:rsidRPr="00766BF3" w:rsidRDefault="009540E2" w:rsidP="009651DE">
            <w:pPr>
              <w:pStyle w:val="Beschriftung"/>
              <w:keepNext/>
              <w:spacing w:line="360" w:lineRule="auto"/>
              <w:rPr>
                <w:sz w:val="22"/>
                <w:szCs w:val="22"/>
                <w:lang w:val="en-US"/>
              </w:rPr>
            </w:pPr>
            <w:r w:rsidRPr="00766BF3">
              <w:rPr>
                <w:i w:val="0"/>
                <w:iCs w:val="0"/>
                <w:color w:val="auto"/>
                <w:sz w:val="22"/>
                <w:szCs w:val="22"/>
                <w:lang w:val="en-US"/>
              </w:rPr>
              <w:t xml:space="preserve">Equation </w:t>
            </w:r>
            <w:r w:rsidR="00FD22B8">
              <w:rPr>
                <w:i w:val="0"/>
                <w:iCs w:val="0"/>
                <w:color w:val="auto"/>
                <w:sz w:val="22"/>
                <w:szCs w:val="22"/>
                <w:lang w:val="en-US"/>
              </w:rPr>
              <w:t>S</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Pr>
                <w:i w:val="0"/>
                <w:iCs w:val="0"/>
                <w:noProof/>
                <w:color w:val="auto"/>
                <w:sz w:val="22"/>
                <w:szCs w:val="22"/>
                <w:lang w:val="en-US"/>
              </w:rPr>
              <w:t>1</w:t>
            </w:r>
            <w:r w:rsidRPr="00766BF3">
              <w:rPr>
                <w:i w:val="0"/>
                <w:iCs w:val="0"/>
                <w:color w:val="auto"/>
                <w:sz w:val="22"/>
                <w:szCs w:val="22"/>
                <w:lang w:val="en-US"/>
              </w:rPr>
              <w:fldChar w:fldCharType="end"/>
            </w:r>
          </w:p>
        </w:tc>
      </w:tr>
    </w:tbl>
    <w:p w14:paraId="6EA8437A" w14:textId="6E686E66" w:rsidR="00C21093" w:rsidRDefault="00EF097C" w:rsidP="00C21093">
      <w:pPr>
        <w:pStyle w:val="berschrift3"/>
        <w:rPr>
          <w:lang w:val="en-US"/>
        </w:rPr>
      </w:pPr>
      <w:r>
        <w:rPr>
          <w:lang w:val="en-US"/>
        </w:rPr>
        <w:t>S1.1</w:t>
      </w:r>
      <w:r w:rsidR="00C21093">
        <w:rPr>
          <w:lang w:val="en-US"/>
        </w:rPr>
        <w:t xml:space="preserve"> Additional modifications: use of </w:t>
      </w:r>
      <w:commentRangeStart w:id="76"/>
      <w:r w:rsidR="00C21093">
        <w:rPr>
          <w:lang w:val="en-US"/>
        </w:rPr>
        <w:t>investment</w:t>
      </w:r>
      <w:commentRangeEnd w:id="76"/>
      <w:r w:rsidR="00C21093">
        <w:rPr>
          <w:rStyle w:val="Kommentarzeichen"/>
          <w:rFonts w:asciiTheme="minorHAnsi" w:eastAsiaTheme="minorHAnsi" w:hAnsiTheme="minorHAnsi" w:cstheme="minorBidi"/>
          <w:color w:val="auto"/>
        </w:rPr>
        <w:commentReference w:id="76"/>
      </w:r>
      <w:r w:rsidR="00C21093">
        <w:rPr>
          <w:lang w:val="en-US"/>
        </w:rPr>
        <w:t xml:space="preserve"> matrices &amp; transaction specific prices</w:t>
      </w:r>
    </w:p>
    <w:p w14:paraId="48318081" w14:textId="77777777" w:rsidR="00C21093" w:rsidRPr="00BB31EE" w:rsidRDefault="00C21093" w:rsidP="00C21093">
      <w:pPr>
        <w:rPr>
          <w:lang w:val="en-US"/>
        </w:rPr>
      </w:pPr>
      <w:r>
        <w:rPr>
          <w:lang w:val="en-US"/>
        </w:rPr>
        <w:t>There are two potential augmentations to above methods: using transaction-specific prices and investment matrices.</w:t>
      </w:r>
    </w:p>
    <w:p w14:paraId="2E1B9EF8" w14:textId="77777777" w:rsidR="00C21093" w:rsidRDefault="00C21093" w:rsidP="00C21093">
      <w:pPr>
        <w:pStyle w:val="berschrift4"/>
        <w:rPr>
          <w:lang w:val="en-US"/>
        </w:rPr>
      </w:pPr>
      <w:r>
        <w:rPr>
          <w:lang w:val="en-US"/>
        </w:rPr>
        <w:lastRenderedPageBreak/>
        <w:t>Transaction-specific prices</w:t>
      </w:r>
    </w:p>
    <w:p w14:paraId="74AE5C38" w14:textId="64AC913E" w:rsidR="00C21093" w:rsidRDefault="00C21093" w:rsidP="00C21093">
      <w:pPr>
        <w:tabs>
          <w:tab w:val="num" w:pos="720"/>
        </w:tabs>
        <w:rPr>
          <w:lang w:val="en-US"/>
        </w:rPr>
      </w:pPr>
      <w:r>
        <w:rPr>
          <w:lang w:val="en-US"/>
        </w:rPr>
        <w:t>I</w:t>
      </w:r>
      <w:r w:rsidRPr="00766BF3">
        <w:rPr>
          <w:lang w:val="en-US"/>
        </w:rPr>
        <w:t>n theory</w:t>
      </w:r>
      <w:r>
        <w:rPr>
          <w:lang w:val="en-US"/>
        </w:rPr>
        <w:t>,</w:t>
      </w:r>
      <w:r w:rsidRPr="00766BF3">
        <w:rPr>
          <w:lang w:val="en-US"/>
        </w:rPr>
        <w:t xml:space="preserve"> different prices for material </w:t>
      </w:r>
      <w:r>
        <w:rPr>
          <w:lang w:val="en-US"/>
        </w:rPr>
        <w:t xml:space="preserve">and product </w:t>
      </w:r>
      <w:r w:rsidRPr="00766BF3">
        <w:rPr>
          <w:lang w:val="en-US"/>
        </w:rPr>
        <w:t xml:space="preserve">inputs to different </w:t>
      </w:r>
      <w:r>
        <w:rPr>
          <w:lang w:val="en-US"/>
        </w:rPr>
        <w:t xml:space="preserve">sectors could </w:t>
      </w:r>
      <w:r w:rsidRPr="00766BF3">
        <w:rPr>
          <w:lang w:val="en-US"/>
        </w:rPr>
        <w:t>be applied</w:t>
      </w:r>
      <w:r>
        <w:rPr>
          <w:lang w:val="en-US"/>
        </w:rPr>
        <w:t xml:space="preserve">. This would be instrumental for relaxing the homogenous price assumption of MIOTs sectoral output </w:t>
      </w:r>
      <w:sdt>
        <w:sdtPr>
          <w:rPr>
            <w:lang w:val="en-US"/>
          </w:rPr>
          <w:alias w:val="Don't edit this field"/>
          <w:tag w:val="CitaviPlaceholder#86e016cd-33a2-4da1-846a-4673338faec6"/>
          <w:id w:val="1468003043"/>
          <w:placeholder>
            <w:docPart w:val="8472E144777F41928292E59864ED3536"/>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2JlODY4LWM5NzktNDIyNS04NDQ4LWVkODllNDlhMDdmOCIsIlJhbmdlTGVuZ3RoIjoyMiwiUmVmZXJlbmNlSWQiOiIxNGQ4MTVkZS04NzQzLTQwOTMtYWUxZC0zNDNkYjVmOTcwN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Z2EiLCJMYXN0TmFtZSI6IldlaXN6IiwiUHJvdGVjdGVkIjpmYWxzZSwiU2V4IjoxLCJDcmVhdGVkQnkiOiJfSmFuIFN0cmVlY2siLCJDcmVhdGVkT24iOiIyMDE5LTAyLTA1VDE1OjUwOjAxIiwiTW9kaWZpZWRCeSI6Il9KYW4gU3RyZWVjayIsIklkIjoiMjM1MjU2ZmMtYTQxZS00YTI1LWFjYWMtZDJiMGJjZDMxMGEzIiwiTW9kaWZpZWRPbiI6IjIwMTktMDItMDVUMTU6NTA6MDQ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ZWNvbGVjb24uMjAwNS4wNS4wMTEiLCJVcmlTdHJpbmciOiJodHRwczovL2RvaS5vcmcvMTAuMTAxNi9qLmVjb2xlY29uLjIwMDUuMDUuMDE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w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Sx7IiRpZCI6IjExIiwiJHR5cGUiOiJTd2lzc0FjYWRlbWljLkNpdGF2aS5DaXRhdGlvbnMuV29yZFBsYWNlaG9sZGVyRW50cnksIFN3aXNzQWNhZGVtaWMuQ2l0YXZpIiwiSWQiOiJiNjliMDI1My01YjdmLTQ5MjUtOTczNi02ZjZlMWYyZjY0YzYiLCJSYW5nZVN0YXJ0IjoyMiwiUmFuZ2VMZW5ndGgiOjIxLCJSZWZlcmVuY2VJZCI6IjJlNmQ1N2Q2LTM3YTAtNDg4YS1iNzk4LTVkODY0MmU2OTk0N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zM4OS9mcnN1cy4yMDIxLjY2NjIwOS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DkvZnJzdXMuMjAyMS42NjYyMDkiLCJVcmlTdHJpbmciOiJodHRwczovL2RvaS5vcmcvMTAuMzM4OS9mcnN1cy4yMDIxLjY2NjIw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}</w:instrText>
          </w:r>
          <w:r>
            <w:rPr>
              <w:lang w:val="en-US"/>
            </w:rPr>
            <w:fldChar w:fldCharType="separate"/>
          </w:r>
          <w:r w:rsidR="00866FFF">
            <w:rPr>
              <w:lang w:val="en-US"/>
            </w:rPr>
            <w:t>(Weisz und Duchin 2006; Jakobs et al. 2021)</w:t>
          </w:r>
          <w:r>
            <w:rPr>
              <w:lang w:val="en-US"/>
            </w:rPr>
            <w:fldChar w:fldCharType="end"/>
          </w:r>
        </w:sdtContent>
      </w:sdt>
      <w:r>
        <w:rPr>
          <w:lang w:val="en-US"/>
        </w:rPr>
        <w:t xml:space="preserve">, which is especially relevant for materials with a wide range of qualities and prices </w:t>
      </w:r>
      <w:r w:rsidRPr="00766BF3">
        <w:rPr>
          <w:lang w:val="en-US"/>
        </w:rPr>
        <w:t>(e.g. price for steel going to construction v</w:t>
      </w:r>
      <w:r>
        <w:rPr>
          <w:lang w:val="en-US"/>
        </w:rPr>
        <w:t>s.</w:t>
      </w:r>
      <w:r w:rsidRPr="00766BF3">
        <w:rPr>
          <w:lang w:val="en-US"/>
        </w:rPr>
        <w:t xml:space="preserve"> automotive). </w:t>
      </w:r>
      <w:r>
        <w:rPr>
          <w:lang w:val="en-US"/>
        </w:rPr>
        <w:t>In practice, however, few studies use such data.</w:t>
      </w:r>
    </w:p>
    <w:p w14:paraId="6014BF29" w14:textId="65F035E8" w:rsidR="00C21093" w:rsidRDefault="00EE15F2" w:rsidP="00C21093">
      <w:pPr>
        <w:tabs>
          <w:tab w:val="num" w:pos="720"/>
        </w:tabs>
        <w:rPr>
          <w:lang w:val="en-US"/>
        </w:rPr>
      </w:pPr>
      <w:sdt>
        <w:sdtPr>
          <w:rPr>
            <w:lang w:val="en-US"/>
          </w:rPr>
          <w:alias w:val="To edit, see citavi.com/edit"/>
          <w:tag w:val="CitaviPlaceholder#db7fc6fd-b701-4158-a336-d766e821d5e7"/>
          <w:id w:val="-583375163"/>
          <w:placeholder>
            <w:docPart w:val="D42475AA11CF4B8EB9F86253189F1A56"/>
          </w:placeholder>
        </w:sdtPr>
        <w:sdtEndPr>
          <w:rPr>
            <w:b/>
          </w:rPr>
        </w:sdtEndPr>
        <w:sdtContent>
          <w:r w:rsidR="00C21093" w:rsidRPr="00051BB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ODYwNjRiLWJmZmMtNGU4YS04Njg1LTc1MDQ2NjgzYTZiYy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RiN2ZjNmZkLWI3MDEtNDE1OC1hMzM2LWQ3NjZlODIxZDVlNyIsIlRleHQiOiJZb2tvaSBldCBhbC4iLCJXQUlWZXJzaW9uIjoiNi4xMS4wLjAifQ==}</w:instrText>
          </w:r>
          <w:r w:rsidR="00C21093" w:rsidRPr="00051BBD">
            <w:rPr>
              <w:b/>
              <w:lang w:val="en-US"/>
            </w:rPr>
            <w:fldChar w:fldCharType="separate"/>
          </w:r>
          <w:r w:rsidR="00866FFF">
            <w:rPr>
              <w:b/>
              <w:lang w:val="en-US"/>
            </w:rPr>
            <w:t>Yokoi et al.</w:t>
          </w:r>
          <w:r w:rsidR="00C21093" w:rsidRPr="00051BBD">
            <w:rPr>
              <w:b/>
              <w:lang w:val="en-US"/>
            </w:rPr>
            <w:fldChar w:fldCharType="end"/>
          </w:r>
        </w:sdtContent>
      </w:sdt>
      <w:r w:rsidR="00C21093" w:rsidRPr="00051BBD">
        <w:rPr>
          <w:b/>
          <w:lang w:val="en-US"/>
        </w:rPr>
        <w:t xml:space="preserve"> (2018, 2022)</w:t>
      </w:r>
      <w:r w:rsidR="00C21093" w:rsidRPr="00E863C6">
        <w:rPr>
          <w:lang w:val="en-US"/>
        </w:rPr>
        <w:t xml:space="preserve"> </w:t>
      </w:r>
      <w:r w:rsidR="00C21093">
        <w:rPr>
          <w:lang w:val="en-US"/>
        </w:rPr>
        <w:t xml:space="preserve">used </w:t>
      </w:r>
      <w:r w:rsidR="00C21093" w:rsidRPr="00E863C6">
        <w:rPr>
          <w:lang w:val="en-US"/>
        </w:rPr>
        <w:t xml:space="preserve">transaction-specific copper unit prices from the supplementary tables of Japanese MIOTs </w:t>
      </w:r>
      <w:r w:rsidR="00C21093">
        <w:rPr>
          <w:lang w:val="en-US"/>
        </w:rPr>
        <w:t xml:space="preserve">together with WIO-MFA </w:t>
      </w:r>
      <w:r w:rsidR="00C21093" w:rsidRPr="00E863C6">
        <w:rPr>
          <w:lang w:val="en-US"/>
        </w:rPr>
        <w:t xml:space="preserve">to estimate copper flows in Japan for 16 end-use product in 2011 and 1960-2015 respectively. </w:t>
      </w:r>
      <w:r w:rsidR="00C21093">
        <w:rPr>
          <w:lang w:val="en-US"/>
        </w:rPr>
        <w:t xml:space="preserve">Also </w:t>
      </w:r>
      <w:sdt>
        <w:sdtPr>
          <w:rPr>
            <w:b/>
            <w:lang w:val="en-US"/>
          </w:rPr>
          <w:alias w:val="Don't edit this field"/>
          <w:tag w:val="CitaviPlaceholder#866cc5c3-0d0b-44fb-a300-447340f5763f"/>
          <w:id w:val="740603560"/>
          <w:placeholder>
            <w:docPart w:val="B832387F7B334141B7579B92716596DB"/>
          </w:placeholder>
        </w:sdtPr>
        <w:sdtEnd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WRhMDkxLWVkN2MtNDAxMC1hOGU2LTUyMGMzNzUzZTAxMS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ODY2Y2M1YzMtMGQwYi00NGZiLWEzMDAtNDQ3MzQwZjU3NjNmIiwiVGV4dCI6IkNoZW4gdW5kIEdyYWVkZWwiLCJXQUlWZXJzaW9uIjoiNi4xMS4wLjAifQ==}</w:instrText>
          </w:r>
          <w:r w:rsidR="00C21093" w:rsidRPr="00305F5F">
            <w:rPr>
              <w:b/>
              <w:lang w:val="en-US"/>
            </w:rPr>
            <w:fldChar w:fldCharType="separate"/>
          </w:r>
          <w:r w:rsidR="00866FFF">
            <w:rPr>
              <w:b/>
              <w:lang w:val="en-US"/>
            </w:rPr>
            <w:t>Chen und Graedel</w:t>
          </w:r>
          <w:r w:rsidR="00C21093" w:rsidRPr="00305F5F">
            <w:rPr>
              <w:b/>
              <w:lang w:val="en-US"/>
            </w:rPr>
            <w:fldChar w:fldCharType="end"/>
          </w:r>
        </w:sdtContent>
      </w:sdt>
      <w:r w:rsidR="00C21093" w:rsidRPr="00305F5F">
        <w:rPr>
          <w:b/>
          <w:lang w:val="en-US"/>
        </w:rPr>
        <w:t xml:space="preserve"> </w:t>
      </w:r>
      <w:sdt>
        <w:sdtPr>
          <w:rPr>
            <w:b/>
            <w:lang w:val="en-US"/>
          </w:rPr>
          <w:alias w:val="Don't edit this field"/>
          <w:tag w:val="CitaviPlaceholder#df251f65-1e2e-4915-b75b-015d49e8727b"/>
          <w:id w:val="-1127923676"/>
          <w:placeholder>
            <w:docPart w:val="B832387F7B334141B7579B92716596DB"/>
          </w:placeholder>
        </w:sdtPr>
        <w:sdtEnd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jFiNjRkLWU4MTktNGYyNC05Yjk2LWUyNDNmNWRmY2IwY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RmMjUxZjY1LTFlMmUtNDkxNS1iNzViLTAxNWQ0OWU4NzI3YiIsIlRleHQiOiIoMjAxNSkiLCJXQUlWZXJzaW9uIjoiNi4xMS4wLjAifQ==}</w:instrText>
          </w:r>
          <w:r w:rsidR="00C21093" w:rsidRPr="00305F5F">
            <w:rPr>
              <w:b/>
              <w:lang w:val="en-US"/>
            </w:rPr>
            <w:fldChar w:fldCharType="separate"/>
          </w:r>
          <w:r w:rsidR="00866FFF">
            <w:rPr>
              <w:b/>
              <w:lang w:val="en-US"/>
            </w:rPr>
            <w:t>(2015)</w:t>
          </w:r>
          <w:r w:rsidR="00C21093" w:rsidRPr="00305F5F">
            <w:rPr>
              <w:b/>
              <w:lang w:val="en-US"/>
            </w:rPr>
            <w:fldChar w:fldCharType="end"/>
          </w:r>
        </w:sdtContent>
      </w:sdt>
      <w:r w:rsidR="00C21093" w:rsidRPr="00766BF3">
        <w:rPr>
          <w:lang w:val="en-US"/>
        </w:rPr>
        <w:t xml:space="preserve"> and </w:t>
      </w:r>
      <w:sdt>
        <w:sdtPr>
          <w:rPr>
            <w:b/>
            <w:lang w:val="en-US"/>
          </w:rPr>
          <w:alias w:val="Don't edit this field"/>
          <w:tag w:val="CitaviPlaceholder#af6729d6-6d33-45da-8904-ccee3de81b26"/>
          <w:id w:val="131614208"/>
          <w:placeholder>
            <w:docPart w:val="B832387F7B334141B7579B92716596DB"/>
          </w:placeholder>
        </w:sdtPr>
        <w:sdtEnd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DNkNThkLTM3MzctNDllOS04NWUwLTZhYjg1NjY4MmI3NC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2FmNjcyOWQ2LTZkMzMtNDVkYS04OTA0LWNjZWUzZGU4MWIyNiIsIlRleHQiOiJDaGVuIiwiV0FJVmVyc2lvbiI6IjYuMTEuMC4wIn0=}</w:instrText>
          </w:r>
          <w:r w:rsidR="00C21093" w:rsidRPr="00305F5F">
            <w:rPr>
              <w:b/>
              <w:lang w:val="en-US"/>
            </w:rPr>
            <w:fldChar w:fldCharType="separate"/>
          </w:r>
          <w:r w:rsidR="00866FFF">
            <w:rPr>
              <w:b/>
              <w:lang w:val="en-US"/>
            </w:rPr>
            <w:t>Chen</w:t>
          </w:r>
          <w:r w:rsidR="00C21093" w:rsidRPr="00305F5F">
            <w:rPr>
              <w:b/>
              <w:lang w:val="en-US"/>
            </w:rPr>
            <w:fldChar w:fldCharType="end"/>
          </w:r>
        </w:sdtContent>
      </w:sdt>
      <w:r w:rsidR="00C21093" w:rsidRPr="00305F5F">
        <w:rPr>
          <w:b/>
          <w:lang w:val="en-US"/>
        </w:rPr>
        <w:t xml:space="preserve"> </w:t>
      </w:r>
      <w:sdt>
        <w:sdtPr>
          <w:rPr>
            <w:b/>
            <w:lang w:val="en-US"/>
          </w:rPr>
          <w:alias w:val="Don't edit this field"/>
          <w:tag w:val="CitaviPlaceholder#093b1cb0-4e3a-4ede-bd41-e196292d2e0b"/>
          <w:id w:val="-759133614"/>
          <w:placeholder>
            <w:docPart w:val="B832387F7B334141B7579B92716596DB"/>
          </w:placeholder>
        </w:sdtPr>
        <w:sdtEnd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Y2JjMWUyLTI1MzgtNDE4Zi1iNjM0LTZkYTlhMGU4ZmI0Ny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MDkzYjFjYjAtNGUzYS00ZWRlLWJkNDEtZTE5NjI5MmQyZTBiIiwiVGV4dCI6IigyMDE3KSIsIldBSVZlcnNpb24iOiI2LjExLjAuMCJ9}</w:instrText>
          </w:r>
          <w:r w:rsidR="00C21093" w:rsidRPr="00305F5F">
            <w:rPr>
              <w:b/>
              <w:lang w:val="en-US"/>
            </w:rPr>
            <w:fldChar w:fldCharType="separate"/>
          </w:r>
          <w:r w:rsidR="00866FFF">
            <w:rPr>
              <w:b/>
              <w:lang w:val="en-US"/>
            </w:rPr>
            <w:t>(2017)</w:t>
          </w:r>
          <w:r w:rsidR="00C21093" w:rsidRPr="00305F5F">
            <w:rPr>
              <w:b/>
              <w:lang w:val="en-US"/>
            </w:rPr>
            <w:fldChar w:fldCharType="end"/>
          </w:r>
        </w:sdtContent>
      </w:sdt>
      <w:r w:rsidR="00C21093" w:rsidRPr="00766BF3">
        <w:rPr>
          <w:lang w:val="en-US"/>
        </w:rPr>
        <w:t xml:space="preserve"> </w:t>
      </w:r>
      <w:r w:rsidR="00C21093">
        <w:rPr>
          <w:lang w:val="en-US"/>
        </w:rPr>
        <w:t xml:space="preserve">applied a variation of WIO-MFA (or specifically the UPIOM model; </w:t>
      </w:r>
      <w:sdt>
        <w:sdtPr>
          <w:rPr>
            <w:lang w:val="en-US"/>
          </w:rPr>
          <w:alias w:val="Don't edit this field"/>
          <w:tag w:val="CitaviPlaceholder#765d7da1-5177-4951-ba46-c14e9c6e422e"/>
          <w:id w:val="-1219047821"/>
          <w:placeholder>
            <w:docPart w:val="5AC96F4BEDBF4044A675A87308564DB2"/>
          </w:placeholder>
        </w:sdtPr>
        <w:sdtEndPr/>
        <w:sdtContent>
          <w:r w:rsidR="00C2109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MGY0OTBkLWY4ZjQtNGI2NC04NDlmLTQxNDU2N2NjMzUyNiIsIlJhbmdlTGVuZ3RoIjoyMCwiUmVmZXJlbmNlSWQiOiI5Nzc5ZTgyZi1iNTFlLTQ4ZmMtOTg2Yy05MmEyMWY2NDhlO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IxLzEyLzIwMTAiLCJEb2kiOiIxMC4xMDIxL2VzMTAyNDI5O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MTAyNDI5OSIsIlVyaVN0cmluZyI6Imh0dHBzOi8vZG9pLm9yZy8xMC4xMDIxL2VzMTAyNDI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zOjQzIiwiTW9kaWZpZWRCeSI6Il9KYW4gU3RyZWVjayIsIklkIjoiY2U5ZjBhMTUtZTU0My00MGI4LWJhMmQtYjQxNTFhYjczYTgzIiwiTW9kaWZpZWRPbiI6IjIwMjEtMDQtMDZUMTU6MTM6N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TE3NDQ2NSIsIlVyaVN0cmluZyI6Imh0dHA6Ly93d3cubmNiaS5ubG0ubmloLmdvdi9wdWJtZWQvMjExNzQ0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OYWthbXVyYSBldCBhbC4gMjAxMSJ9XX0sIlRhZyI6IkNpdGF2aVBsYWNlaG9sZGVyIzc2NWQ3ZGExLTUxNzctNDk1MS1iYTQ2LWMxNGU5YzZlNDIyZSIsIlRleHQiOiJOYWthbXVyYSBldCBhbC4gMjAxMSIsIldBSVZlcnNpb24iOiI2LjExLjAuMCJ9}</w:instrText>
          </w:r>
          <w:r w:rsidR="00C21093">
            <w:rPr>
              <w:lang w:val="en-US"/>
            </w:rPr>
            <w:fldChar w:fldCharType="separate"/>
          </w:r>
          <w:r w:rsidR="00866FFF">
            <w:rPr>
              <w:lang w:val="en-US"/>
            </w:rPr>
            <w:t>Nakamura et al. 2011</w:t>
          </w:r>
          <w:r w:rsidR="00C21093">
            <w:rPr>
              <w:lang w:val="en-US"/>
            </w:rPr>
            <w:fldChar w:fldCharType="end"/>
          </w:r>
        </w:sdtContent>
      </w:sdt>
      <w:r w:rsidR="00C21093">
        <w:rPr>
          <w:lang w:val="en-US"/>
        </w:rPr>
        <w:t xml:space="preserve">), that in theory can use transaction-specific prices. The authors used price data from USGS to convert a monetary </w:t>
      </w:r>
      <w:r w:rsidR="00C21093" w:rsidRPr="00766BF3">
        <w:rPr>
          <w:lang w:val="en-US"/>
        </w:rPr>
        <w:t>material composition</w:t>
      </w:r>
      <w:r w:rsidR="00C21093" w:rsidRPr="007B6127">
        <w:rPr>
          <w:lang w:val="en-US"/>
        </w:rPr>
        <w:t xml:space="preserve"> matrix</w:t>
      </w:r>
      <w:r w:rsidR="00C21093" w:rsidRPr="00766BF3">
        <w:rPr>
          <w:i/>
          <w:lang w:val="en-US"/>
        </w:rPr>
        <w:t xml:space="preserve"> </w:t>
      </w:r>
      <m:oMath>
        <m:r>
          <m:rPr>
            <m:sty m:val="b"/>
          </m:rPr>
          <w:rPr>
            <w:rFonts w:ascii="Cambria Math" w:hAnsi="Cambria Math"/>
            <w:lang w:val="en-US"/>
          </w:rPr>
          <m:t>C</m:t>
        </m:r>
      </m:oMath>
      <w:r w:rsidR="00C21093">
        <w:rPr>
          <w:lang w:val="en-US"/>
        </w:rPr>
        <w:t xml:space="preserve"> </w:t>
      </w:r>
      <w:r w:rsidR="00C21093" w:rsidRPr="00766BF3">
        <w:rPr>
          <w:lang w:val="en-US"/>
        </w:rPr>
        <w:t>(</w:t>
      </w:r>
      <w:r w:rsidR="00C21093" w:rsidRPr="004469A8">
        <w:rPr>
          <w:i/>
          <w:lang w:val="en-US"/>
        </w:rPr>
        <w:t>c</w:t>
      </w:r>
      <w:r w:rsidR="00C21093" w:rsidRPr="005B5745">
        <w:rPr>
          <w:i/>
          <w:vertAlign w:val="subscript"/>
          <w:lang w:val="en-US"/>
        </w:rPr>
        <w:t>ij</w:t>
      </w:r>
      <w:r w:rsidR="00C21093">
        <w:rPr>
          <w:lang w:val="en-US"/>
        </w:rPr>
        <w:t xml:space="preserve"> in</w:t>
      </w:r>
      <w:r w:rsidR="00C21093" w:rsidRPr="005B5745">
        <w:rPr>
          <w:lang w:val="en-US"/>
        </w:rPr>
        <w:t xml:space="preserve"> </w:t>
      </w:r>
      <w:r w:rsidR="00C21093" w:rsidRPr="00766BF3">
        <w:rPr>
          <w:lang w:val="en-US"/>
        </w:rPr>
        <w:t>$/$</w:t>
      </w:r>
      <w:r w:rsidR="00C21093">
        <w:rPr>
          <w:lang w:val="en-US"/>
        </w:rPr>
        <w:t xml:space="preserve">) into a mixed-units </w:t>
      </w:r>
      <m:oMath>
        <m:r>
          <m:rPr>
            <m:sty m:val="b"/>
          </m:rPr>
          <w:rPr>
            <w:rFonts w:ascii="Cambria Math" w:hAnsi="Cambria Math"/>
            <w:lang w:val="en-US"/>
          </w:rPr>
          <m:t>C</m:t>
        </m:r>
      </m:oMath>
      <w:r w:rsidR="00C21093">
        <w:rPr>
          <w:lang w:val="en-US"/>
        </w:rPr>
        <w:t xml:space="preserve"> matrix (</w:t>
      </w:r>
      <w:r w:rsidR="00C21093" w:rsidRPr="004469A8">
        <w:rPr>
          <w:i/>
          <w:lang w:val="en-US"/>
        </w:rPr>
        <w:t>c</w:t>
      </w:r>
      <w:r w:rsidR="00C21093" w:rsidRPr="005B5745">
        <w:rPr>
          <w:i/>
          <w:vertAlign w:val="subscript"/>
          <w:lang w:val="en-US"/>
        </w:rPr>
        <w:t>ij</w:t>
      </w:r>
      <w:r w:rsidR="00C21093">
        <w:rPr>
          <w:lang w:val="en-US"/>
        </w:rPr>
        <w:t xml:space="preserve"> in</w:t>
      </w:r>
      <w:r w:rsidR="00C21093" w:rsidRPr="005B5745">
        <w:rPr>
          <w:lang w:val="en-US"/>
        </w:rPr>
        <w:t xml:space="preserve"> </w:t>
      </w:r>
      <w:r w:rsidR="00C21093">
        <w:rPr>
          <w:lang w:val="en-US"/>
        </w:rPr>
        <w:t>kg</w:t>
      </w:r>
      <w:r w:rsidR="00C21093" w:rsidRPr="00766BF3">
        <w:rPr>
          <w:lang w:val="en-US"/>
        </w:rPr>
        <w:t>/$</w:t>
      </w:r>
      <w:r w:rsidR="00C21093">
        <w:rPr>
          <w:lang w:val="en-US"/>
        </w:rPr>
        <w:t>) which was multiplied with monetary demand to receive physical material flows to end-uses. However, the authors used a single yearly aluminum</w:t>
      </w:r>
      <w:r w:rsidR="00C21093" w:rsidRPr="00766BF3">
        <w:rPr>
          <w:lang w:val="en-US"/>
        </w:rPr>
        <w:t xml:space="preserve"> price</w:t>
      </w:r>
      <w:r w:rsidR="00C21093">
        <w:rPr>
          <w:lang w:val="en-US"/>
        </w:rPr>
        <w:t xml:space="preserve"> for all transactions to </w:t>
      </w:r>
      <w:r w:rsidR="00C21093" w:rsidRPr="00942507">
        <w:rPr>
          <w:lang w:val="en-US"/>
        </w:rPr>
        <w:t>estimate</w:t>
      </w:r>
      <w:r w:rsidR="00C21093">
        <w:rPr>
          <w:lang w:val="en-US"/>
        </w:rPr>
        <w:t xml:space="preserve"> the 1960-2009 use of aluminum in U.S. automobiles and 33 end-use categories respectively, not exploiting the potential of transaction-specific prices.</w:t>
      </w:r>
    </w:p>
    <w:p w14:paraId="16F67A9D" w14:textId="77777777" w:rsidR="00C21093" w:rsidRDefault="00C21093" w:rsidP="00C21093">
      <w:pPr>
        <w:pStyle w:val="berschrift4"/>
        <w:rPr>
          <w:lang w:val="en-US"/>
        </w:rPr>
      </w:pPr>
      <w:r>
        <w:rPr>
          <w:lang w:val="en-US"/>
        </w:rPr>
        <w:t>Investment matrices</w:t>
      </w:r>
    </w:p>
    <w:p w14:paraId="08CA9009" w14:textId="707B89CF" w:rsidR="00C21093" w:rsidRDefault="00C21093" w:rsidP="00C21093">
      <w:pPr>
        <w:rPr>
          <w:lang w:val="en-US"/>
        </w:rPr>
      </w:pPr>
      <w:r>
        <w:rPr>
          <w:lang w:val="en-US"/>
        </w:rPr>
        <w:t xml:space="preserve">Some literature studies draw on what </w:t>
      </w:r>
      <w:sdt>
        <w:sdtPr>
          <w:rPr>
            <w:lang w:val="en-US"/>
          </w:rPr>
          <w:alias w:val="Don't edit this field"/>
          <w:tag w:val="CitaviPlaceholder#7e375f78-b947-46d3-95ed-1c6c77af1084"/>
          <w:id w:val="1685093211"/>
          <w:placeholder>
            <w:docPart w:val="70FF14D26B8F4B95B4FD1D82D16F49C8"/>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DNhNDM4LWVhZDUtNDgyZi1hYzZiLWQ4NDdlNTI1NzNjNCIsIlJhbmdlTGVuZ3RoIjoxOCwiUmVmZXJlbmNlSWQiOiIzMDI2OGE2NS1kNDQ5LTQzODUtYWYyZC0wNWMzYThjMmZmN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mdha2thaS5uZS5qcC9wYXBhaW9zL2VuL2ltZy8xMC0xLnBkZiIsIlVyaVN0cmluZyI6Imh0dHA6Ly93d3cuZ2Fra2FpLm5lLmpwL3BhcGFpb3MvZW4vaW1nLzEwLT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}</w:instrText>
          </w:r>
          <w:r>
            <w:rPr>
              <w:lang w:val="en-US"/>
            </w:rPr>
            <w:fldChar w:fldCharType="separate"/>
          </w:r>
          <w:r w:rsidR="00866FFF">
            <w:rPr>
              <w:lang w:val="en-US"/>
            </w:rPr>
            <w:t>Lenzen und Treloar</w:t>
          </w:r>
          <w:r>
            <w:rPr>
              <w:lang w:val="en-US"/>
            </w:rPr>
            <w:fldChar w:fldCharType="end"/>
          </w:r>
        </w:sdtContent>
      </w:sdt>
      <w:r>
        <w:rPr>
          <w:lang w:val="en-US"/>
        </w:rPr>
        <w:t xml:space="preserve"> </w:t>
      </w:r>
      <w:sdt>
        <w:sdtPr>
          <w:rPr>
            <w:lang w:val="en-US"/>
          </w:rPr>
          <w:alias w:val="Don't edit this field"/>
          <w:tag w:val="CitaviPlaceholder#5bbc54e9-a59b-4342-a946-574828e5f2fd"/>
          <w:id w:val="738362906"/>
          <w:placeholder>
            <w:docPart w:val="787B9801966540C1AEC18ED8DF7CA073"/>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jFlY2UxLTA2NDktNDU4MS1iMDc4LWU4YmNjNDRjODk4ZCIsIlJhbmdlTGVuZ3RoIjo2LCJSZWZlcmVuY2VJZCI6IjMwMjY4YTY1LWQ0NDktNDM4NS1hZjJkLTA1YzNhOGMyZmY0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3d3dy5nYWtrYWkubmUuanAvcGFwYWlvcy9lbi9pbWcvMTAtMS5wZGYiLCJVcmlTdHJpbmciOiJodHRwOi8vd3d3Lmdha2thaS5uZS5qcC9wYXBhaW9zL2VuL2ltZy8xMC0xLnBkZ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wNCkifV19LCJUYWciOiJDaXRhdmlQbGFjZWhvbGRlciM1YmJjNTRlOS1hNTliLTQzNDItYTk0Ni01NzQ4MjhlNWYyZmQiLCJUZXh0IjoiKDIwMDQpIiwiV0FJVmVyc2lvbiI6IjYuMTEuMC4wIn0=}</w:instrText>
          </w:r>
          <w:r>
            <w:rPr>
              <w:lang w:val="en-US"/>
            </w:rPr>
            <w:fldChar w:fldCharType="separate"/>
          </w:r>
          <w:r w:rsidR="00866FFF">
            <w:rPr>
              <w:lang w:val="en-US"/>
            </w:rPr>
            <w:t>(2004)</w:t>
          </w:r>
          <w:r>
            <w:rPr>
              <w:lang w:val="en-US"/>
            </w:rPr>
            <w:fldChar w:fldCharType="end"/>
          </w:r>
        </w:sdtContent>
      </w:sdt>
      <w:r>
        <w:rPr>
          <w:lang w:val="en-US"/>
        </w:rPr>
        <w:t xml:space="preserve"> call ‘capital flow matrix’ and </w:t>
      </w:r>
      <w:sdt>
        <w:sdtPr>
          <w:rPr>
            <w:lang w:val="en-US"/>
          </w:rPr>
          <w:alias w:val="Don't edit this field"/>
          <w:tag w:val="CitaviPlaceholder#43570200-b2ab-4316-868b-b7682a6c2f70"/>
          <w:id w:val="1187559767"/>
          <w:placeholder>
            <w:docPart w:val="DABEECDBFEF940B9B44B426DAADC1674"/>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mRiYTMwLTgyODUtNDAwZi1iNDJjLTFlMWRmNzVmZjhhNiIsIlJhbmdlTGVuZ3RoIjoxOCwiUmVmZXJlbmNlSWQiOiJkZDU5NDJjMC0wMmQ2LTQxMjMtOTM3Ny0yZDZlNmJlZWM3NjEiLCJOb1BhciI6dHJ1ZSwiUGVyc29uT25seSI6dHJ1ZSwiUmVmZXJlbmNlIjp7IiRpZCI6IjMiLCIkdHlwZSI6IlN3aXNzQWNhZGVtaWMuQ2l0YXZpLlJlZmVyZW5jZSwgU3dpc3NBY2FkZW1pYy5DaXRhdmkiLCJBYnN0cmFjdENvbXBsZXhpdHkiOjAsIkFic3RyYWN0U291cmNlVGV4dEZvcm1hdCI6MCwiQWNjZXNzRGF0ZSI6IjIwMTgtMTAtMzA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nbG9lbnZjaGEuMjAxMy4xMS4wMDYiLCJFZGl0b3JzIjpbXSwiRXZhbHVhdGlvbkNvbXBsZXhpdHkiOjAsIkV2YWx1YXRpb25Tb3VyY2VUZXh0Rm9ybWF0IjowLCJHcm91cHMiOltdLCJIYXNMYWJlbDEiOmZhbHNlLCJIYXNMYWJlbDIiOmZhbHNlLCJLZXl3b3JkcyI6W10sIkxhbmd1YWdlIjoiZW4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saW5raW5naHViLmVsc2V2aWVyLmNvbS9yZXRyaWV2ZS9waWkvUzA5NTkzNzgwMTMwMDE5ODIiLCJVcmlTdHJpbmciOiJodHRwczovL2xpbmtpbmdodWIuZWxzZXZpZXIuY29tL3JldHJpZXZlL3BpaS9TMDk1OTM3ODAxMzA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JjMjUyMS1kZDEwLTQ0NjktODViNS0xNzliZDhjNDNiYmQiLCJNb2RpZmllZE9uIjoiMjAxOS0wMi0wNVQxNTo1MDox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nbG9lbnZjaGEuMjAxMy4xMS4wMDYiLCJVcmlTdHJpbmciOiJodHRwczovL2RvaS5vcmcvMTAuMTAxNi9qLmdsb2VudmNoYS4yMDEzLjExLjAw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QYXVsaXVrIHVuZCBNw7xsbGVyIn1dfSwiVGFnIjoiQ2l0YXZpUGxhY2Vob2xkZXIjNDM1NzAyMDAtYjJhYi00MzE2LTg2OGItYjc2ODJhNmMyZjcwIiwiVGV4dCI6IlBhdWxpdWsgdW5kIE3DvGxsZXIiLCJXQUlWZXJzaW9uIjoiNi4xMS4wLjAifQ==}</w:instrText>
          </w:r>
          <w:r>
            <w:rPr>
              <w:lang w:val="en-US"/>
            </w:rPr>
            <w:fldChar w:fldCharType="separate"/>
          </w:r>
          <w:r w:rsidR="00866FFF">
            <w:rPr>
              <w:lang w:val="en-US"/>
            </w:rPr>
            <w:t>Pauliuk und Müller</w:t>
          </w:r>
          <w:r>
            <w:rPr>
              <w:lang w:val="en-US"/>
            </w:rPr>
            <w:fldChar w:fldCharType="end"/>
          </w:r>
        </w:sdtContent>
      </w:sdt>
      <w:r>
        <w:rPr>
          <w:lang w:val="en-US"/>
        </w:rPr>
        <w:t xml:space="preserve"> </w:t>
      </w:r>
      <w:sdt>
        <w:sdtPr>
          <w:rPr>
            <w:lang w:val="en-US"/>
          </w:rPr>
          <w:alias w:val="Don't edit this field"/>
          <w:tag w:val="CitaviPlaceholder#83be37a2-1881-46cf-8273-e88ecb01fbf1"/>
          <w:id w:val="2066216025"/>
          <w:placeholder>
            <w:docPart w:val="DABEECDBFEF940B9B44B426DAADC1674"/>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OWZlYWEwLTM0MDYtNGQzOC1iYTNkLWZlNzJiNDhiOTZiMiIsIlJhbmdlTGVuZ3RoIjo2LCJSZWZlcmVuY2VJZCI6ImRkNTk0MmMwLTAyZDYtNDEyMy05Mzc3LTJkNmU2YmVlYzc2MSIsIlJlZmVyZW5jZSI6eyIkaWQiOiIzIiwiJHR5cGUiOiJTd2lzc0FjYWRlbWljLkNpdGF2aS5SZWZlcmVuY2UsIFN3aXNzQWNhZGVtaWMuQ2l0YXZpIiwiQWJzdHJhY3RDb21wbGV4aXR5IjowLCJBYnN0cmFjdFNvdXJjZVRleHRGb3JtYXQiOjAsIkFjY2Vzc0RhdGUiOiIyMDE4LTEwLTMw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Z2xvZW52Y2hhLjIwMTMuMTEuMDA2IiwiRWRpdG9ycyI6W10sIkV2YWx1YXRpb25Db21wbGV4aXR5IjowLCJFdmFsdWF0aW9uU291cmNlVGV4dEZvcm1hdCI6MCwiR3JvdXBzIjpbXSwiSGFzTGFiZWwxIjpmYWxzZSwiSGFzTGFiZWwyIjpmYWxzZSwiS2V5d29yZHMiOltdLCJMYW5ndWFnZSI6ImVu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bGlua2luZ2h1Yi5lbHNldmllci5jb20vcmV0cmlldmUvcGlpL1MwOTU5Mzc4MDEzMDAxOTgyIiwiVXJpU3RyaW5nIjoiaHR0cHM6Ly9saW5raW5naHViLmVsc2V2aWVyLmNvbS9yZXRyaWV2ZS9waWkvUzA5NTkzNzgwMTMwMDE5O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jliYzI1MjEtZGQxMC00NDY5LTg1YjUtMTc5YmQ4YzQzYmJkIiwiTW9kaWZpZWRPbiI6IjIwMTktMDItMDVUMTU6NTA6MT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Z2xvZW52Y2hhLjIwMTMuMTEuMDA2IiwiVXJpU3RyaW5nIjoiaHR0cHM6Ly9kb2kub3JnLzEwLjEwMTYvai5nbG9lbnZjaGEuMjAxMy4xMS4wMD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0KSJ9XX0sIlRhZyI6IkNpdGF2aVBsYWNlaG9sZGVyIzgzYmUzN2EyLTE4ODEtNDZjZi04MjczLWU4OGVjYjAxZmJmMSIsIlRleHQiOiIoMjAxNCkiLCJXQUlWZXJzaW9uIjoiNi4xMS4wLjAifQ==}</w:instrText>
          </w:r>
          <w:r>
            <w:rPr>
              <w:lang w:val="en-US"/>
            </w:rPr>
            <w:fldChar w:fldCharType="separate"/>
          </w:r>
          <w:r w:rsidR="00866FFF">
            <w:rPr>
              <w:lang w:val="en-US"/>
            </w:rPr>
            <w:t>(2014)</w:t>
          </w:r>
          <w:r>
            <w:rPr>
              <w:lang w:val="en-US"/>
            </w:rPr>
            <w:fldChar w:fldCharType="end"/>
          </w:r>
        </w:sdtContent>
      </w:sdt>
      <w:r>
        <w:rPr>
          <w:lang w:val="en-US"/>
        </w:rPr>
        <w:t xml:space="preserve"> call ‘investment matrix’ instead of using aggregated MIOT final demand as ‘absorbing state’. This matrix specifies investments into capital by asset type and industrial sector, instead of only representing annual gross fixed capital formation by sector only (usually not part of </w:t>
      </w:r>
      <w:commentRangeStart w:id="77"/>
      <w:r>
        <w:rPr>
          <w:lang w:val="en-US"/>
        </w:rPr>
        <w:t>MIOTs</w:t>
      </w:r>
      <w:commentRangeEnd w:id="77"/>
      <w:r>
        <w:rPr>
          <w:rStyle w:val="Kommentarzeichen"/>
        </w:rPr>
        <w:commentReference w:id="77"/>
      </w:r>
      <w:r>
        <w:rPr>
          <w:lang w:val="en-US"/>
        </w:rPr>
        <w:t xml:space="preserve">). Using such investment matrices, one could not only model in which products materials end up, but additionally which industrial sector invests and thus ‘uses’ these assets. This would be </w:t>
      </w:r>
      <w:r w:rsidRPr="003503B4">
        <w:rPr>
          <w:lang w:val="en-US"/>
        </w:rPr>
        <w:t>valuable information for various purposes (e.g. assessment of industry transformation through digitalization). Such capital</w:t>
      </w:r>
      <w:r>
        <w:rPr>
          <w:lang w:val="en-US"/>
        </w:rPr>
        <w:t xml:space="preserve"> investments matrices need to be differentiated for buildup, maintenance and depreciation of assets and often follow monetary principles (e.g. of bookkeeping values of the asset, not necessarily of the physical ‘actual’ lifetimes; </w:t>
      </w:r>
      <w:sdt>
        <w:sdtPr>
          <w:rPr>
            <w:lang w:val="en-US"/>
          </w:rPr>
          <w:alias w:val="Don't edit this field"/>
          <w:tag w:val="CitaviPlaceholder#3d49b563-a096-4ba3-b60f-20533872d2ac"/>
          <w:id w:val="-1724044457"/>
          <w:placeholder>
            <w:docPart w:val="D5DD4A623D5342CEA6843E19FF88C757"/>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OTRmNTE0LTRhYTQtNGU0MS1hYWMyLWFkYzFhZTQzYWViYSIsIlJhbmdlTGVuZ3RoIjoyMywiUmVmZXJlbmNlSWQiOiJkZDU5NDJjMC0wMmQ2LTQxMjMtOTM3Ny0yZDZlNmJlZWM3NjEiLCJOb1BhciI6dHJ1ZSwiUmVmZXJlbmNlIjp7IiRpZCI6IjMiLCIkdHlwZSI6IlN3aXNzQWNhZGVtaWMuQ2l0YXZpLlJlZmVyZW5jZSwgU3dpc3NBY2FkZW1pYy5DaXRhdmkiLCJBYnN0cmFjdENvbXBsZXhpdHkiOjAsIkFic3RyYWN0U291cmNlVGV4dEZvcm1hdCI6MCwiQWNjZXNzRGF0ZSI6IjIwMTgtMTAtMzA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nbG9lbnZjaGEuMjAxMy4xMS4wMDYiLCJFZGl0b3JzIjpbXSwiRXZhbHVhdGlvbkNvbXBsZXhpdHkiOjAsIkV2YWx1YXRpb25Tb3VyY2VUZXh0Rm9ybWF0IjowLCJHcm91cHMiOltdLCJIYXNMYWJlbDEiOmZhbHNlLCJIYXNMYWJlbDIiOmZhbHNlLCJLZXl3b3JkcyI6W10sIkxhbmd1YWdlIjoiZW4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saW5raW5naHViLmVsc2V2aWVyLmNvbS9yZXRyaWV2ZS9waWkvUzA5NTkzNzgwMTMwMDE5ODIiLCJVcmlTdHJpbmciOiJodHRwczovL2xpbmtpbmdodWIuZWxzZXZpZXIuY29tL3JldHJpZXZlL3BpaS9TMDk1OTM3ODAxMzA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JjMjUyMS1kZDEwLTQ0NjktODViNS0xNzliZDhjNDNiYmQiLCJNb2RpZmllZE9uIjoiMjAxOS0wMi0wNVQxNTo1MDox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nbG9lbnZjaGEuMjAxMy4xMS4wMDYiLCJVcmlTdHJpbmciOiJodHRwczovL2RvaS5vcmcvMTAuMTAxNi9qLmdsb2VudmNoYS4yMDEzLjExLjAw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QYXVsaXVrIHVuZCBNw7xsbGVyIDIwMTQifV19LCJUYWciOiJDaXRhdmlQbGFjZWhvbGRlciMzZDQ5YjU2My1hMDk2LTRiYTMtYjYwZi0yMDUzMzg3MmQyYWMiLCJUZXh0IjoiUGF1bGl1ayB1bmQgTcO8bGxlciAyMDE0IiwiV0FJVmVyc2lvbiI6IjYuMTEuMC4wIn0=}</w:instrText>
          </w:r>
          <w:r>
            <w:rPr>
              <w:lang w:val="en-US"/>
            </w:rPr>
            <w:fldChar w:fldCharType="separate"/>
          </w:r>
          <w:r w:rsidR="00866FFF">
            <w:rPr>
              <w:lang w:val="en-US"/>
            </w:rPr>
            <w:t>Pauliuk und Müller 2014</w:t>
          </w:r>
          <w:r>
            <w:rPr>
              <w:lang w:val="en-US"/>
            </w:rPr>
            <w:fldChar w:fldCharType="end"/>
          </w:r>
          <w:r>
            <w:rPr>
              <w:lang w:val="en-US"/>
            </w:rPr>
            <w:t>)</w:t>
          </w:r>
        </w:sdtContent>
      </w:sdt>
      <w:r>
        <w:rPr>
          <w:lang w:val="en-US"/>
        </w:rPr>
        <w:t xml:space="preserve">. Clearly, only build-up and maintenance relate to gross additions to stocks, while depreciation would reflect wastage during use and end-of-life outflows from stocks. However, sufficiently detailed investment matrices are extremely scarce which might also be the reason, why few studies seem to make use of them </w:t>
      </w:r>
      <w:sdt>
        <w:sdtPr>
          <w:rPr>
            <w:lang w:val="en-US"/>
          </w:rPr>
          <w:alias w:val="Don't edit this field"/>
          <w:tag w:val="CitaviPlaceholder#093aae36-c65c-4f2c-975d-d6a5a7ba26a0"/>
          <w:id w:val="1177773491"/>
          <w:placeholder>
            <w:docPart w:val="787B9801966540C1AEC18ED8DF7CA073"/>
          </w:placeholder>
        </w:sdtPr>
        <w:sdtEnd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ZjODU1LTZiMTEtNGZjYS04NTJkLWY4Mjk4M2RhMmYxMC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MDkzYWFlMzYtYzY1Yy00ZjJjLTk3NWQtZDZhNWE3YmEyNmEwIiwiVGV4dCI6IihQYXVsaXVrIGV0IGFsLiAyMDE1KSIsIldBSVZlcnNpb24iOiI2LjExLjAuMCJ9}</w:instrText>
          </w:r>
          <w:r>
            <w:rPr>
              <w:lang w:val="en-US"/>
            </w:rPr>
            <w:fldChar w:fldCharType="separate"/>
          </w:r>
          <w:r w:rsidR="00866FFF">
            <w:rPr>
              <w:lang w:val="en-US"/>
            </w:rPr>
            <w:t>(Pauliuk et al. 2015)</w:t>
          </w:r>
          <w:r>
            <w:rPr>
              <w:lang w:val="en-US"/>
            </w:rPr>
            <w:fldChar w:fldCharType="end"/>
          </w:r>
        </w:sdtContent>
      </w:sdt>
      <w:r>
        <w:rPr>
          <w:lang w:val="en-US"/>
        </w:rPr>
        <w:t xml:space="preserve"> . </w:t>
      </w:r>
    </w:p>
    <w:p w14:paraId="5E04692F" w14:textId="047624D5" w:rsidR="00C21093" w:rsidRPr="00AE3BB8" w:rsidRDefault="00EE15F2" w:rsidP="00C21093">
      <w:pPr>
        <w:rPr>
          <w:lang w:val="en-US"/>
        </w:rPr>
      </w:pPr>
      <w:sdt>
        <w:sdtPr>
          <w:rPr>
            <w:b/>
            <w:lang w:val="en-US"/>
          </w:rPr>
          <w:alias w:val="Don't edit this field"/>
          <w:tag w:val="CitaviPlaceholder#9f7863ed-eaea-4f9e-b4b5-4c7d70765bb5"/>
          <w:id w:val="843440365"/>
          <w:placeholder>
            <w:docPart w:val="4E08E13030BF4033A4ABB1A9D4E9AB00"/>
          </w:placeholder>
        </w:sdtPr>
        <w:sdtEndPr/>
        <w:sdtContent>
          <w:r w:rsidR="00C21093" w:rsidRPr="00B559E7">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NGRhMWIxLWM3N2YtNDU2MS1iMmVmLTJjZDNmMzExNTE0NS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5Zjc4NjNlZC1lYWVhLTRmOWUtYjRiNS00YzdkNzA3NjViYjUiLCJUZXh0IjoiS29uZG8gZXQgYWwuIiwiV0FJVmVyc2lvbiI6IjYuMTEuMC4wIn0=}</w:instrText>
          </w:r>
          <w:r w:rsidR="00C21093" w:rsidRPr="00B559E7">
            <w:rPr>
              <w:b/>
              <w:lang w:val="en-US"/>
            </w:rPr>
            <w:fldChar w:fldCharType="separate"/>
          </w:r>
          <w:r w:rsidR="00866FFF">
            <w:rPr>
              <w:b/>
              <w:lang w:val="en-US"/>
            </w:rPr>
            <w:t>Kondo et al.</w:t>
          </w:r>
          <w:r w:rsidR="00C21093" w:rsidRPr="00B559E7">
            <w:rPr>
              <w:b/>
              <w:lang w:val="en-US"/>
            </w:rPr>
            <w:fldChar w:fldCharType="end"/>
          </w:r>
        </w:sdtContent>
      </w:sdt>
      <w:r w:rsidR="00C21093" w:rsidRPr="00B559E7">
        <w:rPr>
          <w:b/>
          <w:lang w:val="en-US"/>
        </w:rPr>
        <w:t xml:space="preserve"> </w:t>
      </w:r>
      <w:sdt>
        <w:sdtPr>
          <w:rPr>
            <w:b/>
            <w:lang w:val="en-US"/>
          </w:rPr>
          <w:alias w:val="Don't edit this field"/>
          <w:tag w:val="CitaviPlaceholder#766e4e26-3223-403d-bac4-986c52a9820c"/>
          <w:id w:val="1296186090"/>
          <w:placeholder>
            <w:docPart w:val="4E08E13030BF4033A4ABB1A9D4E9AB00"/>
          </w:placeholder>
        </w:sdtPr>
        <w:sdtEndPr/>
        <w:sdtContent>
          <w:r w:rsidR="00C21093" w:rsidRPr="00B559E7">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jE4NjBjLTA2MGYtNDA3YS05MDE1LWJiNmJlNjFhMTk4NC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c2NmU0ZTI2LTMyMjMtNDAzZC1iYWM0LTk4NmM1MmE5ODIwYyIsIlRleHQiOiIoMjAxMikiLCJXQUlWZXJzaW9uIjoiNi4xMS4wLjAifQ==}</w:instrText>
          </w:r>
          <w:r w:rsidR="00C21093" w:rsidRPr="00B559E7">
            <w:rPr>
              <w:b/>
              <w:lang w:val="en-US"/>
            </w:rPr>
            <w:fldChar w:fldCharType="separate"/>
          </w:r>
          <w:r w:rsidR="00866FFF">
            <w:rPr>
              <w:b/>
              <w:lang w:val="en-US"/>
            </w:rPr>
            <w:t>(2012)</w:t>
          </w:r>
          <w:r w:rsidR="00C21093" w:rsidRPr="00B559E7">
            <w:rPr>
              <w:b/>
              <w:lang w:val="en-US"/>
            </w:rPr>
            <w:fldChar w:fldCharType="end"/>
          </w:r>
        </w:sdtContent>
      </w:sdt>
      <w:r w:rsidR="00C21093" w:rsidRPr="00B559E7">
        <w:rPr>
          <w:lang w:val="en-US"/>
        </w:rPr>
        <w:t xml:space="preserve"> </w:t>
      </w:r>
      <w:commentRangeStart w:id="78"/>
      <w:commentRangeStart w:id="79"/>
      <w:r w:rsidR="00C21093" w:rsidRPr="00B559E7">
        <w:rPr>
          <w:lang w:val="en-US"/>
        </w:rPr>
        <w:t>used</w:t>
      </w:r>
      <w:commentRangeEnd w:id="78"/>
      <w:r w:rsidR="00C21093">
        <w:rPr>
          <w:rStyle w:val="Kommentarzeichen"/>
        </w:rPr>
        <w:commentReference w:id="78"/>
      </w:r>
      <w:commentRangeEnd w:id="79"/>
      <w:r w:rsidR="00C21093">
        <w:rPr>
          <w:rStyle w:val="Kommentarzeichen"/>
        </w:rPr>
        <w:commentReference w:id="79"/>
      </w:r>
      <w:r w:rsidR="00C21093" w:rsidRPr="00B559E7">
        <w:rPr>
          <w:lang w:val="en-US"/>
        </w:rPr>
        <w:t xml:space="preserve"> a Japanese MIOT and investment matrix for the year 2000 </w:t>
      </w:r>
      <w:r w:rsidR="00C21093">
        <w:rPr>
          <w:lang w:val="en-US"/>
        </w:rPr>
        <w:t>together with</w:t>
      </w:r>
      <w:r w:rsidR="00C21093" w:rsidRPr="00B559E7">
        <w:rPr>
          <w:lang w:val="en-US"/>
        </w:rPr>
        <w:t xml:space="preserve"> WIO-MFA to identify 10 end-uses of 17 materials, accumulating in 17 industrial sectors. </w:t>
      </w:r>
      <w:sdt>
        <w:sdtPr>
          <w:rPr>
            <w:lang w:val="en-US"/>
          </w:rPr>
          <w:alias w:val="To edit, see citavi.com/edit"/>
          <w:tag w:val="CitaviPlaceholder#5fbf1d24-cd6b-4920-9b01-a0b00a811bad"/>
          <w:id w:val="231358497"/>
          <w:placeholder>
            <w:docPart w:val="DBBD7FA93A52489EA0F2981E7FB89E8D"/>
          </w:placeholder>
        </w:sdtPr>
        <w:sdtEndPr>
          <w:rPr>
            <w:b/>
          </w:rPr>
        </w:sdtEndPr>
        <w:sdtContent>
          <w:r w:rsidR="00C21093" w:rsidRPr="009617BA">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WEyYWJhLTY0ZWQtNDY1Ni1iYzNmLWI2NmNiYzY0OTkxNS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M1ZmJmMWQyNC1jZDZiLTQ5MjAtOWIwMS1hMGIwMGE4MTFiYWQiLCJUZXh0IjoiWW9rb2kgZXQgYWwuIiwiV0FJVmVyc2lvbiI6IjYuMTEuMC4wIn0=}</w:instrText>
          </w:r>
          <w:r w:rsidR="00C21093" w:rsidRPr="009617BA">
            <w:rPr>
              <w:b/>
              <w:lang w:val="en-US"/>
            </w:rPr>
            <w:fldChar w:fldCharType="separate"/>
          </w:r>
          <w:r w:rsidR="00866FFF">
            <w:rPr>
              <w:b/>
              <w:lang w:val="en-US"/>
            </w:rPr>
            <w:t>Yokoi et al.</w:t>
          </w:r>
          <w:r w:rsidR="00C21093" w:rsidRPr="009617BA">
            <w:rPr>
              <w:b/>
              <w:lang w:val="en-US"/>
            </w:rPr>
            <w:fldChar w:fldCharType="end"/>
          </w:r>
        </w:sdtContent>
      </w:sdt>
      <w:r w:rsidR="00C21093" w:rsidRPr="009617BA">
        <w:rPr>
          <w:b/>
          <w:lang w:val="en-US"/>
        </w:rPr>
        <w:t xml:space="preserve"> </w:t>
      </w:r>
      <w:sdt>
        <w:sdtPr>
          <w:rPr>
            <w:b/>
            <w:lang w:val="en-US"/>
          </w:rPr>
          <w:alias w:val="To edit, see citavi.com/edit"/>
          <w:tag w:val="CitaviPlaceholder#9d71decd-8f34-4f41-9b01-e9a5da9b7f84"/>
          <w:id w:val="-1481761009"/>
          <w:placeholder>
            <w:docPart w:val="DBBD7FA93A52489EA0F2981E7FB89E8D"/>
          </w:placeholder>
        </w:sdtPr>
        <w:sdtEndPr/>
        <w:sdtContent>
          <w:r w:rsidR="00C21093" w:rsidRPr="009617BA">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jU4NGQ3LWE1MGQtNDU5OC1iMDEzLWM4MDdjYjFlMWM2Ny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zlkNzFkZWNkLThmMzQtNGY0MS05YjAxLWU5YTVkYTliN2Y4NCIsIlRleHQiOiIoMjAyMikiLCJXQUlWZXJzaW9uIjoiNi4xMS4wLjAifQ==}</w:instrText>
          </w:r>
          <w:r w:rsidR="00C21093" w:rsidRPr="009617BA">
            <w:rPr>
              <w:b/>
              <w:lang w:val="en-US"/>
            </w:rPr>
            <w:fldChar w:fldCharType="separate"/>
          </w:r>
          <w:r w:rsidR="00866FFF">
            <w:rPr>
              <w:b/>
              <w:lang w:val="en-US"/>
            </w:rPr>
            <w:t>(2022)</w:t>
          </w:r>
          <w:r w:rsidR="00C21093" w:rsidRPr="009617BA">
            <w:rPr>
              <w:b/>
              <w:lang w:val="en-US"/>
            </w:rPr>
            <w:fldChar w:fldCharType="end"/>
          </w:r>
        </w:sdtContent>
      </w:sdt>
      <w:r w:rsidR="00C21093" w:rsidRPr="00B559E7">
        <w:rPr>
          <w:lang w:val="en-US"/>
        </w:rPr>
        <w:t xml:space="preserve"> traced 16 end-uses of copper in 12 different sectors for 1960-2015 using ~5-yearly Japanese MIOTs and investment matrices with WIO-MFA. </w:t>
      </w:r>
      <w:r w:rsidR="00C21093" w:rsidRPr="00191C6A">
        <w:rPr>
          <w:lang w:val="en-US"/>
        </w:rPr>
        <w:t xml:space="preserve">Also </w:t>
      </w:r>
      <w:sdt>
        <w:sdtPr>
          <w:rPr>
            <w:b/>
            <w:lang w:val="en-US"/>
          </w:rPr>
          <w:alias w:val="Don't edit this field"/>
          <w:tag w:val="CitaviPlaceholder#695bb209-c749-4f1f-b607-7c85d8ccb87a"/>
          <w:id w:val="1909718040"/>
          <w:placeholder>
            <w:docPart w:val="FB7DA80930704259A764314A8804CFF5"/>
          </w:placeholder>
        </w:sdtPr>
        <w:sdtEndPr/>
        <w:sdtContent>
          <w:r w:rsidR="00C21093" w:rsidRPr="00C27FD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GM3NTNiLWZmMGItNDkzNi1hYjdjLTQ1OTAzNGZkYzc3OC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Y5NWJiMjA5LWM3NDktNGYxZi1iNjA3LTdjODVkOGNjYjg3YSIsIlRleHQiOiJEb21iaSIsIldBSVZlcnNpb24iOiI2LjExLjAuMCJ9}</w:instrText>
          </w:r>
          <w:r w:rsidR="00C21093" w:rsidRPr="00C27FDC">
            <w:rPr>
              <w:b/>
              <w:lang w:val="en-US"/>
            </w:rPr>
            <w:fldChar w:fldCharType="separate"/>
          </w:r>
          <w:r w:rsidR="00866FFF">
            <w:rPr>
              <w:b/>
              <w:lang w:val="en-US"/>
            </w:rPr>
            <w:t>Dombi</w:t>
          </w:r>
          <w:r w:rsidR="00C21093" w:rsidRPr="00C27FDC">
            <w:rPr>
              <w:b/>
              <w:lang w:val="en-US"/>
            </w:rPr>
            <w:fldChar w:fldCharType="end"/>
          </w:r>
        </w:sdtContent>
      </w:sdt>
      <w:r w:rsidR="00C21093" w:rsidRPr="00C27FDC">
        <w:rPr>
          <w:b/>
          <w:lang w:val="en-US"/>
        </w:rPr>
        <w:t xml:space="preserve"> </w:t>
      </w:r>
      <w:sdt>
        <w:sdtPr>
          <w:rPr>
            <w:b/>
            <w:lang w:val="en-US"/>
          </w:rPr>
          <w:alias w:val="Don't edit this field"/>
          <w:tag w:val="CitaviPlaceholder#faba9286-7315-4112-8427-c826dd525867"/>
          <w:id w:val="-1315562639"/>
          <w:placeholder>
            <w:docPart w:val="FB7DA80930704259A764314A8804CFF5"/>
          </w:placeholder>
        </w:sdtPr>
        <w:sdtEndPr/>
        <w:sdtContent>
          <w:r w:rsidR="00C21093" w:rsidRPr="00C27FD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ZmFmZTVkLWMyN2QtNGQ1ZC1hZGQyLWYwZTUyNWNhM2QyYy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NmYWJhOTI4Ni03MzE1LTQxMTItODQyNy1jODI2ZGQ1MjU4NjciLCJUZXh0IjoiKDIwMTgpIiwiV0FJVmVyc2lvbiI6IjYuMTEuMC4wIn0=}</w:instrText>
          </w:r>
          <w:r w:rsidR="00C21093" w:rsidRPr="00C27FDC">
            <w:rPr>
              <w:b/>
              <w:lang w:val="en-US"/>
            </w:rPr>
            <w:fldChar w:fldCharType="separate"/>
          </w:r>
          <w:r w:rsidR="00866FFF">
            <w:rPr>
              <w:b/>
              <w:lang w:val="en-US"/>
            </w:rPr>
            <w:t>(2018)</w:t>
          </w:r>
          <w:r w:rsidR="00C21093" w:rsidRPr="00C27FDC">
            <w:rPr>
              <w:b/>
              <w:lang w:val="en-US"/>
            </w:rPr>
            <w:fldChar w:fldCharType="end"/>
          </w:r>
        </w:sdtContent>
      </w:sdt>
      <w:r w:rsidR="00C21093" w:rsidRPr="00191C6A">
        <w:rPr>
          <w:lang w:val="en-US"/>
        </w:rPr>
        <w:t xml:space="preserve"> use investment matrices from EU KLEMS 2007 </w:t>
      </w:r>
      <w:sdt>
        <w:sdtPr>
          <w:rPr>
            <w:lang w:val="en-US"/>
          </w:rPr>
          <w:alias w:val="Don't edit this field"/>
          <w:tag w:val="CitaviPlaceholder#50f75261-b196-42b3-8ecf-48aefd0555aa"/>
          <w:id w:val="810760032"/>
          <w:placeholder>
            <w:docPart w:val="96C45A12B3724ECC92FDCBF7EEF4E399"/>
          </w:placeholder>
        </w:sdtPr>
        <w:sdtEndPr/>
        <w:sdtContent>
          <w:r w:rsidR="00C21093" w:rsidRPr="00191C6A">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WYyNjc3LTU1NDAtNDdmYi04Zjk3LTU0ZWJmZDU4NTQ5OSIsIlJhbmdlTGVuZ3RoIjoyNiwiUmVmZXJlbmNlSWQiOiIwZTU0NmUxZC00NzZmLTQ2YmEtODE2Ni0xOWQyMzc5ZGIyY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YWNhZGVtaWMub3VwLmNvbS9lai9hcnRpY2xlLWFic3RyYWN0LzExOS81MzgvZjM3NC81MDg5NTczIiwiVXJpU3RyaW5nIjoiaHR0cHM6Ly9hY2FkZW1pYy5vdXAuY29tL2VqL2FydGljbGUtYWJzdHJhY3QvMTE5LzUzOC9mMzc0LzUwODk1Nz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IxLTExLTIzVDEwOjI2OjQ1IiwiTW9kaWZpZWRCeSI6Il9KYW4gU3RyZWVjayIsIklkIjoiOTEzNDM3YWMtMGYzMi00YjI4LTkwYjMtNDgzZDQxNWFkNGI0IiwiTW9kaWZpZWRPbiI6IjIwMjEtMTEtMjNUMTA6MjY6N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Q2OC0wMjk3LjIwMDkuMDIyODAueCIsIlVyaVN0cmluZyI6Imh0dHBzOi8vZG9pLm9yZy8xMC4xMTExL2ouMTQ2OC0wMjk3LjIwMDkuMDIyODA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P4oCZTWFob255IHVuZCBUaW1tZXIgMjAwOSkifV19LCJUYWciOiJDaXRhdmlQbGFjZWhvbGRlciM1MGY3NTI2MS1iMTk2LTQyYjMtOGVjZi00OGFlZmQwNTU1YWEiLCJUZXh0IjoiKE/igJlNYWhvbnkgdW5kIFRpbW1lciAyMDA5KSIsIldBSVZlcnNpb24iOiI2LjExLjAuMCJ9}</w:instrText>
          </w:r>
          <w:r w:rsidR="00C21093" w:rsidRPr="00191C6A">
            <w:rPr>
              <w:lang w:val="en-US"/>
            </w:rPr>
            <w:fldChar w:fldCharType="separate"/>
          </w:r>
          <w:r w:rsidR="00866FFF">
            <w:rPr>
              <w:lang w:val="en-US"/>
            </w:rPr>
            <w:t>(O’Mahony und Timmer 2009)</w:t>
          </w:r>
          <w:r w:rsidR="00C21093" w:rsidRPr="00191C6A">
            <w:rPr>
              <w:lang w:val="en-US"/>
            </w:rPr>
            <w:fldChar w:fldCharType="end"/>
          </w:r>
        </w:sdtContent>
      </w:sdt>
      <w:r w:rsidR="00C21093" w:rsidRPr="00191C6A">
        <w:rPr>
          <w:lang w:val="en-US"/>
        </w:rPr>
        <w:t xml:space="preserve"> and supply-extension CBA to distribute total domestic extraction as net additions to stock (NAS) to Hungarian Exiobase v2 end-use sectors. From these, the author then estimated coefficients of a Cobb-Douglas production function for NAS of buildings </w:t>
      </w:r>
      <w:r w:rsidR="00C21093">
        <w:rPr>
          <w:lang w:val="en-US"/>
        </w:rPr>
        <w:t xml:space="preserve">and machinery </w:t>
      </w:r>
      <w:r w:rsidR="00C21093" w:rsidRPr="00191C6A">
        <w:rPr>
          <w:lang w:val="en-US"/>
        </w:rPr>
        <w:t>and used these in a fit-optimizing regression to estimate respective material stocks in the agriculture and transportation sector in 2015.</w:t>
      </w:r>
    </w:p>
    <w:p w14:paraId="654C3E7B" w14:textId="68573CBB" w:rsidR="00C21093" w:rsidRDefault="00C21093" w:rsidP="00C21093">
      <w:pPr>
        <w:rPr>
          <w:lang w:val="en-US"/>
        </w:rPr>
      </w:pPr>
    </w:p>
    <w:sdt>
      <w:sdtPr>
        <w:rPr>
          <w:rFonts w:asciiTheme="minorHAnsi" w:eastAsiaTheme="minorHAnsi" w:hAnsiTheme="minorHAnsi" w:cstheme="minorBidi"/>
          <w:color w:val="auto"/>
          <w:sz w:val="22"/>
          <w:szCs w:val="22"/>
          <w:lang w:val="en-US"/>
        </w:rPr>
        <w:tag w:val="CitaviBibliography"/>
        <w:id w:val="1719547862"/>
        <w:placeholder>
          <w:docPart w:val="DefaultPlaceholder_-1854013440"/>
        </w:placeholder>
      </w:sdtPr>
      <w:sdtEndPr/>
      <w:sdtContent>
        <w:p w14:paraId="51A68A1E" w14:textId="77777777" w:rsidR="0052228C" w:rsidRDefault="0052228C" w:rsidP="0052228C">
          <w:pPr>
            <w:pStyle w:val="CitaviBibliographyHeading"/>
            <w:rPr>
              <w:lang w:val="en-US"/>
            </w:rPr>
          </w:pPr>
          <w:r>
            <w:rPr>
              <w:lang w:val="en-US"/>
            </w:rPr>
            <w:fldChar w:fldCharType="begin"/>
          </w:r>
          <w:r>
            <w:rPr>
              <w:lang w:val="en-US"/>
            </w:rPr>
            <w:instrText>ADDIN CitaviBibliography</w:instrText>
          </w:r>
          <w:r>
            <w:rPr>
              <w:lang w:val="en-US"/>
            </w:rPr>
            <w:fldChar w:fldCharType="separate"/>
          </w:r>
          <w:r>
            <w:rPr>
              <w:lang w:val="en-US"/>
            </w:rPr>
            <w:t>Literaturverzeichnis</w:t>
          </w:r>
        </w:p>
        <w:p w14:paraId="04F129A4" w14:textId="77777777" w:rsidR="0052228C" w:rsidRDefault="0052228C" w:rsidP="0052228C">
          <w:pPr>
            <w:pStyle w:val="CitaviBibliographyEntry"/>
            <w:rPr>
              <w:lang w:val="en-US"/>
            </w:rPr>
          </w:pPr>
          <w:bookmarkStart w:id="80" w:name="_CTVL001d6380b56687e42eab9323e24c5cfd074"/>
          <w:r>
            <w:rPr>
              <w:lang w:val="en-US"/>
            </w:rPr>
            <w:t>Abd Rahman, Muhammad Daaniyall; Los, Bart; Owen, Anne; Lenzen, Manfred (2021): Multi-level comparisons of input–output tables using cross-entropy indicators. In:</w:t>
          </w:r>
          <w:bookmarkEnd w:id="80"/>
          <w:r>
            <w:rPr>
              <w:lang w:val="en-US"/>
            </w:rPr>
            <w:t xml:space="preserve"> </w:t>
          </w:r>
          <w:r w:rsidRPr="0052228C">
            <w:rPr>
              <w:i/>
              <w:lang w:val="en-US"/>
            </w:rPr>
            <w:t>Economic Systems Research</w:t>
          </w:r>
          <w:r w:rsidRPr="0052228C">
            <w:rPr>
              <w:lang w:val="en-US"/>
            </w:rPr>
            <w:t>, S. 1–20. DOI: 10.1080/09535314.2021.1990869.</w:t>
          </w:r>
        </w:p>
        <w:p w14:paraId="592FDA76" w14:textId="77777777" w:rsidR="0052228C" w:rsidRDefault="0052228C" w:rsidP="0052228C">
          <w:pPr>
            <w:pStyle w:val="CitaviBibliographyEntry"/>
            <w:rPr>
              <w:lang w:val="en-US"/>
            </w:rPr>
          </w:pPr>
          <w:bookmarkStart w:id="81" w:name="_CTVL0016924e7064d5443f2ba2e565ac8f0f017"/>
          <w:r>
            <w:rPr>
              <w:lang w:val="en-US"/>
            </w:rPr>
            <w:t>Aguilar‐Hernandez, Glenn A.; Deetman, Sebastiaan; Merciai, Stefano; Rodrigues, João F. D.; Tukker, Arnold (2021): Global distribution of material inflows to in‐use stocks in 2011 and its implications for a circularity transition. In:</w:t>
          </w:r>
          <w:bookmarkEnd w:id="81"/>
          <w:r>
            <w:rPr>
              <w:lang w:val="en-US"/>
            </w:rPr>
            <w:t xml:space="preserve"> </w:t>
          </w:r>
          <w:r w:rsidRPr="0052228C">
            <w:rPr>
              <w:i/>
              <w:lang w:val="en-US"/>
            </w:rPr>
            <w:t xml:space="preserve">Journal of Industrial Ecology </w:t>
          </w:r>
          <w:r w:rsidRPr="0052228C">
            <w:rPr>
              <w:lang w:val="en-US"/>
            </w:rPr>
            <w:t>151 (14), S. 104452. DOI: 10.1111/jiec.13179.</w:t>
          </w:r>
        </w:p>
        <w:p w14:paraId="44FF3931" w14:textId="77777777" w:rsidR="0052228C" w:rsidRDefault="0052228C" w:rsidP="0052228C">
          <w:pPr>
            <w:pStyle w:val="CitaviBibliographyEntry"/>
            <w:rPr>
              <w:lang w:val="en-US"/>
            </w:rPr>
          </w:pPr>
          <w:bookmarkStart w:id="82" w:name="_CTVL00190293832f3284d39b61635715de304a3"/>
          <w:r>
            <w:rPr>
              <w:lang w:val="en-US"/>
            </w:rPr>
            <w:t>AISI (1941-2005): Annual statistical report of the American Iron and Steel Institute. New York: American Iron and Steel Institute.</w:t>
          </w:r>
        </w:p>
        <w:p w14:paraId="5DFFAE61" w14:textId="77777777" w:rsidR="0052228C" w:rsidRDefault="0052228C" w:rsidP="0052228C">
          <w:pPr>
            <w:pStyle w:val="CitaviBibliographyEntry"/>
            <w:rPr>
              <w:lang w:val="en-US"/>
            </w:rPr>
          </w:pPr>
          <w:bookmarkStart w:id="83" w:name="_CTVL0016f9324b100a74fa999b898663d2c5327"/>
          <w:bookmarkEnd w:id="82"/>
          <w:r>
            <w:rPr>
              <w:lang w:val="en-US"/>
            </w:rPr>
            <w:t>AISI (1960-2006): Annual Statistical Report. Washington, DC: American Iron and Steel Institute.</w:t>
          </w:r>
        </w:p>
        <w:p w14:paraId="74CDF498" w14:textId="77777777" w:rsidR="0052228C" w:rsidRDefault="0052228C" w:rsidP="0052228C">
          <w:pPr>
            <w:pStyle w:val="CitaviBibliographyEntry"/>
            <w:rPr>
              <w:lang w:val="en-US"/>
            </w:rPr>
          </w:pPr>
          <w:bookmarkStart w:id="84" w:name="_CTVL001bc2dc942a57944f4b7b9b3e0a0fe5fe8"/>
          <w:bookmarkEnd w:id="83"/>
          <w:r>
            <w:rPr>
              <w:lang w:val="en-US"/>
            </w:rPr>
            <w:t>Aryapratama, Rio; Pauliuk, Stefan (2019): Estimating in-use wood-based materials carbon stocks in Indonesia: Towards a contribution to the national climate mitigation effort. In:</w:t>
          </w:r>
          <w:bookmarkEnd w:id="84"/>
          <w:r>
            <w:rPr>
              <w:lang w:val="en-US"/>
            </w:rPr>
            <w:t xml:space="preserve"> </w:t>
          </w:r>
          <w:r w:rsidRPr="0052228C">
            <w:rPr>
              <w:i/>
              <w:lang w:val="en-US"/>
            </w:rPr>
            <w:t xml:space="preserve">Resources, Conservation and Recycling </w:t>
          </w:r>
          <w:r w:rsidRPr="0052228C">
            <w:rPr>
              <w:lang w:val="en-US"/>
            </w:rPr>
            <w:t>149, S. 301–311. DOI: 10.1016/j.resconrec.2019.06.010.</w:t>
          </w:r>
        </w:p>
        <w:p w14:paraId="2484CD6F" w14:textId="77777777" w:rsidR="0052228C" w:rsidRDefault="0052228C" w:rsidP="0052228C">
          <w:pPr>
            <w:pStyle w:val="CitaviBibliographyEntry"/>
            <w:rPr>
              <w:lang w:val="en-US"/>
            </w:rPr>
          </w:pPr>
          <w:bookmarkStart w:id="85" w:name="_CTVL00105bb5d93d0884708b64cff3203fa5506"/>
          <w:r>
            <w:rPr>
              <w:lang w:val="en-US"/>
            </w:rPr>
            <w:t>Ayres, Robert U.; Ayres, Leslie; Råde, Ingrid (2003): The life cycle of copper, its co-products and byproducts. Dordrecht, London: Kluwer Academic.</w:t>
          </w:r>
        </w:p>
        <w:p w14:paraId="02015021" w14:textId="77777777" w:rsidR="0052228C" w:rsidRDefault="0052228C" w:rsidP="0052228C">
          <w:pPr>
            <w:pStyle w:val="CitaviBibliographyEntry"/>
            <w:rPr>
              <w:lang w:val="en-US"/>
            </w:rPr>
          </w:pPr>
          <w:bookmarkStart w:id="86" w:name="_CTVL001516ac199926e491fb925fcc60f33d24e"/>
          <w:bookmarkEnd w:id="85"/>
          <w:r>
            <w:rPr>
              <w:lang w:val="en-US"/>
            </w:rPr>
            <w:t>Black, K. H.; Lyman, W. S. (1990): The flow of copper to US markets. In:</w:t>
          </w:r>
          <w:bookmarkEnd w:id="86"/>
          <w:r>
            <w:rPr>
              <w:lang w:val="en-US"/>
            </w:rPr>
            <w:t xml:space="preserve"> </w:t>
          </w:r>
          <w:r w:rsidRPr="0052228C">
            <w:rPr>
              <w:i/>
              <w:lang w:val="en-US"/>
            </w:rPr>
            <w:t>Copper 90 Refining Fabrications Markets</w:t>
          </w:r>
          <w:r w:rsidRPr="0052228C">
            <w:rPr>
              <w:lang w:val="en-US"/>
            </w:rPr>
            <w:t>.</w:t>
          </w:r>
        </w:p>
        <w:p w14:paraId="76428946" w14:textId="77777777" w:rsidR="0052228C" w:rsidRDefault="0052228C" w:rsidP="0052228C">
          <w:pPr>
            <w:pStyle w:val="CitaviBibliographyEntry"/>
            <w:rPr>
              <w:lang w:val="en-US"/>
            </w:rPr>
          </w:pPr>
          <w:bookmarkStart w:id="87" w:name="_CTVL001c76387d652f44f65b050720043265e58"/>
          <w:r>
            <w:rPr>
              <w:lang w:val="en-US"/>
            </w:rPr>
            <w:t>Bouwmeester, Maaike C.; Oosterhaven, Jan (2013): Specification and Aggregation Errors in Environmentally Extended Input–Output Models. In:</w:t>
          </w:r>
          <w:bookmarkEnd w:id="87"/>
          <w:r>
            <w:rPr>
              <w:lang w:val="en-US"/>
            </w:rPr>
            <w:t xml:space="preserve"> </w:t>
          </w:r>
          <w:r w:rsidRPr="0052228C">
            <w:rPr>
              <w:i/>
              <w:lang w:val="en-US"/>
            </w:rPr>
            <w:t xml:space="preserve">Environ Resource Econ </w:t>
          </w:r>
          <w:r w:rsidRPr="0052228C">
            <w:rPr>
              <w:lang w:val="en-US"/>
            </w:rPr>
            <w:t>56 (3), S. 307–335. DOI: 10.1007/s10640-013-9649-8.</w:t>
          </w:r>
        </w:p>
        <w:p w14:paraId="1229878E" w14:textId="77777777" w:rsidR="0052228C" w:rsidRDefault="0052228C" w:rsidP="0052228C">
          <w:pPr>
            <w:pStyle w:val="CitaviBibliographyEntry"/>
            <w:rPr>
              <w:lang w:val="en-US"/>
            </w:rPr>
          </w:pPr>
          <w:bookmarkStart w:id="88" w:name="_CTVL00197d3e3d09f9f43098c95d3c15b1d532a"/>
          <w:r>
            <w:rPr>
              <w:lang w:val="en-US"/>
            </w:rPr>
            <w:t>Bullard, Clark W.; Herendeen, Robert A. (1975): The energy cost of goods and services. In:</w:t>
          </w:r>
          <w:bookmarkEnd w:id="88"/>
          <w:r>
            <w:rPr>
              <w:lang w:val="en-US"/>
            </w:rPr>
            <w:t xml:space="preserve"> </w:t>
          </w:r>
          <w:r w:rsidRPr="0052228C">
            <w:rPr>
              <w:i/>
              <w:lang w:val="en-US"/>
            </w:rPr>
            <w:t xml:space="preserve">Energy Policy </w:t>
          </w:r>
          <w:r w:rsidRPr="0052228C">
            <w:rPr>
              <w:lang w:val="en-US"/>
            </w:rPr>
            <w:t>3 (4), S. 268–278. DOI: 10.1016/0301-4215(75)90035-X.</w:t>
          </w:r>
        </w:p>
        <w:p w14:paraId="79DD5C95" w14:textId="77777777" w:rsidR="0052228C" w:rsidRDefault="0052228C" w:rsidP="0052228C">
          <w:pPr>
            <w:pStyle w:val="CitaviBibliographyEntry"/>
            <w:rPr>
              <w:lang w:val="en-US"/>
            </w:rPr>
          </w:pPr>
          <w:bookmarkStart w:id="89" w:name="_CTVL001d97354b35de34485b6a17d0e42ef9561"/>
          <w:r>
            <w:rPr>
              <w:lang w:val="en-US"/>
            </w:rPr>
            <w:lastRenderedPageBreak/>
            <w:t>Cabernard, Livia; Pfister, Stephan; Hellweg, Stefanie (2019): A new method for analyzing sustainability performance of global supply chains and its application to material resources. In:</w:t>
          </w:r>
          <w:bookmarkEnd w:id="89"/>
          <w:r>
            <w:rPr>
              <w:lang w:val="en-US"/>
            </w:rPr>
            <w:t xml:space="preserve"> </w:t>
          </w:r>
          <w:r w:rsidRPr="0052228C">
            <w:rPr>
              <w:i/>
              <w:lang w:val="en-US"/>
            </w:rPr>
            <w:t xml:space="preserve">The Science of the total environment </w:t>
          </w:r>
          <w:r w:rsidRPr="0052228C">
            <w:rPr>
              <w:lang w:val="en-US"/>
            </w:rPr>
            <w:t>684, S. 164–177. DOI: 10.1016/j.scitotenv.2019.04.434.</w:t>
          </w:r>
        </w:p>
        <w:p w14:paraId="00189320" w14:textId="77777777" w:rsidR="0052228C" w:rsidRDefault="0052228C" w:rsidP="0052228C">
          <w:pPr>
            <w:pStyle w:val="CitaviBibliographyEntry"/>
            <w:rPr>
              <w:lang w:val="en-US"/>
            </w:rPr>
          </w:pPr>
          <w:bookmarkStart w:id="90" w:name="_CTVL00155ed21b61dad4bc58c5eca22ee842108"/>
          <w:r>
            <w:rPr>
              <w:lang w:val="en-US"/>
            </w:rPr>
            <w:t>Cao, Zhi; Shen, Lei; Liu, Litao; Zhao, Jianan; Zhong, Shuai; Kong, Hanxiao; Sun, Yanzhi (2017a): Estimating the in-use cement stock in China: 1920–2013. In:</w:t>
          </w:r>
          <w:bookmarkEnd w:id="90"/>
          <w:r>
            <w:rPr>
              <w:lang w:val="en-US"/>
            </w:rPr>
            <w:t xml:space="preserve"> </w:t>
          </w:r>
          <w:r w:rsidRPr="0052228C">
            <w:rPr>
              <w:i/>
              <w:lang w:val="en-US"/>
            </w:rPr>
            <w:t xml:space="preserve">Resources, Conservation and Recycling </w:t>
          </w:r>
          <w:r w:rsidRPr="0052228C">
            <w:rPr>
              <w:lang w:val="en-US"/>
            </w:rPr>
            <w:t>122, S. 21–31. DOI: 10.1016/j.resconrec.2017.01.021.</w:t>
          </w:r>
        </w:p>
        <w:p w14:paraId="6DAF5979" w14:textId="77777777" w:rsidR="0052228C" w:rsidRDefault="0052228C" w:rsidP="0052228C">
          <w:pPr>
            <w:pStyle w:val="CitaviBibliographyEntry"/>
            <w:rPr>
              <w:lang w:val="en-US"/>
            </w:rPr>
          </w:pPr>
          <w:bookmarkStart w:id="91" w:name="_CTVL001f963e1f5abb64d578cf7637b0fa4e18f"/>
          <w:r>
            <w:rPr>
              <w:lang w:val="en-US"/>
            </w:rPr>
            <w:t>Cao, Zhi; Shen, Lei; Løvik, Amund N.; Müller, Daniel B.; Liu, Gang (2017b): Elaborating the History of Our Cementing Societies: An in-Use Stock Perspective. In:</w:t>
          </w:r>
          <w:bookmarkEnd w:id="91"/>
          <w:r>
            <w:rPr>
              <w:lang w:val="en-US"/>
            </w:rPr>
            <w:t xml:space="preserve"> </w:t>
          </w:r>
          <w:r w:rsidRPr="0052228C">
            <w:rPr>
              <w:i/>
              <w:lang w:val="en-US"/>
            </w:rPr>
            <w:t xml:space="preserve">Environmental Science &amp; Technology </w:t>
          </w:r>
          <w:r w:rsidRPr="0052228C">
            <w:rPr>
              <w:lang w:val="en-US"/>
            </w:rPr>
            <w:t>51 (19), S. 11468–11475. DOI: 10.1021/acs.est.7b03077.</w:t>
          </w:r>
        </w:p>
        <w:p w14:paraId="159CC40E" w14:textId="77777777" w:rsidR="0052228C" w:rsidRDefault="0052228C" w:rsidP="0052228C">
          <w:pPr>
            <w:pStyle w:val="CitaviBibliographyEntry"/>
            <w:rPr>
              <w:lang w:val="en-US"/>
            </w:rPr>
          </w:pPr>
          <w:bookmarkStart w:id="92" w:name="_CTVL00136405c05181741baa630e60de02bf735"/>
          <w:r>
            <w:rPr>
              <w:lang w:val="en-US"/>
            </w:rPr>
            <w:t>Carmona, Luis; Whiting, Kai; Carrasco, Angeles; Sousa, Tânia; Domingos, Tiago (2017): Material Services with Both Eyes Wide Open. In:</w:t>
          </w:r>
          <w:bookmarkEnd w:id="92"/>
          <w:r>
            <w:rPr>
              <w:lang w:val="en-US"/>
            </w:rPr>
            <w:t xml:space="preserve"> </w:t>
          </w:r>
          <w:r w:rsidRPr="0052228C">
            <w:rPr>
              <w:i/>
              <w:lang w:val="en-US"/>
            </w:rPr>
            <w:t xml:space="preserve">Sustainability </w:t>
          </w:r>
          <w:r w:rsidRPr="0052228C">
            <w:rPr>
              <w:lang w:val="en-US"/>
            </w:rPr>
            <w:t>9 (9), S. 1508. DOI: 10.3390/su9091508.</w:t>
          </w:r>
        </w:p>
        <w:p w14:paraId="72C9A390" w14:textId="77777777" w:rsidR="0052228C" w:rsidRDefault="0052228C" w:rsidP="0052228C">
          <w:pPr>
            <w:pStyle w:val="CitaviBibliographyEntry"/>
            <w:rPr>
              <w:lang w:val="en-US"/>
            </w:rPr>
          </w:pPr>
          <w:bookmarkStart w:id="93" w:name="_CTVL0017204bfdb22414331a3a3688228c3d567"/>
          <w:r>
            <w:rPr>
              <w:lang w:val="en-US"/>
            </w:rPr>
            <w:t>Carmona, Luis Gabriel; Whiting, Kai; Haberl, Helmut; Sousa, Tânia (2021): The use of steel in the United Kingdom's transport sector: A stock–flow–service nexus case study. In:</w:t>
          </w:r>
          <w:bookmarkEnd w:id="93"/>
          <w:r>
            <w:rPr>
              <w:lang w:val="en-US"/>
            </w:rPr>
            <w:t xml:space="preserve"> </w:t>
          </w:r>
          <w:r w:rsidRPr="0052228C">
            <w:rPr>
              <w:i/>
              <w:lang w:val="en-US"/>
            </w:rPr>
            <w:t xml:space="preserve">Journal of Industrial Ecology </w:t>
          </w:r>
          <w:r w:rsidRPr="0052228C">
            <w:rPr>
              <w:lang w:val="en-US"/>
            </w:rPr>
            <w:t>25 (1), S. 125–143. DOI: 10.1111/jiec.13055.</w:t>
          </w:r>
        </w:p>
        <w:p w14:paraId="5A5634C7" w14:textId="77777777" w:rsidR="0052228C" w:rsidRDefault="0052228C" w:rsidP="0052228C">
          <w:pPr>
            <w:pStyle w:val="CitaviBibliographyEntry"/>
            <w:rPr>
              <w:lang w:val="en-US"/>
            </w:rPr>
          </w:pPr>
          <w:bookmarkStart w:id="94" w:name="_CTVL001d3dd9a74021f4d5e9de7a84afe780534"/>
          <w:r>
            <w:rPr>
              <w:lang w:val="en-US"/>
            </w:rPr>
            <w:t>CDA (1980): Annual Data. Copper Supply and Consumption, 1960–1979. New York.</w:t>
          </w:r>
        </w:p>
        <w:p w14:paraId="5E4CC393" w14:textId="77777777" w:rsidR="0052228C" w:rsidRPr="00766E2F" w:rsidRDefault="0052228C" w:rsidP="0052228C">
          <w:pPr>
            <w:pStyle w:val="CitaviBibliographyEntry"/>
          </w:pPr>
          <w:bookmarkStart w:id="95" w:name="_CTVL001ec7c26c4c6bb4a4c916b3b61db2245da"/>
          <w:bookmarkEnd w:id="94"/>
          <w:r>
            <w:rPr>
              <w:lang w:val="en-US"/>
            </w:rPr>
            <w:t xml:space="preserve">CDA (2020): Copper Development Association Inc. Annual Data 2020. Copper Supply &amp; Consumption — 1999–2019. </w:t>
          </w:r>
          <w:r w:rsidRPr="00766E2F">
            <w:t>Online verfügbar unter https://www.copper.org/resources/market_data/pdfs/annual-data-book-2020_final.pdf, zuletzt geprüft am 28.09.2021.</w:t>
          </w:r>
        </w:p>
        <w:p w14:paraId="6A7BF45A" w14:textId="77777777" w:rsidR="0052228C" w:rsidRDefault="0052228C" w:rsidP="0052228C">
          <w:pPr>
            <w:pStyle w:val="CitaviBibliographyEntry"/>
            <w:rPr>
              <w:lang w:val="en-US"/>
            </w:rPr>
          </w:pPr>
          <w:bookmarkStart w:id="96" w:name="_CTVL00144ad9bfd7fe048c88cec7dc946f6ddc2"/>
          <w:bookmarkEnd w:id="95"/>
          <w:r>
            <w:rPr>
              <w:lang w:val="en-US"/>
            </w:rPr>
            <w:t>Chen, Wei-Qiang; Graedel, T. E. (2015): Improved alternatives for estimating in-use material stocks. In:</w:t>
          </w:r>
          <w:bookmarkEnd w:id="96"/>
          <w:r>
            <w:rPr>
              <w:lang w:val="en-US"/>
            </w:rPr>
            <w:t xml:space="preserve"> </w:t>
          </w:r>
          <w:r w:rsidRPr="0052228C">
            <w:rPr>
              <w:i/>
              <w:lang w:val="en-US"/>
            </w:rPr>
            <w:t xml:space="preserve">Environmental Science &amp; Technology </w:t>
          </w:r>
          <w:r w:rsidRPr="0052228C">
            <w:rPr>
              <w:lang w:val="en-US"/>
            </w:rPr>
            <w:t>49 (5), S. 3048–3055. DOI: 10.1021/es504353s.</w:t>
          </w:r>
        </w:p>
        <w:p w14:paraId="18738A1E" w14:textId="77777777" w:rsidR="0052228C" w:rsidRDefault="0052228C" w:rsidP="0052228C">
          <w:pPr>
            <w:pStyle w:val="CitaviBibliographyEntry"/>
            <w:rPr>
              <w:lang w:val="en-US"/>
            </w:rPr>
          </w:pPr>
          <w:bookmarkStart w:id="97" w:name="_CTVL001e92fee1340324bce998838540bca76c0"/>
          <w:r>
            <w:rPr>
              <w:lang w:val="en-US"/>
            </w:rPr>
            <w:t>Chen, Wei-Qiang; Graedel, T. E.; Nuss, Philip; Ohno, Hajime (2016): Building the Material Flow Networks of Aluminum in the 2007 U.S. Economy. In:</w:t>
          </w:r>
          <w:bookmarkEnd w:id="97"/>
          <w:r>
            <w:rPr>
              <w:lang w:val="en-US"/>
            </w:rPr>
            <w:t xml:space="preserve"> </w:t>
          </w:r>
          <w:r w:rsidRPr="0052228C">
            <w:rPr>
              <w:i/>
              <w:lang w:val="en-US"/>
            </w:rPr>
            <w:t xml:space="preserve">Environmental Science &amp; Technology </w:t>
          </w:r>
          <w:r w:rsidRPr="0052228C">
            <w:rPr>
              <w:lang w:val="en-US"/>
            </w:rPr>
            <w:t>50 (7), S. 3905–3912. DOI: 10.1021/acs.est.5b05095.</w:t>
          </w:r>
        </w:p>
        <w:p w14:paraId="7EE73B09" w14:textId="77777777" w:rsidR="0052228C" w:rsidRDefault="0052228C" w:rsidP="0052228C">
          <w:pPr>
            <w:pStyle w:val="CitaviBibliographyEntry"/>
            <w:rPr>
              <w:lang w:val="en-US"/>
            </w:rPr>
          </w:pPr>
          <w:bookmarkStart w:id="98" w:name="_CTVL001ce35d061e1474236b6b3593886a0d14d"/>
          <w:r>
            <w:rPr>
              <w:lang w:val="en-US"/>
            </w:rPr>
            <w:t>Chen, Wei‐Qiang (2017): Dynamic Product‐Level Analysis of In‐Use Aluminum Stocks in the United States. In:</w:t>
          </w:r>
          <w:bookmarkEnd w:id="98"/>
          <w:r>
            <w:rPr>
              <w:lang w:val="en-US"/>
            </w:rPr>
            <w:t xml:space="preserve"> </w:t>
          </w:r>
          <w:r w:rsidRPr="0052228C">
            <w:rPr>
              <w:i/>
              <w:lang w:val="en-US"/>
            </w:rPr>
            <w:t xml:space="preserve">Journal of Industrial Ecology </w:t>
          </w:r>
          <w:r w:rsidRPr="0052228C">
            <w:rPr>
              <w:lang w:val="en-US"/>
            </w:rPr>
            <w:t>22 (6), S. 1425–1435. DOI: 10.1111/jiec.12710.</w:t>
          </w:r>
        </w:p>
        <w:p w14:paraId="5198900B" w14:textId="77777777" w:rsidR="0052228C" w:rsidRDefault="0052228C" w:rsidP="0052228C">
          <w:pPr>
            <w:pStyle w:val="CitaviBibliographyEntry"/>
            <w:rPr>
              <w:lang w:val="en-US"/>
            </w:rPr>
          </w:pPr>
          <w:bookmarkStart w:id="99" w:name="_CTVL001ea63ba0d1ed44ae7a5ecc341861a33eb"/>
          <w:r>
            <w:rPr>
              <w:lang w:val="en-US"/>
            </w:rPr>
            <w:t>Clark, William C.; Harley, Alicia G. (2020): Sustainability Science: Toward a Synthesis. In:</w:t>
          </w:r>
          <w:bookmarkEnd w:id="99"/>
          <w:r>
            <w:rPr>
              <w:lang w:val="en-US"/>
            </w:rPr>
            <w:t xml:space="preserve"> </w:t>
          </w:r>
          <w:r w:rsidRPr="0052228C">
            <w:rPr>
              <w:i/>
              <w:lang w:val="en-US"/>
            </w:rPr>
            <w:t xml:space="preserve">Annu. Rev. Environ. Resour. </w:t>
          </w:r>
          <w:r w:rsidRPr="0052228C">
            <w:rPr>
              <w:lang w:val="en-US"/>
            </w:rPr>
            <w:t>45 (1), S. 331–386. DOI: 10.1146/annurev-environ-012420-043621.</w:t>
          </w:r>
        </w:p>
        <w:p w14:paraId="55AFA04D" w14:textId="77777777" w:rsidR="0052228C" w:rsidRDefault="0052228C" w:rsidP="0052228C">
          <w:pPr>
            <w:pStyle w:val="CitaviBibliographyEntry"/>
            <w:rPr>
              <w:lang w:val="en-US"/>
            </w:rPr>
          </w:pPr>
          <w:bookmarkStart w:id="100" w:name="_CTVL0015cd5022828db4f1099b1ca73fb87f243"/>
          <w:r>
            <w:rPr>
              <w:lang w:val="en-US"/>
            </w:rPr>
            <w:t>CSRE (2008): Chinese Rare Earth Yearbook 2008 (in Chinese). Beijing, China.</w:t>
          </w:r>
        </w:p>
        <w:p w14:paraId="63AD67A7" w14:textId="77777777" w:rsidR="0052228C" w:rsidRDefault="0052228C" w:rsidP="0052228C">
          <w:pPr>
            <w:pStyle w:val="CitaviBibliographyEntry"/>
            <w:rPr>
              <w:lang w:val="en-US"/>
            </w:rPr>
          </w:pPr>
          <w:bookmarkStart w:id="101" w:name="_CTVL0011b6e84a94f1f4fdd8f443a12d60852fd"/>
          <w:bookmarkEnd w:id="100"/>
          <w:r>
            <w:rPr>
              <w:lang w:val="en-US"/>
            </w:rPr>
            <w:t>Cullen, Jonathan M.; Allwood, Julian M.; Bambach, Margarita D. (2012): Mapping the global flow of steel: from steelmaking to end-use goods. In:</w:t>
          </w:r>
          <w:bookmarkEnd w:id="101"/>
          <w:r>
            <w:rPr>
              <w:lang w:val="en-US"/>
            </w:rPr>
            <w:t xml:space="preserve"> </w:t>
          </w:r>
          <w:r w:rsidRPr="0052228C">
            <w:rPr>
              <w:i/>
              <w:lang w:val="en-US"/>
            </w:rPr>
            <w:t xml:space="preserve">Environmental Science &amp; Technology </w:t>
          </w:r>
          <w:r w:rsidRPr="0052228C">
            <w:rPr>
              <w:lang w:val="en-US"/>
            </w:rPr>
            <w:t>46 (24), S. 13048–13055. DOI: 10.1021/es302433p.</w:t>
          </w:r>
        </w:p>
        <w:p w14:paraId="6F4BE24C" w14:textId="77777777" w:rsidR="0052228C" w:rsidRDefault="0052228C" w:rsidP="0052228C">
          <w:pPr>
            <w:pStyle w:val="CitaviBibliographyEntry"/>
            <w:rPr>
              <w:lang w:val="en-US"/>
            </w:rPr>
          </w:pPr>
          <w:bookmarkStart w:id="102" w:name="_CTVL0014d36469263be400494ed37a6be89f1d8"/>
          <w:r>
            <w:rPr>
              <w:lang w:val="en-US"/>
            </w:rPr>
            <w:lastRenderedPageBreak/>
            <w:t>Dahlström, Kristina; Ekins, Paul; He, Juanchun; Davis, Jeniffer; Clift, Roland (2004): Iron, Steel and Aluminium in the UK. Material Flows and their Economic Dimensions. Online verfügbar unter https://www.surrey.ac.uk/ces/files/pdf/0304_WP_Biffaward_Steel_Al-Final.pdf, zuletzt geprüft am 16.10.2019.</w:t>
          </w:r>
        </w:p>
        <w:p w14:paraId="4AC95EF4" w14:textId="77777777" w:rsidR="0052228C" w:rsidRDefault="0052228C" w:rsidP="0052228C">
          <w:pPr>
            <w:pStyle w:val="CitaviBibliographyEntry"/>
            <w:rPr>
              <w:lang w:val="en-US"/>
            </w:rPr>
          </w:pPr>
          <w:bookmarkStart w:id="103" w:name="_CTVL001f5c0428045c642ff91a1f5223655eaf2"/>
          <w:bookmarkEnd w:id="102"/>
          <w:r>
            <w:rPr>
              <w:lang w:val="en-US"/>
            </w:rPr>
            <w:t>Daigo, Ichiro; Igarashi, Yuma; Matsuno, Yasunari; Adachi, Yoshihiro (2007): Accounting for Steel Stock in Japan. In:</w:t>
          </w:r>
          <w:bookmarkEnd w:id="103"/>
          <w:r>
            <w:rPr>
              <w:lang w:val="en-US"/>
            </w:rPr>
            <w:t xml:space="preserve"> </w:t>
          </w:r>
          <w:r w:rsidRPr="0052228C">
            <w:rPr>
              <w:i/>
              <w:lang w:val="en-US"/>
            </w:rPr>
            <w:t xml:space="preserve">ISIJ Int. </w:t>
          </w:r>
          <w:r w:rsidRPr="0052228C">
            <w:rPr>
              <w:lang w:val="en-US"/>
            </w:rPr>
            <w:t>47 (7), S. 1065–1069. DOI: 10.2355/isijinternational.47.1065.</w:t>
          </w:r>
        </w:p>
        <w:p w14:paraId="35E53605" w14:textId="77777777" w:rsidR="0052228C" w:rsidRDefault="0052228C" w:rsidP="0052228C">
          <w:pPr>
            <w:pStyle w:val="CitaviBibliographyEntry"/>
            <w:rPr>
              <w:lang w:val="en-US"/>
            </w:rPr>
          </w:pPr>
          <w:bookmarkStart w:id="104" w:name="_CTVL0014c1d4f7fc48544a19e1f9213c13bfe5f"/>
          <w:r>
            <w:rPr>
              <w:lang w:val="en-US"/>
            </w:rPr>
            <w:t>Dietzenbacher, Erik; van Burken, Bob; Kondo, Yasushi (2019): Hypothetical extractions from a global perspective. In:</w:t>
          </w:r>
          <w:bookmarkEnd w:id="104"/>
          <w:r>
            <w:rPr>
              <w:lang w:val="en-US"/>
            </w:rPr>
            <w:t xml:space="preserve"> </w:t>
          </w:r>
          <w:r w:rsidRPr="0052228C">
            <w:rPr>
              <w:i/>
              <w:lang w:val="en-US"/>
            </w:rPr>
            <w:t xml:space="preserve">Economic Systems Research </w:t>
          </w:r>
          <w:r w:rsidRPr="0052228C">
            <w:rPr>
              <w:lang w:val="en-US"/>
            </w:rPr>
            <w:t>31 (4), S. 505–519. DOI: 10.1080/09535314.2018.1564135.</w:t>
          </w:r>
        </w:p>
        <w:p w14:paraId="7D8FB056" w14:textId="77777777" w:rsidR="0052228C" w:rsidRDefault="0052228C" w:rsidP="0052228C">
          <w:pPr>
            <w:pStyle w:val="CitaviBibliographyEntry"/>
            <w:rPr>
              <w:lang w:val="en-US"/>
            </w:rPr>
          </w:pPr>
          <w:bookmarkStart w:id="105" w:name="_CTVL0019e9b7685e608474689d4a3395e39fab2"/>
          <w:r>
            <w:rPr>
              <w:lang w:val="en-US"/>
            </w:rPr>
            <w:t>Dombi, Mihály (2018): Modeling the material stock of manufactured capital with production function. In:</w:t>
          </w:r>
          <w:bookmarkEnd w:id="105"/>
          <w:r>
            <w:rPr>
              <w:lang w:val="en-US"/>
            </w:rPr>
            <w:t xml:space="preserve"> </w:t>
          </w:r>
          <w:r w:rsidRPr="0052228C">
            <w:rPr>
              <w:i/>
              <w:lang w:val="en-US"/>
            </w:rPr>
            <w:t xml:space="preserve">Resources, Conservation and Recycling </w:t>
          </w:r>
          <w:r w:rsidRPr="0052228C">
            <w:rPr>
              <w:lang w:val="en-US"/>
            </w:rPr>
            <w:t>138, S. 207–214. DOI: 10.1016/j.resconrec.2018.07.015.</w:t>
          </w:r>
        </w:p>
        <w:p w14:paraId="3086F0D8" w14:textId="77777777" w:rsidR="0052228C" w:rsidRDefault="0052228C" w:rsidP="0052228C">
          <w:pPr>
            <w:pStyle w:val="CitaviBibliographyEntry"/>
            <w:rPr>
              <w:lang w:val="en-US"/>
            </w:rPr>
          </w:pPr>
          <w:bookmarkStart w:id="106" w:name="_CTVL0010bdb9b3243cf4da4a66043b99773f4c4"/>
          <w:r>
            <w:rPr>
              <w:lang w:val="en-US"/>
            </w:rPr>
            <w:t>Dombi, Mihály; Karcagi-Kováts, Andrea; Tóth-Szita, Klára; Kuti, István (2018): The structure of socio-economic metabolism and its drivers on household level in Hungary. In:</w:t>
          </w:r>
          <w:bookmarkEnd w:id="106"/>
          <w:r>
            <w:rPr>
              <w:lang w:val="en-US"/>
            </w:rPr>
            <w:t xml:space="preserve"> </w:t>
          </w:r>
          <w:r w:rsidRPr="0052228C">
            <w:rPr>
              <w:i/>
              <w:lang w:val="en-US"/>
            </w:rPr>
            <w:t xml:space="preserve">Journal of Cleaner Production </w:t>
          </w:r>
          <w:r w:rsidRPr="0052228C">
            <w:rPr>
              <w:lang w:val="en-US"/>
            </w:rPr>
            <w:t>172 (5), S. 758–767. DOI: 10.1016/j.jclepro.2017.10.220.</w:t>
          </w:r>
        </w:p>
        <w:p w14:paraId="75EDA66A" w14:textId="77777777" w:rsidR="0052228C" w:rsidRDefault="0052228C" w:rsidP="0052228C">
          <w:pPr>
            <w:pStyle w:val="CitaviBibliographyEntry"/>
            <w:rPr>
              <w:lang w:val="en-US"/>
            </w:rPr>
          </w:pPr>
          <w:bookmarkStart w:id="107" w:name="_CTVL001791f3c768ed54990a40d3a609986f523"/>
          <w:r>
            <w:rPr>
              <w:lang w:val="en-US"/>
            </w:rPr>
            <w:t>Du, Xiaoyue; Graedel, T. E. (2011): Global in-use stocks of the rare Earth elements: a first estimate. In:</w:t>
          </w:r>
          <w:bookmarkEnd w:id="107"/>
          <w:r>
            <w:rPr>
              <w:lang w:val="en-US"/>
            </w:rPr>
            <w:t xml:space="preserve"> </w:t>
          </w:r>
          <w:r w:rsidRPr="0052228C">
            <w:rPr>
              <w:i/>
              <w:lang w:val="en-US"/>
            </w:rPr>
            <w:t xml:space="preserve">Environmental Science &amp; Technology </w:t>
          </w:r>
          <w:r w:rsidRPr="0052228C">
            <w:rPr>
              <w:lang w:val="en-US"/>
            </w:rPr>
            <w:t>45 (9), S. 4096–4101. DOI: 10.1021/es102836s.</w:t>
          </w:r>
        </w:p>
        <w:p w14:paraId="447AF2FC" w14:textId="77777777" w:rsidR="0052228C" w:rsidRDefault="0052228C" w:rsidP="0052228C">
          <w:pPr>
            <w:pStyle w:val="CitaviBibliographyEntry"/>
            <w:rPr>
              <w:lang w:val="en-US"/>
            </w:rPr>
          </w:pPr>
          <w:bookmarkStart w:id="108" w:name="_CTVL00172d75b3b646b4a62a24b80517b4ce71a"/>
          <w:r>
            <w:rPr>
              <w:lang w:val="en-US"/>
            </w:rPr>
            <w:t>Duchin, Faye; Levine, Stephen H. (2010): Embodied Resource Flows and Product Flows. In:</w:t>
          </w:r>
          <w:bookmarkEnd w:id="108"/>
          <w:r>
            <w:rPr>
              <w:lang w:val="en-US"/>
            </w:rPr>
            <w:t xml:space="preserve"> </w:t>
          </w:r>
          <w:r w:rsidRPr="0052228C">
            <w:rPr>
              <w:i/>
              <w:lang w:val="en-US"/>
            </w:rPr>
            <w:t xml:space="preserve">Journal of Industrial Ecology </w:t>
          </w:r>
          <w:r w:rsidRPr="0052228C">
            <w:rPr>
              <w:lang w:val="en-US"/>
            </w:rPr>
            <w:t>14 (4), S. 586–597. DOI: 10.1111/j.1530-9290.2010.00258.x.</w:t>
          </w:r>
        </w:p>
        <w:p w14:paraId="68E04E0B" w14:textId="77777777" w:rsidR="0052228C" w:rsidRDefault="0052228C" w:rsidP="0052228C">
          <w:pPr>
            <w:pStyle w:val="CitaviBibliographyEntry"/>
            <w:rPr>
              <w:lang w:val="en-US"/>
            </w:rPr>
          </w:pPr>
          <w:bookmarkStart w:id="109" w:name="_CTVL001f228d4b1654949d69a5daa13380e48f4"/>
          <w:r>
            <w:rPr>
              <w:lang w:val="en-US"/>
            </w:rPr>
            <w:t>Duchin, Faye; Levine, Stephen H. (2013): Embodied Resource Flows in a Global Economy. In:</w:t>
          </w:r>
          <w:bookmarkEnd w:id="109"/>
          <w:r>
            <w:rPr>
              <w:lang w:val="en-US"/>
            </w:rPr>
            <w:t xml:space="preserve"> </w:t>
          </w:r>
          <w:r w:rsidRPr="0052228C">
            <w:rPr>
              <w:i/>
              <w:lang w:val="en-US"/>
            </w:rPr>
            <w:t xml:space="preserve">Journal of Industrial Ecology </w:t>
          </w:r>
          <w:r w:rsidRPr="0052228C">
            <w:rPr>
              <w:lang w:val="en-US"/>
            </w:rPr>
            <w:t>17 (1), S. 65–78. DOI: 10.1111/j.1530-9290.2012.00498.x.</w:t>
          </w:r>
        </w:p>
        <w:p w14:paraId="036C21D7" w14:textId="77777777" w:rsidR="0052228C" w:rsidRDefault="0052228C" w:rsidP="0052228C">
          <w:pPr>
            <w:pStyle w:val="CitaviBibliographyEntry"/>
            <w:rPr>
              <w:lang w:val="en-US"/>
            </w:rPr>
          </w:pPr>
          <w:bookmarkStart w:id="110" w:name="_CTVL00107d35c66f8854f279bd482b7819ea838"/>
          <w:r>
            <w:rPr>
              <w:lang w:val="en-US"/>
            </w:rPr>
            <w:t>Eurostat (2008): Eurostat Manual of Supply, Use and Input-Output Tables.</w:t>
          </w:r>
        </w:p>
        <w:p w14:paraId="33C380D2" w14:textId="77777777" w:rsidR="0052228C" w:rsidRDefault="0052228C" w:rsidP="0052228C">
          <w:pPr>
            <w:pStyle w:val="CitaviBibliographyEntry"/>
            <w:rPr>
              <w:lang w:val="en-US"/>
            </w:rPr>
          </w:pPr>
          <w:bookmarkStart w:id="111" w:name="_CTVL0016cd8509c2ff044b79a53cc835d21158d"/>
          <w:bookmarkEnd w:id="110"/>
          <w:r w:rsidRPr="00766E2F">
            <w:t xml:space="preserve">Fischer-Kowalski, Marina; Krausmann, F.; Giljum, S.; Lutter, S.; Mayer, A.; Bringezu, S. et al. </w:t>
          </w:r>
          <w:r>
            <w:rPr>
              <w:lang w:val="en-US"/>
            </w:rPr>
            <w:t>(2011): Methodology and Indicators of Economy-wide Material Flow Accounting. In:</w:t>
          </w:r>
          <w:bookmarkEnd w:id="111"/>
          <w:r>
            <w:rPr>
              <w:lang w:val="en-US"/>
            </w:rPr>
            <w:t xml:space="preserve"> </w:t>
          </w:r>
          <w:r w:rsidRPr="0052228C">
            <w:rPr>
              <w:i/>
              <w:lang w:val="en-US"/>
            </w:rPr>
            <w:t xml:space="preserve">Journal of Industrial Ecology </w:t>
          </w:r>
          <w:r w:rsidRPr="0052228C">
            <w:rPr>
              <w:lang w:val="en-US"/>
            </w:rPr>
            <w:t>15 (6), S. 855–876. DOI: 10.1111/j.1530-9290.2011.00366.x.</w:t>
          </w:r>
        </w:p>
        <w:p w14:paraId="5E43D32D" w14:textId="77777777" w:rsidR="0052228C" w:rsidRDefault="0052228C" w:rsidP="0052228C">
          <w:pPr>
            <w:pStyle w:val="CitaviBibliographyEntry"/>
            <w:rPr>
              <w:lang w:val="en-US"/>
            </w:rPr>
          </w:pPr>
          <w:bookmarkStart w:id="112" w:name="_CTVL001d81a0cc9b0c14e40a695c2cab4d9011d"/>
          <w:r>
            <w:rPr>
              <w:lang w:val="en-US"/>
            </w:rPr>
            <w:t>Galli, Alessandro; Wiedmann, Thomas; Ercin, Ertug; Knoblauch, Doris; Ewing, Brad; Giljum, Stefan (2012): Integrating Ecological, Carbon and Water footprint into a “Footprint Family” of indicators: Definition and role in tracking human pressure on the planet. In:</w:t>
          </w:r>
          <w:bookmarkEnd w:id="112"/>
          <w:r>
            <w:rPr>
              <w:lang w:val="en-US"/>
            </w:rPr>
            <w:t xml:space="preserve"> </w:t>
          </w:r>
          <w:r w:rsidRPr="0052228C">
            <w:rPr>
              <w:i/>
              <w:lang w:val="en-US"/>
            </w:rPr>
            <w:t xml:space="preserve">Ecological Indicators </w:t>
          </w:r>
          <w:r w:rsidRPr="0052228C">
            <w:rPr>
              <w:lang w:val="en-US"/>
            </w:rPr>
            <w:t>16 (4), S. 100–112. DOI: 10.1016/j.ecolind.2011.06.017.</w:t>
          </w:r>
        </w:p>
        <w:p w14:paraId="5522F4B7" w14:textId="77777777" w:rsidR="0052228C" w:rsidRDefault="0052228C" w:rsidP="0052228C">
          <w:pPr>
            <w:pStyle w:val="CitaviBibliographyEntry"/>
            <w:rPr>
              <w:lang w:val="en-US"/>
            </w:rPr>
          </w:pPr>
          <w:bookmarkStart w:id="113" w:name="_CTVL001bad5add1cf194d21a29ebff8fc9b6a3a"/>
          <w:r>
            <w:rPr>
              <w:lang w:val="en-US"/>
            </w:rPr>
            <w:t>Geyer, Roland; Jambeck, Jenna R.; Law, Kara Lavender (2017): Production, use, and fate of all plastics ever made. In:</w:t>
          </w:r>
          <w:bookmarkEnd w:id="113"/>
          <w:r>
            <w:rPr>
              <w:lang w:val="en-US"/>
            </w:rPr>
            <w:t xml:space="preserve"> </w:t>
          </w:r>
          <w:r w:rsidRPr="0052228C">
            <w:rPr>
              <w:i/>
              <w:lang w:val="en-US"/>
            </w:rPr>
            <w:t xml:space="preserve">Science advances </w:t>
          </w:r>
          <w:r w:rsidRPr="0052228C">
            <w:rPr>
              <w:lang w:val="en-US"/>
            </w:rPr>
            <w:t>3 (7), e1700782. DOI: 10.1126/sciadv.1700782.</w:t>
          </w:r>
        </w:p>
        <w:p w14:paraId="39D761A0" w14:textId="77777777" w:rsidR="0052228C" w:rsidRDefault="0052228C" w:rsidP="0052228C">
          <w:pPr>
            <w:pStyle w:val="CitaviBibliographyEntry"/>
            <w:rPr>
              <w:lang w:val="en-US"/>
            </w:rPr>
          </w:pPr>
          <w:bookmarkStart w:id="114" w:name="_CTVL001fa6f3d13ec5d4844bba229fe91d88f85"/>
          <w:r>
            <w:rPr>
              <w:lang w:val="en-US"/>
            </w:rPr>
            <w:lastRenderedPageBreak/>
            <w:t>Glöser, Simon; Soulier, Marcel; Tercero Espinoza, Luis A. (2013): Dynamic Analysis of Global Copper Flows. Global Stocks, Postconsumer Material Flows, Recycling Indicators, and Uncertainty Evaluation. In:</w:t>
          </w:r>
          <w:bookmarkEnd w:id="114"/>
          <w:r>
            <w:rPr>
              <w:lang w:val="en-US"/>
            </w:rPr>
            <w:t xml:space="preserve"> </w:t>
          </w:r>
          <w:r w:rsidRPr="0052228C">
            <w:rPr>
              <w:i/>
              <w:lang w:val="en-US"/>
            </w:rPr>
            <w:t xml:space="preserve">Environmental Science &amp; Technology </w:t>
          </w:r>
          <w:r w:rsidRPr="0052228C">
            <w:rPr>
              <w:lang w:val="en-US"/>
            </w:rPr>
            <w:t>47 (12), S. 6564–6572. DOI: 10.1021/es400069b.</w:t>
          </w:r>
        </w:p>
        <w:p w14:paraId="1032D622" w14:textId="77777777" w:rsidR="0052228C" w:rsidRDefault="0052228C" w:rsidP="0052228C">
          <w:pPr>
            <w:pStyle w:val="CitaviBibliographyEntry"/>
            <w:rPr>
              <w:lang w:val="en-US"/>
            </w:rPr>
          </w:pPr>
          <w:bookmarkStart w:id="115" w:name="_CTVL0016dca7b8f5347440baa6b6e4bbb7baf0c"/>
          <w:r>
            <w:rPr>
              <w:lang w:val="en-US"/>
            </w:rPr>
            <w:t>Godoy León, María Fernanda; Blengini, Gian Andrea; Dewulf, Jo (2020): Cobalt in end-of-life products in the EU, where does it end up? - The MaTrace approach. In:</w:t>
          </w:r>
          <w:bookmarkEnd w:id="115"/>
          <w:r>
            <w:rPr>
              <w:lang w:val="en-US"/>
            </w:rPr>
            <w:t xml:space="preserve"> </w:t>
          </w:r>
          <w:r w:rsidRPr="0052228C">
            <w:rPr>
              <w:i/>
              <w:lang w:val="en-US"/>
            </w:rPr>
            <w:t xml:space="preserve">Resources, Conservation and Recycling </w:t>
          </w:r>
          <w:r w:rsidRPr="0052228C">
            <w:rPr>
              <w:lang w:val="en-US"/>
            </w:rPr>
            <w:t>158, S. 104842. DOI: 10.1016/j.resconrec.2020.104842.</w:t>
          </w:r>
        </w:p>
        <w:p w14:paraId="5EA81555" w14:textId="77777777" w:rsidR="0052228C" w:rsidRDefault="0052228C" w:rsidP="0052228C">
          <w:pPr>
            <w:pStyle w:val="CitaviBibliographyEntry"/>
            <w:rPr>
              <w:lang w:val="en-US"/>
            </w:rPr>
          </w:pPr>
          <w:bookmarkStart w:id="116" w:name="_CTVL00180f2f1f0d36a4e33b75cfa4f72687c3c"/>
          <w:r>
            <w:rPr>
              <w:lang w:val="en-US"/>
            </w:rPr>
            <w:t>Haberl, Helmut; Schmid, Martin; Haas, Willi; Wiedenhofer, Dominik; Rau, Henrike; Winiwarter, Verena (2021): Stocks, flows, services and practices: Nexus approaches to sustainable social metabolism. In:</w:t>
          </w:r>
          <w:bookmarkEnd w:id="116"/>
          <w:r>
            <w:rPr>
              <w:lang w:val="en-US"/>
            </w:rPr>
            <w:t xml:space="preserve"> </w:t>
          </w:r>
          <w:r w:rsidRPr="0052228C">
            <w:rPr>
              <w:i/>
              <w:lang w:val="en-US"/>
            </w:rPr>
            <w:t xml:space="preserve">Ecological Economics </w:t>
          </w:r>
          <w:r w:rsidRPr="0052228C">
            <w:rPr>
              <w:lang w:val="en-US"/>
            </w:rPr>
            <w:t>182, S. 106949. DOI: 10.1016/j.ecolecon.2021.106949.</w:t>
          </w:r>
        </w:p>
        <w:p w14:paraId="67B6562F" w14:textId="77777777" w:rsidR="0052228C" w:rsidRDefault="0052228C" w:rsidP="0052228C">
          <w:pPr>
            <w:pStyle w:val="CitaviBibliographyEntry"/>
            <w:rPr>
              <w:lang w:val="en-US"/>
            </w:rPr>
          </w:pPr>
          <w:bookmarkStart w:id="117" w:name="_CTVL00141224bde90534413840745a05d0f8e41"/>
          <w:r>
            <w:rPr>
              <w:lang w:val="en-US"/>
            </w:rPr>
            <w:t>Haberl, Helmut; Wiedenhofer, Dominik; Erb, Karl-Heinz; Görg, Christoph; Krausmann, Fridolin (2017): The Material Stock–Flow–Service Nexus: A New Approach for Tackling the Decoupling Conundrum. In:</w:t>
          </w:r>
          <w:bookmarkEnd w:id="117"/>
          <w:r>
            <w:rPr>
              <w:lang w:val="en-US"/>
            </w:rPr>
            <w:t xml:space="preserve"> </w:t>
          </w:r>
          <w:r w:rsidRPr="0052228C">
            <w:rPr>
              <w:i/>
              <w:lang w:val="en-US"/>
            </w:rPr>
            <w:t xml:space="preserve">Sustainability </w:t>
          </w:r>
          <w:r w:rsidRPr="0052228C">
            <w:rPr>
              <w:lang w:val="en-US"/>
            </w:rPr>
            <w:t>9 (7), S. 1049. DOI: 10.3390/su9071049.</w:t>
          </w:r>
        </w:p>
        <w:p w14:paraId="1391E1DF" w14:textId="77777777" w:rsidR="0052228C" w:rsidRDefault="0052228C" w:rsidP="0052228C">
          <w:pPr>
            <w:pStyle w:val="CitaviBibliographyEntry"/>
            <w:rPr>
              <w:lang w:val="en-US"/>
            </w:rPr>
          </w:pPr>
          <w:bookmarkStart w:id="118" w:name="_CTVL001e9c8fe37e2fa42abb1dd0e5ddbf95f74"/>
          <w:r>
            <w:rPr>
              <w:lang w:val="en-US"/>
            </w:rPr>
            <w:t>Haberl, Helmut; Wiedenhofer, Dominik; Pauliuk, Stefan; Krausmann, Fridolin; Müller, Daniel B.; Fischer-Kowalski, Marina (2019): Contributions of sociometabolic research to sustainability science. In:</w:t>
          </w:r>
          <w:bookmarkEnd w:id="118"/>
          <w:r>
            <w:rPr>
              <w:lang w:val="en-US"/>
            </w:rPr>
            <w:t xml:space="preserve"> </w:t>
          </w:r>
          <w:r w:rsidRPr="0052228C">
            <w:rPr>
              <w:i/>
              <w:lang w:val="en-US"/>
            </w:rPr>
            <w:t xml:space="preserve">Nature Sustainability </w:t>
          </w:r>
          <w:r w:rsidRPr="0052228C">
            <w:rPr>
              <w:lang w:val="en-US"/>
            </w:rPr>
            <w:t>2 (3), S. 173–184. DOI: 10.1038/s41893-019-0225-2.</w:t>
          </w:r>
        </w:p>
        <w:p w14:paraId="1AB07515" w14:textId="77777777" w:rsidR="0052228C" w:rsidRDefault="0052228C" w:rsidP="0052228C">
          <w:pPr>
            <w:pStyle w:val="CitaviBibliographyEntry"/>
            <w:rPr>
              <w:lang w:val="en-US"/>
            </w:rPr>
          </w:pPr>
          <w:bookmarkStart w:id="119" w:name="_CTVL00154b2502d30784159a1154d6e7774ff5f"/>
          <w:r>
            <w:rPr>
              <w:lang w:val="en-US"/>
            </w:rPr>
            <w:t>Hammer Strømman, Anders; Duchin, Faye (2006): A world trade model with bilateral trade based on comparative advantage. In:</w:t>
          </w:r>
          <w:bookmarkEnd w:id="119"/>
          <w:r>
            <w:rPr>
              <w:lang w:val="en-US"/>
            </w:rPr>
            <w:t xml:space="preserve"> </w:t>
          </w:r>
          <w:r w:rsidRPr="0052228C">
            <w:rPr>
              <w:i/>
              <w:lang w:val="en-US"/>
            </w:rPr>
            <w:t xml:space="preserve">Economic Systems Research </w:t>
          </w:r>
          <w:r w:rsidRPr="0052228C">
            <w:rPr>
              <w:lang w:val="en-US"/>
            </w:rPr>
            <w:t>18 (3), S. 281–297. DOI: 10.1080/09535310600844300.</w:t>
          </w:r>
        </w:p>
        <w:p w14:paraId="70CA8796" w14:textId="77777777" w:rsidR="0052228C" w:rsidRDefault="0052228C" w:rsidP="0052228C">
          <w:pPr>
            <w:pStyle w:val="CitaviBibliographyEntry"/>
            <w:rPr>
              <w:lang w:val="en-US"/>
            </w:rPr>
          </w:pPr>
          <w:bookmarkStart w:id="120" w:name="_CTVL001b946fb1d7a8a48248c32c01cd8f7c989"/>
          <w:r>
            <w:rPr>
              <w:lang w:val="en-US"/>
            </w:rPr>
            <w:t>Hashimoto, Seiji; Tanikawa, Hiroki; Moriguchi, Yuichi (2007): Where will large amounts of materials accumulated within the economy go? – A material flow analysis of construction minerals for Japan. In:</w:t>
          </w:r>
          <w:bookmarkEnd w:id="120"/>
          <w:r>
            <w:rPr>
              <w:lang w:val="en-US"/>
            </w:rPr>
            <w:t xml:space="preserve"> </w:t>
          </w:r>
          <w:r w:rsidRPr="0052228C">
            <w:rPr>
              <w:i/>
              <w:lang w:val="en-US"/>
            </w:rPr>
            <w:t xml:space="preserve">Waste Management </w:t>
          </w:r>
          <w:r w:rsidRPr="0052228C">
            <w:rPr>
              <w:lang w:val="en-US"/>
            </w:rPr>
            <w:t>27 (12), S. 1725–1738. DOI: 10.1016/j.wasman.2006.10.009.</w:t>
          </w:r>
        </w:p>
        <w:p w14:paraId="409151F5" w14:textId="77777777" w:rsidR="0052228C" w:rsidRDefault="0052228C" w:rsidP="0052228C">
          <w:pPr>
            <w:pStyle w:val="CitaviBibliographyEntry"/>
            <w:rPr>
              <w:lang w:val="en-US"/>
            </w:rPr>
          </w:pPr>
          <w:bookmarkStart w:id="121" w:name="_CTVL001465effdd89684398a7c1a34981a9e08b"/>
          <w:r>
            <w:rPr>
              <w:lang w:val="en-US"/>
            </w:rPr>
            <w:t>Hatayama, Hiroki; Daigo, Ichiro; Matsuno, Yasunari; Adachi, Yoshihiro (2010): Outlook of the world steel cycle based on the stock and flow dynamics. In:</w:t>
          </w:r>
          <w:bookmarkEnd w:id="121"/>
          <w:r>
            <w:rPr>
              <w:lang w:val="en-US"/>
            </w:rPr>
            <w:t xml:space="preserve"> </w:t>
          </w:r>
          <w:r w:rsidRPr="0052228C">
            <w:rPr>
              <w:i/>
              <w:lang w:val="en-US"/>
            </w:rPr>
            <w:t xml:space="preserve">Environmental Science &amp; Technology </w:t>
          </w:r>
          <w:r w:rsidRPr="0052228C">
            <w:rPr>
              <w:lang w:val="en-US"/>
            </w:rPr>
            <w:t>44 (16), S. 6457–6463. DOI: 10.1021/es100044n.</w:t>
          </w:r>
        </w:p>
        <w:p w14:paraId="60421351" w14:textId="77777777" w:rsidR="0052228C" w:rsidRDefault="0052228C" w:rsidP="0052228C">
          <w:pPr>
            <w:pStyle w:val="CitaviBibliographyEntry"/>
            <w:rPr>
              <w:lang w:val="en-US"/>
            </w:rPr>
          </w:pPr>
          <w:bookmarkStart w:id="122" w:name="_CTVL001dc01e50398a24c6e976b8b4fe14d52ad"/>
          <w:r>
            <w:rPr>
              <w:lang w:val="en-US"/>
            </w:rPr>
            <w:t>Helbig, Christoph; Kondo, Yasushi; Nakamura, Shinichiro (2022): Simultaneously tracing the fate of seven metals at a global level with MaTrace‐multi. In:</w:t>
          </w:r>
          <w:bookmarkEnd w:id="122"/>
          <w:r>
            <w:rPr>
              <w:lang w:val="en-US"/>
            </w:rPr>
            <w:t xml:space="preserve"> </w:t>
          </w:r>
          <w:r w:rsidRPr="0052228C">
            <w:rPr>
              <w:i/>
              <w:lang w:val="en-US"/>
            </w:rPr>
            <w:t>Journal of Industrial Ecology</w:t>
          </w:r>
          <w:r w:rsidRPr="0052228C">
            <w:rPr>
              <w:lang w:val="en-US"/>
            </w:rPr>
            <w:t>. DOI: 10.1111/jiec.13219.</w:t>
          </w:r>
        </w:p>
        <w:p w14:paraId="6D3E7820" w14:textId="77777777" w:rsidR="0052228C" w:rsidRDefault="0052228C" w:rsidP="0052228C">
          <w:pPr>
            <w:pStyle w:val="CitaviBibliographyEntry"/>
            <w:rPr>
              <w:lang w:val="en-US"/>
            </w:rPr>
          </w:pPr>
          <w:bookmarkStart w:id="123" w:name="_CTVL00193d3e8b4826048e49f0e2a3134e7012d"/>
          <w:r>
            <w:rPr>
              <w:lang w:val="en-US"/>
            </w:rPr>
            <w:t>Hertwich, Edgar G. (2021): Increased carbon footprint of materials production driven by rise in investments. In:</w:t>
          </w:r>
          <w:bookmarkEnd w:id="123"/>
          <w:r>
            <w:rPr>
              <w:lang w:val="en-US"/>
            </w:rPr>
            <w:t xml:space="preserve"> </w:t>
          </w:r>
          <w:r w:rsidRPr="0052228C">
            <w:rPr>
              <w:i/>
              <w:lang w:val="en-US"/>
            </w:rPr>
            <w:t xml:space="preserve">Nat. Geosci. </w:t>
          </w:r>
          <w:r w:rsidRPr="0052228C">
            <w:rPr>
              <w:lang w:val="en-US"/>
            </w:rPr>
            <w:t>44, S. 1888. DOI: 10.1038/s41561-021-00690-8.</w:t>
          </w:r>
        </w:p>
        <w:p w14:paraId="1E1A7A56" w14:textId="77777777" w:rsidR="0052228C" w:rsidRDefault="0052228C" w:rsidP="0052228C">
          <w:pPr>
            <w:pStyle w:val="CitaviBibliographyEntry"/>
            <w:rPr>
              <w:lang w:val="en-US"/>
            </w:rPr>
          </w:pPr>
          <w:bookmarkStart w:id="124" w:name="_CTVL001805de2a52f3041bb91b28c1651956483"/>
          <w:r>
            <w:rPr>
              <w:lang w:val="en-US"/>
            </w:rPr>
            <w:t>Inomata, Satoshi; Owen, Anne (2014): COMPARATIVE EVALUATION OF MRIO DATABASES. In:</w:t>
          </w:r>
          <w:bookmarkEnd w:id="124"/>
          <w:r>
            <w:rPr>
              <w:lang w:val="en-US"/>
            </w:rPr>
            <w:t xml:space="preserve"> </w:t>
          </w:r>
          <w:r w:rsidRPr="0052228C">
            <w:rPr>
              <w:i/>
              <w:lang w:val="en-US"/>
            </w:rPr>
            <w:t xml:space="preserve">Economic Systems Research </w:t>
          </w:r>
          <w:r w:rsidRPr="0052228C">
            <w:rPr>
              <w:lang w:val="en-US"/>
            </w:rPr>
            <w:t>26 (3), S. 239–244. DOI: 10.1080/09535314.2014.940856.</w:t>
          </w:r>
        </w:p>
        <w:p w14:paraId="7F19B5C2" w14:textId="77777777" w:rsidR="0052228C" w:rsidRDefault="0052228C" w:rsidP="0052228C">
          <w:pPr>
            <w:pStyle w:val="CitaviBibliographyEntry"/>
            <w:rPr>
              <w:lang w:val="en-US"/>
            </w:rPr>
          </w:pPr>
          <w:bookmarkStart w:id="125" w:name="_CTVL00112cd814384e24c20826e6d8b6bfbf0c5"/>
          <w:r>
            <w:rPr>
              <w:lang w:val="en-US"/>
            </w:rPr>
            <w:lastRenderedPageBreak/>
            <w:t>ISSB (1979): Annual statistics for the United Kingdom. London: Iron and Steel Statistics Bureau.</w:t>
          </w:r>
        </w:p>
        <w:p w14:paraId="04CAD2C2" w14:textId="77777777" w:rsidR="0052228C" w:rsidRDefault="0052228C" w:rsidP="0052228C">
          <w:pPr>
            <w:pStyle w:val="CitaviBibliographyEntry"/>
            <w:rPr>
              <w:lang w:val="en-US"/>
            </w:rPr>
          </w:pPr>
          <w:bookmarkStart w:id="126" w:name="_CTVL0012e6d57d637a0488ab7985d8642e69945"/>
          <w:bookmarkEnd w:id="125"/>
          <w:r>
            <w:rPr>
              <w:lang w:val="en-US"/>
            </w:rPr>
            <w:t>Jakobs, Arthur; Schulte, Simon; Pauliuk, Stefan (2021): Price Variance in Hybrid-LCA Leads to Significant Uncertainty in Carbon Footprints. In:</w:t>
          </w:r>
          <w:bookmarkEnd w:id="126"/>
          <w:r>
            <w:rPr>
              <w:lang w:val="en-US"/>
            </w:rPr>
            <w:t xml:space="preserve"> </w:t>
          </w:r>
          <w:r w:rsidRPr="0052228C">
            <w:rPr>
              <w:i/>
              <w:lang w:val="en-US"/>
            </w:rPr>
            <w:t xml:space="preserve">Front. Sustain. </w:t>
          </w:r>
          <w:r w:rsidRPr="0052228C">
            <w:rPr>
              <w:lang w:val="en-US"/>
            </w:rPr>
            <w:t>2, S. 517. DOI: 10.3389/frsus.2021.666209.</w:t>
          </w:r>
        </w:p>
        <w:p w14:paraId="7FED80CB" w14:textId="77777777" w:rsidR="0052228C" w:rsidRDefault="0052228C" w:rsidP="0052228C">
          <w:pPr>
            <w:pStyle w:val="CitaviBibliographyEntry"/>
            <w:rPr>
              <w:lang w:val="en-US"/>
            </w:rPr>
          </w:pPr>
          <w:bookmarkStart w:id="127" w:name="_CTVL0014be0ffcbc52742068573c1ee038ba8f8"/>
          <w:r>
            <w:rPr>
              <w:lang w:val="en-US"/>
            </w:rPr>
            <w:t>JAMA (2003): The motor industry of Japan. Tokyo, Japan.</w:t>
          </w:r>
        </w:p>
        <w:p w14:paraId="551DF686" w14:textId="77777777" w:rsidR="0052228C" w:rsidRDefault="0052228C" w:rsidP="0052228C">
          <w:pPr>
            <w:pStyle w:val="CitaviBibliographyEntry"/>
            <w:rPr>
              <w:lang w:val="en-US"/>
            </w:rPr>
          </w:pPr>
          <w:bookmarkStart w:id="128" w:name="_CTVL00157f7483649cb46ff8658d6de35b621d1"/>
          <w:bookmarkEnd w:id="127"/>
          <w:r>
            <w:rPr>
              <w:lang w:val="en-US"/>
            </w:rPr>
            <w:t>Japan Automobile Manufacturers Association (2000): Automotive Guidebook of Japan 2000–2001 (47), S. 221.</w:t>
          </w:r>
        </w:p>
        <w:p w14:paraId="2E8909F7" w14:textId="77777777" w:rsidR="0052228C" w:rsidRDefault="0052228C" w:rsidP="0052228C">
          <w:pPr>
            <w:pStyle w:val="CitaviBibliographyEntry"/>
            <w:rPr>
              <w:lang w:val="en-US"/>
            </w:rPr>
          </w:pPr>
          <w:bookmarkStart w:id="129" w:name="_CTVL0015f5aec241a0f46068c68bc82958945cb"/>
          <w:bookmarkEnd w:id="128"/>
          <w:r>
            <w:rPr>
              <w:lang w:val="en-US"/>
            </w:rPr>
            <w:t>Jarrín Jácome, Gabriela; Godoy León, María Fernanda; Alvarenga, Rodrigo A. F.; Dewulf, Jo (2021): Tracking the Fate of Aluminium in the EU Using the MaTrace Model. In:</w:t>
          </w:r>
          <w:bookmarkEnd w:id="129"/>
          <w:r>
            <w:rPr>
              <w:lang w:val="en-US"/>
            </w:rPr>
            <w:t xml:space="preserve"> </w:t>
          </w:r>
          <w:r w:rsidRPr="0052228C">
            <w:rPr>
              <w:i/>
              <w:lang w:val="en-US"/>
            </w:rPr>
            <w:t xml:space="preserve">Resources </w:t>
          </w:r>
          <w:r w:rsidRPr="0052228C">
            <w:rPr>
              <w:lang w:val="en-US"/>
            </w:rPr>
            <w:t>10 (7), S. 72. DOI: 10.3390/resources10070072.</w:t>
          </w:r>
        </w:p>
        <w:p w14:paraId="1DC2C007" w14:textId="77777777" w:rsidR="0052228C" w:rsidRDefault="0052228C" w:rsidP="0052228C">
          <w:pPr>
            <w:pStyle w:val="CitaviBibliographyEntry"/>
            <w:rPr>
              <w:lang w:val="en-US"/>
            </w:rPr>
          </w:pPr>
          <w:bookmarkStart w:id="130" w:name="_CTVL00105c375c68ac147b99100bf66224cfbfb"/>
          <w:r>
            <w:rPr>
              <w:lang w:val="en-US"/>
            </w:rPr>
            <w:t>Jiang, Daqian; Chen, Wei-Qiang; Liu, Wei; Chertow, Marian (2017): Inter-Sectoral Bisphenol A (BPA) Flows in the 2012 Chinese Economy. In:</w:t>
          </w:r>
          <w:bookmarkEnd w:id="130"/>
          <w:r>
            <w:rPr>
              <w:lang w:val="en-US"/>
            </w:rPr>
            <w:t xml:space="preserve"> </w:t>
          </w:r>
          <w:r w:rsidRPr="0052228C">
            <w:rPr>
              <w:i/>
              <w:lang w:val="en-US"/>
            </w:rPr>
            <w:t xml:space="preserve">Environmental Science &amp; Technology </w:t>
          </w:r>
          <w:r w:rsidRPr="0052228C">
            <w:rPr>
              <w:lang w:val="en-US"/>
            </w:rPr>
            <w:t>51 (15), S. 8654–8662. DOI: 10.1021/acs.est.7b01986.</w:t>
          </w:r>
        </w:p>
        <w:p w14:paraId="54E63500" w14:textId="77777777" w:rsidR="0052228C" w:rsidRDefault="0052228C" w:rsidP="0052228C">
          <w:pPr>
            <w:pStyle w:val="CitaviBibliographyEntry"/>
            <w:rPr>
              <w:lang w:val="en-US"/>
            </w:rPr>
          </w:pPr>
          <w:bookmarkStart w:id="131" w:name="_CTVL001515ec361b63745f08848abc45e38de9d"/>
          <w:r>
            <w:rPr>
              <w:lang w:val="en-US"/>
            </w:rPr>
            <w:t>JISEA (1980-2005): Sekai Shuyoukoku Tekkou Handbook (Japanese). Japan Iron and Steel Exporters’ Association. 1-9th. Tokyo: Japan Iron and Steel Federation.</w:t>
          </w:r>
        </w:p>
        <w:p w14:paraId="122045AA" w14:textId="77777777" w:rsidR="0052228C" w:rsidRDefault="0052228C" w:rsidP="0052228C">
          <w:pPr>
            <w:pStyle w:val="CitaviBibliographyEntry"/>
            <w:rPr>
              <w:lang w:val="en-US"/>
            </w:rPr>
          </w:pPr>
          <w:bookmarkStart w:id="132" w:name="_CTVL00117a15bc0d66c42498785e0cc3dde86ba"/>
          <w:bookmarkEnd w:id="131"/>
          <w:r>
            <w:rPr>
              <w:lang w:val="en-US"/>
            </w:rPr>
            <w:t>JISF (1971-2000): Committee of Iron and Steel Statistics.: Handbook for Iron and Steel Statistics (Japanese). Tokyo: Japan Iron and Steel Federation.</w:t>
          </w:r>
        </w:p>
        <w:p w14:paraId="49FE1817" w14:textId="77777777" w:rsidR="0052228C" w:rsidRDefault="0052228C" w:rsidP="0052228C">
          <w:pPr>
            <w:pStyle w:val="CitaviBibliographyEntry"/>
            <w:rPr>
              <w:lang w:val="en-US"/>
            </w:rPr>
          </w:pPr>
          <w:bookmarkStart w:id="133" w:name="_CTVL001e551a6cb71854e23bc65fb692cd5e612"/>
          <w:bookmarkEnd w:id="132"/>
          <w:r>
            <w:rPr>
              <w:lang w:val="en-US"/>
            </w:rPr>
            <w:t>JISF (1971–2003): Handbook for Iron and Steel Statistics. Tokyo.</w:t>
          </w:r>
        </w:p>
        <w:p w14:paraId="69056ADD" w14:textId="77777777" w:rsidR="0052228C" w:rsidRDefault="0052228C" w:rsidP="0052228C">
          <w:pPr>
            <w:pStyle w:val="CitaviBibliographyEntry"/>
            <w:rPr>
              <w:lang w:val="en-US"/>
            </w:rPr>
          </w:pPr>
          <w:bookmarkStart w:id="134" w:name="_CTVL00133a25e404c714eed807b81c56f6603ac"/>
          <w:bookmarkEnd w:id="133"/>
          <w:r>
            <w:rPr>
              <w:lang w:val="en-US"/>
            </w:rPr>
            <w:t>JOGMEC (2007): Mineral Resources: Material Flow: Rare Earths (in Japanese).</w:t>
          </w:r>
        </w:p>
        <w:p w14:paraId="254F106F" w14:textId="77777777" w:rsidR="0052228C" w:rsidRDefault="0052228C" w:rsidP="0052228C">
          <w:pPr>
            <w:pStyle w:val="CitaviBibliographyEntry"/>
            <w:rPr>
              <w:lang w:val="en-US"/>
            </w:rPr>
          </w:pPr>
          <w:bookmarkStart w:id="135" w:name="_CTVL00110c284473c414eea969037efb879cabe"/>
          <w:bookmarkEnd w:id="134"/>
          <w:r>
            <w:rPr>
              <w:lang w:val="en-US"/>
            </w:rPr>
            <w:t>Kapur, Amit; Keoleian, Gregory; Kendall, Alissa; Kesler, Stephen E. (2008): Dynamic Modeling of In-Use Cement Stocks in the United States. In:</w:t>
          </w:r>
          <w:bookmarkEnd w:id="135"/>
          <w:r>
            <w:rPr>
              <w:lang w:val="en-US"/>
            </w:rPr>
            <w:t xml:space="preserve"> </w:t>
          </w:r>
          <w:r w:rsidRPr="0052228C">
            <w:rPr>
              <w:i/>
              <w:lang w:val="en-US"/>
            </w:rPr>
            <w:t xml:space="preserve">Journal of Industrial Ecology </w:t>
          </w:r>
          <w:r w:rsidRPr="0052228C">
            <w:rPr>
              <w:lang w:val="en-US"/>
            </w:rPr>
            <w:t>12 (4), S. 539–556. DOI: 10.1111/j.1530-9290.2008.00055.x.</w:t>
          </w:r>
        </w:p>
        <w:p w14:paraId="168023DA" w14:textId="77777777" w:rsidR="0052228C" w:rsidRPr="00766E2F" w:rsidRDefault="0052228C" w:rsidP="0052228C">
          <w:pPr>
            <w:pStyle w:val="CitaviBibliographyEntry"/>
          </w:pPr>
          <w:bookmarkStart w:id="136" w:name="_CTVL0016f07c9ec5f03407b95a172a1bc0715f9"/>
          <w:r>
            <w:rPr>
              <w:lang w:val="en-US"/>
            </w:rPr>
            <w:t xml:space="preserve">Kelly, T. D.; Matos, G.R (2014): Historical statistics for mineral and material commodities in the United States (2016 version). </w:t>
          </w:r>
          <w:r w:rsidRPr="00766E2F">
            <w:t>U.S. Geological Survey Data Series 140. Online verfügbar unter https://minerals.usgs.gov/minerals/pubs/historical-statistics/, zuletzt geprüft am 18.08.2019.</w:t>
          </w:r>
        </w:p>
        <w:p w14:paraId="4210DF1E" w14:textId="77777777" w:rsidR="0052228C" w:rsidRDefault="0052228C" w:rsidP="0052228C">
          <w:pPr>
            <w:pStyle w:val="CitaviBibliographyEntry"/>
            <w:rPr>
              <w:lang w:val="en-US"/>
            </w:rPr>
          </w:pPr>
          <w:bookmarkStart w:id="137" w:name="_CTVL0011a2e868e9a7c4d369c41adaf7cb7b9a1"/>
          <w:bookmarkEnd w:id="136"/>
          <w:r>
            <w:rPr>
              <w:lang w:val="en-US"/>
            </w:rPr>
            <w:t>Klose, Stefanie; Pauliuk, Stefan (2021): Quantifying longevity and circularity of copper for different resource efficiency policies at the material and product levels. In:</w:t>
          </w:r>
          <w:bookmarkEnd w:id="137"/>
          <w:r>
            <w:rPr>
              <w:lang w:val="en-US"/>
            </w:rPr>
            <w:t xml:space="preserve"> </w:t>
          </w:r>
          <w:r w:rsidRPr="0052228C">
            <w:rPr>
              <w:i/>
              <w:lang w:val="en-US"/>
            </w:rPr>
            <w:t xml:space="preserve">Journal of Industrial Ecology </w:t>
          </w:r>
          <w:r w:rsidRPr="0052228C">
            <w:rPr>
              <w:lang w:val="en-US"/>
            </w:rPr>
            <w:t>25 (4), S. 979–993. DOI: 10.1111/jiec.13092.</w:t>
          </w:r>
        </w:p>
        <w:p w14:paraId="29C62199" w14:textId="77777777" w:rsidR="0052228C" w:rsidRDefault="0052228C" w:rsidP="0052228C">
          <w:pPr>
            <w:pStyle w:val="CitaviBibliographyEntry"/>
            <w:rPr>
              <w:lang w:val="en-US"/>
            </w:rPr>
          </w:pPr>
          <w:bookmarkStart w:id="138" w:name="_CTVL0013081bb43d3c2475b8051829523a4c664"/>
          <w:r>
            <w:rPr>
              <w:lang w:val="en-US"/>
            </w:rPr>
            <w:t>Kondo, Y.; Nakajima, K.; Matsubae, K.; Nakamura, S. (2012): The anatomy of capital stock : input-output material flow analysis (MFA) of the material composition of physical stocks and its evolution over time. In:</w:t>
          </w:r>
          <w:bookmarkEnd w:id="138"/>
          <w:r>
            <w:rPr>
              <w:lang w:val="en-US"/>
            </w:rPr>
            <w:t xml:space="preserve"> </w:t>
          </w:r>
          <w:r w:rsidRPr="0052228C">
            <w:rPr>
              <w:i/>
              <w:lang w:val="en-US"/>
            </w:rPr>
            <w:t xml:space="preserve">Rev. Metall. </w:t>
          </w:r>
          <w:r w:rsidRPr="0052228C">
            <w:rPr>
              <w:lang w:val="en-US"/>
            </w:rPr>
            <w:t>109 (5), S. 293–298. DOI: 10.1051/metal/2012022.</w:t>
          </w:r>
        </w:p>
        <w:p w14:paraId="5866875B" w14:textId="77777777" w:rsidR="0052228C" w:rsidRDefault="0052228C" w:rsidP="0052228C">
          <w:pPr>
            <w:pStyle w:val="CitaviBibliographyEntry"/>
            <w:rPr>
              <w:lang w:val="en-US"/>
            </w:rPr>
          </w:pPr>
          <w:bookmarkStart w:id="139" w:name="_CTVL0015b4144853d944b5996e2516d3214ce21"/>
          <w:r>
            <w:rPr>
              <w:lang w:val="en-US"/>
            </w:rPr>
            <w:lastRenderedPageBreak/>
            <w:t>Krausmann, Fridolin; Wiedenhofer, Dominik; Lauk, Christian; Haas, Willi; Tanikawa, Hiroki; Fishman, Tomer et al. (2017): Global socioeconomic material stocks rise 23-fold over the 20th century and require half of annual resource use. In:</w:t>
          </w:r>
          <w:bookmarkEnd w:id="139"/>
          <w:r>
            <w:rPr>
              <w:lang w:val="en-US"/>
            </w:rPr>
            <w:t xml:space="preserve"> </w:t>
          </w:r>
          <w:r w:rsidRPr="0052228C">
            <w:rPr>
              <w:i/>
              <w:lang w:val="en-US"/>
            </w:rPr>
            <w:t xml:space="preserve">Proceedings of the National Academy of Sciences </w:t>
          </w:r>
          <w:r w:rsidRPr="0052228C">
            <w:rPr>
              <w:lang w:val="en-US"/>
            </w:rPr>
            <w:t>114 (8), S. 1880–1885. DOI: 10.1073/pnas.1613773114.</w:t>
          </w:r>
        </w:p>
        <w:p w14:paraId="72056A40" w14:textId="77777777" w:rsidR="0052228C" w:rsidRDefault="0052228C" w:rsidP="0052228C">
          <w:pPr>
            <w:pStyle w:val="CitaviBibliographyEntry"/>
            <w:rPr>
              <w:lang w:val="en-US"/>
            </w:rPr>
          </w:pPr>
          <w:bookmarkStart w:id="140" w:name="_CTVL0010b7f533da7604f42baa50f087e102bb6"/>
          <w:r>
            <w:rPr>
              <w:lang w:val="en-US"/>
            </w:rPr>
            <w:t>Lanau, Maud; Liu, Gang; Kral, Ulrich; Wiedenhofer, Dominik; Keijzer, Elisabeth E. E.; Yu, Chang; Ehlert, Christina (2019): Taking stock of built environment stock studies: Progress and prospects. In:</w:t>
          </w:r>
          <w:bookmarkEnd w:id="140"/>
          <w:r>
            <w:rPr>
              <w:lang w:val="en-US"/>
            </w:rPr>
            <w:t xml:space="preserve"> </w:t>
          </w:r>
          <w:r w:rsidRPr="0052228C">
            <w:rPr>
              <w:i/>
              <w:lang w:val="en-US"/>
            </w:rPr>
            <w:t>Environmental Science &amp; Technology</w:t>
          </w:r>
          <w:r w:rsidRPr="0052228C">
            <w:rPr>
              <w:lang w:val="en-US"/>
            </w:rPr>
            <w:t>. DOI: 10.1021/acs.est.8b06652.</w:t>
          </w:r>
        </w:p>
        <w:p w14:paraId="0DC28D24" w14:textId="77777777" w:rsidR="0052228C" w:rsidRDefault="0052228C" w:rsidP="0052228C">
          <w:pPr>
            <w:pStyle w:val="CitaviBibliographyEntry"/>
            <w:rPr>
              <w:lang w:val="en-US"/>
            </w:rPr>
          </w:pPr>
          <w:bookmarkStart w:id="141" w:name="_CTVL001f0eff4d85cd64f4aaa943465c8dc8f82"/>
          <w:r>
            <w:rPr>
              <w:lang w:val="en-US"/>
            </w:rPr>
            <w:t>Lenzen, Manfred; Geschke, Arne; West, James; Fry, Jacob; Malik, Arunima; Giljum, Stefan et al. (2021): Implementing the material footprint to measure progress towards Sustainable Development Goals 8 and 12. In:</w:t>
          </w:r>
          <w:bookmarkEnd w:id="141"/>
          <w:r>
            <w:rPr>
              <w:lang w:val="en-US"/>
            </w:rPr>
            <w:t xml:space="preserve"> </w:t>
          </w:r>
          <w:r w:rsidRPr="0052228C">
            <w:rPr>
              <w:i/>
              <w:lang w:val="en-US"/>
            </w:rPr>
            <w:t>Nature Sustainability</w:t>
          </w:r>
          <w:r w:rsidRPr="0052228C">
            <w:rPr>
              <w:lang w:val="en-US"/>
            </w:rPr>
            <w:t>. DOI: 10.1038/s41893-021-00811-6.</w:t>
          </w:r>
        </w:p>
        <w:p w14:paraId="7418ACD5" w14:textId="77777777" w:rsidR="0052228C" w:rsidRDefault="0052228C" w:rsidP="0052228C">
          <w:pPr>
            <w:pStyle w:val="CitaviBibliographyEntry"/>
            <w:rPr>
              <w:lang w:val="en-US"/>
            </w:rPr>
          </w:pPr>
          <w:bookmarkStart w:id="142" w:name="_CTVL0016b47ef480b3b4a2fbfecd8c8ced8d4e2"/>
          <w:r>
            <w:rPr>
              <w:lang w:val="en-US"/>
            </w:rPr>
            <w:t>Lenzen, Manfred; Moran, Daniel; Kanemoto, Keiichiro; Geschke, Arne (2013): Building Eora: A global multi-region input-output database at high country and sector resolution. In:</w:t>
          </w:r>
          <w:bookmarkEnd w:id="142"/>
          <w:r>
            <w:rPr>
              <w:lang w:val="en-US"/>
            </w:rPr>
            <w:t xml:space="preserve"> </w:t>
          </w:r>
          <w:r w:rsidRPr="0052228C">
            <w:rPr>
              <w:i/>
              <w:lang w:val="en-US"/>
            </w:rPr>
            <w:t xml:space="preserve">Economic Systems Research </w:t>
          </w:r>
          <w:r w:rsidRPr="0052228C">
            <w:rPr>
              <w:lang w:val="en-US"/>
            </w:rPr>
            <w:t>25 (1), S. 20–49. DOI: 10.1080/09535314.2013.769938.</w:t>
          </w:r>
        </w:p>
        <w:p w14:paraId="03F4D60B" w14:textId="77777777" w:rsidR="0052228C" w:rsidRDefault="0052228C" w:rsidP="0052228C">
          <w:pPr>
            <w:pStyle w:val="CitaviBibliographyEntry"/>
            <w:rPr>
              <w:lang w:val="en-US"/>
            </w:rPr>
          </w:pPr>
          <w:bookmarkStart w:id="143" w:name="_CTVL0016cb64417b9d94675ad828ec31b7f580b"/>
          <w:r>
            <w:rPr>
              <w:lang w:val="en-US"/>
            </w:rPr>
            <w:t>Lenzen, Manfred; Pade, Lise-Lotte; Munksgaard, Jesper (2004): CO 2 Multipliers in Multi-region Input-Output Models. In:</w:t>
          </w:r>
          <w:bookmarkEnd w:id="143"/>
          <w:r>
            <w:rPr>
              <w:lang w:val="en-US"/>
            </w:rPr>
            <w:t xml:space="preserve"> </w:t>
          </w:r>
          <w:r w:rsidRPr="0052228C">
            <w:rPr>
              <w:i/>
              <w:lang w:val="en-US"/>
            </w:rPr>
            <w:t xml:space="preserve">Economic Systems Research </w:t>
          </w:r>
          <w:r w:rsidRPr="0052228C">
            <w:rPr>
              <w:lang w:val="en-US"/>
            </w:rPr>
            <w:t>16 (4), S. 391–412. DOI: 10.1080/0953531042000304272.</w:t>
          </w:r>
        </w:p>
        <w:p w14:paraId="59723FAA" w14:textId="77777777" w:rsidR="0052228C" w:rsidRDefault="0052228C" w:rsidP="0052228C">
          <w:pPr>
            <w:pStyle w:val="CitaviBibliographyEntry"/>
            <w:rPr>
              <w:lang w:val="en-US"/>
            </w:rPr>
          </w:pPr>
          <w:bookmarkStart w:id="144" w:name="_CTVL00130268a65d4494385af2d05c3a8c2ff44"/>
          <w:r>
            <w:rPr>
              <w:lang w:val="en-US"/>
            </w:rPr>
            <w:t>Lenzen, Manfred; Treloar, G. J. (2004): Endogenising capital. In:</w:t>
          </w:r>
          <w:bookmarkEnd w:id="144"/>
          <w:r>
            <w:rPr>
              <w:lang w:val="en-US"/>
            </w:rPr>
            <w:t xml:space="preserve"> </w:t>
          </w:r>
          <w:r w:rsidRPr="0052228C">
            <w:rPr>
              <w:i/>
              <w:lang w:val="en-US"/>
            </w:rPr>
            <w:t xml:space="preserve">Journal of Applied Input-Output Analysis </w:t>
          </w:r>
          <w:r w:rsidRPr="0052228C">
            <w:rPr>
              <w:lang w:val="en-US"/>
            </w:rPr>
            <w:t>10.</w:t>
          </w:r>
        </w:p>
        <w:p w14:paraId="3EF6E683" w14:textId="77777777" w:rsidR="0052228C" w:rsidRDefault="0052228C" w:rsidP="0052228C">
          <w:pPr>
            <w:pStyle w:val="CitaviBibliographyEntry"/>
            <w:rPr>
              <w:lang w:val="en-US"/>
            </w:rPr>
          </w:pPr>
          <w:bookmarkStart w:id="145" w:name="_CTVL001f919168cc0ab4082bf05d97a9d257396"/>
          <w:r>
            <w:rPr>
              <w:lang w:val="en-US"/>
            </w:rPr>
            <w:t>Liu, Gang; Müller, Daniel B. (2013): Centennial evolution of aluminum in-use stocks on our aluminized planet. In:</w:t>
          </w:r>
          <w:bookmarkEnd w:id="145"/>
          <w:r>
            <w:rPr>
              <w:lang w:val="en-US"/>
            </w:rPr>
            <w:t xml:space="preserve"> </w:t>
          </w:r>
          <w:r w:rsidRPr="0052228C">
            <w:rPr>
              <w:i/>
              <w:lang w:val="en-US"/>
            </w:rPr>
            <w:t xml:space="preserve">Environmental Science &amp; Technology </w:t>
          </w:r>
          <w:r w:rsidRPr="0052228C">
            <w:rPr>
              <w:lang w:val="en-US"/>
            </w:rPr>
            <w:t>47 (9), S. 4882–4888. DOI: 10.1021/es305108p.</w:t>
          </w:r>
        </w:p>
        <w:p w14:paraId="6F2ADF9D" w14:textId="77777777" w:rsidR="0052228C" w:rsidRDefault="0052228C" w:rsidP="0052228C">
          <w:pPr>
            <w:pStyle w:val="CitaviBibliographyEntry"/>
            <w:rPr>
              <w:lang w:val="en-US"/>
            </w:rPr>
          </w:pPr>
          <w:bookmarkStart w:id="146" w:name="_CTVL00120fa92bcc8a841108277435cafaabe38"/>
          <w:r>
            <w:rPr>
              <w:lang w:val="en-US"/>
            </w:rPr>
            <w:t>Lutter, Stephan; Giljum, Stefan; Luckeneder, Sebastian (2019): An update of demand-based material flow data using the new OECD ICIO database and benchmarking with national data from selected countries. Paris: rganisation for Economic Co-operation and Development (OECD).</w:t>
          </w:r>
        </w:p>
        <w:p w14:paraId="25FB5DF5" w14:textId="77777777" w:rsidR="0052228C" w:rsidRDefault="0052228C" w:rsidP="0052228C">
          <w:pPr>
            <w:pStyle w:val="CitaviBibliographyEntry"/>
            <w:rPr>
              <w:lang w:val="en-US"/>
            </w:rPr>
          </w:pPr>
          <w:bookmarkStart w:id="147" w:name="_CTVL0015cccc6daf3384bc2846f5042421d47e5"/>
          <w:bookmarkEnd w:id="146"/>
          <w:r>
            <w:rPr>
              <w:lang w:val="en-US"/>
            </w:rPr>
            <w:t>Melo, M. T. (1999): Statistical analysis of metal scrap generation: the case of aluminium in Germany. In:</w:t>
          </w:r>
          <w:bookmarkEnd w:id="147"/>
          <w:r>
            <w:rPr>
              <w:lang w:val="en-US"/>
            </w:rPr>
            <w:t xml:space="preserve"> </w:t>
          </w:r>
          <w:r w:rsidRPr="0052228C">
            <w:rPr>
              <w:i/>
              <w:lang w:val="en-US"/>
            </w:rPr>
            <w:t xml:space="preserve">Resources, Conservation and Recycling </w:t>
          </w:r>
          <w:r w:rsidRPr="0052228C">
            <w:rPr>
              <w:lang w:val="en-US"/>
            </w:rPr>
            <w:t>26 (2), S. 91–113. DOI: 10.1016/S0921-3449(98)00077-9.</w:t>
          </w:r>
        </w:p>
        <w:p w14:paraId="5589B770" w14:textId="77777777" w:rsidR="0052228C" w:rsidRDefault="0052228C" w:rsidP="0052228C">
          <w:pPr>
            <w:pStyle w:val="CitaviBibliographyEntry"/>
            <w:rPr>
              <w:lang w:val="en-US"/>
            </w:rPr>
          </w:pPr>
          <w:bookmarkStart w:id="148" w:name="_CTVL0012a0f07b844bc4067b203f7634ea6998f"/>
          <w:r>
            <w:rPr>
              <w:lang w:val="en-US"/>
            </w:rPr>
            <w:t>Merciai, Stefano; Schmidt, Jannick (2018): Methodology for the Construction of Global Multi-Regional Hybrid Supply and Use Tables for the EXIOBASE v3 Database. In:</w:t>
          </w:r>
          <w:bookmarkEnd w:id="148"/>
          <w:r>
            <w:rPr>
              <w:lang w:val="en-US"/>
            </w:rPr>
            <w:t xml:space="preserve"> </w:t>
          </w:r>
          <w:r w:rsidRPr="0052228C">
            <w:rPr>
              <w:i/>
              <w:lang w:val="en-US"/>
            </w:rPr>
            <w:t xml:space="preserve">Journal of Industrial Ecology </w:t>
          </w:r>
          <w:r w:rsidRPr="0052228C">
            <w:rPr>
              <w:lang w:val="en-US"/>
            </w:rPr>
            <w:t>22 (3), S. 516–531. DOI: 10.1111/jiec.12713.</w:t>
          </w:r>
        </w:p>
        <w:p w14:paraId="0BE7C06D" w14:textId="77777777" w:rsidR="0052228C" w:rsidRDefault="0052228C" w:rsidP="0052228C">
          <w:pPr>
            <w:pStyle w:val="CitaviBibliographyEntry"/>
            <w:rPr>
              <w:lang w:val="en-US"/>
            </w:rPr>
          </w:pPr>
          <w:bookmarkStart w:id="149" w:name="_CTVL00146ecd3ce0e0f4b5da825e46008c26917"/>
          <w:r>
            <w:rPr>
              <w:lang w:val="en-US"/>
            </w:rPr>
            <w:t>MERI/J (2003): Current trends in the Chinese rare earth industry (in Japanese). Tokyo, Japan.</w:t>
          </w:r>
        </w:p>
        <w:p w14:paraId="2EBE4E7E" w14:textId="77777777" w:rsidR="0052228C" w:rsidRDefault="0052228C" w:rsidP="0052228C">
          <w:pPr>
            <w:pStyle w:val="CitaviBibliographyEntry"/>
            <w:rPr>
              <w:lang w:val="en-US"/>
            </w:rPr>
          </w:pPr>
          <w:bookmarkStart w:id="150" w:name="_CTVL0012fd007ae54e9456eaa3375a6545baff0"/>
          <w:bookmarkEnd w:id="149"/>
          <w:r>
            <w:rPr>
              <w:lang w:val="en-US"/>
            </w:rPr>
            <w:t>Metallgesellschaft and WBMS as cited in Melo 1999: Metal Statistics. Frankfurt am Main.</w:t>
          </w:r>
        </w:p>
        <w:p w14:paraId="7F6867B9" w14:textId="77777777" w:rsidR="0052228C" w:rsidRDefault="0052228C" w:rsidP="0052228C">
          <w:pPr>
            <w:pStyle w:val="CitaviBibliographyEntry"/>
            <w:rPr>
              <w:lang w:val="en-US"/>
            </w:rPr>
          </w:pPr>
          <w:bookmarkStart w:id="151" w:name="_CTVL0010df3b8e72beb464189e9eaf39a360030"/>
          <w:bookmarkEnd w:id="150"/>
          <w:r>
            <w:rPr>
              <w:lang w:val="en-US"/>
            </w:rPr>
            <w:lastRenderedPageBreak/>
            <w:t>Miatto, Alessio; Schandl, Heinz; Tanikawa, Hiroki (2017): How important are realistic building lifespan assumptions for material stock and demolition waste accounts? In:</w:t>
          </w:r>
          <w:bookmarkEnd w:id="151"/>
          <w:r>
            <w:rPr>
              <w:lang w:val="en-US"/>
            </w:rPr>
            <w:t xml:space="preserve"> </w:t>
          </w:r>
          <w:r w:rsidRPr="0052228C">
            <w:rPr>
              <w:i/>
              <w:lang w:val="en-US"/>
            </w:rPr>
            <w:t xml:space="preserve">Resources, Conservation and Recycling </w:t>
          </w:r>
          <w:r w:rsidRPr="0052228C">
            <w:rPr>
              <w:lang w:val="en-US"/>
            </w:rPr>
            <w:t>122, S. 143–154. DOI: 10.1016/j.resconrec.2017.01.015.</w:t>
          </w:r>
        </w:p>
        <w:p w14:paraId="4800A733" w14:textId="77777777" w:rsidR="0052228C" w:rsidRDefault="0052228C" w:rsidP="0052228C">
          <w:pPr>
            <w:pStyle w:val="CitaviBibliographyEntry"/>
            <w:rPr>
              <w:lang w:val="en-US"/>
            </w:rPr>
          </w:pPr>
          <w:bookmarkStart w:id="152" w:name="_CTVL001a011b241300b46979faddd8e49027125"/>
          <w:r>
            <w:rPr>
              <w:lang w:val="en-US"/>
            </w:rPr>
            <w:t>Miller, Ronald E.; Blair, Peter D. (2009): Input–Output Analysis. 2. Aufl. Cambridge: Cambridge University Press.</w:t>
          </w:r>
        </w:p>
        <w:p w14:paraId="3E1F3B72" w14:textId="77777777" w:rsidR="0052228C" w:rsidRDefault="0052228C" w:rsidP="0052228C">
          <w:pPr>
            <w:pStyle w:val="CitaviBibliographyEntry"/>
            <w:rPr>
              <w:lang w:val="en-US"/>
            </w:rPr>
          </w:pPr>
          <w:bookmarkStart w:id="153" w:name="_CTVL00197008d54f21c444e9bd5e7ad92768a38"/>
          <w:bookmarkEnd w:id="152"/>
          <w:r>
            <w:rPr>
              <w:lang w:val="en-US"/>
            </w:rPr>
            <w:t>Miller, T. Reed; Berrill, Peter; Wolfram, Paul; Wang, Ranran; Kim, Yookyung; Zheng, Xinzhu; Hertwich, Edgar G. (2019): Method for endogenizing capital in the United States Environmentally‐Extended Input‐Output model. In:</w:t>
          </w:r>
          <w:bookmarkEnd w:id="153"/>
          <w:r>
            <w:rPr>
              <w:lang w:val="en-US"/>
            </w:rPr>
            <w:t xml:space="preserve"> </w:t>
          </w:r>
          <w:r w:rsidRPr="0052228C">
            <w:rPr>
              <w:i/>
              <w:lang w:val="en-US"/>
            </w:rPr>
            <w:t xml:space="preserve">Journal of Industrial Ecology </w:t>
          </w:r>
          <w:r w:rsidRPr="0052228C">
            <w:rPr>
              <w:lang w:val="en-US"/>
            </w:rPr>
            <w:t>23 (6), S. 1410–1424. DOI: 10.1111/jiec.12931.</w:t>
          </w:r>
        </w:p>
        <w:p w14:paraId="3F5C3FA4" w14:textId="77777777" w:rsidR="0052228C" w:rsidRDefault="0052228C" w:rsidP="0052228C">
          <w:pPr>
            <w:pStyle w:val="CitaviBibliographyEntry"/>
            <w:rPr>
              <w:lang w:val="en-US"/>
            </w:rPr>
          </w:pPr>
          <w:bookmarkStart w:id="154" w:name="_CTVL001006c3ad6e6ba4c06971cfa8d21dc161c"/>
          <w:r>
            <w:rPr>
              <w:lang w:val="en-US"/>
            </w:rPr>
            <w:t>Müller, D. B.; Wang, T.; Duval, B.; Graedel, T. E. (2006): Exploring the engine of anthropogenic iron cycles. In:</w:t>
          </w:r>
          <w:bookmarkEnd w:id="154"/>
          <w:r>
            <w:rPr>
              <w:lang w:val="en-US"/>
            </w:rPr>
            <w:t xml:space="preserve"> </w:t>
          </w:r>
          <w:r w:rsidRPr="0052228C">
            <w:rPr>
              <w:i/>
              <w:lang w:val="en-US"/>
            </w:rPr>
            <w:t xml:space="preserve">Proceedings of the National Academy of Sciences </w:t>
          </w:r>
          <w:r w:rsidRPr="0052228C">
            <w:rPr>
              <w:lang w:val="en-US"/>
            </w:rPr>
            <w:t>103 (44), S. 16111–16116. DOI: 10.1073/pnas.0603375103.</w:t>
          </w:r>
        </w:p>
        <w:p w14:paraId="08D31AFE" w14:textId="77777777" w:rsidR="0052228C" w:rsidRDefault="0052228C" w:rsidP="0052228C">
          <w:pPr>
            <w:pStyle w:val="CitaviBibliographyEntry"/>
            <w:rPr>
              <w:lang w:val="en-US"/>
            </w:rPr>
          </w:pPr>
          <w:bookmarkStart w:id="155" w:name="_CTVL0014938bc947c9a4b4199c203b5e64c001d"/>
          <w:r>
            <w:rPr>
              <w:lang w:val="en-US"/>
            </w:rPr>
            <w:t>Müller, Esther; Hilty, Lorenz M.; Widmer, Rolf; Schluep, Mathias; Faulstich, Martin (2014): Modeling Metal Stocks and Flows: A Review of Dynamic Material Flow Analysis Methods. In:</w:t>
          </w:r>
          <w:bookmarkEnd w:id="155"/>
          <w:r>
            <w:rPr>
              <w:lang w:val="en-US"/>
            </w:rPr>
            <w:t xml:space="preserve"> </w:t>
          </w:r>
          <w:r w:rsidRPr="0052228C">
            <w:rPr>
              <w:i/>
              <w:lang w:val="en-US"/>
            </w:rPr>
            <w:t xml:space="preserve">Environmental Science &amp; Technology </w:t>
          </w:r>
          <w:r w:rsidRPr="0052228C">
            <w:rPr>
              <w:lang w:val="en-US"/>
            </w:rPr>
            <w:t>48 (4), S. 2102–2113. DOI: 10.1021/es403506a.</w:t>
          </w:r>
        </w:p>
        <w:p w14:paraId="3BF712BA" w14:textId="77777777" w:rsidR="0052228C" w:rsidRDefault="0052228C" w:rsidP="0052228C">
          <w:pPr>
            <w:pStyle w:val="CitaviBibliographyEntry"/>
            <w:rPr>
              <w:lang w:val="en-US"/>
            </w:rPr>
          </w:pPr>
          <w:bookmarkStart w:id="156" w:name="_CTVL00134fd09c2dcad4f55a0023fe52cecae07"/>
          <w:r>
            <w:rPr>
              <w:lang w:val="en-US"/>
            </w:rPr>
            <w:t>Nakajima, Kenichi; Ohno, Hajime; Kondo, Yasushi; Matsubae, Kazuyo; Takeda, Osamu; Miki, Takahiro et al. (2013): Simultaneous Material Flow Analysis of Nickel, Chromium, and Molybdenum Used in Alloy Steel by Means of Input–Output Analysis. In:</w:t>
          </w:r>
          <w:bookmarkEnd w:id="156"/>
          <w:r>
            <w:rPr>
              <w:lang w:val="en-US"/>
            </w:rPr>
            <w:t xml:space="preserve"> </w:t>
          </w:r>
          <w:r w:rsidRPr="0052228C">
            <w:rPr>
              <w:i/>
              <w:lang w:val="en-US"/>
            </w:rPr>
            <w:t xml:space="preserve">Environmental Science &amp; Technology </w:t>
          </w:r>
          <w:r w:rsidRPr="0052228C">
            <w:rPr>
              <w:lang w:val="en-US"/>
            </w:rPr>
            <w:t>47 (9), S. 4653–4660. DOI: 10.1021/es3043559.</w:t>
          </w:r>
        </w:p>
        <w:p w14:paraId="2121EF85" w14:textId="77777777" w:rsidR="0052228C" w:rsidRDefault="0052228C" w:rsidP="0052228C">
          <w:pPr>
            <w:pStyle w:val="CitaviBibliographyEntry"/>
            <w:rPr>
              <w:lang w:val="en-US"/>
            </w:rPr>
          </w:pPr>
          <w:bookmarkStart w:id="157" w:name="_CTVL001b1dac95dad334d929ade52cdf2d9f038"/>
          <w:r>
            <w:rPr>
              <w:lang w:val="en-US"/>
            </w:rPr>
            <w:t>Nakamura, Shinichiro; Kondo, Yasushi (2002): Input-Output Analysis of Waste Management. In:</w:t>
          </w:r>
          <w:bookmarkEnd w:id="157"/>
          <w:r>
            <w:rPr>
              <w:lang w:val="en-US"/>
            </w:rPr>
            <w:t xml:space="preserve"> </w:t>
          </w:r>
          <w:r w:rsidRPr="0052228C">
            <w:rPr>
              <w:i/>
              <w:lang w:val="en-US"/>
            </w:rPr>
            <w:t xml:space="preserve">Journal of Industrial Ecology </w:t>
          </w:r>
          <w:r w:rsidRPr="0052228C">
            <w:rPr>
              <w:lang w:val="en-US"/>
            </w:rPr>
            <w:t>6 (1), S. 39–63. DOI: 10.1162/108819802320971632.</w:t>
          </w:r>
        </w:p>
        <w:p w14:paraId="33683EBB" w14:textId="77777777" w:rsidR="0052228C" w:rsidRDefault="0052228C" w:rsidP="0052228C">
          <w:pPr>
            <w:pStyle w:val="CitaviBibliographyEntry"/>
            <w:rPr>
              <w:lang w:val="en-US"/>
            </w:rPr>
          </w:pPr>
          <w:bookmarkStart w:id="158" w:name="_CTVL0016ce839022cd0483da644327ef3afbbc1"/>
          <w:r>
            <w:rPr>
              <w:lang w:val="en-US"/>
            </w:rPr>
            <w:t>Nakamura, Shinichiro; Kondo, Yasushi (2018): Toward an integrated model of the circular economy: Dynamic waste input–output. In:</w:t>
          </w:r>
          <w:bookmarkEnd w:id="158"/>
          <w:r>
            <w:rPr>
              <w:lang w:val="en-US"/>
            </w:rPr>
            <w:t xml:space="preserve"> </w:t>
          </w:r>
          <w:r w:rsidRPr="0052228C">
            <w:rPr>
              <w:i/>
              <w:lang w:val="en-US"/>
            </w:rPr>
            <w:t xml:space="preserve">Resources, Conservation and Recycling </w:t>
          </w:r>
          <w:r w:rsidRPr="0052228C">
            <w:rPr>
              <w:lang w:val="en-US"/>
            </w:rPr>
            <w:t>139, S. 326–332. DOI: 10.1016/j.resconrec.2018.07.016.</w:t>
          </w:r>
        </w:p>
        <w:p w14:paraId="18348BC0" w14:textId="77777777" w:rsidR="0052228C" w:rsidRDefault="0052228C" w:rsidP="0052228C">
          <w:pPr>
            <w:pStyle w:val="CitaviBibliographyEntry"/>
            <w:rPr>
              <w:lang w:val="en-US"/>
            </w:rPr>
          </w:pPr>
          <w:bookmarkStart w:id="159" w:name="_CTVL0015f3f6c929e6442698e8312566511dc7e"/>
          <w:r>
            <w:rPr>
              <w:lang w:val="en-US"/>
            </w:rPr>
            <w:t>Nakamura, Shinichiro; Kondo, Yasushi; Kagawa, Shigemi; Matsubae, Kazuyo; Nakajima, Kenichi; Nagasaka, Tetsuya (2014): MaTrace: tracing the fate of materials over time and across products in open-loop recycling. In:</w:t>
          </w:r>
          <w:bookmarkEnd w:id="159"/>
          <w:r>
            <w:rPr>
              <w:lang w:val="en-US"/>
            </w:rPr>
            <w:t xml:space="preserve"> </w:t>
          </w:r>
          <w:r w:rsidRPr="0052228C">
            <w:rPr>
              <w:i/>
              <w:lang w:val="en-US"/>
            </w:rPr>
            <w:t xml:space="preserve">Environmental Science &amp; Technology </w:t>
          </w:r>
          <w:r w:rsidRPr="0052228C">
            <w:rPr>
              <w:lang w:val="en-US"/>
            </w:rPr>
            <w:t>48 (13), S. 7207–7214. DOI: 10.1021/es500820h.</w:t>
          </w:r>
        </w:p>
        <w:p w14:paraId="0F1F1832" w14:textId="77777777" w:rsidR="0052228C" w:rsidRDefault="0052228C" w:rsidP="0052228C">
          <w:pPr>
            <w:pStyle w:val="CitaviBibliographyEntry"/>
            <w:rPr>
              <w:lang w:val="en-US"/>
            </w:rPr>
          </w:pPr>
          <w:bookmarkStart w:id="160" w:name="_CTVL0019779e82fb51e48fc986c92a21f648e90"/>
          <w:r>
            <w:rPr>
              <w:lang w:val="en-US"/>
            </w:rPr>
            <w:t>Nakamura, Shinichiro; Kondo, Yasushi; Matsubae, Kazuyo; Nakajima, Kenichi; Nagasaka, Tetsuya (2011): UPIOM: a new tool of MFA and its application to the flow of iron and steel associated with car production. In:</w:t>
          </w:r>
          <w:bookmarkEnd w:id="160"/>
          <w:r>
            <w:rPr>
              <w:lang w:val="en-US"/>
            </w:rPr>
            <w:t xml:space="preserve"> </w:t>
          </w:r>
          <w:r w:rsidRPr="0052228C">
            <w:rPr>
              <w:i/>
              <w:lang w:val="en-US"/>
            </w:rPr>
            <w:t xml:space="preserve">Environmental Science &amp; Technology </w:t>
          </w:r>
          <w:r w:rsidRPr="0052228C">
            <w:rPr>
              <w:lang w:val="en-US"/>
            </w:rPr>
            <w:t>45 (3), S. 1114–1120. DOI: 10.1021/es1024299.</w:t>
          </w:r>
        </w:p>
        <w:p w14:paraId="0AE7426D" w14:textId="77777777" w:rsidR="0052228C" w:rsidRDefault="0052228C" w:rsidP="0052228C">
          <w:pPr>
            <w:pStyle w:val="CitaviBibliographyEntry"/>
            <w:rPr>
              <w:lang w:val="en-US"/>
            </w:rPr>
          </w:pPr>
          <w:bookmarkStart w:id="161" w:name="_CTVL001ca160c036af64cd9a31f2d8acff3700a"/>
          <w:r>
            <w:rPr>
              <w:lang w:val="en-US"/>
            </w:rPr>
            <w:lastRenderedPageBreak/>
            <w:t>Nakamura, Shinichiro; Kondo, Yasushi; Nakajima, Kenichi; Ohno, Hajime; Pauliuk, Stefan (2017): Quantifying Recycling and Losses of Cr and Ni in Steel Throughout Multiple Life Cycles Using MaTrace-Alloy. In:</w:t>
          </w:r>
          <w:bookmarkEnd w:id="161"/>
          <w:r>
            <w:rPr>
              <w:lang w:val="en-US"/>
            </w:rPr>
            <w:t xml:space="preserve"> </w:t>
          </w:r>
          <w:r w:rsidRPr="0052228C">
            <w:rPr>
              <w:i/>
              <w:lang w:val="en-US"/>
            </w:rPr>
            <w:t xml:space="preserve">Environmental Science &amp; Technology </w:t>
          </w:r>
          <w:r w:rsidRPr="0052228C">
            <w:rPr>
              <w:lang w:val="en-US"/>
            </w:rPr>
            <w:t>51 (17), S. 9469–9476. DOI: 10.1021/acs.est.7b01683.</w:t>
          </w:r>
        </w:p>
        <w:p w14:paraId="4DA47277" w14:textId="77777777" w:rsidR="0052228C" w:rsidRDefault="0052228C" w:rsidP="0052228C">
          <w:pPr>
            <w:pStyle w:val="CitaviBibliographyEntry"/>
            <w:rPr>
              <w:lang w:val="en-US"/>
            </w:rPr>
          </w:pPr>
          <w:bookmarkStart w:id="162" w:name="_CTVL00106c64f0509304a089c43e7555841a227"/>
          <w:r>
            <w:rPr>
              <w:lang w:val="en-US"/>
            </w:rPr>
            <w:t>Nakamura, Shinichiro; Nakajima, Kenichi; Kondo, Yasushi; Nagasaka, Tetsuya (2007): The Waste Input-Output Approach to Materials Flow Analysis. In:</w:t>
          </w:r>
          <w:bookmarkEnd w:id="162"/>
          <w:r>
            <w:rPr>
              <w:lang w:val="en-US"/>
            </w:rPr>
            <w:t xml:space="preserve"> </w:t>
          </w:r>
          <w:r w:rsidRPr="0052228C">
            <w:rPr>
              <w:i/>
              <w:lang w:val="en-US"/>
            </w:rPr>
            <w:t xml:space="preserve">Journal of Industrial Ecology </w:t>
          </w:r>
          <w:r w:rsidRPr="0052228C">
            <w:rPr>
              <w:lang w:val="en-US"/>
            </w:rPr>
            <w:t>11 (4), S. 50–63. DOI: 10.1162/jiec.2007.1290.</w:t>
          </w:r>
        </w:p>
        <w:p w14:paraId="3EAD5BAE" w14:textId="77777777" w:rsidR="0052228C" w:rsidRDefault="0052228C" w:rsidP="0052228C">
          <w:pPr>
            <w:pStyle w:val="CitaviBibliographyEntry"/>
            <w:rPr>
              <w:lang w:val="en-US"/>
            </w:rPr>
          </w:pPr>
          <w:bookmarkStart w:id="163" w:name="_CTVL00160fc0ffc49624108ae4e33f13579aa4a"/>
          <w:r>
            <w:rPr>
              <w:lang w:val="en-US"/>
            </w:rPr>
            <w:t>Nakamura, Shinichiro; Nakajima, Kenichi; Yoshizawa, Yoshie; Matsubae-Yokoyama, Kazuyo; Nagasaka, Tetsuya (2009): Analyzing Polyvinyl Chloride in Japan With the Waste Inputâ</w:t>
          </w:r>
          <w:r>
            <w:rPr>
              <w:rFonts w:ascii="Calibri" w:hAnsi="Calibri" w:cs="Calibri"/>
              <w:lang w:val="en-US"/>
            </w:rPr>
            <w:t>’</w:t>
          </w:r>
          <w:r>
            <w:rPr>
              <w:lang w:val="en-US"/>
            </w:rPr>
            <w:t>Output Material Flow Analysis Model. In:</w:t>
          </w:r>
          <w:bookmarkEnd w:id="163"/>
          <w:r>
            <w:rPr>
              <w:lang w:val="en-US"/>
            </w:rPr>
            <w:t xml:space="preserve"> </w:t>
          </w:r>
          <w:r w:rsidRPr="0052228C">
            <w:rPr>
              <w:i/>
              <w:lang w:val="en-US"/>
            </w:rPr>
            <w:t xml:space="preserve">Journal of Industrial Ecology </w:t>
          </w:r>
          <w:r w:rsidRPr="0052228C">
            <w:rPr>
              <w:lang w:val="en-US"/>
            </w:rPr>
            <w:t>13 (5), S. 706–717. DOI: 10.1111/j.1530-9290.2009.00153.x.</w:t>
          </w:r>
        </w:p>
        <w:p w14:paraId="49035FC6" w14:textId="77777777" w:rsidR="0052228C" w:rsidRDefault="0052228C" w:rsidP="0052228C">
          <w:pPr>
            <w:pStyle w:val="CitaviBibliographyEntry"/>
            <w:rPr>
              <w:lang w:val="en-US"/>
            </w:rPr>
          </w:pPr>
          <w:bookmarkStart w:id="164" w:name="_CTVL0014df83b405e4d4169a6c269bb0fbc5dd3"/>
          <w:r>
            <w:rPr>
              <w:lang w:val="en-US"/>
            </w:rPr>
            <w:t>Nakatani, Jun; Maruyama, Tamon; Moriguchi, Yuichi (2020): Revealing the intersectoral material flow of plastic containers and packaging in Japan. In:</w:t>
          </w:r>
          <w:bookmarkEnd w:id="164"/>
          <w:r>
            <w:rPr>
              <w:lang w:val="en-US"/>
            </w:rPr>
            <w:t xml:space="preserve"> </w:t>
          </w:r>
          <w:r w:rsidRPr="0052228C">
            <w:rPr>
              <w:i/>
              <w:lang w:val="en-US"/>
            </w:rPr>
            <w:t xml:space="preserve">Proceedings of the National Academy of Sciences of the United States of America </w:t>
          </w:r>
          <w:r w:rsidRPr="0052228C">
            <w:rPr>
              <w:lang w:val="en-US"/>
            </w:rPr>
            <w:t>117 (33), S. 19844–19853. DOI: 10.1073/pnas.2001379117.</w:t>
          </w:r>
        </w:p>
        <w:p w14:paraId="397ED4E6" w14:textId="77777777" w:rsidR="0052228C" w:rsidRDefault="0052228C" w:rsidP="0052228C">
          <w:pPr>
            <w:pStyle w:val="CitaviBibliographyEntry"/>
            <w:rPr>
              <w:lang w:val="en-US"/>
            </w:rPr>
          </w:pPr>
          <w:bookmarkStart w:id="165" w:name="_CTVL001cc64d70edb304991b9a3d79c4e4a7724"/>
          <w:r>
            <w:rPr>
              <w:lang w:val="en-US"/>
            </w:rPr>
            <w:t>NBSC (2002): National Bureau of Statistics of the People’s Republic of China: Division of Investment in Fixed Assets 2001–2002. China Construction Industry Yearbook. Beijing, China: China Statistics Press.</w:t>
          </w:r>
        </w:p>
        <w:p w14:paraId="7A68B06B" w14:textId="77777777" w:rsidR="0052228C" w:rsidRDefault="0052228C" w:rsidP="0052228C">
          <w:pPr>
            <w:pStyle w:val="CitaviBibliographyEntry"/>
            <w:rPr>
              <w:lang w:val="en-US"/>
            </w:rPr>
          </w:pPr>
          <w:bookmarkStart w:id="166" w:name="_CTVL001428ee240a408484481a0d33984103b6a"/>
          <w:bookmarkEnd w:id="165"/>
          <w:r>
            <w:rPr>
              <w:lang w:val="en-US"/>
            </w:rPr>
            <w:t>Nuss, Philip; Ohno, Hajime; Chen, Wei-Qiang; Graedel, T. E. (2019): Comparative analysis of metals use in the United States economy. In:</w:t>
          </w:r>
          <w:bookmarkEnd w:id="166"/>
          <w:r>
            <w:rPr>
              <w:lang w:val="en-US"/>
            </w:rPr>
            <w:t xml:space="preserve"> </w:t>
          </w:r>
          <w:r w:rsidRPr="0052228C">
            <w:rPr>
              <w:i/>
              <w:lang w:val="en-US"/>
            </w:rPr>
            <w:t xml:space="preserve">Resources, Conservation and Recycling </w:t>
          </w:r>
          <w:r w:rsidRPr="0052228C">
            <w:rPr>
              <w:lang w:val="en-US"/>
            </w:rPr>
            <w:t>145 (26), S. 448–456. DOI: 10.1016/j.resconrec.2019.02.025.</w:t>
          </w:r>
        </w:p>
        <w:p w14:paraId="27FB68DD" w14:textId="77777777" w:rsidR="0052228C" w:rsidRDefault="0052228C" w:rsidP="0052228C">
          <w:pPr>
            <w:pStyle w:val="CitaviBibliographyEntry"/>
            <w:rPr>
              <w:lang w:val="en-US"/>
            </w:rPr>
          </w:pPr>
          <w:bookmarkStart w:id="167" w:name="_CTVL0010e546e1d476f46ba816619d2379db2be"/>
          <w:r>
            <w:rPr>
              <w:lang w:val="en-US"/>
            </w:rPr>
            <w:t>O’Mahony, Mary; Timmer, Marcel P. (2009): Output, Input and Productivity Measures at the Industry Level: The EU KLEMS Database. In:</w:t>
          </w:r>
          <w:bookmarkEnd w:id="167"/>
          <w:r>
            <w:rPr>
              <w:lang w:val="en-US"/>
            </w:rPr>
            <w:t xml:space="preserve"> </w:t>
          </w:r>
          <w:r w:rsidRPr="0052228C">
            <w:rPr>
              <w:i/>
              <w:lang w:val="en-US"/>
            </w:rPr>
            <w:t xml:space="preserve">Econ J </w:t>
          </w:r>
          <w:r w:rsidRPr="0052228C">
            <w:rPr>
              <w:lang w:val="en-US"/>
            </w:rPr>
            <w:t>119 (538), F374-F403. DOI: 10.1111/j.1468-0297.2009.02280.x.</w:t>
          </w:r>
        </w:p>
        <w:p w14:paraId="359C0FD1" w14:textId="77777777" w:rsidR="0052228C" w:rsidRDefault="0052228C" w:rsidP="0052228C">
          <w:pPr>
            <w:pStyle w:val="CitaviBibliographyEntry"/>
            <w:rPr>
              <w:lang w:val="en-US"/>
            </w:rPr>
          </w:pPr>
          <w:bookmarkStart w:id="168" w:name="_CTVL00147016394f4484918ad0e422caf6cfe79"/>
          <w:r>
            <w:rPr>
              <w:lang w:val="en-US"/>
            </w:rPr>
            <w:t>Ohno, Hajime; Fukushima, Yasuhiro; Matsubae, Kazuyo; Nakajima, Kenichi; Nagasaka, Tetsuya (2017a): Revealing Final Destination of Special Steel Materials with Input-Output-Based Material Flow Analysis. In:</w:t>
          </w:r>
          <w:bookmarkEnd w:id="168"/>
          <w:r>
            <w:rPr>
              <w:lang w:val="en-US"/>
            </w:rPr>
            <w:t xml:space="preserve"> </w:t>
          </w:r>
          <w:r w:rsidRPr="0052228C">
            <w:rPr>
              <w:i/>
              <w:lang w:val="en-US"/>
            </w:rPr>
            <w:t xml:space="preserve">ISIJ International </w:t>
          </w:r>
          <w:r w:rsidRPr="0052228C">
            <w:rPr>
              <w:lang w:val="en-US"/>
            </w:rPr>
            <w:t>57 (1), S. 193–199. DOI: 10.2355/isijinternational.ISIJINT-2016-470.</w:t>
          </w:r>
        </w:p>
        <w:p w14:paraId="7967A42D" w14:textId="77777777" w:rsidR="0052228C" w:rsidRDefault="0052228C" w:rsidP="0052228C">
          <w:pPr>
            <w:pStyle w:val="CitaviBibliographyEntry"/>
            <w:rPr>
              <w:lang w:val="en-US"/>
            </w:rPr>
          </w:pPr>
          <w:bookmarkStart w:id="169" w:name="_CTVL0017abaa0deb689417b8b7d7e7a73453593"/>
          <w:r>
            <w:rPr>
              <w:lang w:val="en-US"/>
            </w:rPr>
            <w:t>Ohno, Hajime; Matsubae, Kazuyo; Nakajima, Kenichi; Kondo, Yasushi; Nakamura, Shinichiro; Fukushima, Yasuhiro; Nagasaka, Tetsuya (2017b): Optimal Recycling of Steel Scrap and Alloying Elements: Input-Output based Linear Programming Method with Its Application to End-of-Life Vehicles in Japan. In:</w:t>
          </w:r>
          <w:bookmarkEnd w:id="169"/>
          <w:r>
            <w:rPr>
              <w:lang w:val="en-US"/>
            </w:rPr>
            <w:t xml:space="preserve"> </w:t>
          </w:r>
          <w:r w:rsidRPr="0052228C">
            <w:rPr>
              <w:i/>
              <w:lang w:val="en-US"/>
            </w:rPr>
            <w:t xml:space="preserve">Environmental Science &amp; Technology </w:t>
          </w:r>
          <w:r w:rsidRPr="0052228C">
            <w:rPr>
              <w:lang w:val="en-US"/>
            </w:rPr>
            <w:t>51 (22), S. 13086–13094. DOI: 10.1021/acs.est.7b04477.</w:t>
          </w:r>
        </w:p>
        <w:p w14:paraId="0D6C58C0" w14:textId="77777777" w:rsidR="0052228C" w:rsidRDefault="0052228C" w:rsidP="0052228C">
          <w:pPr>
            <w:pStyle w:val="CitaviBibliographyEntry"/>
            <w:rPr>
              <w:lang w:val="en-US"/>
            </w:rPr>
          </w:pPr>
          <w:bookmarkStart w:id="170" w:name="_CTVL0014ad3f1be14c3446baf22a3c7df6825e7"/>
          <w:r>
            <w:rPr>
              <w:lang w:val="en-US"/>
            </w:rPr>
            <w:t xml:space="preserve">Ohno, Hajime; Matsubae, Kazuyo; Nakajima, Kenichi; Kondo, Yasushi; Nakamura, Shinichiro; Nagasaka, Tetsuya (2015): Toward the efficient recycling of alloying elements from end of life vehicle </w:t>
          </w:r>
          <w:r>
            <w:rPr>
              <w:lang w:val="en-US"/>
            </w:rPr>
            <w:lastRenderedPageBreak/>
            <w:t>steel scrap. In:</w:t>
          </w:r>
          <w:bookmarkEnd w:id="170"/>
          <w:r>
            <w:rPr>
              <w:lang w:val="en-US"/>
            </w:rPr>
            <w:t xml:space="preserve"> </w:t>
          </w:r>
          <w:r w:rsidRPr="0052228C">
            <w:rPr>
              <w:i/>
              <w:lang w:val="en-US"/>
            </w:rPr>
            <w:t xml:space="preserve">Resources, Conservation and Recycling </w:t>
          </w:r>
          <w:r w:rsidRPr="0052228C">
            <w:rPr>
              <w:lang w:val="en-US"/>
            </w:rPr>
            <w:t>100, S. 11–20. DOI: 10.1016/j.resconrec.2015.04.001.</w:t>
          </w:r>
        </w:p>
        <w:p w14:paraId="399D3A2F" w14:textId="77777777" w:rsidR="0052228C" w:rsidRDefault="0052228C" w:rsidP="0052228C">
          <w:pPr>
            <w:pStyle w:val="CitaviBibliographyEntry"/>
            <w:rPr>
              <w:lang w:val="en-US"/>
            </w:rPr>
          </w:pPr>
          <w:bookmarkStart w:id="171" w:name="_CTVL00179fb70670c8b474c8d31b4690002c9ac"/>
          <w:r>
            <w:rPr>
              <w:lang w:val="en-US"/>
            </w:rPr>
            <w:t>Ohno, Hajime; Nuss, Philip; Chen, Wei-Qiang; Graedel, Thomas E. (2016): Deriving the Metal and Alloy Networks of Modern Technology. In:</w:t>
          </w:r>
          <w:bookmarkEnd w:id="171"/>
          <w:r>
            <w:rPr>
              <w:lang w:val="en-US"/>
            </w:rPr>
            <w:t xml:space="preserve"> </w:t>
          </w:r>
          <w:r w:rsidRPr="0052228C">
            <w:rPr>
              <w:i/>
              <w:lang w:val="en-US"/>
            </w:rPr>
            <w:t xml:space="preserve">Environmental Science &amp; Technology </w:t>
          </w:r>
          <w:r w:rsidRPr="0052228C">
            <w:rPr>
              <w:lang w:val="en-US"/>
            </w:rPr>
            <w:t>50 (7), S. 4082–4090. DOI: 10.1021/acs.est.5b05093.</w:t>
          </w:r>
        </w:p>
        <w:p w14:paraId="60F21287" w14:textId="77777777" w:rsidR="0052228C" w:rsidRDefault="0052228C" w:rsidP="0052228C">
          <w:pPr>
            <w:pStyle w:val="CitaviBibliographyEntry"/>
            <w:rPr>
              <w:lang w:val="en-US"/>
            </w:rPr>
          </w:pPr>
          <w:bookmarkStart w:id="172" w:name="_CTVL00185070932935c4e5e9a05fe33baf3415a"/>
          <w:r>
            <w:rPr>
              <w:lang w:val="en-US"/>
            </w:rPr>
            <w:t>Owen, Anne; Brockway, Paul; Brand-Correa, Lina; Bunse, Lukas; Sakai, Marco; Barrett, John (2017): Energy consumption-based accounts: A comparison of results using different energy extension vectors. In:</w:t>
          </w:r>
          <w:bookmarkEnd w:id="172"/>
          <w:r>
            <w:rPr>
              <w:lang w:val="en-US"/>
            </w:rPr>
            <w:t xml:space="preserve"> </w:t>
          </w:r>
          <w:r w:rsidRPr="0052228C">
            <w:rPr>
              <w:i/>
              <w:lang w:val="en-US"/>
            </w:rPr>
            <w:t xml:space="preserve">Applied Energy </w:t>
          </w:r>
          <w:r w:rsidRPr="0052228C">
            <w:rPr>
              <w:lang w:val="en-US"/>
            </w:rPr>
            <w:t>190, S. 464–473. DOI: 10.1016/j.apenergy.2016.12.089.</w:t>
          </w:r>
        </w:p>
        <w:p w14:paraId="7D92F430" w14:textId="77777777" w:rsidR="0052228C" w:rsidRPr="00766E2F" w:rsidRDefault="0052228C" w:rsidP="0052228C">
          <w:pPr>
            <w:pStyle w:val="CitaviBibliographyEntry"/>
          </w:pPr>
          <w:bookmarkStart w:id="173" w:name="_CTVL001aba189ced0a1477dbabb4540b18fffc7"/>
          <w:r>
            <w:rPr>
              <w:lang w:val="en-US"/>
            </w:rPr>
            <w:t xml:space="preserve">Pauliuk, Stefan; Hasan, Mahadi (n.a.): IEF database. </w:t>
          </w:r>
          <w:r w:rsidRPr="00766E2F">
            <w:t>Online verfügbar unter http://www.database.industrialecology.uni-freiburg.de/.</w:t>
          </w:r>
        </w:p>
        <w:p w14:paraId="044B2AEE" w14:textId="77777777" w:rsidR="0052228C" w:rsidRDefault="0052228C" w:rsidP="0052228C">
          <w:pPr>
            <w:pStyle w:val="CitaviBibliographyEntry"/>
            <w:rPr>
              <w:lang w:val="en-US"/>
            </w:rPr>
          </w:pPr>
          <w:bookmarkStart w:id="174" w:name="_CTVL0017629b6f16fe4482594daec37ab40acd1"/>
          <w:bookmarkEnd w:id="173"/>
          <w:r>
            <w:rPr>
              <w:lang w:val="en-US"/>
            </w:rPr>
            <w:t>Pauliuk, Stefan; Hertwich, Edgar G. (2015): Socioeconomic metabolism as paradigm for studying the biophysical basis of human societies. In:</w:t>
          </w:r>
          <w:bookmarkEnd w:id="174"/>
          <w:r>
            <w:rPr>
              <w:lang w:val="en-US"/>
            </w:rPr>
            <w:t xml:space="preserve"> </w:t>
          </w:r>
          <w:r w:rsidRPr="0052228C">
            <w:rPr>
              <w:i/>
              <w:lang w:val="en-US"/>
            </w:rPr>
            <w:t xml:space="preserve">Ecological Economics </w:t>
          </w:r>
          <w:r w:rsidRPr="0052228C">
            <w:rPr>
              <w:lang w:val="en-US"/>
            </w:rPr>
            <w:t>119, S. 83–93. DOI: 10.1016/j.ecolecon.2015.08.012.</w:t>
          </w:r>
        </w:p>
        <w:p w14:paraId="6861F002" w14:textId="77777777" w:rsidR="0052228C" w:rsidRDefault="0052228C" w:rsidP="0052228C">
          <w:pPr>
            <w:pStyle w:val="CitaviBibliographyEntry"/>
            <w:rPr>
              <w:lang w:val="en-US"/>
            </w:rPr>
          </w:pPr>
          <w:bookmarkStart w:id="175" w:name="_CTVL0011081ee05df1c4bd28594905b5ec89c95"/>
          <w:r>
            <w:rPr>
              <w:lang w:val="en-US"/>
            </w:rPr>
            <w:t>Pauliuk, Stefan; Kondo, Yasushi; Nakamura, Shinichiro; Nakajima, Kenichi (2017): Regional distribution and losses of end-of-life steel throughout multiple product life cycles-Insights from the global multiregional MaTrace model. In:</w:t>
          </w:r>
          <w:bookmarkEnd w:id="175"/>
          <w:r>
            <w:rPr>
              <w:lang w:val="en-US"/>
            </w:rPr>
            <w:t xml:space="preserve"> </w:t>
          </w:r>
          <w:r w:rsidRPr="0052228C">
            <w:rPr>
              <w:i/>
              <w:lang w:val="en-US"/>
            </w:rPr>
            <w:t xml:space="preserve">Resources, Conservation and Recycling </w:t>
          </w:r>
          <w:r w:rsidRPr="0052228C">
            <w:rPr>
              <w:lang w:val="en-US"/>
            </w:rPr>
            <w:t>116, S. 84–93. DOI: 10.1016/j.resconrec.2016.09.029.</w:t>
          </w:r>
        </w:p>
        <w:p w14:paraId="36CFFE4F" w14:textId="77777777" w:rsidR="0052228C" w:rsidRDefault="0052228C" w:rsidP="0052228C">
          <w:pPr>
            <w:pStyle w:val="CitaviBibliographyEntry"/>
            <w:rPr>
              <w:lang w:val="en-US"/>
            </w:rPr>
          </w:pPr>
          <w:bookmarkStart w:id="176" w:name="_CTVL001dd5942c002d6412393772d6e6beec761"/>
          <w:r>
            <w:rPr>
              <w:lang w:val="en-US"/>
            </w:rPr>
            <w:t>Pauliuk, Stefan; Müller, Daniel B. (2014): The role of in-use stocks in the social metabolism and in climate change mitigation. In:</w:t>
          </w:r>
          <w:bookmarkEnd w:id="176"/>
          <w:r>
            <w:rPr>
              <w:lang w:val="en-US"/>
            </w:rPr>
            <w:t xml:space="preserve"> </w:t>
          </w:r>
          <w:r w:rsidRPr="0052228C">
            <w:rPr>
              <w:i/>
              <w:lang w:val="en-US"/>
            </w:rPr>
            <w:t xml:space="preserve">Global Environmental Change </w:t>
          </w:r>
          <w:r w:rsidRPr="0052228C">
            <w:rPr>
              <w:lang w:val="en-US"/>
            </w:rPr>
            <w:t>24, S. 132–142. DOI: 10.1016/j.gloenvcha.2013.11.006.</w:t>
          </w:r>
        </w:p>
        <w:p w14:paraId="483C11E7" w14:textId="77777777" w:rsidR="0052228C" w:rsidRDefault="0052228C" w:rsidP="0052228C">
          <w:pPr>
            <w:pStyle w:val="CitaviBibliographyEntry"/>
            <w:rPr>
              <w:lang w:val="en-US"/>
            </w:rPr>
          </w:pPr>
          <w:bookmarkStart w:id="177" w:name="_CTVL0019f61301499db4910b0849a6b3d2116e3"/>
          <w:r>
            <w:rPr>
              <w:lang w:val="en-US"/>
            </w:rPr>
            <w:t>Pauliuk, Stefan; Wang, Tao; Müller, Daniel B. (2013): Steel all over the world: Estimating in-use stocks of iron for 200 countries. In:</w:t>
          </w:r>
          <w:bookmarkEnd w:id="177"/>
          <w:r>
            <w:rPr>
              <w:lang w:val="en-US"/>
            </w:rPr>
            <w:t xml:space="preserve"> </w:t>
          </w:r>
          <w:r w:rsidRPr="0052228C">
            <w:rPr>
              <w:i/>
              <w:lang w:val="en-US"/>
            </w:rPr>
            <w:t xml:space="preserve">Resources, Conservation and Recycling </w:t>
          </w:r>
          <w:r w:rsidRPr="0052228C">
            <w:rPr>
              <w:lang w:val="en-US"/>
            </w:rPr>
            <w:t>71, S. 22–30. DOI: 10.1016/j.resconrec.2012.11.008.</w:t>
          </w:r>
        </w:p>
        <w:p w14:paraId="698AEBC9" w14:textId="77777777" w:rsidR="0052228C" w:rsidRDefault="0052228C" w:rsidP="0052228C">
          <w:pPr>
            <w:pStyle w:val="CitaviBibliographyEntry"/>
            <w:rPr>
              <w:lang w:val="en-US"/>
            </w:rPr>
          </w:pPr>
          <w:bookmarkStart w:id="178" w:name="_CTVL001b9073de9f973493ba9fb9598d6e75b72"/>
          <w:r>
            <w:rPr>
              <w:lang w:val="en-US"/>
            </w:rPr>
            <w:t>Pauliuk, Stefan; Wood, Richard; Hertwich, Edgar G. (2015): Dynamic Models of Fixed Capital Stocks and Their Application in Industrial Ecology: A Dynamic Model of the Industrial Metabolism. In:</w:t>
          </w:r>
          <w:bookmarkEnd w:id="178"/>
          <w:r>
            <w:rPr>
              <w:lang w:val="en-US"/>
            </w:rPr>
            <w:t xml:space="preserve"> </w:t>
          </w:r>
          <w:r w:rsidRPr="0052228C">
            <w:rPr>
              <w:i/>
              <w:lang w:val="en-US"/>
            </w:rPr>
            <w:t xml:space="preserve">Journal of Industrial Ecology </w:t>
          </w:r>
          <w:r w:rsidRPr="0052228C">
            <w:rPr>
              <w:lang w:val="en-US"/>
            </w:rPr>
            <w:t>19 (1), S. 104–116. DOI: 10.1111/jiec.12149.</w:t>
          </w:r>
        </w:p>
        <w:p w14:paraId="66FDB92B" w14:textId="77777777" w:rsidR="0052228C" w:rsidRPr="00766E2F" w:rsidRDefault="0052228C" w:rsidP="0052228C">
          <w:pPr>
            <w:pStyle w:val="CitaviBibliographyEntry"/>
          </w:pPr>
          <w:bookmarkStart w:id="179" w:name="_CTVL001b4fca9fabe2143a599abba6637cf7edb"/>
          <w:r>
            <w:rPr>
              <w:lang w:val="en-US"/>
            </w:rPr>
            <w:t xml:space="preserve">PCA (2016): Portland Cement Association. U.S. Cement Industry Annual Yearbook 2016. </w:t>
          </w:r>
          <w:r w:rsidRPr="00766E2F">
            <w:t>Online verfügbar unter http://www2.cement.org/econ/pdf/Yearbook2016_2sided.pdf, zuletzt geprüft am 28.09.2021.</w:t>
          </w:r>
        </w:p>
        <w:p w14:paraId="6B1D484E" w14:textId="77777777" w:rsidR="0052228C" w:rsidRPr="00766E2F" w:rsidRDefault="0052228C" w:rsidP="0052228C">
          <w:pPr>
            <w:pStyle w:val="CitaviBibliographyEntry"/>
          </w:pPr>
          <w:bookmarkStart w:id="180" w:name="_CTVL0013bc4e5a9ce2f40a6a8d7458051dbaa32"/>
          <w:bookmarkEnd w:id="179"/>
          <w:r>
            <w:rPr>
              <w:lang w:val="en-US"/>
            </w:rPr>
            <w:t xml:space="preserve">Schiller, Georg; Müller, Felix; Ortlepp, Regine (2017): Mapping the anthropogenic stock in Germany: Metabolic evidence for a circular economy. </w:t>
          </w:r>
          <w:r w:rsidRPr="00766E2F">
            <w:t>In:</w:t>
          </w:r>
          <w:bookmarkEnd w:id="180"/>
          <w:r w:rsidRPr="00766E2F">
            <w:t xml:space="preserve"> </w:t>
          </w:r>
          <w:r w:rsidRPr="00766E2F">
            <w:rPr>
              <w:i/>
            </w:rPr>
            <w:t xml:space="preserve">Resources, Conservation and Recycling </w:t>
          </w:r>
          <w:r w:rsidRPr="00766E2F">
            <w:t>123, S. 93–107. DOI: 10.1016/j.resconrec.2016.08.007.</w:t>
          </w:r>
        </w:p>
        <w:p w14:paraId="2C2E112D" w14:textId="77777777" w:rsidR="0052228C" w:rsidRPr="00766E2F" w:rsidRDefault="0052228C" w:rsidP="0052228C">
          <w:pPr>
            <w:pStyle w:val="CitaviBibliographyEntry"/>
          </w:pPr>
          <w:bookmarkStart w:id="181" w:name="_CTVL001dd92362bcb1a46528ec2aa2eb6bb3cc6"/>
          <w:r w:rsidRPr="00766E2F">
            <w:lastRenderedPageBreak/>
            <w:t>Schiller, Georg; Ortlepp, Regine; Krauß, Norbert; Steger, Sören; Schütz, Helmut; Acosta-Fernández, José et al. (2015): Kartierung des anthropogenen Lagers in Deutschland zur Optimierung der Sekundärrohstoffwirtschaft. Umweltbundesamt. Dessau-Roßlau. Online verfügbar unter https://www.umweltbundesamt.de/sites/default/files/medien/378/publikationen/texte_83_2015_kartierung_des_anthropogenen_lagers.pdf, zuletzt geprüft am 08.10.2021.</w:t>
          </w:r>
        </w:p>
        <w:p w14:paraId="47A01904" w14:textId="77777777" w:rsidR="0052228C" w:rsidRDefault="0052228C" w:rsidP="0052228C">
          <w:pPr>
            <w:pStyle w:val="CitaviBibliographyEntry"/>
            <w:rPr>
              <w:lang w:val="en-US"/>
            </w:rPr>
          </w:pPr>
          <w:bookmarkStart w:id="182" w:name="_CTVL001d1331c18a1854be2b6be751bd7668fcf"/>
          <w:bookmarkEnd w:id="181"/>
          <w:r>
            <w:rPr>
              <w:lang w:val="en-US"/>
            </w:rPr>
            <w:t>Schulte, Simon; Jakobs, Arthur; Pauliuk, Stefan (2021): Relaxing the import proportionality assumption in multi-regional input-output modelling.</w:t>
          </w:r>
        </w:p>
        <w:p w14:paraId="5EDA107F" w14:textId="77777777" w:rsidR="0052228C" w:rsidRPr="00766E2F" w:rsidRDefault="0052228C" w:rsidP="0052228C">
          <w:pPr>
            <w:pStyle w:val="CitaviBibliographyEntry"/>
          </w:pPr>
          <w:bookmarkStart w:id="183" w:name="_CTVL001dcc20b6415a44a98acce4257e7c9dfb5"/>
          <w:bookmarkEnd w:id="182"/>
          <w:r>
            <w:rPr>
              <w:lang w:val="en-US"/>
            </w:rPr>
            <w:t xml:space="preserve">SERC (2012): as cited by Pauliuk et al. 2013. </w:t>
          </w:r>
          <w:r w:rsidRPr="00766E2F">
            <w:t>Spark Steel &amp; Economy Research. Online verfügbar unter http://www.steelscenario.com/research, zuletzt aktualisiert am 25.01.2012.</w:t>
          </w:r>
        </w:p>
        <w:p w14:paraId="7ED6AC56" w14:textId="77777777" w:rsidR="0052228C" w:rsidRDefault="0052228C" w:rsidP="0052228C">
          <w:pPr>
            <w:pStyle w:val="CitaviBibliographyEntry"/>
            <w:rPr>
              <w:lang w:val="en-US"/>
            </w:rPr>
          </w:pPr>
          <w:bookmarkStart w:id="184" w:name="_CTVL00150714e962d4b40d1ac1d4c31e8eb802b"/>
          <w:bookmarkEnd w:id="183"/>
          <w:r>
            <w:rPr>
              <w:lang w:val="en-US"/>
            </w:rPr>
            <w:t>Södersten, Carl-Johan; Wood, Richard; Wiedmann, Thomas (2020): The capital load of global material footprints. In:</w:t>
          </w:r>
          <w:bookmarkEnd w:id="184"/>
          <w:r>
            <w:rPr>
              <w:lang w:val="en-US"/>
            </w:rPr>
            <w:t xml:space="preserve"> </w:t>
          </w:r>
          <w:r w:rsidRPr="0052228C">
            <w:rPr>
              <w:i/>
              <w:lang w:val="en-US"/>
            </w:rPr>
            <w:t xml:space="preserve">Resources, Conservation and Recycling </w:t>
          </w:r>
          <w:r w:rsidRPr="0052228C">
            <w:rPr>
              <w:lang w:val="en-US"/>
            </w:rPr>
            <w:t>158, S. 104811. DOI: 10.1016/j.resconrec.2020.104811.</w:t>
          </w:r>
        </w:p>
        <w:p w14:paraId="551F202E" w14:textId="77777777" w:rsidR="0052228C" w:rsidRDefault="0052228C" w:rsidP="0052228C">
          <w:pPr>
            <w:pStyle w:val="CitaviBibliographyEntry"/>
            <w:rPr>
              <w:lang w:val="en-US"/>
            </w:rPr>
          </w:pPr>
          <w:bookmarkStart w:id="185" w:name="_CTVL001d46cdf6e96804f4d971bd716c281d6b4"/>
          <w:r>
            <w:rPr>
              <w:lang w:val="en-US"/>
            </w:rPr>
            <w:t>Södersten, Carl-Johan H.; Wood, Richard; Hertwich, Edgar G. (2018): Endogenizing Capital in MRIO Models: The Implications for Consumption-Based Accounting. In:</w:t>
          </w:r>
          <w:bookmarkEnd w:id="185"/>
          <w:r>
            <w:rPr>
              <w:lang w:val="en-US"/>
            </w:rPr>
            <w:t xml:space="preserve"> </w:t>
          </w:r>
          <w:r w:rsidRPr="0052228C">
            <w:rPr>
              <w:i/>
              <w:lang w:val="en-US"/>
            </w:rPr>
            <w:t xml:space="preserve">Environmental Science &amp; Technology </w:t>
          </w:r>
          <w:r w:rsidRPr="0052228C">
            <w:rPr>
              <w:lang w:val="en-US"/>
            </w:rPr>
            <w:t>52 (22), S. 13250–13259. DOI: 10.1021/acs.est.8b02791.</w:t>
          </w:r>
        </w:p>
        <w:p w14:paraId="252767ED" w14:textId="77777777" w:rsidR="0052228C" w:rsidRDefault="0052228C" w:rsidP="0052228C">
          <w:pPr>
            <w:pStyle w:val="CitaviBibliographyEntry"/>
            <w:rPr>
              <w:lang w:val="en-US"/>
            </w:rPr>
          </w:pPr>
          <w:bookmarkStart w:id="186" w:name="_CTVL0013891cedc222e49e198e2c4a77036f875"/>
          <w:r>
            <w:rPr>
              <w:lang w:val="en-US"/>
            </w:rPr>
            <w:t>Spatari, S.; Bertram, M.; Gordon, Robert B.; Henderson, K.; Graedel, T. E. (2005): Twentieth century copper stocks and flows in North America: A dynamic analysis. In:</w:t>
          </w:r>
          <w:bookmarkEnd w:id="186"/>
          <w:r>
            <w:rPr>
              <w:lang w:val="en-US"/>
            </w:rPr>
            <w:t xml:space="preserve"> </w:t>
          </w:r>
          <w:r w:rsidRPr="0052228C">
            <w:rPr>
              <w:i/>
              <w:lang w:val="en-US"/>
            </w:rPr>
            <w:t xml:space="preserve">Ecological Economics </w:t>
          </w:r>
          <w:r w:rsidRPr="0052228C">
            <w:rPr>
              <w:lang w:val="en-US"/>
            </w:rPr>
            <w:t>54 (1), S. 37–51. DOI: 10.1016/j.ecolecon.2004.11.018.</w:t>
          </w:r>
        </w:p>
        <w:p w14:paraId="5B224BCE" w14:textId="77777777" w:rsidR="0052228C" w:rsidRDefault="0052228C" w:rsidP="0052228C">
          <w:pPr>
            <w:pStyle w:val="CitaviBibliographyEntry"/>
            <w:rPr>
              <w:lang w:val="en-US"/>
            </w:rPr>
          </w:pPr>
          <w:bookmarkStart w:id="187" w:name="_CTVL0013a143831142a407e89ca70956ebd1596"/>
          <w:r>
            <w:rPr>
              <w:lang w:val="en-US"/>
            </w:rPr>
            <w:t>Stadler, Konstantin; Wood, Richard; Bulavskaya, Tatyana; Södersten, Carl-Johan; Simas, Moana; Schmidt, Sarah et al. (2018): EXIOBASE 3: Developing a Time Series of Detailed Environmentally Extended Multi-Regional Input-Output Tables. In:</w:t>
          </w:r>
          <w:bookmarkEnd w:id="187"/>
          <w:r>
            <w:rPr>
              <w:lang w:val="en-US"/>
            </w:rPr>
            <w:t xml:space="preserve"> </w:t>
          </w:r>
          <w:r w:rsidRPr="0052228C">
            <w:rPr>
              <w:i/>
              <w:lang w:val="en-US"/>
            </w:rPr>
            <w:t xml:space="preserve">Journal of Industrial Ecology </w:t>
          </w:r>
          <w:r w:rsidRPr="0052228C">
            <w:rPr>
              <w:lang w:val="en-US"/>
            </w:rPr>
            <w:t>22 (3), S. 502–515. DOI: 10.1111/jiec.12715.</w:t>
          </w:r>
        </w:p>
        <w:p w14:paraId="6523283F" w14:textId="77777777" w:rsidR="0052228C" w:rsidRDefault="0052228C" w:rsidP="0052228C">
          <w:pPr>
            <w:pStyle w:val="CitaviBibliographyEntry"/>
            <w:rPr>
              <w:lang w:val="en-US"/>
            </w:rPr>
          </w:pPr>
          <w:bookmarkStart w:id="188" w:name="_CTVL001d6e1b324dd604ca69bd24e9958dbd122"/>
          <w:r>
            <w:rPr>
              <w:lang w:val="en-US"/>
            </w:rPr>
            <w:t>Streeck, Jan; Wieland, Hanspeter; Plank, Barbara; Wiedenhofer, Dominik (in prep.): A comparative application of five methods to differentiate material end-use products in dynamic material flow analysis - from physical unit statistics to monetary input-output tables for the USA and the globe.</w:t>
          </w:r>
        </w:p>
        <w:p w14:paraId="20DCDE0F" w14:textId="77777777" w:rsidR="0052228C" w:rsidRDefault="0052228C" w:rsidP="0052228C">
          <w:pPr>
            <w:pStyle w:val="CitaviBibliographyEntry"/>
            <w:rPr>
              <w:lang w:val="en-US"/>
            </w:rPr>
          </w:pPr>
          <w:bookmarkStart w:id="189" w:name="_CTVL001a53426dff9d040c3808ccccc556f2e71"/>
          <w:bookmarkEnd w:id="188"/>
          <w:r>
            <w:rPr>
              <w:lang w:val="en-US"/>
            </w:rPr>
            <w:t>Takeyama, Kentaro; Ohno, Hajime; Matsubae, Kazuyo; Nakajima, Kenichi; Kondo, Yasushi; Nagasaka, Tetsuya (2016): Dynamic material flow analysis of nickel and chromium associated with steel materials by using matrace. In:</w:t>
          </w:r>
          <w:bookmarkEnd w:id="189"/>
          <w:r>
            <w:rPr>
              <w:lang w:val="en-US"/>
            </w:rPr>
            <w:t xml:space="preserve"> </w:t>
          </w:r>
          <w:r w:rsidRPr="0052228C">
            <w:rPr>
              <w:i/>
              <w:lang w:val="en-US"/>
            </w:rPr>
            <w:t xml:space="preserve">Matériaux &amp; Techniques </w:t>
          </w:r>
          <w:r w:rsidRPr="0052228C">
            <w:rPr>
              <w:lang w:val="en-US"/>
            </w:rPr>
            <w:t>104 (6-7), S. 610. DOI: 10.1051/mattech/2017012.</w:t>
          </w:r>
        </w:p>
        <w:p w14:paraId="2EE8E225" w14:textId="77777777" w:rsidR="0052228C" w:rsidRDefault="0052228C" w:rsidP="0052228C">
          <w:pPr>
            <w:pStyle w:val="CitaviBibliographyEntry"/>
            <w:rPr>
              <w:lang w:val="en-US"/>
            </w:rPr>
          </w:pPr>
          <w:bookmarkStart w:id="190" w:name="_CTVL001949b74d49c9344fca3f092840ed679a6"/>
          <w:r>
            <w:rPr>
              <w:lang w:val="en-US"/>
            </w:rPr>
            <w:t>Tanikawa, Hiroki; Fishman, Tomer; Hashimoto, Seiji; Daigo, Ichiro; Oguchi, Masahiro; Miatto, Alessio et al. (2021): A framework of indicators for associating material stocks and flows to service provisioning: Application for Japan 1990–2015. In:</w:t>
          </w:r>
          <w:bookmarkEnd w:id="190"/>
          <w:r>
            <w:rPr>
              <w:lang w:val="en-US"/>
            </w:rPr>
            <w:t xml:space="preserve"> </w:t>
          </w:r>
          <w:r w:rsidRPr="0052228C">
            <w:rPr>
              <w:i/>
              <w:lang w:val="en-US"/>
            </w:rPr>
            <w:t xml:space="preserve">Journal of Cleaner Production </w:t>
          </w:r>
          <w:r w:rsidRPr="0052228C">
            <w:rPr>
              <w:lang w:val="en-US"/>
            </w:rPr>
            <w:t>285, S. 125450. DOI: 10.1016/j.jclepro.2020.125450.</w:t>
          </w:r>
        </w:p>
        <w:p w14:paraId="503CE479" w14:textId="77777777" w:rsidR="0052228C" w:rsidRPr="00766E2F" w:rsidRDefault="0052228C" w:rsidP="0052228C">
          <w:pPr>
            <w:pStyle w:val="CitaviBibliographyEntry"/>
          </w:pPr>
          <w:bookmarkStart w:id="191" w:name="_CTVL00160f00736745a431faab338224d317524"/>
          <w:r>
            <w:rPr>
              <w:lang w:val="en-US"/>
            </w:rPr>
            <w:lastRenderedPageBreak/>
            <w:t xml:space="preserve">The Aluminum Association (2009): Aluminum Statistical Review for 2008. </w:t>
          </w:r>
          <w:r w:rsidRPr="00766E2F">
            <w:t>Online verfügbar unter https://www.aluminum.org/sites/default/files/Aluminum%20Statistical%20Review%20Sample.pdf, zuletzt geprüft am 28.09.2021.</w:t>
          </w:r>
        </w:p>
        <w:p w14:paraId="203A760C" w14:textId="77777777" w:rsidR="0052228C" w:rsidRDefault="0052228C" w:rsidP="0052228C">
          <w:pPr>
            <w:pStyle w:val="CitaviBibliographyEntry"/>
            <w:rPr>
              <w:lang w:val="en-US"/>
            </w:rPr>
          </w:pPr>
          <w:bookmarkStart w:id="192" w:name="_CTVL001f16eada532d24fa7a34bc365ded28216"/>
          <w:bookmarkEnd w:id="191"/>
          <w:r>
            <w:rPr>
              <w:lang w:val="en-US"/>
            </w:rPr>
            <w:t>Tisserant, Alexandre; Pauliuk, Stefan; Merciai, Stefano; Schmidt, Jannick; Fry, Jacob; Wood, Richard; Tukker, Arnold (2017): Solid Waste and the Circular Economy: A Global Analysis of Waste Treatment and Waste Footprints: Global Analysis of Solid Waste and Waste Footprint. In:</w:t>
          </w:r>
          <w:bookmarkEnd w:id="192"/>
          <w:r>
            <w:rPr>
              <w:lang w:val="en-US"/>
            </w:rPr>
            <w:t xml:space="preserve"> </w:t>
          </w:r>
          <w:r w:rsidRPr="0052228C">
            <w:rPr>
              <w:i/>
              <w:lang w:val="en-US"/>
            </w:rPr>
            <w:t xml:space="preserve">Journal of Industrial Ecology </w:t>
          </w:r>
          <w:r w:rsidRPr="0052228C">
            <w:rPr>
              <w:lang w:val="en-US"/>
            </w:rPr>
            <w:t>21 (3), S. 628–640. DOI: 10.1111/jiec.12562.</w:t>
          </w:r>
        </w:p>
        <w:p w14:paraId="7351BFDA" w14:textId="77777777" w:rsidR="0052228C" w:rsidRDefault="0052228C" w:rsidP="0052228C">
          <w:pPr>
            <w:pStyle w:val="CitaviBibliographyEntry"/>
            <w:rPr>
              <w:lang w:val="en-US"/>
            </w:rPr>
          </w:pPr>
          <w:bookmarkStart w:id="193" w:name="_CTVL0017d048eddaa8245ff93c730df2daa9b17"/>
          <w:r>
            <w:rPr>
              <w:lang w:val="en-US"/>
            </w:rPr>
            <w:t>Tukker, Arnold; Koning, Arjan de; Owen, Anne; Lutter, Stephan; Bruckner, Martin; Giljum, Stefan et al. (2018): Towards Robust, Authoritative Assessments of Environmental Impacts Embodied in Trade: Current State and Recommendations. In:</w:t>
          </w:r>
          <w:bookmarkEnd w:id="193"/>
          <w:r>
            <w:rPr>
              <w:lang w:val="en-US"/>
            </w:rPr>
            <w:t xml:space="preserve"> </w:t>
          </w:r>
          <w:r w:rsidRPr="0052228C">
            <w:rPr>
              <w:i/>
              <w:lang w:val="en-US"/>
            </w:rPr>
            <w:t xml:space="preserve">Journal of Industrial Ecology </w:t>
          </w:r>
          <w:r w:rsidRPr="0052228C">
            <w:rPr>
              <w:lang w:val="en-US"/>
            </w:rPr>
            <w:t>22 (3), S. 585–598. DOI: 10.1111/jiec.12716.</w:t>
          </w:r>
        </w:p>
        <w:p w14:paraId="251C6DA9" w14:textId="77777777" w:rsidR="0052228C" w:rsidRDefault="0052228C" w:rsidP="0052228C">
          <w:pPr>
            <w:pStyle w:val="CitaviBibliographyEntry"/>
            <w:rPr>
              <w:lang w:val="en-US"/>
            </w:rPr>
          </w:pPr>
          <w:bookmarkStart w:id="194" w:name="_CTVL001bd35e5c921464726bb9cfd6153ad8ddd"/>
          <w:r>
            <w:rPr>
              <w:lang w:val="en-US"/>
            </w:rPr>
            <w:t>U.S. Bureau of Mines (1941): Minerals Yearbook Review of 1940. Keiser, H.D. (Ed.), Prepared Under the Direction of E.W. Pehrson, p. 97. Washington.</w:t>
          </w:r>
        </w:p>
        <w:p w14:paraId="02B38070" w14:textId="77777777" w:rsidR="0052228C" w:rsidRDefault="0052228C" w:rsidP="0052228C">
          <w:pPr>
            <w:pStyle w:val="CitaviBibliographyEntry"/>
            <w:rPr>
              <w:lang w:val="en-US"/>
            </w:rPr>
          </w:pPr>
          <w:bookmarkStart w:id="195" w:name="_CTVL001afadaf97640940219234567238dafaca"/>
          <w:bookmarkEnd w:id="194"/>
          <w:r>
            <w:rPr>
              <w:lang w:val="en-US"/>
            </w:rPr>
            <w:t>United Nations (2009): System of national accounts 2008. New York: United Nations.</w:t>
          </w:r>
        </w:p>
        <w:p w14:paraId="061C7A27" w14:textId="77777777" w:rsidR="0052228C" w:rsidRDefault="0052228C" w:rsidP="0052228C">
          <w:pPr>
            <w:pStyle w:val="CitaviBibliographyEntry"/>
            <w:rPr>
              <w:lang w:val="en-US"/>
            </w:rPr>
          </w:pPr>
          <w:bookmarkStart w:id="196" w:name="_CTVL001bbf0ba24224046d0b26ba7f450b2af70"/>
          <w:bookmarkEnd w:id="195"/>
          <w:r>
            <w:rPr>
              <w:lang w:val="en-US"/>
            </w:rPr>
            <w:t>United Nations (2014): System of Environmental-Economic Accounting 2012. Central Framework. New York.</w:t>
          </w:r>
        </w:p>
        <w:p w14:paraId="21C0A0FB" w14:textId="77777777" w:rsidR="0052228C" w:rsidRPr="00766E2F" w:rsidRDefault="0052228C" w:rsidP="0052228C">
          <w:pPr>
            <w:pStyle w:val="CitaviBibliographyEntry"/>
          </w:pPr>
          <w:bookmarkStart w:id="197" w:name="_CTVL001173fd1f869a34948ae7122f2dc49c0ca"/>
          <w:bookmarkEnd w:id="196"/>
          <w:r>
            <w:rPr>
              <w:lang w:val="en-US"/>
            </w:rPr>
            <w:t xml:space="preserve">US BEA (2021): United States of America Bureau of Economic Analysis. </w:t>
          </w:r>
          <w:r w:rsidRPr="00766E2F">
            <w:t>Input-Output Accounts Data. Online verfügbar unter https://www.bea.gov/industry/input-output-accounts-data, zuletzt geprüft am 23.12.2021.</w:t>
          </w:r>
        </w:p>
        <w:p w14:paraId="4E09306C" w14:textId="77777777" w:rsidR="0052228C" w:rsidRPr="00766E2F" w:rsidRDefault="0052228C" w:rsidP="0052228C">
          <w:pPr>
            <w:pStyle w:val="CitaviBibliographyEntry"/>
          </w:pPr>
          <w:bookmarkStart w:id="198" w:name="_CTVL001ce25981ea7c94ce4959b4c455004dffe"/>
          <w:bookmarkEnd w:id="197"/>
          <w:r w:rsidRPr="00766E2F">
            <w:t>USGS (2018): Mineral Commodity Summaries 2018. Online verfügbar unter https://minerals.usgs.gov/minerals/pubs/mcs/2018/mcs2018.pdf, zuletzt geprüft am 18.08.2019.</w:t>
          </w:r>
        </w:p>
        <w:p w14:paraId="7900B843" w14:textId="77777777" w:rsidR="0052228C" w:rsidRDefault="0052228C" w:rsidP="0052228C">
          <w:pPr>
            <w:pStyle w:val="CitaviBibliographyEntry"/>
            <w:rPr>
              <w:lang w:val="en-US"/>
            </w:rPr>
          </w:pPr>
          <w:bookmarkStart w:id="199" w:name="_CTVL001d9ebfbab64204b66afe826dba0408f7a"/>
          <w:bookmarkEnd w:id="198"/>
          <w:r>
            <w:rPr>
              <w:lang w:val="en-US"/>
            </w:rPr>
            <w:t>Wang, Tao; Müller, Daniel B.; Graedel, T. E. (2007): Forging the anthropogenic iron cycle. In:</w:t>
          </w:r>
          <w:bookmarkEnd w:id="199"/>
          <w:r>
            <w:rPr>
              <w:lang w:val="en-US"/>
            </w:rPr>
            <w:t xml:space="preserve"> </w:t>
          </w:r>
          <w:r w:rsidRPr="0052228C">
            <w:rPr>
              <w:i/>
              <w:lang w:val="en-US"/>
            </w:rPr>
            <w:t xml:space="preserve">Environmental Science &amp; Technology </w:t>
          </w:r>
          <w:r w:rsidRPr="0052228C">
            <w:rPr>
              <w:lang w:val="en-US"/>
            </w:rPr>
            <w:t>41 (14), S. 5120–5129. DOI: 10.1021/es062761t.</w:t>
          </w:r>
        </w:p>
        <w:p w14:paraId="21F1EC66" w14:textId="77777777" w:rsidR="0052228C" w:rsidRDefault="0052228C" w:rsidP="0052228C">
          <w:pPr>
            <w:pStyle w:val="CitaviBibliographyEntry"/>
            <w:rPr>
              <w:lang w:val="en-US"/>
            </w:rPr>
          </w:pPr>
          <w:bookmarkStart w:id="200" w:name="_CTVL00114d815de87434093ae1d343db5f97047"/>
          <w:r>
            <w:rPr>
              <w:lang w:val="en-US"/>
            </w:rPr>
            <w:t>Weisz, Helga; Duchin, Faye (2006): Physical and monetary input–output analysis: What makes the difference? In:</w:t>
          </w:r>
          <w:bookmarkEnd w:id="200"/>
          <w:r>
            <w:rPr>
              <w:lang w:val="en-US"/>
            </w:rPr>
            <w:t xml:space="preserve"> </w:t>
          </w:r>
          <w:r w:rsidRPr="0052228C">
            <w:rPr>
              <w:i/>
              <w:lang w:val="en-US"/>
            </w:rPr>
            <w:t xml:space="preserve">Ecological Economics </w:t>
          </w:r>
          <w:r w:rsidRPr="0052228C">
            <w:rPr>
              <w:lang w:val="en-US"/>
            </w:rPr>
            <w:t>57 (3), S. 534–541. DOI: 10.1016/j.ecolecon.2005.05.011.</w:t>
          </w:r>
        </w:p>
        <w:p w14:paraId="1A907D1F" w14:textId="77777777" w:rsidR="0052228C" w:rsidRDefault="0052228C" w:rsidP="0052228C">
          <w:pPr>
            <w:pStyle w:val="CitaviBibliographyEntry"/>
            <w:rPr>
              <w:lang w:val="en-US"/>
            </w:rPr>
          </w:pPr>
          <w:bookmarkStart w:id="201" w:name="_CTVL001fea44a157134425b82c90ee96deadbe5"/>
          <w:r>
            <w:rPr>
              <w:lang w:val="en-US"/>
            </w:rPr>
            <w:t>Wiedenhofer, Dominik; Fishman, Tomer; Lauk, Christian; Haas, Willi; Krausmann, Fridolin (2019): Integrating Material Stock Dynamics Into Economy-Wide Material Flow Accounting: Concepts, Modelling, and Global Application for 1900–2050. In:</w:t>
          </w:r>
          <w:bookmarkEnd w:id="201"/>
          <w:r>
            <w:rPr>
              <w:lang w:val="en-US"/>
            </w:rPr>
            <w:t xml:space="preserve"> </w:t>
          </w:r>
          <w:r w:rsidRPr="0052228C">
            <w:rPr>
              <w:i/>
              <w:lang w:val="en-US"/>
            </w:rPr>
            <w:t xml:space="preserve">Ecological Economics </w:t>
          </w:r>
          <w:r w:rsidRPr="0052228C">
            <w:rPr>
              <w:lang w:val="en-US"/>
            </w:rPr>
            <w:t>156, S. 121–133. DOI: 10.1016/j.ecolecon.2018.09.010.</w:t>
          </w:r>
        </w:p>
        <w:p w14:paraId="364B55A0" w14:textId="77777777" w:rsidR="0052228C" w:rsidRDefault="0052228C" w:rsidP="0052228C">
          <w:pPr>
            <w:pStyle w:val="CitaviBibliographyEntry"/>
            <w:rPr>
              <w:lang w:val="en-US"/>
            </w:rPr>
          </w:pPr>
          <w:bookmarkStart w:id="202" w:name="_CTVL001c90dd8729a6d43a4b9778e1008857d38"/>
          <w:r>
            <w:rPr>
              <w:lang w:val="en-US"/>
            </w:rPr>
            <w:t>Wiedmann, Thomas; Lenzen, Manfred (2018): Environmental and social footprints of international trade. In:</w:t>
          </w:r>
          <w:bookmarkEnd w:id="202"/>
          <w:r>
            <w:rPr>
              <w:lang w:val="en-US"/>
            </w:rPr>
            <w:t xml:space="preserve"> </w:t>
          </w:r>
          <w:r w:rsidRPr="0052228C">
            <w:rPr>
              <w:i/>
              <w:lang w:val="en-US"/>
            </w:rPr>
            <w:t xml:space="preserve">Nat. Geosci. </w:t>
          </w:r>
          <w:r w:rsidRPr="0052228C">
            <w:rPr>
              <w:lang w:val="en-US"/>
            </w:rPr>
            <w:t>11 (5), S. 314–321. DOI: 10.1038/s41561-018-0113-9.</w:t>
          </w:r>
        </w:p>
        <w:p w14:paraId="091435ED" w14:textId="77777777" w:rsidR="0052228C" w:rsidRDefault="0052228C" w:rsidP="0052228C">
          <w:pPr>
            <w:pStyle w:val="CitaviBibliographyEntry"/>
            <w:rPr>
              <w:lang w:val="en-US"/>
            </w:rPr>
          </w:pPr>
          <w:bookmarkStart w:id="203" w:name="_CTVL001f40d53ec35a14a388f315ae565413ad8"/>
          <w:r>
            <w:rPr>
              <w:lang w:val="en-US"/>
            </w:rPr>
            <w:lastRenderedPageBreak/>
            <w:t>Wiedmann, Thomas; Minx, Jan; Barrett, John; Wackernagel, Mathis (2006): Allocating ecological footprints to final consumption categories with input–output analysis. In:</w:t>
          </w:r>
          <w:bookmarkEnd w:id="203"/>
          <w:r>
            <w:rPr>
              <w:lang w:val="en-US"/>
            </w:rPr>
            <w:t xml:space="preserve"> </w:t>
          </w:r>
          <w:r w:rsidRPr="0052228C">
            <w:rPr>
              <w:i/>
              <w:lang w:val="en-US"/>
            </w:rPr>
            <w:t xml:space="preserve">Ecological Economics </w:t>
          </w:r>
          <w:r w:rsidRPr="0052228C">
            <w:rPr>
              <w:lang w:val="en-US"/>
            </w:rPr>
            <w:t>56 (1), S. 28–48. DOI: 10.1016/j.ecolecon.2005.05.012.</w:t>
          </w:r>
        </w:p>
        <w:p w14:paraId="2533E7F3" w14:textId="77777777" w:rsidR="0052228C" w:rsidRDefault="0052228C" w:rsidP="0052228C">
          <w:pPr>
            <w:pStyle w:val="CitaviBibliographyEntry"/>
            <w:rPr>
              <w:lang w:val="en-US"/>
            </w:rPr>
          </w:pPr>
          <w:bookmarkStart w:id="204" w:name="_CTVL001742381dc61764073a7f48bddbb6fb0fd"/>
          <w:r>
            <w:rPr>
              <w:lang w:val="en-US"/>
            </w:rPr>
            <w:t>Wieland, Hanspeter; Giljum, Stefan; Bruckner, Martin; Owen, Anne; Wood, Richard (2018): Structural production layer decomposition: a new method to measure differences between MRIO databases for footprint assessments. In:</w:t>
          </w:r>
          <w:bookmarkEnd w:id="204"/>
          <w:r>
            <w:rPr>
              <w:lang w:val="en-US"/>
            </w:rPr>
            <w:t xml:space="preserve"> </w:t>
          </w:r>
          <w:r w:rsidRPr="0052228C">
            <w:rPr>
              <w:i/>
              <w:lang w:val="en-US"/>
            </w:rPr>
            <w:t xml:space="preserve">Economic Systems Research </w:t>
          </w:r>
          <w:r w:rsidRPr="0052228C">
            <w:rPr>
              <w:lang w:val="en-US"/>
            </w:rPr>
            <w:t>30 (1), S. 61–84. DOI: 10.1080/09535314.2017.1350831.</w:t>
          </w:r>
        </w:p>
        <w:p w14:paraId="4836D762" w14:textId="77777777" w:rsidR="0052228C" w:rsidRDefault="0052228C" w:rsidP="0052228C">
          <w:pPr>
            <w:pStyle w:val="CitaviBibliographyEntry"/>
            <w:rPr>
              <w:lang w:val="en-US"/>
            </w:rPr>
          </w:pPr>
          <w:bookmarkStart w:id="205" w:name="_CTVL0012145fe547296482b85e74d03c2ad81dd"/>
          <w:r>
            <w:rPr>
              <w:lang w:val="en-US"/>
            </w:rPr>
            <w:t>Wieland, Hanspeter; Giljum, Stefan; Eisenmenger, Nina; Wiedenhofer, Dominik; Bruckner, Martin; Schaffartzik, Anke; Owen, Anne (2020): Supply versus use designs of environmental extensions in input–output analysis: Conceptual and empirical implications for the case of energy. In:</w:t>
          </w:r>
          <w:bookmarkEnd w:id="205"/>
          <w:r>
            <w:rPr>
              <w:lang w:val="en-US"/>
            </w:rPr>
            <w:t xml:space="preserve"> </w:t>
          </w:r>
          <w:r w:rsidRPr="0052228C">
            <w:rPr>
              <w:i/>
              <w:lang w:val="en-US"/>
            </w:rPr>
            <w:t xml:space="preserve">Journal of Industrial Ecology </w:t>
          </w:r>
          <w:r w:rsidRPr="0052228C">
            <w:rPr>
              <w:lang w:val="en-US"/>
            </w:rPr>
            <w:t>24 (3), S. 548–563. DOI: 10.1111/jiec.12975.</w:t>
          </w:r>
        </w:p>
        <w:p w14:paraId="27356714" w14:textId="77777777" w:rsidR="0052228C" w:rsidRDefault="0052228C" w:rsidP="0052228C">
          <w:pPr>
            <w:pStyle w:val="CitaviBibliographyEntry"/>
            <w:rPr>
              <w:lang w:val="en-US"/>
            </w:rPr>
          </w:pPr>
          <w:bookmarkStart w:id="206" w:name="_CTVL001042d15d3742243889169cfd8e6dddc1b"/>
          <w:r>
            <w:rPr>
              <w:lang w:val="en-US"/>
            </w:rPr>
            <w:t>Wieland, Hanspeter; Lenzen, Manfred; Geschke, Arne; Fry, Jacob; Wiedenhofer, Dominik; Eisenmenger, Nina et al. (2021): The PIOLab: Building global physical input–output tables in a virtual laboratory. In:</w:t>
          </w:r>
          <w:bookmarkEnd w:id="206"/>
          <w:r>
            <w:rPr>
              <w:lang w:val="en-US"/>
            </w:rPr>
            <w:t xml:space="preserve"> </w:t>
          </w:r>
          <w:r w:rsidRPr="0052228C">
            <w:rPr>
              <w:i/>
              <w:lang w:val="en-US"/>
            </w:rPr>
            <w:t xml:space="preserve">Journal of Industrial Ecology </w:t>
          </w:r>
          <w:r w:rsidRPr="0052228C">
            <w:rPr>
              <w:lang w:val="en-US"/>
            </w:rPr>
            <w:t>371 (1986), S. 20110577. DOI: 10.1111/jiec.13215.</w:t>
          </w:r>
        </w:p>
        <w:p w14:paraId="7AC6FE92" w14:textId="77777777" w:rsidR="0052228C" w:rsidRDefault="0052228C" w:rsidP="0052228C">
          <w:pPr>
            <w:pStyle w:val="CitaviBibliographyEntry"/>
            <w:rPr>
              <w:lang w:val="en-US"/>
            </w:rPr>
          </w:pPr>
          <w:bookmarkStart w:id="207" w:name="_CTVL00101aa38f3b46242f6b555ae7ac4946d04"/>
          <w:r>
            <w:rPr>
              <w:lang w:val="en-US"/>
            </w:rPr>
            <w:t>Yokoi, Ryosuke; Nakatani, Jun; Hatayama, Hiroki; Moriguchi, Yuichi (2022): Dynamic analysis of in-use copper stocks by the final product and end-use sector in Japan with implication for future demand forecasts. In:</w:t>
          </w:r>
          <w:bookmarkEnd w:id="207"/>
          <w:r>
            <w:rPr>
              <w:lang w:val="en-US"/>
            </w:rPr>
            <w:t xml:space="preserve"> </w:t>
          </w:r>
          <w:r w:rsidRPr="0052228C">
            <w:rPr>
              <w:i/>
              <w:lang w:val="en-US"/>
            </w:rPr>
            <w:t xml:space="preserve">Resources, Conservation and Recycling </w:t>
          </w:r>
          <w:r w:rsidRPr="0052228C">
            <w:rPr>
              <w:lang w:val="en-US"/>
            </w:rPr>
            <w:t>180, S. 106153. DOI: 10.1016/j.resconrec.2022.106153.</w:t>
          </w:r>
        </w:p>
        <w:p w14:paraId="70D92EF1" w14:textId="77777777" w:rsidR="0052228C" w:rsidRDefault="0052228C" w:rsidP="0052228C">
          <w:pPr>
            <w:pStyle w:val="CitaviBibliographyEntry"/>
            <w:rPr>
              <w:lang w:val="en-US"/>
            </w:rPr>
          </w:pPr>
          <w:bookmarkStart w:id="208" w:name="_CTVL001c647a9d59adf4f1a85ebb502193c5bdd"/>
          <w:r>
            <w:rPr>
              <w:lang w:val="en-US"/>
            </w:rPr>
            <w:t>Yokoi, Ryosuke; Nakatani, Jun; Moriguchi, Yuichi (2018): An Extended Model for Tracking Accumulation Pathways of Materials Using Input–Output Tables: Application to Copper Flows in Japan. In:</w:t>
          </w:r>
          <w:bookmarkEnd w:id="208"/>
          <w:r>
            <w:rPr>
              <w:lang w:val="en-US"/>
            </w:rPr>
            <w:t xml:space="preserve"> </w:t>
          </w:r>
          <w:r w:rsidRPr="0052228C">
            <w:rPr>
              <w:i/>
              <w:lang w:val="en-US"/>
            </w:rPr>
            <w:t xml:space="preserve">Sustainability </w:t>
          </w:r>
          <w:r w:rsidRPr="0052228C">
            <w:rPr>
              <w:lang w:val="en-US"/>
            </w:rPr>
            <w:t>10 (3), S. 876. DOI: 10.3390/su10030876.</w:t>
          </w:r>
        </w:p>
        <w:p w14:paraId="75C1AE8B" w14:textId="1CFECCE0" w:rsidR="0052228C" w:rsidRDefault="0052228C" w:rsidP="0052228C">
          <w:pPr>
            <w:pStyle w:val="CitaviBibliographyEntry"/>
            <w:rPr>
              <w:lang w:val="en-US"/>
            </w:rPr>
          </w:pPr>
          <w:bookmarkStart w:id="209" w:name="_CTVL001feee712c0e884e44af9b38a63baf5cdf"/>
          <w:r>
            <w:rPr>
              <w:lang w:val="en-US"/>
            </w:rPr>
            <w:t>Zeltner, C.; Bader, H.-P.; Scheidegger, R.; Baccini, P. (1999): Sustainable metal management exemplified by copper in the USA. In:</w:t>
          </w:r>
          <w:bookmarkEnd w:id="209"/>
          <w:r>
            <w:rPr>
              <w:lang w:val="en-US"/>
            </w:rPr>
            <w:t xml:space="preserve"> </w:t>
          </w:r>
          <w:r w:rsidRPr="0052228C">
            <w:rPr>
              <w:i/>
              <w:lang w:val="en-US"/>
            </w:rPr>
            <w:t xml:space="preserve">Regional Environmental Change </w:t>
          </w:r>
          <w:r w:rsidRPr="0052228C">
            <w:rPr>
              <w:lang w:val="en-US"/>
            </w:rPr>
            <w:t>1 (1), S. 31–46. DOI: 10.1007/s101130050006.</w:t>
          </w:r>
          <w:r>
            <w:rPr>
              <w:lang w:val="en-US"/>
            </w:rPr>
            <w:fldChar w:fldCharType="end"/>
          </w:r>
        </w:p>
      </w:sdtContent>
    </w:sdt>
    <w:p w14:paraId="4294CE98" w14:textId="77777777" w:rsidR="0052228C" w:rsidRPr="00C21093" w:rsidRDefault="0052228C" w:rsidP="0052228C">
      <w:pPr>
        <w:rPr>
          <w:lang w:val="en-US"/>
        </w:rPr>
      </w:pPr>
    </w:p>
    <w:sectPr w:rsidR="0052228C" w:rsidRPr="00C21093" w:rsidSect="009C182F">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reeck Jan" w:date="2022-04-11T08:10:00Z" w:initials="SJ">
    <w:p w14:paraId="7D22817E" w14:textId="77777777" w:rsidR="008739AA" w:rsidRDefault="008739AA">
      <w:pPr>
        <w:pStyle w:val="Kommentartext"/>
        <w:rPr>
          <w:lang w:val="en-US"/>
        </w:rPr>
      </w:pPr>
      <w:r>
        <w:rPr>
          <w:rStyle w:val="Kommentarzeichen"/>
        </w:rPr>
        <w:annotationRef/>
      </w:r>
      <w:r>
        <w:rPr>
          <w:lang w:val="en-US"/>
        </w:rPr>
        <w:t xml:space="preserve">Saying ‘…to trace material consumption to end-use products in…’ is much more bulky but is closer to the terms in abstract/intro/paper. </w:t>
      </w:r>
    </w:p>
    <w:p w14:paraId="43B849BB" w14:textId="77777777" w:rsidR="008739AA" w:rsidRDefault="008739AA">
      <w:pPr>
        <w:pStyle w:val="Kommentartext"/>
        <w:rPr>
          <w:lang w:val="en-US"/>
        </w:rPr>
      </w:pPr>
    </w:p>
    <w:p w14:paraId="34553AB6" w14:textId="77777777" w:rsidR="008739AA" w:rsidRDefault="008739AA">
      <w:pPr>
        <w:pStyle w:val="Kommentartext"/>
        <w:rPr>
          <w:lang w:val="en-US"/>
        </w:rPr>
      </w:pPr>
      <w:r>
        <w:rPr>
          <w:lang w:val="en-US"/>
        </w:rPr>
        <w:t xml:space="preserve">What do you think? </w:t>
      </w:r>
    </w:p>
    <w:p w14:paraId="6A8C8D05" w14:textId="77777777" w:rsidR="008739AA" w:rsidRDefault="008739AA">
      <w:pPr>
        <w:pStyle w:val="Kommentartext"/>
        <w:rPr>
          <w:lang w:val="en-US"/>
        </w:rPr>
      </w:pPr>
    </w:p>
    <w:p w14:paraId="3246666D" w14:textId="34558A4F" w:rsidR="008739AA" w:rsidRPr="008D555C" w:rsidRDefault="008739AA">
      <w:pPr>
        <w:pStyle w:val="Kommentartext"/>
        <w:rPr>
          <w:lang w:val="en-US"/>
        </w:rPr>
      </w:pPr>
      <w:r>
        <w:rPr>
          <w:lang w:val="en-US"/>
        </w:rPr>
        <w:t>Jan: From aesthetic POV I like the current title better, but the other one aligns better with rest of paper</w:t>
      </w:r>
    </w:p>
  </w:comment>
  <w:comment w:id="2" w:author="Stefan Pauliuk" w:date="2022-03-25T16:56:00Z" w:initials="SP">
    <w:p w14:paraId="23FCD7FD" w14:textId="20C40262" w:rsidR="008739AA" w:rsidRPr="00CE3CFD" w:rsidRDefault="008739AA">
      <w:pPr>
        <w:pStyle w:val="Kommentartext"/>
        <w:rPr>
          <w:lang w:val="en-US"/>
        </w:rPr>
      </w:pPr>
      <w:r>
        <w:rPr>
          <w:rStyle w:val="Kommentarzeichen"/>
        </w:rPr>
        <w:annotationRef/>
      </w:r>
      <w:r w:rsidRPr="00CE3CFD">
        <w:rPr>
          <w:lang w:val="en-US"/>
        </w:rPr>
        <w:t>Inflow-driven is too technical/</w:t>
      </w:r>
      <w:r>
        <w:rPr>
          <w:lang w:val="en-US"/>
        </w:rPr>
        <w:t>jargon and I would not use it in the abstract, not needed here.</w:t>
      </w:r>
    </w:p>
  </w:comment>
  <w:comment w:id="1" w:author="Wiedenhofer Dominik" w:date="2022-03-31T10:08:00Z" w:initials="DW">
    <w:p w14:paraId="75C22A29" w14:textId="0BE85B5B" w:rsidR="008739AA" w:rsidRPr="008D555C" w:rsidRDefault="008739AA">
      <w:pPr>
        <w:pStyle w:val="Kommentartext"/>
        <w:rPr>
          <w:lang w:val="en-US"/>
        </w:rPr>
      </w:pPr>
      <w:r>
        <w:rPr>
          <w:rStyle w:val="Kommentarzeichen"/>
        </w:rPr>
        <w:annotationRef/>
      </w:r>
      <w:r w:rsidRPr="008D555C">
        <w:rPr>
          <w:lang w:val="en-US"/>
        </w:rPr>
        <w:t>Top down metion</w:t>
      </w:r>
    </w:p>
  </w:comment>
  <w:comment w:id="3" w:author="Streeck Jan" w:date="2022-04-04T19:31:00Z" w:initials="SJ">
    <w:p w14:paraId="6829CFE8" w14:textId="157AC1C9" w:rsidR="008739AA" w:rsidRPr="000E03D4" w:rsidRDefault="008739AA">
      <w:pPr>
        <w:pStyle w:val="Kommentartext"/>
        <w:rPr>
          <w:lang w:val="en-US"/>
        </w:rPr>
      </w:pPr>
      <w:r>
        <w:rPr>
          <w:rStyle w:val="Kommentarzeichen"/>
        </w:rPr>
        <w:annotationRef/>
      </w:r>
      <w:r w:rsidRPr="000E03D4">
        <w:rPr>
          <w:lang w:val="en-US"/>
        </w:rPr>
        <w:t>Stefan: must be explained w</w:t>
      </w:r>
      <w:r>
        <w:rPr>
          <w:lang w:val="en-US"/>
        </w:rPr>
        <w:t>hat that means</w:t>
      </w:r>
    </w:p>
  </w:comment>
  <w:comment w:id="4" w:author="Wiedenhofer Dominik" w:date="2022-03-31T16:44:00Z" w:initials="DW">
    <w:p w14:paraId="7866CB3E" w14:textId="09818382" w:rsidR="008739AA" w:rsidRPr="00AF5029" w:rsidRDefault="008739AA">
      <w:pPr>
        <w:pStyle w:val="Kommentartext"/>
        <w:rPr>
          <w:lang w:val="en-US"/>
        </w:rPr>
      </w:pPr>
      <w:r>
        <w:rPr>
          <w:rStyle w:val="Kommentarzeichen"/>
        </w:rPr>
        <w:annotationRef/>
      </w:r>
      <w:r w:rsidRPr="001820B2">
        <w:rPr>
          <w:lang w:val="en-US"/>
        </w:rPr>
        <w:t>Different sources needed here now, I think those cites are not that appropriate anymore?</w:t>
      </w:r>
      <w:r>
        <w:rPr>
          <w:lang w:val="en-US"/>
        </w:rPr>
        <w:t xml:space="preserve"> </w:t>
      </w:r>
    </w:p>
  </w:comment>
  <w:comment w:id="5" w:author="Streeck Jan" w:date="2022-04-11T08:19:00Z" w:initials="SJ">
    <w:p w14:paraId="6D4E2EB6" w14:textId="058A91F8" w:rsidR="008739AA" w:rsidRDefault="008739AA">
      <w:pPr>
        <w:pStyle w:val="Kommentartext"/>
      </w:pPr>
      <w:r>
        <w:rPr>
          <w:rStyle w:val="Kommentarzeichen"/>
        </w:rPr>
        <w:annotationRef/>
      </w:r>
      <w:r>
        <w:t>Die passen noch, habe gecheckt</w:t>
      </w:r>
    </w:p>
  </w:comment>
  <w:comment w:id="6" w:author="Wiedenhofer Dominik" w:date="2022-03-31T17:11:00Z" w:initials="DW">
    <w:p w14:paraId="30D39055" w14:textId="2DF82EEA" w:rsidR="008739AA" w:rsidRPr="000E71E2" w:rsidRDefault="008739AA">
      <w:pPr>
        <w:pStyle w:val="Kommentartext"/>
        <w:rPr>
          <w:lang w:val="en-US"/>
        </w:rPr>
      </w:pPr>
      <w:r>
        <w:rPr>
          <w:rStyle w:val="Kommentarzeichen"/>
        </w:rPr>
        <w:annotationRef/>
      </w:r>
      <w:r w:rsidRPr="00EA5E2D">
        <w:t xml:space="preserve">Stimmt das so? </w:t>
      </w:r>
      <w:r w:rsidRPr="000E71E2">
        <w:rPr>
          <w:lang w:val="en-US"/>
        </w:rPr>
        <w:t>Option 2 = indsutry shipetsmens, oder??</w:t>
      </w:r>
    </w:p>
  </w:comment>
  <w:comment w:id="7" w:author="Streeck Jan" w:date="2022-04-05T11:45:00Z" w:initials="SJ">
    <w:p w14:paraId="0A2AD641" w14:textId="5982B769" w:rsidR="008739AA" w:rsidRPr="002D4F3D" w:rsidRDefault="008739AA">
      <w:pPr>
        <w:pStyle w:val="Kommentartext"/>
        <w:rPr>
          <w:lang w:val="en-US"/>
        </w:rPr>
      </w:pPr>
      <w:r>
        <w:rPr>
          <w:rStyle w:val="Kommentarzeichen"/>
        </w:rPr>
        <w:annotationRef/>
      </w:r>
      <w:r>
        <w:rPr>
          <w:lang w:val="en-US"/>
        </w:rPr>
        <w:t>W</w:t>
      </w:r>
      <w:r w:rsidRPr="002D4F3D">
        <w:rPr>
          <w:lang w:val="en-US"/>
        </w:rPr>
        <w:t>e focus on t</w:t>
      </w:r>
      <w:r>
        <w:rPr>
          <w:lang w:val="en-US"/>
        </w:rPr>
        <w:t>he first one; but option 2 is a  potential information source for the end-use shares (mentioned in footnote)</w:t>
      </w:r>
    </w:p>
  </w:comment>
  <w:comment w:id="8" w:author="Streeck Jan" w:date="2022-04-14T10:17:00Z" w:initials="SJ">
    <w:p w14:paraId="3624784D" w14:textId="43EE62D2" w:rsidR="008739AA" w:rsidRDefault="008739AA">
      <w:pPr>
        <w:pStyle w:val="Kommentartext"/>
      </w:pPr>
      <w:r>
        <w:rPr>
          <w:rStyle w:val="Kommentarzeichen"/>
        </w:rPr>
        <w:annotationRef/>
      </w:r>
      <w:r>
        <w:t>Diese erste Abbildung krieg ich schwer so hin, dass es irgendwie gut aussieht / sehr klar ist.</w:t>
      </w:r>
    </w:p>
    <w:p w14:paraId="611DF2BC" w14:textId="09CFA19E" w:rsidR="008739AA" w:rsidRDefault="008739AA">
      <w:pPr>
        <w:pStyle w:val="Kommentartext"/>
      </w:pPr>
    </w:p>
    <w:p w14:paraId="1F2779C8" w14:textId="77777777" w:rsidR="008739AA" w:rsidRDefault="008739AA">
      <w:pPr>
        <w:pStyle w:val="Kommentartext"/>
      </w:pPr>
      <w:r>
        <w:t xml:space="preserve">Es gibt 3 Optionen: 1) als Tabelle, 2) als konzeptuelle Grafik, 3) als Grafik eines MFA Systems. </w:t>
      </w:r>
    </w:p>
    <w:p w14:paraId="270AB3DB" w14:textId="77777777" w:rsidR="008739AA" w:rsidRDefault="008739AA">
      <w:pPr>
        <w:pStyle w:val="Kommentartext"/>
      </w:pPr>
    </w:p>
    <w:p w14:paraId="7D77DF12" w14:textId="643E6CA3" w:rsidR="008739AA" w:rsidRDefault="008739AA">
      <w:pPr>
        <w:pStyle w:val="Kommentartext"/>
      </w:pPr>
      <w:r>
        <w:t xml:space="preserve">In der tabelle ist die Info sehr klar (1). Die anderen beiden verbinden besser zu MFA finde ich. </w:t>
      </w:r>
    </w:p>
    <w:p w14:paraId="49DA88AC" w14:textId="21BA3A15" w:rsidR="008739AA" w:rsidRDefault="008739AA">
      <w:pPr>
        <w:pStyle w:val="Kommentartext"/>
      </w:pPr>
    </w:p>
    <w:p w14:paraId="005307CF" w14:textId="68BFE832" w:rsidR="008739AA" w:rsidRDefault="008739AA">
      <w:pPr>
        <w:pStyle w:val="Kommentartext"/>
      </w:pPr>
      <w:r>
        <w:t>Ich würde zu 2) konzeptuelle Grafik tendieren (siehe auch Erklärung im weiteren Kommentar)</w:t>
      </w:r>
    </w:p>
    <w:p w14:paraId="1137881C" w14:textId="27DBB643" w:rsidR="008739AA" w:rsidRDefault="008739AA">
      <w:pPr>
        <w:pStyle w:val="Kommentartext"/>
      </w:pPr>
    </w:p>
    <w:p w14:paraId="32EBF24C" w14:textId="5744C4F3" w:rsidR="008739AA" w:rsidRDefault="008739AA">
      <w:pPr>
        <w:pStyle w:val="Kommentartext"/>
      </w:pPr>
      <w:r>
        <w:t>Was findet ihr besser?</w:t>
      </w:r>
    </w:p>
    <w:p w14:paraId="04447B6B" w14:textId="2EF3756D" w:rsidR="008739AA" w:rsidRDefault="008739AA">
      <w:pPr>
        <w:pStyle w:val="Kommentartext"/>
      </w:pPr>
    </w:p>
    <w:p w14:paraId="4CECB0A9" w14:textId="23D41719" w:rsidR="008739AA" w:rsidRDefault="008739AA">
      <w:pPr>
        <w:pStyle w:val="Kommentartext"/>
      </w:pPr>
      <w:r>
        <w:t>------</w:t>
      </w:r>
    </w:p>
    <w:p w14:paraId="3EA482F4" w14:textId="77777777" w:rsidR="008739AA" w:rsidRDefault="008739AA">
      <w:pPr>
        <w:pStyle w:val="Kommentartext"/>
      </w:pPr>
    </w:p>
    <w:p w14:paraId="5B34563E" w14:textId="178F0793" w:rsidR="008739AA" w:rsidRDefault="008739AA">
      <w:pPr>
        <w:pStyle w:val="Kommentartext"/>
      </w:pPr>
      <w:r>
        <w:t>Nach kurzer Abstimmung mit Dominik, finde ich, dass wir hier eine einfache Grafik oder Tabelle zeigen sollten, die lediglich die verschiedenen Möglichkeiten für inflow-driven dMFA nebeneinanderstellt.</w:t>
      </w:r>
    </w:p>
    <w:p w14:paraId="69F339CD" w14:textId="3244BC5F" w:rsidR="008739AA" w:rsidRDefault="008739AA">
      <w:pPr>
        <w:pStyle w:val="Kommentartext"/>
      </w:pPr>
    </w:p>
    <w:p w14:paraId="22C94183" w14:textId="77777777" w:rsidR="008739AA" w:rsidRDefault="008739AA">
      <w:pPr>
        <w:pStyle w:val="Kommentartext"/>
      </w:pPr>
      <w:r>
        <w:t>Das in ein MFA System zu bringen ist recht schwierig, weil 1) die Datenquellen nicht zwingend einem bestimmten Flow/Punkt im MFA System zuzuordnen sind (e.g. industry shipments können einersetis flows vor den manufacturing sectors sein; andereseits für zB für cement würde ich sie direkt zum flow in die use-phase einordnen), 2) eventuell machen wir es uns damit zu kompliziert und wir gehen schon mehr in Richtung Ergebnisse.</w:t>
      </w:r>
    </w:p>
    <w:p w14:paraId="76768AF1" w14:textId="7F3EF23A" w:rsidR="008739AA" w:rsidRDefault="008739AA">
      <w:pPr>
        <w:pStyle w:val="Kommentartext"/>
      </w:pPr>
      <w:r>
        <w:t>Die Info über die Position im MFA System ist im INTRO auch nicht wirklich relevante und verwirrt ggf. nur?</w:t>
      </w:r>
    </w:p>
  </w:comment>
  <w:comment w:id="9" w:author="Streeck Jan" w:date="2022-04-19T11:43:00Z" w:initials="SJ">
    <w:p w14:paraId="76564899" w14:textId="784897CD" w:rsidR="008739AA" w:rsidRDefault="008739AA">
      <w:pPr>
        <w:pStyle w:val="Kommentartext"/>
      </w:pPr>
      <w:r>
        <w:rPr>
          <w:rStyle w:val="Kommentarzeichen"/>
        </w:rPr>
        <w:annotationRef/>
      </w:r>
      <w:r>
        <w:t>Vielleicht können wir es doch so machen, wenn wir etwas Unschärfe für die ‚data entry points‘ lassen; e.g. data enters in trade markets (1,3); and for some sector-level data (2; e.g. cement) no trade after manufacturing/construction sectors</w:t>
      </w:r>
    </w:p>
  </w:comment>
  <w:comment w:id="10" w:author="Streeck Jan" w:date="2022-04-19T11:59:00Z" w:initials="SJ">
    <w:p w14:paraId="498E4D84" w14:textId="386A9116" w:rsidR="008739AA" w:rsidRPr="006804FB" w:rsidRDefault="008739AA">
      <w:pPr>
        <w:pStyle w:val="Kommentartext"/>
        <w:rPr>
          <w:lang w:val="en-US"/>
        </w:rPr>
      </w:pPr>
      <w:r>
        <w:rPr>
          <w:rStyle w:val="Kommentarzeichen"/>
        </w:rPr>
        <w:annotationRef/>
      </w:r>
      <w:r w:rsidRPr="006804FB">
        <w:rPr>
          <w:lang w:val="en-US"/>
        </w:rPr>
        <w:t>The key information here in pri</w:t>
      </w:r>
      <w:r>
        <w:rPr>
          <w:lang w:val="en-US"/>
        </w:rPr>
        <w:t>nciple is the equations below the figure fc = (1) * end-use shares D</w:t>
      </w:r>
    </w:p>
  </w:comment>
  <w:comment w:id="12" w:author="Wiedenhofer Dominik" w:date="2022-03-31T16:23:00Z" w:initials="DW">
    <w:p w14:paraId="7100F94A" w14:textId="77777777" w:rsidR="008739AA" w:rsidRDefault="008739AA">
      <w:pPr>
        <w:pStyle w:val="Kommentartext"/>
      </w:pPr>
      <w:r>
        <w:rPr>
          <w:rStyle w:val="Kommentarzeichen"/>
        </w:rPr>
        <w:annotationRef/>
      </w:r>
      <w:r>
        <w:t>Wen haben wir nochmal solicited? Uns selbst, oder?</w:t>
      </w:r>
    </w:p>
    <w:p w14:paraId="3B1004FD" w14:textId="77777777" w:rsidR="008739AA" w:rsidRDefault="008739AA">
      <w:pPr>
        <w:pStyle w:val="Kommentartext"/>
      </w:pPr>
    </w:p>
    <w:p w14:paraId="63FE670E" w14:textId="77777777" w:rsidR="008739AA" w:rsidRDefault="008739AA">
      <w:pPr>
        <w:pStyle w:val="Kommentartext"/>
      </w:pPr>
      <w:r>
        <w:t>Evtl direkt sagen das wir unsere eigene expertise genuzt haben, Stefan &amp; ich sind ja halbwegs bekannt für solche modellierungen, das ist schon ok.</w:t>
      </w:r>
    </w:p>
    <w:p w14:paraId="594AD11E" w14:textId="77777777" w:rsidR="008739AA" w:rsidRDefault="008739AA">
      <w:pPr>
        <w:pStyle w:val="Kommentartext"/>
      </w:pPr>
    </w:p>
    <w:p w14:paraId="4AF5D0CE" w14:textId="77777777" w:rsidR="008739AA" w:rsidRDefault="008739AA">
      <w:pPr>
        <w:pStyle w:val="Kommentartext"/>
      </w:pPr>
    </w:p>
    <w:p w14:paraId="65388E7A" w14:textId="149E6D22" w:rsidR="008739AA" w:rsidRDefault="008739AA">
      <w:pPr>
        <w:pStyle w:val="Kommentartext"/>
      </w:pPr>
      <w:r>
        <w:t xml:space="preserve">Wir sollten hier nochmal unsere rationale klarstellen, was wir in die tabelle bzw das review aufgenommen haben. </w:t>
      </w:r>
    </w:p>
  </w:comment>
  <w:comment w:id="14" w:author="Wiedenhofer Dominik" w:date="2022-03-31T11:06:00Z" w:initials="DW">
    <w:p w14:paraId="09A13274" w14:textId="77777777" w:rsidR="008739AA" w:rsidRDefault="008739AA">
      <w:pPr>
        <w:pStyle w:val="Kommentartext"/>
      </w:pPr>
      <w:r>
        <w:rPr>
          <w:rStyle w:val="Kommentarzeichen"/>
        </w:rPr>
        <w:annotationRef/>
      </w:r>
      <w:r>
        <w:t>Ich glaub wir sollten diese Überlegung, was wir hier zeigen &amp; diskutieren, auch im text kurz bringen, nämlich im ersten absatz von section 2, wo wir ja unsere „methode“ zusmmenfassen.</w:t>
      </w:r>
    </w:p>
    <w:p w14:paraId="49855AC5" w14:textId="77777777" w:rsidR="008739AA" w:rsidRDefault="008739AA">
      <w:pPr>
        <w:pStyle w:val="Kommentartext"/>
      </w:pPr>
    </w:p>
    <w:p w14:paraId="30AA1C95" w14:textId="330912F8" w:rsidR="008739AA" w:rsidRDefault="008739AA">
      <w:pPr>
        <w:pStyle w:val="Kommentartext"/>
      </w:pPr>
      <w:r>
        <w:t>Ich habs mal oben in grün probiert, das geht noch kürzer auch.</w:t>
      </w:r>
    </w:p>
  </w:comment>
  <w:comment w:id="15" w:author="Wiedenhofer Dominik" w:date="2022-03-31T11:14:00Z" w:initials="DW">
    <w:p w14:paraId="241F9906" w14:textId="77777777" w:rsidR="008739AA" w:rsidRDefault="008739AA">
      <w:pPr>
        <w:pStyle w:val="Kommentartext"/>
      </w:pPr>
      <w:r>
        <w:rPr>
          <w:rStyle w:val="Kommentarzeichen"/>
        </w:rPr>
        <w:annotationRef/>
      </w:r>
      <w:r>
        <w:t xml:space="preserve">Evtl eher „from ~1990 to 2011“ </w:t>
      </w:r>
    </w:p>
    <w:p w14:paraId="4E201737" w14:textId="77777777" w:rsidR="008739AA" w:rsidRDefault="008739AA">
      <w:pPr>
        <w:pStyle w:val="Kommentartext"/>
      </w:pPr>
    </w:p>
    <w:p w14:paraId="3F71868A" w14:textId="0D27FA2C" w:rsidR="008739AA" w:rsidRDefault="008739AA">
      <w:pPr>
        <w:pStyle w:val="Kommentartext"/>
      </w:pPr>
      <w:r>
        <w:t xml:space="preserve">min max ist so statistik sprech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Streeck Jan" w:date="2022-04-06T10:12:00Z" w:initials="SJ">
    <w:p w14:paraId="755D7216" w14:textId="7E76ACE5" w:rsidR="008739AA" w:rsidRPr="001C3725" w:rsidRDefault="008739AA">
      <w:pPr>
        <w:pStyle w:val="Kommentartext"/>
        <w:rPr>
          <w:lang w:val="en-US"/>
        </w:rPr>
      </w:pPr>
      <w:r>
        <w:rPr>
          <w:rStyle w:val="Kommentarzeichen"/>
        </w:rPr>
        <w:annotationRef/>
      </w:r>
      <w:r w:rsidRPr="001C3725">
        <w:rPr>
          <w:lang w:val="en-US"/>
        </w:rPr>
        <w:t>würds so lassen weil genauer</w:t>
      </w:r>
    </w:p>
  </w:comment>
  <w:comment w:id="18" w:author="Wiedenhofer Dominik" w:date="2022-03-31T14:45:00Z" w:initials="DW">
    <w:p w14:paraId="18252764" w14:textId="29B2F4E9" w:rsidR="008739AA" w:rsidRPr="00B55EB1" w:rsidRDefault="008739AA">
      <w:pPr>
        <w:pStyle w:val="Kommentartext"/>
        <w:rPr>
          <w:lang w:val="en-US"/>
        </w:rPr>
      </w:pPr>
      <w:r>
        <w:rPr>
          <w:rStyle w:val="Kommentarzeichen"/>
        </w:rPr>
        <w:annotationRef/>
      </w:r>
      <w:r w:rsidRPr="00B55EB1">
        <w:rPr>
          <w:lang w:val="en-US"/>
        </w:rPr>
        <w:t>why no validation column f</w:t>
      </w:r>
      <w:r>
        <w:rPr>
          <w:lang w:val="en-US"/>
        </w:rPr>
        <w:t xml:space="preserve">or the industry shipment table above? </w:t>
      </w:r>
    </w:p>
  </w:comment>
  <w:comment w:id="19" w:author="Streeck Jan" w:date="2022-04-06T10:10:00Z" w:initials="SJ">
    <w:p w14:paraId="0DD70507" w14:textId="633F9F34" w:rsidR="008739AA" w:rsidRPr="00AE762F" w:rsidRDefault="008739AA">
      <w:pPr>
        <w:pStyle w:val="Kommentartext"/>
      </w:pPr>
      <w:r>
        <w:rPr>
          <w:rStyle w:val="Kommentarzeichen"/>
        </w:rPr>
        <w:annotationRef/>
      </w:r>
      <w:r w:rsidRPr="00974FA7">
        <w:t xml:space="preserve">Habe ich nicht geschaut </w:t>
      </w:r>
      <w:r>
        <w:t xml:space="preserve">und würd ich jetzt nicht mehr zufügen (irgendwann ist auch mal gut). </w:t>
      </w:r>
      <w:r w:rsidRPr="00AE762F">
        <w:t>Für MIOTs ja auch brennender wegen monetären Einheiten</w:t>
      </w:r>
    </w:p>
  </w:comment>
  <w:comment w:id="20" w:author="Streeck Jan" w:date="2022-04-13T15:51:00Z" w:initials="SJ">
    <w:p w14:paraId="5A399105" w14:textId="07647886" w:rsidR="008739AA" w:rsidRDefault="008739AA">
      <w:pPr>
        <w:pStyle w:val="Kommentartext"/>
      </w:pPr>
      <w:r>
        <w:rPr>
          <w:rStyle w:val="Kommentarzeichen"/>
        </w:rPr>
        <w:annotationRef/>
      </w:r>
      <w:r>
        <w:t>DW: Versteh ich das richtig, dass die industry shipments daten =/= total production statistics ist, richtig? Dh die estimates für total apparent consumption kommen meist nicht aus der selben quelle, und/oder die industry shipments erfassen nicht alle tonnen, richtig?</w:t>
      </w:r>
    </w:p>
  </w:comment>
  <w:comment w:id="21" w:author="Streeck Jan" w:date="2022-04-13T15:51:00Z" w:initials="SJ">
    <w:p w14:paraId="59978209" w14:textId="77777777" w:rsidR="008739AA" w:rsidRDefault="008739AA" w:rsidP="009B1629">
      <w:pPr>
        <w:pStyle w:val="Kommentartext"/>
      </w:pPr>
      <w:r>
        <w:rPr>
          <w:rStyle w:val="Kommentarzeichen"/>
        </w:rPr>
        <w:annotationRef/>
      </w:r>
      <w:r>
        <w:t>Ja genau.</w:t>
      </w:r>
    </w:p>
    <w:p w14:paraId="790882EE" w14:textId="5693DC58" w:rsidR="008739AA" w:rsidRDefault="008739AA">
      <w:pPr>
        <w:pStyle w:val="Kommentartext"/>
      </w:pPr>
    </w:p>
  </w:comment>
  <w:comment w:id="23" w:author="Streeck Jan" w:date="2022-04-04T14:48:00Z" w:initials="SJ">
    <w:p w14:paraId="21C3D2DE" w14:textId="77777777" w:rsidR="008739AA" w:rsidRDefault="008739AA" w:rsidP="00EA1CBC">
      <w:pPr>
        <w:pStyle w:val="Kommentartext"/>
      </w:pPr>
      <w:r>
        <w:rPr>
          <w:rStyle w:val="Kommentarzeichen"/>
        </w:rPr>
        <w:annotationRef/>
      </w:r>
      <w:r>
        <w:t>HPW: I &amp; j mit tiefergestellten Zahlen schaut komisch aus. Würde ich streichen diese Zeile/Spalte. Ein 3 x 3 table reicht schon völlig aus um die Struktur zu veranschaulichen. Finde ich gut, dass du indirekt schon die Trinagulation von WIO-MFA andeutest (materials, products, …). Die Zusätze „producer“ und „provider“ trägt nicht viel bei finde ich, könnte weg.</w:t>
      </w:r>
    </w:p>
    <w:p w14:paraId="707D4F3C" w14:textId="77777777" w:rsidR="008739AA" w:rsidRDefault="008739AA" w:rsidP="00EA1CBC">
      <w:pPr>
        <w:pStyle w:val="Kommentartext"/>
      </w:pPr>
      <w:r>
        <w:t xml:space="preserve"> </w:t>
      </w:r>
    </w:p>
    <w:p w14:paraId="1255A0AB" w14:textId="77777777" w:rsidR="008739AA" w:rsidRDefault="008739AA" w:rsidP="00EA1CBC">
      <w:pPr>
        <w:pStyle w:val="Kommentartext"/>
      </w:pPr>
      <w:r>
        <w:t>Eventuell die Extension (F) farblich abgrenzen, weil in anderer Einheit und noch eine Zeile unter Value Added einfügren für sum of total inputs. Vorsicht bei der Verwendung des Wortes „products“ hier in der Grafik.</w:t>
      </w:r>
    </w:p>
    <w:p w14:paraId="5EA2C6D7" w14:textId="5A5DEB20" w:rsidR="008739AA" w:rsidRDefault="008739AA">
      <w:pPr>
        <w:pStyle w:val="Kommentartext"/>
      </w:pPr>
    </w:p>
  </w:comment>
  <w:comment w:id="24" w:author="Stefan Pauliuk" w:date="2022-03-25T19:08:00Z" w:initials="SP">
    <w:p w14:paraId="0FDC20D5" w14:textId="36B3FA65" w:rsidR="008739AA" w:rsidRPr="0043046B" w:rsidRDefault="008739AA">
      <w:pPr>
        <w:pStyle w:val="Kommentartext"/>
        <w:rPr>
          <w:lang w:val="en-US"/>
        </w:rPr>
      </w:pPr>
      <w:r>
        <w:rPr>
          <w:rStyle w:val="Kommentarzeichen"/>
        </w:rPr>
        <w:annotationRef/>
      </w:r>
      <w:r w:rsidRPr="0043046B">
        <w:rPr>
          <w:lang w:val="en-US"/>
        </w:rPr>
        <w:t>Sum over i or j?</w:t>
      </w:r>
    </w:p>
  </w:comment>
  <w:comment w:id="25" w:author="Streeck Jan" w:date="2022-04-08T11:54:00Z" w:initials="SJ">
    <w:p w14:paraId="2D30050A" w14:textId="2654DD83" w:rsidR="008739AA" w:rsidRPr="00544CE2" w:rsidRDefault="008739AA">
      <w:pPr>
        <w:pStyle w:val="Kommentartext"/>
        <w:rPr>
          <w:lang w:val="en-US"/>
        </w:rPr>
      </w:pPr>
      <w:r>
        <w:rPr>
          <w:rStyle w:val="Kommentarzeichen"/>
        </w:rPr>
        <w:annotationRef/>
      </w:r>
      <w:r w:rsidRPr="00AE762F">
        <w:rPr>
          <w:lang w:val="en-US"/>
        </w:rPr>
        <w:t xml:space="preserve">So? </w:t>
      </w:r>
      <w:r w:rsidRPr="00544CE2">
        <w:rPr>
          <w:lang w:val="en-US"/>
        </w:rPr>
        <w:t>Also D.sum(axis=1) , 1 = columns</w:t>
      </w:r>
    </w:p>
  </w:comment>
  <w:comment w:id="26" w:author="Streeck Jan" w:date="2022-03-07T10:02:00Z" w:initials="SJ">
    <w:p w14:paraId="434D954D" w14:textId="5A07AF78" w:rsidR="008739AA" w:rsidRPr="00C61760" w:rsidRDefault="008739AA">
      <w:pPr>
        <w:pStyle w:val="Kommentartext"/>
        <w:rPr>
          <w:lang w:val="en-US"/>
        </w:rPr>
      </w:pPr>
      <w:r>
        <w:rPr>
          <w:rStyle w:val="Kommentarzeichen"/>
        </w:rPr>
        <w:annotationRef/>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method_res</m:t>
            </m:r>
          </m:sub>
        </m:sSub>
      </m:oMath>
      <w:r>
        <w:rPr>
          <w:lang w:val="en-US"/>
        </w:rPr>
        <w:t xml:space="preserve"> </w:t>
      </w:r>
      <w:r w:rsidRPr="00C61760">
        <w:rPr>
          <w:lang w:val="en-US"/>
        </w:rPr>
        <w:t>would be the r</w:t>
      </w:r>
      <w:r>
        <w:rPr>
          <w:lang w:val="en-US"/>
        </w:rPr>
        <w:t>esource tracing document by Stefan, attached as a separate SI</w:t>
      </w:r>
    </w:p>
  </w:comment>
  <w:comment w:id="27" w:author="Streeck Jan" w:date="2022-03-08T09:22:00Z" w:initials="SJ">
    <w:p w14:paraId="19764C7B" w14:textId="7A894377" w:rsidR="008739AA" w:rsidRPr="00883103" w:rsidRDefault="008739AA">
      <w:pPr>
        <w:pStyle w:val="Kommentartext"/>
        <w:rPr>
          <w:lang w:val="en-US"/>
        </w:rPr>
      </w:pPr>
      <w:r>
        <w:rPr>
          <w:rStyle w:val="Kommentarzeichen"/>
        </w:rPr>
        <w:annotationRef/>
      </w:r>
      <w:r>
        <w:rPr>
          <w:lang w:val="en-US"/>
        </w:rPr>
        <w:t xml:space="preserve">Would be good to introduce the transformation of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m:t>
            </m:r>
          </m:sub>
        </m:sSub>
      </m:oMath>
      <w:r>
        <w:rPr>
          <w:rFonts w:eastAsiaTheme="minorEastAsia"/>
          <w:lang w:val="en-US"/>
        </w:rPr>
        <w:t xml:space="preserve"> to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method_res</m:t>
            </m:r>
          </m:sub>
        </m:sSub>
        <m:r>
          <w:rPr>
            <w:rFonts w:ascii="Cambria Math" w:hAnsi="Cambria Math"/>
            <w:lang w:val="en-US"/>
          </w:rPr>
          <m:t xml:space="preserve"> via </m:t>
        </m:r>
        <m:acc>
          <m:accPr>
            <m:chr m:val="̄"/>
            <m:ctrlPr>
              <w:rPr>
                <w:rFonts w:ascii="Cambria Math" w:hAnsi="Times New Roman"/>
                <w:b/>
                <w:lang w:val="en-GB"/>
              </w:rPr>
            </m:ctrlPr>
          </m:accPr>
          <m:e>
            <m:r>
              <m:rPr>
                <m:sty m:val="b"/>
              </m:rPr>
              <w:rPr>
                <w:rFonts w:ascii="Cambria Math" w:hAnsi="Times New Roman"/>
                <w:lang w:val="en-GB"/>
              </w:rPr>
              <m:t>S</m:t>
            </m:r>
          </m:e>
        </m:acc>
      </m:oMath>
      <w:r>
        <w:rPr>
          <w:rFonts w:eastAsiaTheme="minorEastAsia"/>
          <w:sz w:val="24"/>
          <w:szCs w:val="24"/>
          <w:lang w:val="en-GB"/>
        </w:rPr>
        <w:t xml:space="preserve"> as part of the resource tracing document from Stefan</w:t>
      </w:r>
    </w:p>
  </w:comment>
  <w:comment w:id="30" w:author="Streeck Jan" w:date="2022-04-11T14:49:00Z" w:initials="SJ">
    <w:p w14:paraId="7840BF26" w14:textId="728FB172" w:rsidR="008739AA" w:rsidRPr="00370DAA" w:rsidRDefault="008739AA">
      <w:pPr>
        <w:pStyle w:val="Kommentartext"/>
        <w:rPr>
          <w:lang w:val="en-US"/>
        </w:rPr>
      </w:pPr>
      <w:r>
        <w:rPr>
          <w:rStyle w:val="Kommentarzeichen"/>
        </w:rPr>
        <w:annotationRef/>
      </w:r>
      <w:r w:rsidRPr="00370DAA">
        <w:rPr>
          <w:lang w:val="en-US"/>
        </w:rPr>
        <w:t>We need to be careful with wording here:</w:t>
      </w:r>
    </w:p>
    <w:p w14:paraId="0942CE14" w14:textId="77777777" w:rsidR="008739AA" w:rsidRPr="00370DAA" w:rsidRDefault="008739AA" w:rsidP="00370DAA">
      <w:pPr>
        <w:pStyle w:val="Kommentartext"/>
        <w:numPr>
          <w:ilvl w:val="0"/>
          <w:numId w:val="38"/>
        </w:numPr>
        <w:ind w:left="360"/>
        <w:rPr>
          <w:lang w:val="en-US"/>
        </w:rPr>
      </w:pPr>
      <w:r w:rsidRPr="00370DAA">
        <w:rPr>
          <w:lang w:val="en-US"/>
        </w:rPr>
        <w:t>In figure 3 we define materials, products and services</w:t>
      </w:r>
    </w:p>
    <w:p w14:paraId="0E51FBD0" w14:textId="57D647A9" w:rsidR="008739AA" w:rsidRPr="00370DAA" w:rsidRDefault="008739AA" w:rsidP="00370DAA">
      <w:pPr>
        <w:pStyle w:val="Kommentartext"/>
        <w:numPr>
          <w:ilvl w:val="0"/>
          <w:numId w:val="38"/>
        </w:numPr>
        <w:ind w:left="360"/>
        <w:rPr>
          <w:lang w:val="en-US"/>
        </w:rPr>
      </w:pPr>
      <w:r w:rsidRPr="00370DAA">
        <w:rPr>
          <w:lang w:val="en-US"/>
        </w:rPr>
        <w:t>rows i of D for all methods other than WIO-MFA can refer to all 3 sectors</w:t>
      </w:r>
    </w:p>
    <w:p w14:paraId="2B5ED132" w14:textId="3730CDBA" w:rsidR="008739AA" w:rsidRPr="00370DAA" w:rsidRDefault="008739AA" w:rsidP="00370DAA">
      <w:pPr>
        <w:pStyle w:val="Kommentartext"/>
        <w:rPr>
          <w:lang w:val="en-US"/>
        </w:rPr>
      </w:pPr>
      <w:r w:rsidRPr="00370DAA">
        <w:rPr>
          <w:lang w:val="en-US"/>
        </w:rPr>
        <w:sym w:font="Wingdings" w:char="F0E0"/>
      </w:r>
      <w:r w:rsidRPr="00370DAA">
        <w:rPr>
          <w:lang w:val="en-US"/>
        </w:rPr>
        <w:t xml:space="preserve"> talk only of ‘sectors’ for methods other than WIO-MFA</w:t>
      </w:r>
    </w:p>
    <w:p w14:paraId="66511E7A" w14:textId="4BE9B0F0" w:rsidR="008739AA" w:rsidRPr="00370DAA" w:rsidRDefault="008739AA" w:rsidP="00370DAA">
      <w:pPr>
        <w:pStyle w:val="Kommentartext"/>
        <w:numPr>
          <w:ilvl w:val="0"/>
          <w:numId w:val="18"/>
        </w:numPr>
        <w:ind w:left="360"/>
        <w:rPr>
          <w:lang w:val="en-US"/>
        </w:rPr>
      </w:pPr>
      <w:r w:rsidRPr="00370DAA">
        <w:rPr>
          <w:lang w:val="en-US"/>
        </w:rPr>
        <w:t xml:space="preserve">I checked for use of ‘products’. We don’t use that for CBA but for all others as they are basically all talking about products. For Ghosh-IO AMC last sentence of 2.2.3 says that actual vs. embodied mass POV depends on whether ‘services’ are understood as products too. </w:t>
      </w:r>
      <w:r w:rsidRPr="00370DAA">
        <w:rPr>
          <w:lang w:val="en-US"/>
        </w:rPr>
        <w:sym w:font="Wingdings" w:char="F0E0"/>
      </w:r>
      <w:r w:rsidRPr="00370DAA">
        <w:rPr>
          <w:lang w:val="en-US"/>
        </w:rPr>
        <w:t xml:space="preserve"> maybe we can make this clearer in discussion</w:t>
      </w:r>
    </w:p>
    <w:p w14:paraId="5F35CA51" w14:textId="39E2FF6D" w:rsidR="008739AA" w:rsidRPr="00370DAA" w:rsidRDefault="008739AA" w:rsidP="00370DAA">
      <w:pPr>
        <w:pStyle w:val="Kommentartext"/>
        <w:numPr>
          <w:ilvl w:val="0"/>
          <w:numId w:val="18"/>
        </w:numPr>
        <w:ind w:left="360"/>
        <w:rPr>
          <w:lang w:val="en-US"/>
        </w:rPr>
      </w:pPr>
      <w:r w:rsidRPr="00370DAA">
        <w:rPr>
          <w:lang w:val="en-US"/>
        </w:rPr>
        <w:t xml:space="preserve">Also for WIO-MFA added a footnote that says, that question if transactions with service sectors are part of ‘products’ in WIO is discussed in 3.2 </w:t>
      </w:r>
      <w:r w:rsidRPr="00370DAA">
        <w:rPr>
          <w:lang w:val="en-US"/>
        </w:rPr>
        <w:sym w:font="Wingdings" w:char="F0E0"/>
      </w:r>
      <w:r w:rsidRPr="00370DAA">
        <w:rPr>
          <w:lang w:val="en-US"/>
        </w:rPr>
        <w:t xml:space="preserve"> </w:t>
      </w:r>
      <w:r w:rsidRPr="00370DAA">
        <w:rPr>
          <w:color w:val="FF0000"/>
          <w:lang w:val="en-US"/>
        </w:rPr>
        <w:t>need to implement that better</w:t>
      </w:r>
    </w:p>
    <w:p w14:paraId="5B1F7761" w14:textId="3F2232DA" w:rsidR="008739AA" w:rsidRPr="00370DAA" w:rsidRDefault="008739AA" w:rsidP="00370DAA">
      <w:pPr>
        <w:pStyle w:val="Kommentartext"/>
        <w:numPr>
          <w:ilvl w:val="0"/>
          <w:numId w:val="38"/>
        </w:numPr>
        <w:ind w:left="360"/>
        <w:rPr>
          <w:lang w:val="en-US"/>
        </w:rPr>
      </w:pPr>
      <w:r w:rsidRPr="00370DAA">
        <w:rPr>
          <w:lang w:val="en-US"/>
        </w:rPr>
        <w:t>columns j of D for all approaches, includiing WIO-MFA, can refer to all 3 sectors (for WIO-MFA the current wording however excludes this possibility)</w:t>
      </w:r>
    </w:p>
    <w:p w14:paraId="5C06D627" w14:textId="77777777" w:rsidR="008739AA" w:rsidRDefault="008739AA" w:rsidP="00370DAA">
      <w:pPr>
        <w:pStyle w:val="Kommentartext"/>
        <w:rPr>
          <w:lang w:val="en-US"/>
        </w:rPr>
      </w:pPr>
    </w:p>
    <w:p w14:paraId="0C253F37" w14:textId="504B1DF3" w:rsidR="008739AA" w:rsidRPr="009A152A" w:rsidRDefault="008739AA" w:rsidP="00370DAA">
      <w:pPr>
        <w:pStyle w:val="Kommentartext"/>
        <w:rPr>
          <w:lang w:val="en-US"/>
        </w:rPr>
      </w:pPr>
      <w:r>
        <w:rPr>
          <w:lang w:val="en-US"/>
        </w:rPr>
        <w:t>I tried to consistently implement this</w:t>
      </w:r>
    </w:p>
  </w:comment>
  <w:comment w:id="28" w:author="Wiedenhofer Dominik" w:date="2022-03-31T17:27:00Z" w:initials="DW">
    <w:p w14:paraId="2DB8971E" w14:textId="3FD8F249" w:rsidR="008739AA" w:rsidRPr="00BC522B" w:rsidRDefault="008739AA">
      <w:pPr>
        <w:pStyle w:val="Kommentartext"/>
      </w:pPr>
      <w:r>
        <w:rPr>
          <w:rStyle w:val="Kommentarzeichen"/>
        </w:rPr>
        <w:annotationRef/>
      </w:r>
      <w:r>
        <w:t xml:space="preserve">Wie genau ist die überlegung, hinter der reihenfolge der methoden hier? Nachdem wir ja eigent sagen das WIO das beste ist, könnten wir mit dem auch aufhören? Und vorher schritt für schritt reviewen, dass die andere methoden eigentlich nicht so super sind? </w:t>
      </w:r>
    </w:p>
  </w:comment>
  <w:comment w:id="29" w:author="Streeck Jan" w:date="2022-04-08T12:08:00Z" w:initials="SJ">
    <w:p w14:paraId="75F26C43" w14:textId="77777777" w:rsidR="008739AA" w:rsidRDefault="008739AA">
      <w:pPr>
        <w:pStyle w:val="Kommentartext"/>
      </w:pPr>
      <w:r>
        <w:rPr>
          <w:rStyle w:val="Kommentarzeichen"/>
        </w:rPr>
        <w:annotationRef/>
      </w:r>
      <w:r w:rsidRPr="00F72713">
        <w:t>Bisher war die Überlegunge</w:t>
      </w:r>
      <w:r>
        <w:t>:</w:t>
      </w:r>
      <w:r w:rsidRPr="00F72713">
        <w:t xml:space="preserve"> be</w:t>
      </w:r>
      <w:r>
        <w:t xml:space="preserve">ste Methode = erste Mehode. </w:t>
      </w:r>
    </w:p>
    <w:p w14:paraId="423D8FF7" w14:textId="77777777" w:rsidR="008739AA" w:rsidRDefault="008739AA">
      <w:pPr>
        <w:pStyle w:val="Kommentartext"/>
      </w:pPr>
    </w:p>
    <w:p w14:paraId="5C58F96A" w14:textId="416B08CE" w:rsidR="008739AA" w:rsidRPr="00F72713" w:rsidRDefault="008739AA">
      <w:pPr>
        <w:pStyle w:val="Kommentartext"/>
      </w:pPr>
      <w:r>
        <w:t>Lasst es uns einfach mal so versuchen?</w:t>
      </w:r>
    </w:p>
  </w:comment>
  <w:comment w:id="31" w:author="Streeck Jan" w:date="2022-04-04T14:51:00Z" w:initials="SJ">
    <w:p w14:paraId="192C5F66" w14:textId="043DAC38" w:rsidR="008739AA" w:rsidRDefault="008739AA">
      <w:pPr>
        <w:pStyle w:val="Kommentartext"/>
      </w:pPr>
      <w:r>
        <w:rPr>
          <w:rStyle w:val="Kommentarzeichen"/>
        </w:rPr>
        <w:annotationRef/>
      </w:r>
      <w:r>
        <w:t>HPW: Sollte ein Vector und keine Matrix sein, wenn das ganz sauber sein soll.</w:t>
      </w:r>
    </w:p>
  </w:comment>
  <w:comment w:id="32" w:author="Streeck Jan" w:date="2022-04-04T14:51:00Z" w:initials="SJ">
    <w:p w14:paraId="0AB274BF" w14:textId="7FB623C6" w:rsidR="008739AA" w:rsidRDefault="008739AA">
      <w:pPr>
        <w:pStyle w:val="Kommentartext"/>
      </w:pPr>
      <w:r>
        <w:rPr>
          <w:rStyle w:val="Kommentarzeichen"/>
        </w:rPr>
        <w:annotationRef/>
      </w:r>
      <w:r>
        <w:t>Why? F kann ja mehrer Reihen = environmental indicators haben oder nicht? Oder meinst, weil es assieht wie nur ein Vektor in Figure 2?</w:t>
      </w:r>
    </w:p>
  </w:comment>
  <w:comment w:id="33" w:author="Streeck Jan" w:date="2022-04-04T15:04:00Z" w:initials="SJ">
    <w:p w14:paraId="6C66240C" w14:textId="77777777" w:rsidR="008739AA" w:rsidRDefault="008739AA" w:rsidP="00AA3F03">
      <w:pPr>
        <w:pStyle w:val="Kommentartext"/>
      </w:pPr>
      <w:r>
        <w:rPr>
          <w:rStyle w:val="Kommentarzeichen"/>
        </w:rPr>
        <w:annotationRef/>
      </w:r>
      <w:r w:rsidRPr="00AA3F03">
        <w:t xml:space="preserve">HPW: </w:t>
      </w:r>
      <w:r>
        <w:t>Ich freu mich dass hier eine Arbeit von mir referenziert wird. Muss aber objektiv zugeben, dass wenn es ums kürzen geht, wäre dieser Absatz auch ein Kandidat der weg kann. Hab jetzt noch nicht weitergelesen, aber wenn supply vs use extension später keine Erwähnung mehr findet, dann ist der Absatz nicht so wichtig. Wenn du den Absatz rausnimmst, vielleicht kannst den Wieland 2020 noch irgendwo anders reinschieben ;-)</w:t>
      </w:r>
    </w:p>
    <w:p w14:paraId="47CA67DE" w14:textId="00187461" w:rsidR="008739AA" w:rsidRPr="00AA3F03" w:rsidRDefault="008739AA">
      <w:pPr>
        <w:pStyle w:val="Kommentartext"/>
      </w:pPr>
    </w:p>
  </w:comment>
  <w:comment w:id="34" w:author="Streeck Jan" w:date="2022-04-12T14:44:00Z" w:initials="SJ">
    <w:p w14:paraId="28BAECC8" w14:textId="50D82256" w:rsidR="008739AA" w:rsidRPr="00831A70" w:rsidRDefault="008739AA">
      <w:pPr>
        <w:pStyle w:val="Kommentartext"/>
      </w:pPr>
      <w:r>
        <w:rPr>
          <w:rStyle w:val="Kommentarzeichen"/>
        </w:rPr>
        <w:annotationRef/>
      </w:r>
      <w:r w:rsidRPr="00831A70">
        <w:t>Passt so? (siehe d</w:t>
      </w:r>
      <w:r>
        <w:t>einen Kommentar unten)</w:t>
      </w:r>
    </w:p>
  </w:comment>
  <w:comment w:id="35" w:author="Streeck Jan" w:date="2022-04-04T14:52:00Z" w:initials="SJ">
    <w:p w14:paraId="7F18F735" w14:textId="7E7BEDF8" w:rsidR="008739AA" w:rsidRDefault="008739AA">
      <w:pPr>
        <w:pStyle w:val="Kommentartext"/>
      </w:pPr>
      <w:r>
        <w:rPr>
          <w:rStyle w:val="Kommentarzeichen"/>
        </w:rPr>
        <w:annotationRef/>
      </w:r>
      <w:r>
        <w:t>HPW: Ich hoffe ich bringe hier nicht mehr verwirrung rein als Notwendig aber mein Verständnis des Begriffs Sector is der eines Umbrella Terms, der sowohl products, services als auch commodities miteinschließt.</w:t>
      </w:r>
    </w:p>
  </w:comment>
  <w:comment w:id="36" w:author="Streeck Jan" w:date="2022-04-11T13:44:00Z" w:initials="SJ">
    <w:p w14:paraId="03379AAF" w14:textId="6E8BF708" w:rsidR="008739AA" w:rsidRDefault="008739AA">
      <w:pPr>
        <w:pStyle w:val="Kommentartext"/>
      </w:pPr>
      <w:r>
        <w:rPr>
          <w:rStyle w:val="Kommentarzeichen"/>
        </w:rPr>
        <w:annotationRef/>
      </w:r>
      <w:r>
        <w:t>Genau, so würd ich das auch verstehen. Es stimmt, dass es schwierig ist die Begrifflichkeiten ‚materials‘, ‚products‘, ‚services‘, ‚sectors‘, ‚industries‘ konsistent zu benutzen</w:t>
      </w:r>
    </w:p>
  </w:comment>
  <w:comment w:id="37" w:author="Stefan Pauliuk" w:date="2022-03-25T19:31:00Z" w:initials="SP">
    <w:p w14:paraId="03F36EA0" w14:textId="660F7A1F" w:rsidR="008739AA" w:rsidRDefault="008739AA">
      <w:pPr>
        <w:pStyle w:val="Kommentartext"/>
        <w:rPr>
          <w:lang w:val="en-US"/>
        </w:rPr>
      </w:pPr>
      <w:r>
        <w:rPr>
          <w:rStyle w:val="Kommentarzeichen"/>
        </w:rPr>
        <w:annotationRef/>
      </w:r>
      <w:r w:rsidRPr="000F52A3">
        <w:rPr>
          <w:lang w:val="en-US"/>
        </w:rPr>
        <w:t>Why not just D_CBA?</w:t>
      </w:r>
    </w:p>
    <w:p w14:paraId="70B69C8A" w14:textId="77777777" w:rsidR="008739AA" w:rsidRDefault="008739AA">
      <w:pPr>
        <w:pStyle w:val="Kommentartext"/>
        <w:rPr>
          <w:lang w:val="en-US"/>
        </w:rPr>
      </w:pPr>
    </w:p>
    <w:p w14:paraId="7ACCD538" w14:textId="7D9C5004" w:rsidR="008739AA" w:rsidRPr="000F52A3" w:rsidRDefault="008739AA">
      <w:pPr>
        <w:pStyle w:val="Kommentartext"/>
        <w:rPr>
          <w:lang w:val="en-US"/>
        </w:rPr>
      </w:pPr>
      <w:r>
        <w:rPr>
          <w:lang w:val="en-US"/>
        </w:rPr>
        <w:t>Keep it simple!!!</w:t>
      </w:r>
    </w:p>
  </w:comment>
  <w:comment w:id="38" w:author="Wiedenhofer Dominik" w:date="2022-03-31T15:45:00Z" w:initials="DW">
    <w:p w14:paraId="61B26749" w14:textId="346219FE" w:rsidR="008739AA" w:rsidRPr="00B14D3D" w:rsidRDefault="008739AA">
      <w:pPr>
        <w:pStyle w:val="Kommentartext"/>
        <w:rPr>
          <w:lang w:val="en-US"/>
        </w:rPr>
      </w:pPr>
      <w:r>
        <w:rPr>
          <w:rStyle w:val="Kommentarzeichen"/>
        </w:rPr>
        <w:annotationRef/>
      </w:r>
      <w:r w:rsidRPr="00B14D3D">
        <w:rPr>
          <w:lang w:val="en-US"/>
        </w:rPr>
        <w:t>Y</w:t>
      </w:r>
      <w:r>
        <w:rPr>
          <w:lang w:val="en-US"/>
        </w:rPr>
        <w:t>es absolutely agree</w:t>
      </w:r>
    </w:p>
  </w:comment>
  <w:comment w:id="39" w:author="Streeck Jan" w:date="2022-03-03T09:21:00Z" w:initials="SJ">
    <w:p w14:paraId="07EC71B8" w14:textId="553ABA5D" w:rsidR="008739AA" w:rsidRPr="003D2A09" w:rsidRDefault="008739AA" w:rsidP="003C298E">
      <w:pPr>
        <w:pStyle w:val="Kommentartext"/>
        <w:rPr>
          <w:lang w:val="en-US"/>
        </w:rPr>
      </w:pPr>
      <w:r>
        <w:rPr>
          <w:rStyle w:val="Kommentarzeichen"/>
        </w:rPr>
        <w:annotationRef/>
      </w:r>
      <w:r>
        <w:rPr>
          <w:lang w:val="en-US"/>
        </w:rPr>
        <w:t>Dcba_res</w:t>
      </w:r>
      <w:r w:rsidRPr="003D2A09">
        <w:rPr>
          <w:lang w:val="en-US"/>
        </w:rPr>
        <w:t xml:space="preserve"> here c</w:t>
      </w:r>
      <w:r>
        <w:rPr>
          <w:lang w:val="en-US"/>
        </w:rPr>
        <w:t>orresponds to ‘resource tracing’ in Stefan’s method comparison, while Dcba corresponds to ‘value tracing’</w:t>
      </w:r>
    </w:p>
  </w:comment>
  <w:comment w:id="40" w:author="Stefan Pauliuk" w:date="2022-03-25T19:30:00Z" w:initials="SP">
    <w:p w14:paraId="1EA89360" w14:textId="3A47B681" w:rsidR="008739AA" w:rsidRPr="000F52A3" w:rsidRDefault="008739AA">
      <w:pPr>
        <w:pStyle w:val="Kommentartext"/>
        <w:rPr>
          <w:lang w:val="en-US"/>
        </w:rPr>
      </w:pPr>
      <w:r>
        <w:rPr>
          <w:rStyle w:val="Kommentarzeichen"/>
        </w:rPr>
        <w:annotationRef/>
      </w:r>
      <w:r w:rsidRPr="000F52A3">
        <w:rPr>
          <w:lang w:val="en-US"/>
        </w:rPr>
        <w:t xml:space="preserve">But in the above notation, it should just be </w:t>
      </w:r>
      <w:r>
        <w:rPr>
          <w:lang w:val="en-US"/>
        </w:rPr>
        <w:t>D_CBA, right?</w:t>
      </w:r>
    </w:p>
  </w:comment>
  <w:comment w:id="41" w:author="Streeck Jan" w:date="2022-04-11T10:28:00Z" w:initials="SJ">
    <w:p w14:paraId="18D67739" w14:textId="2A957449" w:rsidR="008739AA" w:rsidRPr="008A3954" w:rsidRDefault="008739AA">
      <w:pPr>
        <w:pStyle w:val="Kommentartext"/>
      </w:pPr>
      <w:r>
        <w:rPr>
          <w:rStyle w:val="Kommentarzeichen"/>
        </w:rPr>
        <w:annotationRef/>
      </w:r>
      <w:r>
        <w:rPr>
          <w:lang w:val="en-US"/>
        </w:rPr>
        <w:t xml:space="preserve">Sorry but I </w:t>
      </w:r>
      <w:r w:rsidRPr="003A6646">
        <w:rPr>
          <w:lang w:val="en-US"/>
        </w:rPr>
        <w:t>don’t understand what yo</w:t>
      </w:r>
      <w:r>
        <w:rPr>
          <w:lang w:val="en-US"/>
        </w:rPr>
        <w:t xml:space="preserve">u mean by this comment. </w:t>
      </w:r>
      <w:r w:rsidRPr="008E439D">
        <w:rPr>
          <w:lang w:val="en-US"/>
        </w:rPr>
        <w:t>Can you re-formulate p</w:t>
      </w:r>
      <w:r>
        <w:rPr>
          <w:lang w:val="en-US"/>
        </w:rPr>
        <w:t xml:space="preserve">lease? </w:t>
      </w:r>
      <w:r w:rsidRPr="008A3954">
        <w:t>Thanks</w:t>
      </w:r>
    </w:p>
  </w:comment>
  <w:comment w:id="42" w:author="Streeck Jan" w:date="2022-02-21T10:22:00Z" w:initials="SJ">
    <w:p w14:paraId="6427FF61" w14:textId="6B0EA579" w:rsidR="008739AA" w:rsidRPr="006E4636" w:rsidRDefault="008739AA">
      <w:pPr>
        <w:pStyle w:val="Kommentartext"/>
      </w:pPr>
      <w:r>
        <w:rPr>
          <w:rStyle w:val="Kommentarzeichen"/>
        </w:rPr>
        <w:annotationRef/>
      </w:r>
      <w:r>
        <w:t xml:space="preserve">Können wir das als use-extension beschreiben? </w:t>
      </w:r>
      <w:r w:rsidRPr="006E4636">
        <w:t>Ich glaube schon oder?</w:t>
      </w:r>
    </w:p>
  </w:comment>
  <w:comment w:id="43" w:author="Stefan Pauliuk" w:date="2022-03-25T19:32:00Z" w:initials="SP">
    <w:p w14:paraId="25332EE7" w14:textId="3F04AE0C" w:rsidR="008739AA" w:rsidRDefault="008739AA">
      <w:pPr>
        <w:pStyle w:val="Kommentartext"/>
      </w:pPr>
      <w:r>
        <w:rPr>
          <w:rStyle w:val="Kommentarzeichen"/>
        </w:rPr>
        <w:annotationRef/>
      </w:r>
      <w:r>
        <w:t>Bei Zement sicher, der Rest könnte auch eine extraction (=supply sein), kenne die Arbeit aber nicht im Detail…</w:t>
      </w:r>
    </w:p>
  </w:comment>
  <w:comment w:id="44" w:author="Wiedenhofer Dominik" w:date="2022-03-31T15:46:00Z" w:initials="DW">
    <w:p w14:paraId="40E65385" w14:textId="77777777" w:rsidR="008739AA" w:rsidRDefault="008739AA">
      <w:pPr>
        <w:pStyle w:val="Kommentartext"/>
      </w:pPr>
      <w:r>
        <w:rPr>
          <w:rStyle w:val="Kommentarzeichen"/>
        </w:rPr>
        <w:annotationRef/>
      </w:r>
      <w:r>
        <w:t xml:space="preserve">So richtig standardisiert ist supply vs use extensions ja auch nicht, gerade bei material, also grundsätzlich ja kann man so bezeichnen. </w:t>
      </w:r>
    </w:p>
    <w:p w14:paraId="2DC57F09" w14:textId="77777777" w:rsidR="008739AA" w:rsidRDefault="008739AA">
      <w:pPr>
        <w:pStyle w:val="Kommentartext"/>
      </w:pPr>
    </w:p>
    <w:p w14:paraId="711B4B32" w14:textId="4CED869B" w:rsidR="008739AA" w:rsidRDefault="008739AA">
      <w:pPr>
        <w:pStyle w:val="Kommentartext"/>
      </w:pPr>
      <w:r>
        <w:t>Die sachen von Mihaly Dombi check ich nie so ganz, was er da wirklich genau macht ..</w:t>
      </w:r>
    </w:p>
  </w:comment>
  <w:comment w:id="45" w:author="Streeck Jan" w:date="2022-04-04T15:11:00Z" w:initials="SJ">
    <w:p w14:paraId="5CFBDB08" w14:textId="201B145A" w:rsidR="008739AA" w:rsidRDefault="008739AA">
      <w:pPr>
        <w:pStyle w:val="Kommentartext"/>
      </w:pPr>
      <w:r>
        <w:rPr>
          <w:rStyle w:val="Kommentarzeichen"/>
        </w:rPr>
        <w:annotationRef/>
      </w:r>
      <w:r>
        <w:t>HPW: Ja, kann man so formulieren. Damit erübrigt sich mein Einwand von eben zur Streichung von supply use extensions</w:t>
      </w:r>
    </w:p>
  </w:comment>
  <w:comment w:id="46" w:author="Streeck Jan" w:date="2022-04-12T14:47:00Z" w:initials="SJ">
    <w:p w14:paraId="4BD6B02F" w14:textId="22BF90FB" w:rsidR="008739AA" w:rsidRPr="00EC56ED" w:rsidRDefault="008739AA">
      <w:pPr>
        <w:pStyle w:val="Kommentartext"/>
      </w:pPr>
      <w:r>
        <w:rPr>
          <w:rStyle w:val="Kommentarzeichen"/>
        </w:rPr>
        <w:annotationRef/>
      </w:r>
      <w:r w:rsidRPr="00EC56ED">
        <w:t>Stimmt supply/use extension ist ein bissche</w:t>
      </w:r>
      <w:r>
        <w:t>n fuzzy. Einerseits geht es um raw materials vs. materials und andererseits auch um die Zuordnung zu IO-Sektoren</w:t>
      </w:r>
    </w:p>
  </w:comment>
  <w:comment w:id="47" w:author="Streeck Jan" w:date="2021-11-24T12:21:00Z" w:initials="SJ">
    <w:p w14:paraId="135C9E2E" w14:textId="74134782" w:rsidR="008739AA" w:rsidRPr="00E35EF3" w:rsidRDefault="008739AA" w:rsidP="00E35EF3">
      <w:pPr>
        <w:pStyle w:val="Kommentartext"/>
        <w:rPr>
          <w:i/>
          <w:highlight w:val="yellow"/>
          <w:u w:val="single"/>
        </w:rPr>
      </w:pPr>
      <w:r>
        <w:rPr>
          <w:rStyle w:val="Kommentarzeichen"/>
        </w:rPr>
        <w:annotationRef/>
      </w:r>
      <w:r w:rsidRPr="00E35EF3">
        <w:rPr>
          <w:i/>
          <w:u w:val="single"/>
        </w:rPr>
        <w:t>Notations-Unterschied WIO-MFA / Ghosh-type Methoden:</w:t>
      </w:r>
      <w:r w:rsidRPr="00E35EF3">
        <w:rPr>
          <w:i/>
          <w:highlight w:val="yellow"/>
          <w:u w:val="single"/>
        </w:rPr>
        <w:t xml:space="preserve"> </w:t>
      </w:r>
    </w:p>
    <w:p w14:paraId="632D0CDF" w14:textId="77777777" w:rsidR="008739AA" w:rsidRPr="00E35EF3" w:rsidRDefault="008739AA" w:rsidP="00E35EF3">
      <w:pPr>
        <w:pStyle w:val="Kommentartext"/>
        <w:rPr>
          <w:highlight w:val="yellow"/>
        </w:rPr>
      </w:pPr>
    </w:p>
    <w:p w14:paraId="5253AFC3" w14:textId="77777777" w:rsidR="008739AA" w:rsidRPr="00E35EF3" w:rsidRDefault="008739AA" w:rsidP="00E35EF3">
      <w:pPr>
        <w:pStyle w:val="Kommentartext"/>
      </w:pPr>
      <w:r w:rsidRPr="00E35EF3">
        <w:rPr>
          <w:b/>
        </w:rPr>
        <w:t>WIO-MFA</w:t>
      </w:r>
      <w:r w:rsidRPr="00E35EF3">
        <w:t>: vor allem materials m und products p</w:t>
      </w:r>
    </w:p>
    <w:p w14:paraId="6F8AA321" w14:textId="77777777" w:rsidR="008739AA" w:rsidRPr="00E35EF3" w:rsidRDefault="008739AA" w:rsidP="00E35EF3">
      <w:pPr>
        <w:pStyle w:val="Kommentartext"/>
      </w:pPr>
      <w:r w:rsidRPr="00E35EF3">
        <w:t>(es gibt auch resources r, aber diese fließen nicht in die Berechnungen der material-composition matrix CHYB ein)</w:t>
      </w:r>
    </w:p>
    <w:p w14:paraId="34A11A48" w14:textId="77777777" w:rsidR="008739AA" w:rsidRDefault="008739AA" w:rsidP="00E35EF3">
      <w:pPr>
        <w:pStyle w:val="Kommentartext"/>
        <w:rPr>
          <w:highlight w:val="yellow"/>
        </w:rPr>
      </w:pPr>
    </w:p>
    <w:p w14:paraId="237A0836" w14:textId="77777777" w:rsidR="008739AA" w:rsidRPr="007E536E" w:rsidRDefault="008739AA" w:rsidP="00E35EF3">
      <w:pPr>
        <w:pStyle w:val="Kommentartext"/>
      </w:pPr>
      <w:r w:rsidRPr="007E536E">
        <w:rPr>
          <w:b/>
        </w:rPr>
        <w:t>Ghosh-IO AMC</w:t>
      </w:r>
      <w:r w:rsidRPr="007E536E">
        <w:t>: resources r, intermedate products p, consumption products c; hier sind die resources r</w:t>
      </w:r>
      <w:r>
        <w:t xml:space="preserve"> </w:t>
      </w:r>
      <w:r w:rsidRPr="007E536E">
        <w:t>äquivalent zu materials m im WIO</w:t>
      </w:r>
    </w:p>
    <w:p w14:paraId="1B99C11B" w14:textId="77777777" w:rsidR="008739AA" w:rsidRPr="007E536E" w:rsidRDefault="008739AA" w:rsidP="00E35EF3">
      <w:pPr>
        <w:pStyle w:val="Kommentartext"/>
      </w:pPr>
    </w:p>
    <w:p w14:paraId="7491F934" w14:textId="77777777" w:rsidR="008739AA" w:rsidRDefault="008739AA" w:rsidP="00E35EF3">
      <w:pPr>
        <w:pStyle w:val="Kommentartext"/>
        <w:rPr>
          <w:lang w:val="en-US"/>
        </w:rPr>
      </w:pPr>
      <w:r>
        <w:rPr>
          <w:b/>
          <w:lang w:val="en-US"/>
        </w:rPr>
        <w:t xml:space="preserve">Partial </w:t>
      </w:r>
      <w:r w:rsidRPr="00C066C0">
        <w:rPr>
          <w:b/>
          <w:lang w:val="en-US"/>
        </w:rPr>
        <w:t>Ghosh</w:t>
      </w:r>
      <w:r>
        <w:rPr>
          <w:b/>
          <w:lang w:val="en-US"/>
        </w:rPr>
        <w:t>-IO AMC</w:t>
      </w:r>
      <w:r>
        <w:rPr>
          <w:lang w:val="en-US"/>
        </w:rPr>
        <w:t>: intermediate products, end-use products; hier sind quasi auch materialien intermediate products</w:t>
      </w:r>
    </w:p>
    <w:p w14:paraId="1F123C46" w14:textId="77777777" w:rsidR="008739AA" w:rsidRDefault="008739AA" w:rsidP="00E35EF3">
      <w:pPr>
        <w:pStyle w:val="Kommentartext"/>
        <w:rPr>
          <w:lang w:val="en-US"/>
        </w:rPr>
      </w:pPr>
    </w:p>
    <w:p w14:paraId="199F10FD" w14:textId="77777777" w:rsidR="008739AA" w:rsidRDefault="008739AA" w:rsidP="00E35EF3">
      <w:pPr>
        <w:pStyle w:val="Kommentartext"/>
      </w:pPr>
      <w:r w:rsidRPr="00536FE5">
        <w:rPr>
          <w:b/>
        </w:rPr>
        <w:t>~Lösung 1:</w:t>
      </w:r>
      <w:r w:rsidRPr="007E536E">
        <w:t xml:space="preserve"> wir fügen die consumption goods c auch für </w:t>
      </w:r>
      <w:r>
        <w:t>WIO ein (im prinzip haben die auch consumption goods c, wenn sie C</w:t>
      </w:r>
      <w:r>
        <w:rPr>
          <w:vertAlign w:val="subscript"/>
        </w:rPr>
        <w:t>HYB</w:t>
      </w:r>
      <w:r>
        <w:t>*y rechnen). Bleibt aber noch, dass Partial Ghosh trotzdem nur 2 phasen hat (intermediate products und end-uses). Könnte man aber vielleicht argumentieren, dass eben materials auch als intermediate products betrachtet werden (was sie ja eigentlich irgendwie auch sind).</w:t>
      </w:r>
    </w:p>
    <w:p w14:paraId="065B7F4C" w14:textId="77777777" w:rsidR="008739AA" w:rsidRDefault="008739AA" w:rsidP="00E35EF3">
      <w:pPr>
        <w:pStyle w:val="Kommentartext"/>
      </w:pPr>
    </w:p>
    <w:p w14:paraId="7F2F41B9" w14:textId="7AB3C10A" w:rsidR="008739AA" w:rsidRPr="007E536E" w:rsidRDefault="008739AA" w:rsidP="00E35EF3">
      <w:pPr>
        <w:pStyle w:val="Kommentartext"/>
        <w:numPr>
          <w:ilvl w:val="0"/>
          <w:numId w:val="18"/>
        </w:numPr>
      </w:pPr>
      <w:r>
        <w:t xml:space="preserve">Allerdings ist dann hier noch nicht geloest, dass </w:t>
      </w:r>
      <w:r w:rsidRPr="00C066C0">
        <w:t>resources r</w:t>
      </w:r>
      <w:r>
        <w:t xml:space="preserve"> (Ghosh AMC) im Prinzip materials m im WIO-MFA sind. Dazu koennte man fuer Ghosh AMC</w:t>
      </w:r>
      <w:r w:rsidRPr="00C066C0">
        <w:t xml:space="preserve"> resources r um</w:t>
      </w:r>
      <w:r>
        <w:t xml:space="preserve">muenzen </w:t>
      </w:r>
      <w:r w:rsidRPr="00C066C0">
        <w:t>auf die WIO-MFA def. materials m, damit man die beiden Approaches besser vergleichen kann</w:t>
      </w:r>
      <w:r>
        <w:t>.</w:t>
      </w:r>
    </w:p>
    <w:p w14:paraId="76CB4177" w14:textId="77777777" w:rsidR="008739AA" w:rsidRDefault="008739AA" w:rsidP="00792EBF">
      <w:pPr>
        <w:pStyle w:val="Kommentartext"/>
      </w:pPr>
    </w:p>
    <w:p w14:paraId="12941E83" w14:textId="25AC9135" w:rsidR="008739AA" w:rsidRDefault="008739AA" w:rsidP="00E35EF3">
      <w:pPr>
        <w:pStyle w:val="Kommentartext"/>
      </w:pPr>
      <w:r w:rsidRPr="00C066C0">
        <w:t>Ich habe</w:t>
      </w:r>
      <w:r>
        <w:t xml:space="preserve"> obigiges umgesetzt und bin gespannt, ob das so fuer euch Sinn ergibt.</w:t>
      </w:r>
    </w:p>
  </w:comment>
  <w:comment w:id="48" w:author="Streeck Jan" w:date="2022-04-12T12:04:00Z" w:initials="SJ">
    <w:p w14:paraId="2F0F221C" w14:textId="360E83B3" w:rsidR="008739AA" w:rsidRPr="001A77FB" w:rsidRDefault="008739AA">
      <w:pPr>
        <w:pStyle w:val="Kommentartext"/>
        <w:rPr>
          <w:lang w:val="en-US"/>
        </w:rPr>
      </w:pPr>
      <w:r>
        <w:rPr>
          <w:rStyle w:val="Kommentarzeichen"/>
        </w:rPr>
        <w:annotationRef/>
      </w:r>
      <w:r>
        <w:rPr>
          <w:lang w:val="en-US"/>
        </w:rPr>
        <w:t xml:space="preserve">@all: </w:t>
      </w:r>
      <w:r w:rsidRPr="001A77FB">
        <w:rPr>
          <w:lang w:val="en-US"/>
        </w:rPr>
        <w:t xml:space="preserve">I </w:t>
      </w:r>
      <w:r>
        <w:rPr>
          <w:lang w:val="en-US"/>
        </w:rPr>
        <w:t xml:space="preserve">had </w:t>
      </w:r>
      <w:r w:rsidRPr="001A77FB">
        <w:rPr>
          <w:lang w:val="en-US"/>
        </w:rPr>
        <w:t>to adjust t</w:t>
      </w:r>
      <w:r>
        <w:rPr>
          <w:lang w:val="en-US"/>
        </w:rPr>
        <w:t>his formula. It was not correct beforehand, as x needs to be recalculated after partitioning of Z (after deletion of m-&gt;m, p-&gt;m). If deleting direct output coefficients in B, the market shares do not sum up to 100% anymore. Hope that’s alright with you</w:t>
      </w:r>
    </w:p>
  </w:comment>
  <w:comment w:id="50" w:author="Wieland, Hanspeter" w:date="2021-11-23T16:35:00Z" w:initials="WH">
    <w:p w14:paraId="70E62BFD" w14:textId="77777777" w:rsidR="008739AA" w:rsidRPr="008835B5" w:rsidRDefault="008739AA" w:rsidP="008E34FD">
      <w:pPr>
        <w:pStyle w:val="Kommentartext"/>
        <w:rPr>
          <w:lang w:val="de-AT"/>
        </w:rPr>
      </w:pPr>
      <w:r>
        <w:rPr>
          <w:rStyle w:val="Kommentarzeichen"/>
        </w:rPr>
        <w:annotationRef/>
      </w:r>
      <w:r w:rsidRPr="008835B5">
        <w:rPr>
          <w:lang w:val="en-US"/>
        </w:rPr>
        <w:t xml:space="preserve">Das wären dann intermediates to intermediates full supply-chain-wide. </w:t>
      </w:r>
      <w:r w:rsidRPr="008835B5">
        <w:rPr>
          <w:lang w:val="de-AT"/>
        </w:rPr>
        <w:t xml:space="preserve">Brauchen wir aber nicht. Hinschreiben sollten wire s und im Text erwähnen was unsere </w:t>
      </w:r>
      <w:r>
        <w:rPr>
          <w:lang w:val="de-AT"/>
        </w:rPr>
        <w:t>end-uses sind.</w:t>
      </w:r>
    </w:p>
  </w:comment>
  <w:comment w:id="51" w:author="Streeck Jan" w:date="2022-04-11T14:13:00Z" w:initials="SJ">
    <w:p w14:paraId="4F8868B3" w14:textId="4AE1AB96" w:rsidR="008739AA" w:rsidRPr="00D63387" w:rsidRDefault="008739AA">
      <w:pPr>
        <w:pStyle w:val="Kommentartext"/>
      </w:pPr>
      <w:r>
        <w:rPr>
          <w:rStyle w:val="Kommentarzeichen"/>
        </w:rPr>
        <w:annotationRef/>
      </w:r>
      <w:r>
        <w:t xml:space="preserve">@all: habe die indices m,p,c der D-matrix für alle Methoden außer dieser hier entfernt. Für Partial Ghosh-IO (hier) braucht es das aber schon, finde ich, damit man versteht, wo in der Matrix die end-use information steht (nur im Quadranten rechts oben). Das andere ist wie Hansi im Kommentar hier drüber (aufgelöst) bemerkt die </w:t>
      </w:r>
      <w:r w:rsidRPr="00D63387">
        <w:t>intermediates full supply-chain-wide</w:t>
      </w:r>
    </w:p>
  </w:comment>
  <w:comment w:id="52" w:author="Streeck Jan" w:date="2022-04-08T12:27:00Z" w:initials="SJ">
    <w:p w14:paraId="281AD6EE" w14:textId="77777777" w:rsidR="008739AA" w:rsidRDefault="008739AA">
      <w:pPr>
        <w:pStyle w:val="Kommentartext"/>
        <w:rPr>
          <w:lang w:val="en-US"/>
        </w:rPr>
      </w:pPr>
      <w:r>
        <w:rPr>
          <w:rStyle w:val="Kommentarzeichen"/>
        </w:rPr>
        <w:annotationRef/>
      </w:r>
      <w:r w:rsidRPr="000B5B42">
        <w:rPr>
          <w:lang w:val="en-US"/>
        </w:rPr>
        <w:t>@Stefan: du hattest hier eingefügt ‚</w:t>
      </w:r>
      <w:r>
        <w:rPr>
          <w:lang w:val="en-US"/>
        </w:rPr>
        <w:t>…</w:t>
      </w:r>
      <w:r w:rsidRPr="000B5B42">
        <w:rPr>
          <w:lang w:val="en-US"/>
        </w:rPr>
        <w:t xml:space="preserve">apparent consumption </w:t>
      </w:r>
      <w:r w:rsidRPr="000B5B42">
        <w:rPr>
          <w:u w:val="single"/>
          <w:lang w:val="en-US"/>
        </w:rPr>
        <w:t>in monetary units</w:t>
      </w:r>
      <w:r w:rsidRPr="000B5B42">
        <w:rPr>
          <w:lang w:val="en-US"/>
        </w:rPr>
        <w:t xml:space="preserve"> of</w:t>
      </w:r>
      <w:r>
        <w:rPr>
          <w:lang w:val="en-US"/>
        </w:rPr>
        <w:t>…’</w:t>
      </w:r>
    </w:p>
    <w:p w14:paraId="404E7712" w14:textId="77777777" w:rsidR="008739AA" w:rsidRDefault="008739AA">
      <w:pPr>
        <w:pStyle w:val="Kommentartext"/>
        <w:rPr>
          <w:lang w:val="en-US"/>
        </w:rPr>
      </w:pPr>
    </w:p>
    <w:p w14:paraId="3A5F3B14" w14:textId="6A11DBD0" w:rsidR="008739AA" w:rsidRPr="000B5B42" w:rsidRDefault="008739AA">
      <w:pPr>
        <w:pStyle w:val="Kommentartext"/>
      </w:pPr>
      <w:r w:rsidRPr="000B5B42">
        <w:t>Es werden aber doch die physischen flows verteilt, oder nicht</w:t>
      </w:r>
      <w:r>
        <w:t>?</w:t>
      </w:r>
    </w:p>
  </w:comment>
  <w:comment w:id="53" w:author="Streeck Jan" w:date="2022-04-04T15:13:00Z" w:initials="SJ">
    <w:p w14:paraId="07125638" w14:textId="77777777" w:rsidR="008739AA" w:rsidRDefault="008739AA" w:rsidP="0004165F">
      <w:pPr>
        <w:pStyle w:val="Kommentartext"/>
      </w:pPr>
      <w:r>
        <w:rPr>
          <w:rStyle w:val="Kommentarzeichen"/>
        </w:rPr>
        <w:annotationRef/>
      </w:r>
      <w:r>
        <w:t xml:space="preserve">HPW: Jan, ich hab ja mal über Yokoi gesprochen vor längerer Zeit. Ich sehe diese Arbeit ein bisschen kritisch. Mir scheint, dass Yokoi double counting Probleme hat ohne das auch nur irgendwo im Entferntesten zu thematisieren. Und „Suastainability“ ist jetzt nicht gerade das wichtigste IO Journal das es gibt und außerdem scheint mir, dass sich Yokoi bis jetzt nur selber zitiert hat. Lange Rede kurzer Sinn: Ich hätte nix dagegen die Arbeit von Yokoi wieder mehr rauszustreichen, ich finde du gibst dem hier viel zu viel Platz in deinem Paper. So bahnbrechend wie das hier dargestellt wird, finde ich, ist Yokoi nicht. Wenn es zu lange ist, dann schau wo du Text zu Yokoi wieder rausnehmen kannst vielleicht. Wenn du das aber drinnen lassen magst, dann ist das auch voll OK für mich natürlich. Nur so ein Gedankenanstoß.   </w:t>
      </w:r>
    </w:p>
    <w:p w14:paraId="43BA2718" w14:textId="206546F0" w:rsidR="008739AA" w:rsidRDefault="008739AA">
      <w:pPr>
        <w:pStyle w:val="Kommentartext"/>
      </w:pPr>
    </w:p>
  </w:comment>
  <w:comment w:id="54" w:author="Streeck Jan" w:date="2022-04-12T09:52:00Z" w:initials="SJ">
    <w:p w14:paraId="6189A15D" w14:textId="77777777" w:rsidR="008739AA" w:rsidRDefault="008739AA">
      <w:pPr>
        <w:pStyle w:val="Kommentartext"/>
      </w:pPr>
      <w:r>
        <w:rPr>
          <w:rStyle w:val="Kommentarzeichen"/>
        </w:rPr>
        <w:annotationRef/>
      </w:r>
      <w:r>
        <w:t>Ich glaube die Präsenz von Yokoi wurde durch die Kürzungen jetzt etwas geschmältert. Ich kann deine Skepsis verstehen, aber ich finde es trotz der Limitations gut, dass die quasi HEM für WIO anwenden (das gibt die gleichen Ergebnisse wie Edgards Paper für CBA, habe ich gecheckt), price matrices benutzen und die system boundaries probleme angehen. Wir sollten das nicht als heiligen Grahl hinstellen, aber nur weil’s in Sustainability ist, würd ich’s jetzt nicht als crap ansehen? Wir kritisieren deren Ansatz ja auch wegen double counts in 3.2 weiter unten.</w:t>
      </w:r>
    </w:p>
    <w:p w14:paraId="573C395B" w14:textId="77777777" w:rsidR="008739AA" w:rsidRDefault="008739AA">
      <w:pPr>
        <w:pStyle w:val="Kommentartext"/>
      </w:pPr>
    </w:p>
    <w:p w14:paraId="1423F351" w14:textId="67BB758E" w:rsidR="008739AA" w:rsidRDefault="008739AA">
      <w:pPr>
        <w:pStyle w:val="Kommentartext"/>
      </w:pPr>
      <w:r>
        <w:t>Sag gern Bescheid, falls du das weiter Beschneiden möchtest, gern auch mit konkreten Vorschlägen</w:t>
      </w:r>
    </w:p>
  </w:comment>
  <w:comment w:id="56" w:author="Streeck Jan" w:date="2022-04-12T09:59:00Z" w:initials="SJ">
    <w:p w14:paraId="19BE5142" w14:textId="7B9B70B5" w:rsidR="008739AA" w:rsidRDefault="008739AA">
      <w:pPr>
        <w:pStyle w:val="Kommentartext"/>
      </w:pPr>
      <w:r>
        <w:rPr>
          <w:rStyle w:val="Kommentarzeichen"/>
        </w:rPr>
        <w:annotationRef/>
      </w:r>
      <w:r>
        <w:t xml:space="preserve">Stefan: </w:t>
      </w:r>
      <w:r w:rsidRPr="008B56A2">
        <w:t xml:space="preserve">Criterium III und CBA: Ich dachte, dass auch für </w:t>
      </w:r>
      <w:r>
        <w:t xml:space="preserve">CBA schon z.B. Stahl als Ressource verwendet wurde? </w:t>
      </w:r>
      <w:r w:rsidRPr="00EC2719">
        <w:t>Moriguchi 2007 oder so evtl.?</w:t>
      </w:r>
    </w:p>
  </w:comment>
  <w:comment w:id="57" w:author="Streeck Jan" w:date="2022-04-12T09:59:00Z" w:initials="SJ">
    <w:p w14:paraId="1189E4CF" w14:textId="501BDAB3" w:rsidR="008739AA" w:rsidRDefault="008739AA">
      <w:pPr>
        <w:pStyle w:val="Kommentartext"/>
      </w:pPr>
      <w:r>
        <w:rPr>
          <w:rStyle w:val="Kommentarzeichen"/>
        </w:rPr>
        <w:annotationRef/>
      </w:r>
      <w:r w:rsidRPr="00E7304C">
        <w:t>Bei Kriterium III meine ich, dass supply-chain wide tracing nur</w:t>
      </w:r>
      <w:r>
        <w:t xml:space="preserve"> für products</w:t>
      </w:r>
      <w:r>
        <w:sym w:font="Wingdings" w:char="F0E0"/>
      </w:r>
      <w:r>
        <w:t>products passiert und products</w:t>
      </w:r>
      <w:r>
        <w:sym w:font="Wingdings" w:char="F0E0"/>
      </w:r>
      <w:r>
        <w:t xml:space="preserve">materials transactions ausgeschlossen sind. Ist tatsächlich auch bei Ghosh-IO AMC so (habe nen empirisches Beispiel gemacht). Das theoretisch zu erklären fällt mir etwas schwer, weil ich Probleme habe nachzuvollziehen, was die Ghosh-Inverse genau aussagt (gibt es eigentlich auch für die Ghosh-inverse eine power series approximation? Habe da nix gefunden). </w:t>
      </w:r>
    </w:p>
    <w:p w14:paraId="6B7BE7B5" w14:textId="77777777" w:rsidR="008739AA" w:rsidRDefault="008739AA">
      <w:pPr>
        <w:pStyle w:val="Kommentartext"/>
      </w:pPr>
    </w:p>
    <w:p w14:paraId="516CEA63" w14:textId="41607B70" w:rsidR="008739AA" w:rsidRPr="00E7304C" w:rsidRDefault="008739AA">
      <w:pPr>
        <w:pStyle w:val="Kommentartext"/>
      </w:pPr>
      <w:r>
        <w:t>Habe das in der ersten Spalte umgenannt und hoffe, dass es so klarer ist</w:t>
      </w:r>
    </w:p>
  </w:comment>
  <w:comment w:id="58" w:author="Streeck Jan" w:date="2022-03-03T15:04:00Z" w:initials="SJ">
    <w:p w14:paraId="4E1666C8" w14:textId="5CA038BA" w:rsidR="008739AA" w:rsidRPr="00AD2E82" w:rsidRDefault="008739AA" w:rsidP="00B314B9">
      <w:pPr>
        <w:pStyle w:val="Kommentartext"/>
      </w:pPr>
      <w:r>
        <w:rPr>
          <w:rStyle w:val="Kommentarzeichen"/>
        </w:rPr>
        <w:annotationRef/>
      </w:r>
      <w:r w:rsidRPr="00AD2E82">
        <w:t xml:space="preserve">Additional point: </w:t>
      </w:r>
    </w:p>
    <w:p w14:paraId="4C71E30B" w14:textId="77777777" w:rsidR="008739AA" w:rsidRPr="00AD2E82" w:rsidRDefault="008739AA" w:rsidP="00B314B9">
      <w:pPr>
        <w:pStyle w:val="Kommentartext"/>
        <w:numPr>
          <w:ilvl w:val="0"/>
          <w:numId w:val="20"/>
        </w:numPr>
        <w:rPr>
          <w:lang w:val="en-US"/>
        </w:rPr>
      </w:pPr>
      <w:r w:rsidRPr="00AD2E82">
        <w:rPr>
          <w:lang w:val="en-US"/>
        </w:rPr>
        <w:t xml:space="preserve">Some studies take into account all sectors of MIOTS as potential end-uses, while others seem to pick the ones that suit them. </w:t>
      </w:r>
      <w:r w:rsidRPr="00AD2E82">
        <w:sym w:font="Wingdings" w:char="F0E0"/>
      </w:r>
      <w:r w:rsidRPr="00AD2E82">
        <w:rPr>
          <w:lang w:val="en-US"/>
        </w:rPr>
        <w:t xml:space="preserve"> schon anschneiden, was mit service sektoren machen </w:t>
      </w:r>
    </w:p>
    <w:p w14:paraId="53EBBE7E" w14:textId="481FF569" w:rsidR="008739AA" w:rsidRPr="00B314B9" w:rsidRDefault="008739AA" w:rsidP="00B314B9">
      <w:pPr>
        <w:pStyle w:val="Kommentartext"/>
        <w:rPr>
          <w:lang w:val="en-US"/>
        </w:rPr>
      </w:pPr>
      <w:r w:rsidRPr="00AD2E82">
        <w:rPr>
          <w:lang w:val="en-US"/>
        </w:rPr>
        <w:t>WIO-MFA sometimes just selects the sectors/products it is interested in, which is an important distinction and can have rather large influence on results!</w:t>
      </w:r>
    </w:p>
  </w:comment>
  <w:comment w:id="59" w:author="Stefan Pauliuk" w:date="2022-03-26T11:01:00Z" w:initials="SP">
    <w:p w14:paraId="74212EDA" w14:textId="74265A29" w:rsidR="008739AA" w:rsidRPr="008B56A2" w:rsidRDefault="008739AA">
      <w:pPr>
        <w:pStyle w:val="Kommentartext"/>
        <w:rPr>
          <w:lang w:val="en-US"/>
        </w:rPr>
      </w:pPr>
      <w:r>
        <w:rPr>
          <w:rStyle w:val="Kommentarzeichen"/>
        </w:rPr>
        <w:annotationRef/>
      </w:r>
      <w:r w:rsidRPr="008B56A2">
        <w:rPr>
          <w:lang w:val="en-US"/>
        </w:rPr>
        <w:t xml:space="preserve">Exaclty: The choice of final sectors needs to be relfected in the system boundaries of the IO </w:t>
      </w:r>
      <w:r>
        <w:rPr>
          <w:lang w:val="en-US"/>
        </w:rPr>
        <w:t>table.</w:t>
      </w:r>
    </w:p>
  </w:comment>
  <w:comment w:id="60" w:author="Streeck Jan" w:date="2022-03-03T15:19:00Z" w:initials="SJ">
    <w:p w14:paraId="6B826B34" w14:textId="4FFB838F" w:rsidR="008739AA" w:rsidRPr="001F2056" w:rsidRDefault="008739AA">
      <w:pPr>
        <w:pStyle w:val="Kommentartext"/>
        <w:rPr>
          <w:lang w:val="en-US"/>
        </w:rPr>
      </w:pPr>
      <w:r>
        <w:rPr>
          <w:rStyle w:val="Kommentarzeichen"/>
        </w:rPr>
        <w:annotationRef/>
      </w:r>
      <w:r w:rsidRPr="00F3628F">
        <w:rPr>
          <w:lang w:val="en-US"/>
        </w:rPr>
        <w:t>Can we say that t</w:t>
      </w:r>
      <w:r>
        <w:rPr>
          <w:lang w:val="en-US"/>
        </w:rPr>
        <w:t>his corresponds to the ghosh quantity model? Or is the use of y as part of the market balance making something different out of the Ghosh-IO AMC?</w:t>
      </w:r>
    </w:p>
  </w:comment>
  <w:comment w:id="61" w:author="Streeck Jan" w:date="2022-03-03T15:27:00Z" w:initials="SJ">
    <w:p w14:paraId="3C26FAB1" w14:textId="061E064F" w:rsidR="008739AA" w:rsidRPr="00102964" w:rsidRDefault="008739AA">
      <w:pPr>
        <w:pStyle w:val="Kommentartext"/>
        <w:rPr>
          <w:lang w:val="en-US"/>
        </w:rPr>
      </w:pPr>
      <w:r>
        <w:rPr>
          <w:rStyle w:val="Kommentarzeichen"/>
        </w:rPr>
        <w:annotationRef/>
      </w:r>
      <w:r w:rsidRPr="00102964">
        <w:rPr>
          <w:lang w:val="en-US"/>
        </w:rPr>
        <w:t>So maybe rather name t</w:t>
      </w:r>
      <w:r>
        <w:rPr>
          <w:lang w:val="en-US"/>
        </w:rPr>
        <w:t>hat as ‘Ghosh-quantity/price hybrid’? – drawing on both industry and market balance</w:t>
      </w:r>
    </w:p>
  </w:comment>
  <w:comment w:id="62" w:author="Stefan Pauliuk" w:date="2022-03-26T10:59:00Z" w:initials="SP">
    <w:p w14:paraId="56891B51" w14:textId="05D0DA2C" w:rsidR="008739AA" w:rsidRPr="00C004EB" w:rsidRDefault="008739AA">
      <w:pPr>
        <w:pStyle w:val="Kommentartext"/>
        <w:rPr>
          <w:lang w:val="en-US"/>
        </w:rPr>
      </w:pPr>
      <w:r>
        <w:rPr>
          <w:rStyle w:val="Kommentarzeichen"/>
        </w:rPr>
        <w:annotationRef/>
      </w:r>
      <w:r w:rsidRPr="00C004EB">
        <w:rPr>
          <w:lang w:val="en-US"/>
        </w:rPr>
        <w:t>Ghosh quantity is fine!</w:t>
      </w:r>
    </w:p>
    <w:p w14:paraId="384E8D59" w14:textId="4436D7A1" w:rsidR="008739AA" w:rsidRPr="008B56A2" w:rsidRDefault="008739AA">
      <w:pPr>
        <w:pStyle w:val="Kommentartext"/>
        <w:rPr>
          <w:lang w:val="en-US"/>
        </w:rPr>
      </w:pPr>
      <w:r w:rsidRPr="008B56A2">
        <w:rPr>
          <w:lang w:val="en-US"/>
        </w:rPr>
        <w:t>One could write „Ghosh quantity plus market balance</w:t>
      </w:r>
      <w:r>
        <w:rPr>
          <w:lang w:val="en-US"/>
        </w:rPr>
        <w:t>” but this may be too much detail, see also your concern in the SI on when to introduce the industry/market split. I would keep that detail for the SI.</w:t>
      </w:r>
    </w:p>
  </w:comment>
  <w:comment w:id="63" w:author="Streeck Jan" w:date="2022-03-01T10:54:00Z" w:initials="SJ">
    <w:p w14:paraId="6916CAB1" w14:textId="5BCA067B" w:rsidR="008739AA" w:rsidRPr="00647DB3" w:rsidRDefault="008739AA" w:rsidP="008826C2">
      <w:pPr>
        <w:pStyle w:val="Kommentartext"/>
        <w:rPr>
          <w:lang w:val="en-US"/>
        </w:rPr>
      </w:pPr>
      <w:r>
        <w:rPr>
          <w:rStyle w:val="Kommentarzeichen"/>
        </w:rPr>
        <w:annotationRef/>
      </w:r>
      <w:r w:rsidRPr="00647DB3">
        <w:rPr>
          <w:lang w:val="en-US"/>
        </w:rPr>
        <w:t>In 2.2.1 we implicitly say that output from service sectors and to service sectors (see Figure 2) is zero – as far as I know that is not explicitly stated in any WIO publication. Also, we wanna actually keep the intputs to services at least in a WIO scenario variation, as we argue that just cutting of the supply chain is biasing results.</w:t>
      </w:r>
    </w:p>
    <w:p w14:paraId="2A6AE1D6" w14:textId="77777777" w:rsidR="008739AA" w:rsidRPr="00647DB3" w:rsidRDefault="008739AA" w:rsidP="008826C2">
      <w:pPr>
        <w:pStyle w:val="Kommentartext"/>
        <w:rPr>
          <w:lang w:val="en-US"/>
        </w:rPr>
      </w:pPr>
    </w:p>
    <w:p w14:paraId="0F6CB35C" w14:textId="4E068B7C" w:rsidR="008739AA" w:rsidRPr="00C004EB" w:rsidRDefault="008739AA" w:rsidP="008826C2">
      <w:pPr>
        <w:pStyle w:val="Kommentartext"/>
        <w:rPr>
          <w:lang w:val="en-US"/>
        </w:rPr>
      </w:pPr>
      <w:r w:rsidRPr="00647DB3">
        <w:rPr>
          <w:lang w:val="en-US"/>
        </w:rPr>
        <w:t>Not sure if/how to put this in here. So far this was a topic that I so far wanted to address in Part II only. Maybe have to reconsider</w:t>
      </w:r>
    </w:p>
  </w:comment>
  <w:comment w:id="64" w:author="Stefan Pauliuk" w:date="2022-03-26T13:06:00Z" w:initials="SP">
    <w:p w14:paraId="538B36E5" w14:textId="3F313936" w:rsidR="008739AA" w:rsidRPr="00647DB3" w:rsidRDefault="008739AA" w:rsidP="00BD378A">
      <w:pPr>
        <w:pStyle w:val="Kommentartext"/>
        <w:rPr>
          <w:lang w:val="en-US"/>
        </w:rPr>
      </w:pPr>
      <w:r>
        <w:rPr>
          <w:rStyle w:val="Kommentarzeichen"/>
        </w:rPr>
        <w:annotationRef/>
      </w:r>
      <w:r w:rsidRPr="00647DB3">
        <w:rPr>
          <w:lang w:val="en-US"/>
        </w:rPr>
        <w:t>There is a bit of discussion/description in the original WIO-MFA JIE paper from 2007: “TheWaste Input-Output</w:t>
      </w:r>
    </w:p>
    <w:p w14:paraId="1EC5BF11" w14:textId="77777777" w:rsidR="008739AA" w:rsidRPr="00647DB3" w:rsidRDefault="008739AA" w:rsidP="00BD378A">
      <w:pPr>
        <w:pStyle w:val="Kommentartext"/>
        <w:rPr>
          <w:lang w:val="en-US"/>
        </w:rPr>
      </w:pPr>
      <w:r w:rsidRPr="00647DB3">
        <w:rPr>
          <w:lang w:val="en-US"/>
        </w:rPr>
        <w:t>Approach to Materials Flow</w:t>
      </w:r>
    </w:p>
    <w:p w14:paraId="41ACA7E9" w14:textId="0E304A6D" w:rsidR="008739AA" w:rsidRPr="00647DB3" w:rsidRDefault="008739AA" w:rsidP="00BD378A">
      <w:pPr>
        <w:pStyle w:val="Kommentartext"/>
        <w:rPr>
          <w:lang w:val="en-US"/>
        </w:rPr>
      </w:pPr>
      <w:r w:rsidRPr="00647DB3">
        <w:rPr>
          <w:lang w:val="en-US"/>
        </w:rPr>
        <w:t>Analysis”:</w:t>
      </w:r>
    </w:p>
    <w:p w14:paraId="0A2229AD" w14:textId="7A8A8283" w:rsidR="008739AA" w:rsidRPr="00647DB3" w:rsidRDefault="008739AA" w:rsidP="00BD378A">
      <w:pPr>
        <w:pStyle w:val="Kommentartext"/>
        <w:rPr>
          <w:lang w:val="en-US"/>
        </w:rPr>
      </w:pPr>
    </w:p>
    <w:p w14:paraId="2EBDCCBC" w14:textId="391E3FED" w:rsidR="008739AA" w:rsidRPr="00647DB3" w:rsidRDefault="008739AA" w:rsidP="00BD378A">
      <w:pPr>
        <w:pStyle w:val="Kommentartext"/>
        <w:rPr>
          <w:lang w:val="en-US"/>
        </w:rPr>
      </w:pPr>
      <w:r w:rsidRPr="00647DB3">
        <w:rPr>
          <w:lang w:val="en-US"/>
        </w:rPr>
        <w:t>+ “Tangible goods are input with mass, and services are in general input without mass. Nonphysical service components of N1 such as trade, transportation, finance, and insurance are input without mass. Repair services can be regarded as input with mass to the extent that they alter the mass content of the object to which they are applied,”</w:t>
      </w:r>
    </w:p>
    <w:p w14:paraId="5887462E" w14:textId="2DFAB486" w:rsidR="008739AA" w:rsidRPr="00647DB3" w:rsidRDefault="008739AA" w:rsidP="00BD378A">
      <w:pPr>
        <w:pStyle w:val="Kommentartext"/>
        <w:rPr>
          <w:lang w:val="en-US"/>
        </w:rPr>
      </w:pPr>
    </w:p>
    <w:p w14:paraId="05EC5106" w14:textId="41664F96" w:rsidR="008739AA" w:rsidRPr="00BD378A" w:rsidRDefault="008739AA" w:rsidP="00BD378A">
      <w:pPr>
        <w:pStyle w:val="Kommentartext"/>
        <w:rPr>
          <w:lang w:val="en-US"/>
        </w:rPr>
      </w:pPr>
      <w:r w:rsidRPr="00647DB3">
        <w:rPr>
          <w:lang w:val="en-US"/>
        </w:rPr>
        <w:t>They then continue referring to the removed flows as “elements without mass”.</w:t>
      </w:r>
    </w:p>
  </w:comment>
  <w:comment w:id="65" w:author="Streeck Jan" w:date="2022-04-13T16:40:00Z" w:initials="SJ">
    <w:p w14:paraId="2B994A9A" w14:textId="2BE6DF90" w:rsidR="008739AA" w:rsidRPr="00C70E7A" w:rsidRDefault="008739AA">
      <w:pPr>
        <w:pStyle w:val="Kommentartext"/>
      </w:pPr>
      <w:r>
        <w:rPr>
          <w:rStyle w:val="Kommentarzeichen"/>
        </w:rPr>
        <w:annotationRef/>
      </w:r>
      <w:r>
        <w:t xml:space="preserve">Ah guter Punkt, danke! </w:t>
      </w:r>
      <w:r w:rsidRPr="00647DB3">
        <w:t>Findet ihr, wir müssen dies</w:t>
      </w:r>
      <w:r>
        <w:t xml:space="preserve">e Diskussion noch mehr herausstellen? </w:t>
      </w:r>
      <w:r w:rsidRPr="00C70E7A">
        <w:t>Ansonsten wird das dann in Part II detaillierter behandelt. W</w:t>
      </w:r>
      <w:r>
        <w:t>ürd es mal so lassen hier.</w:t>
      </w:r>
    </w:p>
  </w:comment>
  <w:comment w:id="66" w:author="Stefan Pauliuk" w:date="2022-03-26T14:32:00Z" w:initials="SP">
    <w:p w14:paraId="6CBF6A23" w14:textId="71FBC8FE" w:rsidR="008739AA" w:rsidRPr="00B437B8" w:rsidRDefault="008739AA">
      <w:pPr>
        <w:pStyle w:val="Kommentartext"/>
        <w:rPr>
          <w:lang w:val="en-US"/>
        </w:rPr>
      </w:pPr>
      <w:r>
        <w:rPr>
          <w:rStyle w:val="Kommentarzeichen"/>
        </w:rPr>
        <w:annotationRef/>
      </w:r>
      <w:r w:rsidRPr="00B437B8">
        <w:rPr>
          <w:lang w:val="en-US"/>
        </w:rPr>
        <w:t>This subsection is the clearest and most concise of the five major items</w:t>
      </w:r>
      <w:r>
        <w:rPr>
          <w:lang w:val="en-US"/>
        </w:rPr>
        <w:t>!</w:t>
      </w:r>
    </w:p>
  </w:comment>
  <w:comment w:id="67" w:author="Stefan Pauliuk" w:date="2022-03-26T14:32:00Z" w:initials="SP">
    <w:p w14:paraId="54806D60" w14:textId="67275C4F" w:rsidR="008739AA" w:rsidRPr="000E71E2" w:rsidRDefault="008739AA">
      <w:pPr>
        <w:pStyle w:val="Kommentartext"/>
        <w:rPr>
          <w:lang w:val="en-US"/>
        </w:rPr>
      </w:pPr>
      <w:r>
        <w:rPr>
          <w:rStyle w:val="Kommentarzeichen"/>
        </w:rPr>
        <w:annotationRef/>
      </w:r>
      <w:r w:rsidRPr="009F7BA3">
        <w:rPr>
          <w:lang w:val="en-US"/>
        </w:rPr>
        <w:t>Unclear, please rephrase!</w:t>
      </w:r>
    </w:p>
  </w:comment>
  <w:comment w:id="68" w:author="Streeck Jan" w:date="2022-03-01T11:23:00Z" w:initials="SJ">
    <w:p w14:paraId="71AC3882" w14:textId="60B6A0CB" w:rsidR="008739AA" w:rsidRPr="00E70DD8" w:rsidRDefault="008739AA">
      <w:pPr>
        <w:pStyle w:val="Kommentartext"/>
        <w:rPr>
          <w:lang w:val="en-US"/>
        </w:rPr>
      </w:pPr>
      <w:r>
        <w:rPr>
          <w:rStyle w:val="Kommentarzeichen"/>
        </w:rPr>
        <w:annotationRef/>
      </w:r>
      <w:r w:rsidRPr="00E70DD8">
        <w:rPr>
          <w:lang w:val="en-US"/>
        </w:rPr>
        <w:t>In how far</w:t>
      </w:r>
      <w:r>
        <w:rPr>
          <w:lang w:val="en-US"/>
        </w:rPr>
        <w:t xml:space="preserve"> do we want to bring this topic in Part I already? A full description would not really fit here (word limit, context); only possible in SI or keep in Part II</w:t>
      </w:r>
    </w:p>
  </w:comment>
  <w:comment w:id="69" w:author="Stefan Pauliuk" w:date="2022-03-26T14:34:00Z" w:initials="SP">
    <w:p w14:paraId="1BEA4FE4" w14:textId="68144DD9" w:rsidR="008739AA" w:rsidRPr="00A86AF3" w:rsidRDefault="008739AA">
      <w:pPr>
        <w:pStyle w:val="Kommentartext"/>
        <w:rPr>
          <w:lang w:val="en-US"/>
        </w:rPr>
      </w:pPr>
      <w:r>
        <w:rPr>
          <w:rStyle w:val="Kommentarzeichen"/>
        </w:rPr>
        <w:annotationRef/>
      </w:r>
      <w:r w:rsidRPr="00A86AF3">
        <w:rPr>
          <w:lang w:val="en-US"/>
        </w:rPr>
        <w:t>Ok as is!</w:t>
      </w:r>
    </w:p>
  </w:comment>
  <w:comment w:id="70" w:author="Wiedenhofer Dominik" w:date="2022-03-31T16:08:00Z" w:initials="DW">
    <w:p w14:paraId="37E86C8A" w14:textId="0DF8D8F5" w:rsidR="008739AA" w:rsidRPr="00150871" w:rsidRDefault="008739AA">
      <w:pPr>
        <w:pStyle w:val="Kommentartext"/>
        <w:rPr>
          <w:lang w:val="en-US"/>
        </w:rPr>
      </w:pPr>
      <w:r>
        <w:rPr>
          <w:rStyle w:val="Kommentarzeichen"/>
        </w:rPr>
        <w:annotationRef/>
      </w:r>
      <w:r w:rsidRPr="00686682">
        <w:rPr>
          <w:lang w:val="en-US"/>
        </w:rPr>
        <w:t>Yes, dont expand here, m</w:t>
      </w:r>
      <w:r>
        <w:rPr>
          <w:lang w:val="en-US"/>
        </w:rPr>
        <w:t xml:space="preserve">aybe mention your name already here? </w:t>
      </w:r>
      <w:r w:rsidRPr="00150871">
        <w:rPr>
          <w:lang w:val="en-US"/>
        </w:rPr>
        <w:t xml:space="preserve">HT-WIO or such? </w:t>
      </w:r>
    </w:p>
  </w:comment>
  <w:comment w:id="71" w:author="Streeck Jan" w:date="2022-04-12T08:07:00Z" w:initials="SJ">
    <w:p w14:paraId="1E8AA34F" w14:textId="1E827E35" w:rsidR="008739AA" w:rsidRPr="00A12DE7" w:rsidRDefault="008739AA">
      <w:pPr>
        <w:pStyle w:val="Kommentartext"/>
        <w:rPr>
          <w:lang w:val="en-US"/>
        </w:rPr>
      </w:pPr>
      <w:r>
        <w:rPr>
          <w:rStyle w:val="Kommentarzeichen"/>
        </w:rPr>
        <w:annotationRef/>
      </w:r>
      <w:r w:rsidRPr="00A12DE7">
        <w:rPr>
          <w:lang w:val="en-US"/>
        </w:rPr>
        <w:t>@ metal experts: is it wrong to assume that steel prices will vary stronger than aluminum prices for different types/alloys?</w:t>
      </w:r>
    </w:p>
  </w:comment>
  <w:comment w:id="72" w:author="Streeck Jan" w:date="2022-02-17T11:39:00Z" w:initials="SJ">
    <w:p w14:paraId="04B64EE8" w14:textId="6EAD0F35" w:rsidR="008739AA" w:rsidRDefault="008739AA">
      <w:pPr>
        <w:pStyle w:val="Kommentartext"/>
      </w:pPr>
      <w:r>
        <w:rPr>
          <w:rStyle w:val="Kommentarzeichen"/>
        </w:rPr>
        <w:annotationRef/>
      </w:r>
      <w:r w:rsidRPr="00820113">
        <w:rPr>
          <w:highlight w:val="yellow"/>
        </w:rPr>
        <w:t>@Stefan:</w:t>
      </w:r>
      <w:r>
        <w:t xml:space="preserve"> möchtest du hier Funding acknowledgen?</w:t>
      </w:r>
    </w:p>
  </w:comment>
  <w:comment w:id="75" w:author="Streeck Jan" w:date="2022-04-12T15:00:00Z" w:initials="SJ">
    <w:p w14:paraId="4FC2E600" w14:textId="5D0E2672" w:rsidR="008739AA" w:rsidRPr="00D81627" w:rsidRDefault="008739AA">
      <w:pPr>
        <w:pStyle w:val="Kommentartext"/>
      </w:pPr>
      <w:r>
        <w:rPr>
          <w:rStyle w:val="Kommentarzeichen"/>
        </w:rPr>
        <w:annotationRef/>
      </w:r>
      <w:r>
        <w:rPr>
          <w:lang w:val="en-US"/>
        </w:rPr>
        <w:t>@Jan: l</w:t>
      </w:r>
      <w:r w:rsidRPr="00851F37">
        <w:rPr>
          <w:lang w:val="en-US"/>
        </w:rPr>
        <w:t>ets add empirical examples f</w:t>
      </w:r>
      <w:r>
        <w:rPr>
          <w:lang w:val="en-US"/>
        </w:rPr>
        <w:t xml:space="preserve">or the four methods with data manipulation also! </w:t>
      </w:r>
      <w:r w:rsidRPr="00D81627">
        <w:t>(in Excel)</w:t>
      </w:r>
    </w:p>
  </w:comment>
  <w:comment w:id="76" w:author="Streeck Jan" w:date="2022-04-04T14:59:00Z" w:initials="SJ">
    <w:p w14:paraId="6A440797" w14:textId="77777777" w:rsidR="008739AA" w:rsidRPr="005A01EB" w:rsidRDefault="008739AA" w:rsidP="00C21093">
      <w:pPr>
        <w:pStyle w:val="Kommentartext"/>
        <w:rPr>
          <w:lang w:val="de-AT"/>
        </w:rPr>
      </w:pPr>
      <w:r>
        <w:rPr>
          <w:rStyle w:val="Kommentarzeichen"/>
        </w:rPr>
        <w:annotationRef/>
      </w:r>
      <w:r w:rsidRPr="000B5B42">
        <w:t xml:space="preserve">HPW: Also diese Section topt nochmal alles. </w:t>
      </w:r>
      <w:r w:rsidRPr="005A01EB">
        <w:rPr>
          <w:lang w:val="de-AT"/>
        </w:rPr>
        <w:t xml:space="preserve">Wir sind hier schon extrem tief </w:t>
      </w:r>
      <w:r>
        <w:rPr>
          <w:lang w:val="de-AT"/>
        </w:rPr>
        <w:t xml:space="preserve">im Kaninchenbau. Also jetzt wieder in Hinsicht aufs Kürzen: Diese Sub-Section zusammen was oben zu „capital augmented IOA“ steht, das würde doch gut zusammenpassen als ein eigenständiges Kapitel in der SI. Ich finde, diese Infos bringen schon einen Mehrwert und das sollte auch wo vorkommen, aber vielleicht nicht im Haupttext. Das sind alles Spezialfälle und Verfeinerungen von den mehr oder weniger allgemeinen Methoden. </w:t>
      </w:r>
    </w:p>
    <w:p w14:paraId="4EE40BB0" w14:textId="77777777" w:rsidR="008739AA" w:rsidRPr="00ED0759" w:rsidRDefault="008739AA" w:rsidP="00C21093">
      <w:pPr>
        <w:pStyle w:val="Kommentartext"/>
        <w:rPr>
          <w:lang w:val="de-AT"/>
        </w:rPr>
      </w:pPr>
    </w:p>
  </w:comment>
  <w:comment w:id="77" w:author="Streeck Jan" w:date="2022-03-03T12:56:00Z" w:initials="SJ">
    <w:p w14:paraId="1DA144FE" w14:textId="77777777" w:rsidR="008739AA" w:rsidRPr="000B1F77" w:rsidRDefault="008739AA" w:rsidP="00C21093">
      <w:pPr>
        <w:pStyle w:val="Kommentartext"/>
        <w:rPr>
          <w:lang w:val="en-US"/>
        </w:rPr>
      </w:pPr>
      <w:r>
        <w:rPr>
          <w:rStyle w:val="Kommentarzeichen"/>
        </w:rPr>
        <w:annotationRef/>
      </w:r>
      <w:r>
        <w:rPr>
          <w:lang w:val="en-US"/>
        </w:rPr>
        <w:t>Info: f</w:t>
      </w:r>
      <w:r w:rsidRPr="000B1F77">
        <w:rPr>
          <w:lang w:val="en-US"/>
        </w:rPr>
        <w:t>or Kondo et al 2012</w:t>
      </w:r>
      <w:r>
        <w:rPr>
          <w:lang w:val="en-US"/>
        </w:rPr>
        <w:t xml:space="preserve"> and Yokoi et al 2018,2022</w:t>
      </w:r>
      <w:r w:rsidRPr="000B1F77">
        <w:rPr>
          <w:lang w:val="en-US"/>
        </w:rPr>
        <w:t xml:space="preserve"> i</w:t>
      </w:r>
      <w:r>
        <w:rPr>
          <w:lang w:val="en-US"/>
        </w:rPr>
        <w:t>t was part of IOTs according to documentation (Japanese MIOTs seem to have supplementary investment matrices)</w:t>
      </w:r>
    </w:p>
  </w:comment>
  <w:comment w:id="78" w:author="Streeck Jan" w:date="2022-03-03T12:52:00Z" w:initials="SJ">
    <w:p w14:paraId="004C9CDC" w14:textId="77777777" w:rsidR="008739AA" w:rsidRPr="004B454A" w:rsidRDefault="008739AA" w:rsidP="00C21093">
      <w:pPr>
        <w:pStyle w:val="Kommentartext"/>
        <w:rPr>
          <w:lang w:val="en-US"/>
        </w:rPr>
      </w:pPr>
      <w:r>
        <w:rPr>
          <w:rStyle w:val="Kommentarzeichen"/>
        </w:rPr>
        <w:annotationRef/>
      </w:r>
      <w:r w:rsidRPr="004B454A">
        <w:rPr>
          <w:lang w:val="en-US"/>
        </w:rPr>
        <w:t>Might wanna check if th</w:t>
      </w:r>
      <w:r>
        <w:rPr>
          <w:lang w:val="en-US"/>
        </w:rPr>
        <w:t>ey separated buildup, maintenance, demolition and mention that; most probably not, or cannot really say that given documentation</w:t>
      </w:r>
    </w:p>
  </w:comment>
  <w:comment w:id="79" w:author="Streeck Jan" w:date="2022-03-03T13:03:00Z" w:initials="SJ">
    <w:p w14:paraId="162A5933" w14:textId="77777777" w:rsidR="008739AA" w:rsidRPr="0080208D" w:rsidRDefault="008739AA" w:rsidP="00C21093">
      <w:pPr>
        <w:pStyle w:val="Kommentartext"/>
      </w:pPr>
      <w:r>
        <w:rPr>
          <w:rStyle w:val="Kommentarzeichen"/>
        </w:rPr>
        <w:annotationRef/>
      </w:r>
      <w:r w:rsidRPr="00BE1784">
        <w:rPr>
          <w:lang w:val="en-US"/>
        </w:rPr>
        <w:t>Kondo no info in d</w:t>
      </w:r>
      <w:r>
        <w:rPr>
          <w:lang w:val="en-US"/>
        </w:rPr>
        <w:t xml:space="preserve">ocument; Yokoi looks like no info in main paper; Dombi talks about that, but I am not sure he did it, documentation is quite bad </w:t>
      </w:r>
      <w:r w:rsidRPr="00D139CF">
        <w:rPr>
          <w:lang w:val="en-US"/>
        </w:rPr>
        <w:sym w:font="Wingdings" w:char="F0E0"/>
      </w:r>
      <w:r>
        <w:rPr>
          <w:lang w:val="en-US"/>
        </w:rPr>
        <w:t xml:space="preserve"> maybe don’t mention here. </w:t>
      </w:r>
      <w:r w:rsidRPr="0080208D">
        <w:t>Or make an effort to understand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6666D" w15:done="0"/>
  <w15:commentEx w15:paraId="23FCD7FD" w15:done="1"/>
  <w15:commentEx w15:paraId="75C22A29" w15:paraIdParent="23FCD7FD" w15:done="1"/>
  <w15:commentEx w15:paraId="6829CFE8" w15:done="1"/>
  <w15:commentEx w15:paraId="7866CB3E" w15:done="1"/>
  <w15:commentEx w15:paraId="6D4E2EB6" w15:paraIdParent="7866CB3E" w15:done="1"/>
  <w15:commentEx w15:paraId="30D39055" w15:done="0"/>
  <w15:commentEx w15:paraId="0A2AD641" w15:paraIdParent="30D39055" w15:done="0"/>
  <w15:commentEx w15:paraId="76768AF1" w15:done="0"/>
  <w15:commentEx w15:paraId="76564899" w15:done="0"/>
  <w15:commentEx w15:paraId="498E4D84" w15:paraIdParent="76564899" w15:done="0"/>
  <w15:commentEx w15:paraId="65388E7A" w15:done="1"/>
  <w15:commentEx w15:paraId="30AA1C95" w15:done="1"/>
  <w15:commentEx w15:paraId="3F71868A" w15:done="0"/>
  <w15:commentEx w15:paraId="755D7216" w15:paraIdParent="3F71868A" w15:done="0"/>
  <w15:commentEx w15:paraId="18252764" w15:done="0"/>
  <w15:commentEx w15:paraId="0DD70507" w15:paraIdParent="18252764" w15:done="0"/>
  <w15:commentEx w15:paraId="5A399105" w15:done="0"/>
  <w15:commentEx w15:paraId="790882EE" w15:paraIdParent="5A399105" w15:done="0"/>
  <w15:commentEx w15:paraId="5EA2C6D7" w15:done="1"/>
  <w15:commentEx w15:paraId="0FDC20D5" w15:done="0"/>
  <w15:commentEx w15:paraId="2D30050A" w15:paraIdParent="0FDC20D5" w15:done="0"/>
  <w15:commentEx w15:paraId="434D954D" w15:done="0"/>
  <w15:commentEx w15:paraId="19764C7B" w15:paraIdParent="434D954D" w15:done="0"/>
  <w15:commentEx w15:paraId="0C253F37" w15:done="0"/>
  <w15:commentEx w15:paraId="2DB8971E" w15:done="0"/>
  <w15:commentEx w15:paraId="5C58F96A" w15:paraIdParent="2DB8971E" w15:done="0"/>
  <w15:commentEx w15:paraId="192C5F66" w15:done="0"/>
  <w15:commentEx w15:paraId="0AB274BF" w15:paraIdParent="192C5F66" w15:done="0"/>
  <w15:commentEx w15:paraId="47CA67DE" w15:done="0"/>
  <w15:commentEx w15:paraId="28BAECC8" w15:paraIdParent="47CA67DE" w15:done="0"/>
  <w15:commentEx w15:paraId="7F18F735" w15:done="0"/>
  <w15:commentEx w15:paraId="03379AAF" w15:paraIdParent="7F18F735" w15:done="0"/>
  <w15:commentEx w15:paraId="7ACCD538" w15:done="1"/>
  <w15:commentEx w15:paraId="61B26749" w15:paraIdParent="7ACCD538" w15:done="1"/>
  <w15:commentEx w15:paraId="07EC71B8" w15:done="0"/>
  <w15:commentEx w15:paraId="1EA89360" w15:paraIdParent="07EC71B8" w15:done="0"/>
  <w15:commentEx w15:paraId="18D67739" w15:paraIdParent="07EC71B8" w15:done="0"/>
  <w15:commentEx w15:paraId="6427FF61" w15:done="0"/>
  <w15:commentEx w15:paraId="25332EE7" w15:paraIdParent="6427FF61" w15:done="0"/>
  <w15:commentEx w15:paraId="711B4B32" w15:paraIdParent="6427FF61" w15:done="0"/>
  <w15:commentEx w15:paraId="5CFBDB08" w15:paraIdParent="6427FF61" w15:done="0"/>
  <w15:commentEx w15:paraId="4BD6B02F" w15:paraIdParent="6427FF61" w15:done="0"/>
  <w15:commentEx w15:paraId="12941E83" w15:done="1"/>
  <w15:commentEx w15:paraId="2F0F221C" w15:done="0"/>
  <w15:commentEx w15:paraId="70E62BFD" w15:done="1"/>
  <w15:commentEx w15:paraId="4F8868B3" w15:done="0"/>
  <w15:commentEx w15:paraId="3A5F3B14" w15:done="0"/>
  <w15:commentEx w15:paraId="43BA2718" w15:done="0"/>
  <w15:commentEx w15:paraId="1423F351" w15:paraIdParent="43BA2718" w15:done="0"/>
  <w15:commentEx w15:paraId="19BE5142" w15:done="0"/>
  <w15:commentEx w15:paraId="516CEA63" w15:paraIdParent="19BE5142" w15:done="0"/>
  <w15:commentEx w15:paraId="53EBBE7E" w15:done="0"/>
  <w15:commentEx w15:paraId="74212EDA" w15:paraIdParent="53EBBE7E" w15:done="0"/>
  <w15:commentEx w15:paraId="6B826B34" w15:done="1"/>
  <w15:commentEx w15:paraId="3C26FAB1" w15:paraIdParent="6B826B34" w15:done="1"/>
  <w15:commentEx w15:paraId="384E8D59" w15:paraIdParent="6B826B34" w15:done="1"/>
  <w15:commentEx w15:paraId="0F6CB35C" w15:done="0"/>
  <w15:commentEx w15:paraId="05EC5106" w15:paraIdParent="0F6CB35C" w15:done="0"/>
  <w15:commentEx w15:paraId="2B994A9A" w15:paraIdParent="0F6CB35C" w15:done="0"/>
  <w15:commentEx w15:paraId="6CBF6A23" w15:done="1"/>
  <w15:commentEx w15:paraId="54806D60" w15:done="1"/>
  <w15:commentEx w15:paraId="71AC3882" w15:done="1"/>
  <w15:commentEx w15:paraId="1BEA4FE4" w15:paraIdParent="71AC3882" w15:done="1"/>
  <w15:commentEx w15:paraId="37E86C8A" w15:paraIdParent="71AC3882" w15:done="1"/>
  <w15:commentEx w15:paraId="1E8AA34F" w15:done="0"/>
  <w15:commentEx w15:paraId="04B64EE8" w15:done="0"/>
  <w15:commentEx w15:paraId="4FC2E600" w15:done="0"/>
  <w15:commentEx w15:paraId="4EE40BB0" w15:done="1"/>
  <w15:commentEx w15:paraId="1DA144FE" w15:done="1"/>
  <w15:commentEx w15:paraId="004C9CDC" w15:done="1"/>
  <w15:commentEx w15:paraId="162A5933" w15:paraIdParent="004C9CD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6666D" w16cid:durableId="25FE618C"/>
  <w16cid:commentId w16cid:paraId="75C22A29" w16cid:durableId="25EFFC12"/>
  <w16cid:commentId w16cid:paraId="6829CFE8" w16cid:durableId="25F5C629"/>
  <w16cid:commentId w16cid:paraId="7866CB3E" w16cid:durableId="25F058ED"/>
  <w16cid:commentId w16cid:paraId="6D4E2EB6" w16cid:durableId="25FE6310"/>
  <w16cid:commentId w16cid:paraId="30D39055" w16cid:durableId="25F05F3C"/>
  <w16cid:commentId w16cid:paraId="0A2AD641" w16cid:durableId="25F6AA53"/>
  <w16cid:commentId w16cid:paraId="76768AF1" w16cid:durableId="2602734B"/>
  <w16cid:commentId w16cid:paraId="65388E7A" w16cid:durableId="25F05404"/>
  <w16cid:commentId w16cid:paraId="30AA1C95" w16cid:durableId="25F009BC"/>
  <w16cid:commentId w16cid:paraId="3F71868A" w16cid:durableId="25F00B9A"/>
  <w16cid:commentId w16cid:paraId="755D7216" w16cid:durableId="25F7E601"/>
  <w16cid:commentId w16cid:paraId="18252764" w16cid:durableId="25F03CF3"/>
  <w16cid:commentId w16cid:paraId="0DD70507" w16cid:durableId="25F7E59E"/>
  <w16cid:commentId w16cid:paraId="5A399105" w16cid:durableId="26017004"/>
  <w16cid:commentId w16cid:paraId="790882EE" w16cid:durableId="2601700A"/>
  <w16cid:commentId w16cid:paraId="434D954D" w16cid:durableId="25D0569B"/>
  <w16cid:commentId w16cid:paraId="19764C7B" w16cid:durableId="25D19ED4"/>
  <w16cid:commentId w16cid:paraId="0C253F37" w16cid:durableId="25FEBE6A"/>
  <w16cid:commentId w16cid:paraId="2DB8971E" w16cid:durableId="25F06305"/>
  <w16cid:commentId w16cid:paraId="5C58F96A" w16cid:durableId="25FAA465"/>
  <w16cid:commentId w16cid:paraId="192C5F66" w16cid:durableId="25F58460"/>
  <w16cid:commentId w16cid:paraId="0AB274BF" w16cid:durableId="25F58467"/>
  <w16cid:commentId w16cid:paraId="47CA67DE" w16cid:durableId="25F58787"/>
  <w16cid:commentId w16cid:paraId="28BAECC8" w16cid:durableId="26000EB8"/>
  <w16cid:commentId w16cid:paraId="7F18F735" w16cid:durableId="25F58495"/>
  <w16cid:commentId w16cid:paraId="03379AAF" w16cid:durableId="25FEAF21"/>
  <w16cid:commentId w16cid:paraId="7ACCD538" w16cid:durableId="25EFFBB4"/>
  <w16cid:commentId w16cid:paraId="61B26749" w16cid:durableId="25F04B1E"/>
  <w16cid:commentId w16cid:paraId="6427FF61" w16cid:durableId="25BDE656"/>
  <w16cid:commentId w16cid:paraId="25332EE7" w16cid:durableId="25EFFBB7"/>
  <w16cid:commentId w16cid:paraId="711B4B32" w16cid:durableId="25F04B5D"/>
  <w16cid:commentId w16cid:paraId="5CFBDB08" w16cid:durableId="25F58926"/>
  <w16cid:commentId w16cid:paraId="4BD6B02F" w16cid:durableId="26000F80"/>
  <w16cid:commentId w16cid:paraId="12941E83" w16cid:durableId="2548ACCE"/>
  <w16cid:commentId w16cid:paraId="2F0F221C" w16cid:durableId="25FFE95E"/>
  <w16cid:commentId w16cid:paraId="3A5F3B14" w16cid:durableId="25FAA8B8"/>
  <w16cid:commentId w16cid:paraId="43BA2718" w16cid:durableId="25F589A1"/>
  <w16cid:commentId w16cid:paraId="1423F351" w16cid:durableId="25FFCA4D"/>
  <w16cid:commentId w16cid:paraId="19BE5142" w16cid:durableId="25FFCC08"/>
  <w16cid:commentId w16cid:paraId="516CEA63" w16cid:durableId="25FFCC0E"/>
  <w16cid:commentId w16cid:paraId="53EBBE7E" w16cid:durableId="25CB5790"/>
  <w16cid:commentId w16cid:paraId="74212EDA" w16cid:durableId="25EFFBD3"/>
  <w16cid:commentId w16cid:paraId="6B826B34" w16cid:durableId="25CB5B14"/>
  <w16cid:commentId w16cid:paraId="3C26FAB1" w16cid:durableId="25CB5CE0"/>
  <w16cid:commentId w16cid:paraId="384E8D59" w16cid:durableId="25EFFBD6"/>
  <w16cid:commentId w16cid:paraId="0F6CB35C" w16cid:durableId="25C879F1"/>
  <w16cid:commentId w16cid:paraId="05EC5106" w16cid:durableId="25EFFBDD"/>
  <w16cid:commentId w16cid:paraId="2B994A9A" w16cid:durableId="26017B6F"/>
  <w16cid:commentId w16cid:paraId="6CBF6A23" w16cid:durableId="25EFFBDE"/>
  <w16cid:commentId w16cid:paraId="54806D60" w16cid:durableId="25EFFBDF"/>
  <w16cid:commentId w16cid:paraId="71AC3882" w16cid:durableId="25C880AC"/>
  <w16cid:commentId w16cid:paraId="1BEA4FE4" w16cid:durableId="25EFFBE3"/>
  <w16cid:commentId w16cid:paraId="37E86C8A" w16cid:durableId="25F05093"/>
  <w16cid:commentId w16cid:paraId="1E8AA34F" w16cid:durableId="25FFB1A6"/>
  <w16cid:commentId w16cid:paraId="04B64EE8" w16cid:durableId="25B8B289"/>
  <w16cid:commentId w16cid:paraId="4FC2E600" w16cid:durableId="2600129C"/>
  <w16cid:commentId w16cid:paraId="4EE40BB0" w16cid:durableId="25F5864F"/>
  <w16cid:commentId w16cid:paraId="1DA144FE" w16cid:durableId="25CB397C"/>
  <w16cid:commentId w16cid:paraId="004C9CDC" w16cid:durableId="25CB38A9"/>
  <w16cid:commentId w16cid:paraId="162A5933" w16cid:durableId="25CB3B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66870" w14:textId="77777777" w:rsidR="00EE15F2" w:rsidRDefault="00EE15F2" w:rsidP="00306EB8">
      <w:pPr>
        <w:spacing w:after="0" w:line="240" w:lineRule="auto"/>
      </w:pPr>
      <w:r>
        <w:separator/>
      </w:r>
    </w:p>
  </w:endnote>
  <w:endnote w:type="continuationSeparator" w:id="0">
    <w:p w14:paraId="392A317D" w14:textId="77777777" w:rsidR="00EE15F2" w:rsidRDefault="00EE15F2" w:rsidP="0030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Lato-Italic">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5C24" w14:textId="77777777" w:rsidR="008739AA" w:rsidRDefault="008739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740243"/>
      <w:docPartObj>
        <w:docPartGallery w:val="Page Numbers (Bottom of Page)"/>
        <w:docPartUnique/>
      </w:docPartObj>
    </w:sdtPr>
    <w:sdtEndPr/>
    <w:sdtContent>
      <w:p w14:paraId="02D39713" w14:textId="4D150360" w:rsidR="008739AA" w:rsidRDefault="008739AA">
        <w:pPr>
          <w:pStyle w:val="Fuzeile"/>
          <w:jc w:val="center"/>
        </w:pPr>
        <w:r>
          <w:fldChar w:fldCharType="begin"/>
        </w:r>
        <w:r>
          <w:instrText>PAGE   \* MERGEFORMAT</w:instrText>
        </w:r>
        <w:r>
          <w:fldChar w:fldCharType="separate"/>
        </w:r>
        <w:r>
          <w:rPr>
            <w:noProof/>
          </w:rPr>
          <w:t>29</w:t>
        </w:r>
        <w:r>
          <w:fldChar w:fldCharType="end"/>
        </w:r>
      </w:p>
    </w:sdtContent>
  </w:sdt>
  <w:p w14:paraId="36A284A2" w14:textId="77777777" w:rsidR="008739AA" w:rsidRDefault="008739A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63C7" w14:textId="77777777" w:rsidR="008739AA" w:rsidRDefault="008739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2E3DB" w14:textId="77777777" w:rsidR="00EE15F2" w:rsidRDefault="00EE15F2" w:rsidP="00306EB8">
      <w:pPr>
        <w:spacing w:after="0" w:line="240" w:lineRule="auto"/>
      </w:pPr>
      <w:r>
        <w:separator/>
      </w:r>
    </w:p>
  </w:footnote>
  <w:footnote w:type="continuationSeparator" w:id="0">
    <w:p w14:paraId="0EA31009" w14:textId="77777777" w:rsidR="00EE15F2" w:rsidRDefault="00EE15F2" w:rsidP="00306EB8">
      <w:pPr>
        <w:spacing w:after="0" w:line="240" w:lineRule="auto"/>
      </w:pPr>
      <w:r>
        <w:continuationSeparator/>
      </w:r>
    </w:p>
  </w:footnote>
  <w:footnote w:id="1">
    <w:p w14:paraId="787225C8" w14:textId="2A326E84" w:rsidR="008739AA" w:rsidRPr="00AB0584" w:rsidRDefault="008739AA" w:rsidP="00AB0584">
      <w:pPr>
        <w:pStyle w:val="Funotentext"/>
        <w:rPr>
          <w:sz w:val="14"/>
          <w:szCs w:val="14"/>
          <w:lang w:val="en-US"/>
        </w:rPr>
      </w:pPr>
      <w:r w:rsidRPr="00AB0584">
        <w:rPr>
          <w:rStyle w:val="Funotenzeichen"/>
          <w:sz w:val="14"/>
          <w:szCs w:val="14"/>
        </w:rPr>
        <w:footnoteRef/>
      </w:r>
      <w:r w:rsidRPr="00AB0584">
        <w:rPr>
          <w:sz w:val="14"/>
          <w:szCs w:val="14"/>
          <w:lang w:val="en-US"/>
        </w:rPr>
        <w:t xml:space="preserve"> Option 2 are </w:t>
      </w:r>
      <w:r w:rsidRPr="00AB0584">
        <w:rPr>
          <w:i/>
          <w:sz w:val="14"/>
          <w:szCs w:val="14"/>
          <w:lang w:val="en-US"/>
        </w:rPr>
        <w:t>sector-level physical flow data</w:t>
      </w:r>
      <w:r w:rsidRPr="00AB0584">
        <w:rPr>
          <w:sz w:val="14"/>
          <w:szCs w:val="14"/>
          <w:lang w:val="en-US"/>
        </w:rPr>
        <w:t xml:space="preserve"> (</w:t>
      </w:r>
      <w:r w:rsidRPr="00AB0584">
        <w:rPr>
          <w:sz w:val="14"/>
          <w:szCs w:val="14"/>
          <w:lang w:val="en-US"/>
        </w:rPr>
        <w:fldChar w:fldCharType="begin"/>
      </w:r>
      <w:r w:rsidRPr="00AB0584">
        <w:rPr>
          <w:sz w:val="14"/>
          <w:szCs w:val="14"/>
          <w:lang w:val="en-US"/>
        </w:rPr>
        <w:instrText xml:space="preserve"> REF _Ref83190737 \h  \* MERGEFORMAT </w:instrText>
      </w:r>
      <w:r w:rsidRPr="00AB0584">
        <w:rPr>
          <w:sz w:val="14"/>
          <w:szCs w:val="14"/>
          <w:lang w:val="en-US"/>
        </w:rPr>
      </w:r>
      <w:r w:rsidRPr="00AB0584">
        <w:rPr>
          <w:sz w:val="14"/>
          <w:szCs w:val="14"/>
          <w:lang w:val="en-US"/>
        </w:rPr>
        <w:fldChar w:fldCharType="separate"/>
      </w:r>
      <w:r w:rsidRPr="00AB0584">
        <w:rPr>
          <w:sz w:val="14"/>
          <w:szCs w:val="14"/>
          <w:lang w:val="en-US"/>
        </w:rPr>
        <w:t xml:space="preserve">Figure </w:t>
      </w:r>
      <w:r w:rsidRPr="00AB0584">
        <w:rPr>
          <w:noProof/>
          <w:sz w:val="14"/>
          <w:szCs w:val="14"/>
          <w:lang w:val="en-US"/>
        </w:rPr>
        <w:t>1</w:t>
      </w:r>
      <w:r w:rsidRPr="00AB0584">
        <w:rPr>
          <w:sz w:val="14"/>
          <w:szCs w:val="14"/>
          <w:lang w:val="en-US"/>
        </w:rPr>
        <w:fldChar w:fldCharType="end"/>
      </w:r>
      <w:r w:rsidRPr="00AB0584">
        <w:rPr>
          <w:sz w:val="14"/>
          <w:szCs w:val="14"/>
          <w:lang w:val="en-US"/>
        </w:rPr>
        <w:t xml:space="preserve">, identifier 2), for which end-use is identified by the destination of the destined manufacturing sector or market (e.g. tons crude steel shipped to automotive). Later, we call these ‘industry shipments’ as data source to inform end-use shares. Option 3 are </w:t>
      </w:r>
      <w:r w:rsidRPr="00AB0584">
        <w:rPr>
          <w:i/>
          <w:sz w:val="14"/>
          <w:szCs w:val="14"/>
          <w:lang w:val="en-US"/>
        </w:rPr>
        <w:t xml:space="preserve">product-level flow data </w:t>
      </w:r>
      <w:r w:rsidRPr="00AB0584">
        <w:rPr>
          <w:sz w:val="14"/>
          <w:szCs w:val="14"/>
          <w:lang w:val="en-US"/>
        </w:rPr>
        <w:t>(</w:t>
      </w:r>
      <w:r w:rsidRPr="00AB0584">
        <w:rPr>
          <w:sz w:val="14"/>
          <w:szCs w:val="14"/>
          <w:lang w:val="en-US"/>
        </w:rPr>
        <w:fldChar w:fldCharType="begin"/>
      </w:r>
      <w:r w:rsidRPr="00AB0584">
        <w:rPr>
          <w:sz w:val="14"/>
          <w:szCs w:val="14"/>
          <w:lang w:val="en-US"/>
        </w:rPr>
        <w:instrText xml:space="preserve"> REF _Ref83190737 \h </w:instrText>
      </w:r>
      <w:r>
        <w:rPr>
          <w:sz w:val="14"/>
          <w:szCs w:val="14"/>
          <w:lang w:val="en-US"/>
        </w:rPr>
        <w:instrText xml:space="preserve"> \* MERGEFORMAT </w:instrText>
      </w:r>
      <w:r w:rsidRPr="00AB0584">
        <w:rPr>
          <w:sz w:val="14"/>
          <w:szCs w:val="14"/>
          <w:lang w:val="en-US"/>
        </w:rPr>
      </w:r>
      <w:r w:rsidRPr="00AB0584">
        <w:rPr>
          <w:sz w:val="14"/>
          <w:szCs w:val="14"/>
          <w:lang w:val="en-US"/>
        </w:rPr>
        <w:fldChar w:fldCharType="separate"/>
      </w:r>
      <w:r w:rsidRPr="00AB0584">
        <w:rPr>
          <w:sz w:val="14"/>
          <w:szCs w:val="14"/>
          <w:lang w:val="en-US"/>
        </w:rPr>
        <w:t xml:space="preserve">Figure </w:t>
      </w:r>
      <w:r w:rsidRPr="00AB0584">
        <w:rPr>
          <w:noProof/>
          <w:sz w:val="14"/>
          <w:szCs w:val="14"/>
          <w:lang w:val="en-US"/>
        </w:rPr>
        <w:t>1</w:t>
      </w:r>
      <w:r w:rsidRPr="00AB0584">
        <w:rPr>
          <w:sz w:val="14"/>
          <w:szCs w:val="14"/>
          <w:lang w:val="en-US"/>
        </w:rPr>
        <w:fldChar w:fldCharType="end"/>
      </w:r>
      <w:r w:rsidRPr="00AB0584">
        <w:rPr>
          <w:sz w:val="14"/>
          <w:szCs w:val="14"/>
          <w:lang w:val="en-US"/>
        </w:rPr>
        <w:t xml:space="preserve">, identifier 3) </w:t>
      </w:r>
      <w:r w:rsidRPr="00584EE6">
        <w:rPr>
          <w:sz w:val="14"/>
          <w:szCs w:val="14"/>
          <w:lang w:val="en-US"/>
        </w:rPr>
        <w:t>which directly</w:t>
      </w:r>
      <w:r w:rsidRPr="00584EE6">
        <w:rPr>
          <w:i/>
          <w:sz w:val="14"/>
          <w:szCs w:val="14"/>
          <w:lang w:val="en-US"/>
        </w:rPr>
        <w:t xml:space="preserve"> </w:t>
      </w:r>
      <w:r w:rsidRPr="00584EE6">
        <w:rPr>
          <w:sz w:val="14"/>
          <w:szCs w:val="14"/>
          <w:lang w:val="en-US"/>
        </w:rPr>
        <w:t>report the sale of specific products in either physical (e.g. number of cars sold) or monetary units (e.g. value of cars sold) for which material use is inferred via material intensities</w:t>
      </w:r>
      <w:r>
        <w:rPr>
          <w:sz w:val="14"/>
          <w:szCs w:val="14"/>
          <w:lang w:val="en-US"/>
        </w:rPr>
        <w:t>.</w:t>
      </w:r>
    </w:p>
  </w:footnote>
  <w:footnote w:id="2">
    <w:p w14:paraId="63ACDC4A" w14:textId="5E6C8A93" w:rsidR="008739AA" w:rsidRPr="00562E3C" w:rsidRDefault="008739AA" w:rsidP="00123614">
      <w:pPr>
        <w:spacing w:line="240" w:lineRule="auto"/>
        <w:rPr>
          <w:lang w:val="en-US"/>
        </w:rPr>
      </w:pPr>
      <w:r w:rsidRPr="001D6B3B">
        <w:rPr>
          <w:rStyle w:val="Funotenzeichen"/>
          <w:sz w:val="14"/>
        </w:rPr>
        <w:footnoteRef/>
      </w:r>
      <w:r w:rsidRPr="001D6B3B">
        <w:rPr>
          <w:sz w:val="14"/>
          <w:lang w:val="en-US"/>
        </w:rPr>
        <w:t xml:space="preserve"> </w:t>
      </w:r>
      <w:r w:rsidRPr="00562E3C">
        <w:rPr>
          <w:sz w:val="14"/>
          <w:lang w:val="en-US"/>
        </w:rPr>
        <w:t>We also identified one study that uses the</w:t>
      </w:r>
      <w:r>
        <w:rPr>
          <w:sz w:val="14"/>
          <w:lang w:val="en-US"/>
        </w:rPr>
        <w:t xml:space="preserve"> physical-monetary</w:t>
      </w:r>
      <w:r w:rsidRPr="00562E3C">
        <w:rPr>
          <w:sz w:val="14"/>
          <w:lang w:val="en-US"/>
        </w:rPr>
        <w:t xml:space="preserve"> hybrid unit input-output database Exiobase v3.3 instead of its purely monetary version to allocate an extension of material gross additions to stock (GAS) to industry and final demand sectors </w:t>
      </w:r>
      <w:r>
        <w:rPr>
          <w:sz w:val="14"/>
          <w:lang w:val="en-US"/>
        </w:rPr>
        <w:t>(</w:t>
      </w:r>
      <w:sdt>
        <w:sdtPr>
          <w:rPr>
            <w:sz w:val="14"/>
            <w:lang w:val="en-US"/>
          </w:rPr>
          <w:alias w:val="Don't edit this field"/>
          <w:tag w:val="CitaviPlaceholder#cb9b9682-523b-414b-809b-d35d33435b1e"/>
          <w:id w:val="946273333"/>
          <w:placeholder>
            <w:docPart w:val="0DF50693466345998739D29C36002890"/>
          </w:placeholder>
        </w:sdtPr>
        <w:sdtEndPr/>
        <w:sdtContent>
          <w:r w:rsidRPr="00562E3C">
            <w:rPr>
              <w:sz w:val="14"/>
              <w:lang w:val="en-US"/>
            </w:rPr>
            <w:fldChar w:fldCharType="begin"/>
          </w:r>
          <w:r w:rsidR="00217DA1">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MTlmNTE2LTJlNGMtNDkzMy04YWRhLTc4ZDQwN2NjZjUwZCIsIlJhbmdlTGVuZ3RoIjoyOSwiUmVmZXJlbmNlSWQiOiI2OTI0ZTcwNi00ZDU0LTQzZjItYmEyZS01NjVhYzhmMGYwM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ppZWMuMTMxNzkiLCJVcmlTdHJpbmciOiJodHRwczovL2RvaS5vcmcvMTAuMTExMS9qaWVjLjEzMTc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ZUMTA6Mjg6MzEiLCJNb2RpZmllZEJ5IjoiX0phbiBTdHJlZWNrIiwiSWQiOiI5Y2E4MTEwNC02ODM0LTQwNmQtOWE5ZS00YzkxODlkZWY3NWMiLCJNb2RpZmllZE9uIjoiMjAyMS0xMS0xNlQxMDoyODozMSIsIlByb2plY3QiOnsiJHJlZiI6IjUifX1dLCJOdW1iZXIiOiIxNCIsIk9yZ2FuaXphdGlvbnMiOltdLCJPdGhlcnNJbnZvbHZlZCI6W10sIlBhZ2VSYW5nZSI6IjxzcD5cclxuICA8bj4xMDQ0NTI8L24+XHJcbiAgPGluPnRydWU8L2luPlxyXG4gIDxvcz4xMDQ0NTI8L29zPlxyXG4gIDxwcz4xMDQ0NTI8L3BzPlxyXG48L3NwPlxyXG48b3M+MTA0NDUyPC9vcz4iLCJQZXJpb2RpY2FsIjp7IiRpZCI6IjEz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QWd1aWxhcuKAkEhlcm5hbmRleiBldCBhbC4gMjAyMSJ9XX0sIlRhZyI6IkNpdGF2aVBsYWNlaG9sZGVyI2NiOWI5NjgyLTUyM2ItNDE0Yi04MDliLWQzNWQzMzQzNWIxZSIsIlRleHQiOiJBZ3VpbGFy4oCQSGVybmFuZGV6IGV0IGFsLiAyMDIxIiwiV0FJVmVyc2lvbiI6IjYuMTEuMC4wIn0=}</w:instrText>
          </w:r>
          <w:r w:rsidRPr="00562E3C">
            <w:rPr>
              <w:sz w:val="14"/>
              <w:lang w:val="en-US"/>
            </w:rPr>
            <w:fldChar w:fldCharType="separate"/>
          </w:r>
          <w:r>
            <w:rPr>
              <w:sz w:val="14"/>
              <w:lang w:val="en-US"/>
            </w:rPr>
            <w:t>Aguilar‐Hernandez et al. 2021</w:t>
          </w:r>
          <w:r w:rsidRPr="00562E3C">
            <w:rPr>
              <w:sz w:val="14"/>
              <w:lang w:val="en-US"/>
            </w:rPr>
            <w:fldChar w:fldCharType="end"/>
          </w:r>
        </w:sdtContent>
      </w:sdt>
      <w:r>
        <w:rPr>
          <w:sz w:val="14"/>
          <w:lang w:val="en-US"/>
        </w:rPr>
        <w:t>)</w:t>
      </w:r>
      <w:r w:rsidRPr="00562E3C">
        <w:rPr>
          <w:sz w:val="14"/>
          <w:lang w:val="en-US"/>
        </w:rPr>
        <w:t xml:space="preserve">. The extension was constructed via mass-balancing resource use and waste accounts </w:t>
      </w:r>
      <w:r>
        <w:rPr>
          <w:sz w:val="14"/>
          <w:lang w:val="en-US"/>
        </w:rPr>
        <w:t>(</w:t>
      </w:r>
      <w:sdt>
        <w:sdtPr>
          <w:rPr>
            <w:sz w:val="14"/>
            <w:lang w:val="en-US"/>
          </w:rPr>
          <w:alias w:val="Don't edit this field"/>
          <w:tag w:val="CitaviPlaceholder#ca15c2a5-d0fe-4909-aaa3-35bec1c3e541"/>
          <w:id w:val="-124933463"/>
          <w:placeholder>
            <w:docPart w:val="0DF50693466345998739D29C36002890"/>
          </w:placeholder>
        </w:sdtPr>
        <w:sdtEndPr/>
        <w:sdtContent>
          <w:r w:rsidRPr="00562E3C">
            <w:rPr>
              <w:sz w:val="14"/>
              <w:lang w:val="en-US"/>
            </w:rPr>
            <w:fldChar w:fldCharType="begin"/>
          </w:r>
          <w:r w:rsidR="00217DA1">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M2YzZjliLWE0YmQtNGVhMi1iNDRkLTk5Y2MzMGNjMDcxZCIsIlJhbmdlTGVuZ3RoIjoyNCwiUmVmZXJlbmNlSWQiOiIyYTBmMDdiOC00NGJjLTQwNjctYjIwMy1mNzYzNGVhNjk5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mllYy4xMjcxMyIsIlVyaVN0cmluZyI6Imh0dHBzOi8vZG9pLm9yZy8xMC4xMTExL2ppZWMuMTI3MT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}</w:instrText>
          </w:r>
          <w:r w:rsidRPr="00562E3C">
            <w:rPr>
              <w:sz w:val="14"/>
              <w:lang w:val="en-US"/>
            </w:rPr>
            <w:fldChar w:fldCharType="separate"/>
          </w:r>
          <w:r>
            <w:rPr>
              <w:sz w:val="14"/>
              <w:lang w:val="en-US"/>
            </w:rPr>
            <w:t>Merciai und Schmidt 2018</w:t>
          </w:r>
          <w:r w:rsidRPr="00562E3C">
            <w:rPr>
              <w:sz w:val="14"/>
              <w:lang w:val="en-US"/>
            </w:rPr>
            <w:fldChar w:fldCharType="end"/>
          </w:r>
        </w:sdtContent>
      </w:sdt>
      <w:r>
        <w:rPr>
          <w:sz w:val="14"/>
          <w:lang w:val="en-US"/>
        </w:rPr>
        <w:t>)</w:t>
      </w:r>
      <w:r w:rsidRPr="00562E3C">
        <w:rPr>
          <w:sz w:val="14"/>
          <w:lang w:val="en-US"/>
        </w:rPr>
        <w:t xml:space="preserve">. While the extension allows to determine the GAS used in an industry sectors’ products, it cannot directly discern the products that contain GAS in final demand and therefore cannot comprehensively allocate material use to end-use products (final products). Additionally, the construction of the extensions is difficult to repeat, related quality of waste data problematic </w:t>
      </w:r>
      <w:r>
        <w:rPr>
          <w:sz w:val="14"/>
          <w:lang w:val="en-US"/>
        </w:rPr>
        <w:t>(</w:t>
      </w:r>
      <w:sdt>
        <w:sdtPr>
          <w:rPr>
            <w:sz w:val="14"/>
            <w:lang w:val="en-US"/>
          </w:rPr>
          <w:alias w:val="Don't edit this field"/>
          <w:tag w:val="CitaviPlaceholder#3a9569e8-6b3a-4b12-b3d1-b2f2b588b0c8"/>
          <w:id w:val="1926301849"/>
          <w:placeholder>
            <w:docPart w:val="0DF50693466345998739D29C36002890"/>
          </w:placeholder>
        </w:sdtPr>
        <w:sdtEndPr/>
        <w:sdtContent>
          <w:r w:rsidRPr="00562E3C">
            <w:rPr>
              <w:sz w:val="14"/>
              <w:lang w:val="en-US"/>
            </w:rPr>
            <w:fldChar w:fldCharType="begin"/>
          </w:r>
          <w:r w:rsidR="00217DA1">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XSwiQ2l0YXRpb25LZXlVcGRhdGVUeXBlIjowLCJDb2xsYWJvcmF0b3JzIjpbXSwiRG9pIjoiMTAuMTExMS9qaWVjLjEyNTYyIiwiRWRpdG9ycyI6W10sIkV2YWx1YXRpb25Db21wbGV4aXR5IjowLCJFdmFsdWF0aW9uU291cmNlVGV4dEZvcm1hdCI6MCwiR3JvdXBzIjpbXSwiSGFzTGFiZWwxIjpmYWxzZSwiSGFzTGFiZWwyIjpmYWxzZSwiS2V5d29yZHMiOltdLCJMYW5ndWFnZSI6ImVu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xMS9qaWVjLjEyNTYyIiwiVXJpU3RyaW5nIjoiaHR0cHM6Ly9kb2kub3JnLzEwLjExMTEvamllYy4xMjU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ZmIzOGZkNDAtZmUwMC00NGFjLTg0OGItMWQ5MDQ4YmFmNGNkIiwiTW9kaWZpZWRPbiI6IjIwMTktMDItMDVUMTU6NTA6MTk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ZG9pLndpbGV5LmNvbS8xMC4xMTExL2ppZWMuMTI1NjIiLCJVcmlTdHJpbmciOiJodHRwOi8vZG9pLndpbGV5LmNvbS8xMC4xMTExL2ppZWMuMTI1N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}</w:instrText>
          </w:r>
          <w:r w:rsidRPr="00562E3C">
            <w:rPr>
              <w:sz w:val="14"/>
              <w:lang w:val="en-US"/>
            </w:rPr>
            <w:fldChar w:fldCharType="separate"/>
          </w:r>
          <w:r>
            <w:rPr>
              <w:sz w:val="14"/>
              <w:lang w:val="en-US"/>
            </w:rPr>
            <w:t>Tisserant et al. 2017</w:t>
          </w:r>
          <w:r w:rsidRPr="00562E3C">
            <w:rPr>
              <w:sz w:val="14"/>
              <w:lang w:val="en-US"/>
            </w:rPr>
            <w:fldChar w:fldCharType="end"/>
          </w:r>
        </w:sdtContent>
      </w:sdt>
      <w:r w:rsidRPr="00562E3C">
        <w:rPr>
          <w:sz w:val="14"/>
          <w:lang w:val="en-US"/>
        </w:rPr>
        <w:t>, and hybrid tables so far only available for a single year. For these reasons we decided to not distinguish this approach as additional methodology to derive end-use shares.</w:t>
      </w:r>
    </w:p>
  </w:footnote>
  <w:footnote w:id="3">
    <w:p w14:paraId="7FD0BB66" w14:textId="39ADD5BC" w:rsidR="008739AA" w:rsidRPr="00D90977" w:rsidRDefault="008739AA" w:rsidP="005E7223">
      <w:pPr>
        <w:spacing w:after="0" w:line="240" w:lineRule="auto"/>
        <w:rPr>
          <w:lang w:val="en-US"/>
        </w:rPr>
      </w:pPr>
      <w:r w:rsidRPr="000E661C">
        <w:rPr>
          <w:rStyle w:val="Funotenzeichen"/>
          <w:sz w:val="14"/>
          <w:szCs w:val="14"/>
        </w:rPr>
        <w:footnoteRef/>
      </w:r>
      <w:r>
        <w:rPr>
          <w:sz w:val="14"/>
          <w:szCs w:val="14"/>
          <w:lang w:val="en-US"/>
        </w:rPr>
        <w:t xml:space="preserve"> </w:t>
      </w:r>
      <w:r w:rsidRPr="00D90977">
        <w:rPr>
          <w:sz w:val="14"/>
          <w:szCs w:val="14"/>
          <w:lang w:val="en-US"/>
        </w:rPr>
        <w:t xml:space="preserve">Some studies take additional steps to improve the quality of industry shipment data or fit additional data to their purpose. For instance, as mentioned above, </w:t>
      </w:r>
      <w:sdt>
        <w:sdtPr>
          <w:rPr>
            <w:sz w:val="14"/>
            <w:szCs w:val="14"/>
            <w:lang w:val="en-US"/>
          </w:rPr>
          <w:alias w:val="Don't edit this field"/>
          <w:tag w:val="CitaviPlaceholder#b9af09c9-8178-4a41-94f7-76a8ca5508b7"/>
          <w:id w:val="-1248179537"/>
          <w:placeholder>
            <w:docPart w:val="0F0B32A74F18463281B3BB68FAAEE3B0"/>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2I5YWYwOWM5LTgxNzgtNGE0MS05NGY3LTc2YThjYTU1MDhiNyIsIlRleHQiOiJQYXVsaXVrIGV0IGFsLiIsIldBSVZlcnNpb24iOiI2LjExLjAuMCJ9}</w:instrText>
          </w:r>
          <w:r w:rsidRPr="00D90977">
            <w:rPr>
              <w:sz w:val="14"/>
              <w:szCs w:val="14"/>
              <w:lang w:val="en-US"/>
            </w:rPr>
            <w:fldChar w:fldCharType="separate"/>
          </w:r>
          <w:r>
            <w:rPr>
              <w:sz w:val="14"/>
              <w:szCs w:val="14"/>
              <w:lang w:val="en-US"/>
            </w:rPr>
            <w:t>Pauliuk et al.</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0262ce64-af56-4bde-888b-92d1c9c5ba36"/>
          <w:id w:val="2081085926"/>
          <w:placeholder>
            <w:docPart w:val="351BB78CDA9F45F6B3F868FC3CA21458"/>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2M1ODZjLTU1ZTItNGY5My05NjQxLWNjOTAwOTA4NjU3NyIsIlJhbmdlTGVuZ3RoIjo0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jIwMTMifV19LCJUYWciOiJDaXRhdmlQbGFjZWhvbGRlciMwMjYyY2U2NC1hZjU2LTRiZGUtODg4Yi05MmQxYzljNWJhMzYiLCJUZXh0IjoiMjAxMyIsIldBSVZlcnNpb24iOiI2LjExLjAuMCJ9}</w:instrText>
          </w:r>
          <w:r w:rsidRPr="00D90977">
            <w:rPr>
              <w:sz w:val="14"/>
              <w:szCs w:val="14"/>
              <w:lang w:val="en-US"/>
            </w:rPr>
            <w:fldChar w:fldCharType="separate"/>
          </w:r>
          <w:r>
            <w:rPr>
              <w:sz w:val="14"/>
              <w:szCs w:val="14"/>
              <w:lang w:val="en-US"/>
            </w:rPr>
            <w:t>2013</w:t>
          </w:r>
          <w:r w:rsidRPr="00D90977">
            <w:rPr>
              <w:sz w:val="14"/>
              <w:szCs w:val="14"/>
              <w:lang w:val="en-US"/>
            </w:rPr>
            <w:fldChar w:fldCharType="end"/>
          </w:r>
        </w:sdtContent>
      </w:sdt>
      <w:r w:rsidRPr="00D90977">
        <w:rPr>
          <w:sz w:val="14"/>
          <w:szCs w:val="14"/>
          <w:lang w:val="en-US"/>
        </w:rPr>
        <w:t xml:space="preserve"> optimized limited information on end-use shares against scrap market balances. </w:t>
      </w:r>
      <w:sdt>
        <w:sdtPr>
          <w:rPr>
            <w:sz w:val="14"/>
            <w:szCs w:val="14"/>
            <w:lang w:val="en-US"/>
          </w:rPr>
          <w:alias w:val="Don't edit this field"/>
          <w:tag w:val="CitaviPlaceholder#35501c66-6386-42a9-84ec-fed167f52402"/>
          <w:id w:val="593831303"/>
          <w:placeholder>
            <w:docPart w:val="8BBC1FB44A9B454A9328893C924D614B"/>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GE2NTgyLWFhOTUtNDgwYy1iMTIzLWEyNWJkN2UyYzdmNSIsIlJhbmdlTGVuZ3RoIjoxNCwiUmVmZXJlbmNlSWQiOiIzODkxY2VkYy0yMjJlLTQ5ZTEtOThlMi1jNGE3NzAzNmY4Nz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pzdHJlZWNrXFxBcHBEYXRhXFxMb2NhbFxcVGVtcFxcZXNtazFtNWMuanBnIiwiVXJpU3RyaW5nIjoiMzg5MWNlZGMtMjIyZS00OWUxLTk4ZTItYzRhNzcwMzZmODc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DQuMTE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lY29uLjIwMDQuMTEuMDE4IiwiVXJpU3RyaW5nIjoiaHR0cHM6Ly9kb2kub3JnLzEwLjEwMTYvai5lY29sZWNvbi4yMDA0LjExLjA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U3BhdGFyaSBldCBhbC4ifV19LCJUYWciOiJDaXRhdmlQbGFjZWhvbGRlciMzNTUwMWM2Ni02Mzg2LTQyYTktODRlYy1mZWQxNjdmNTI0MDIiLCJUZXh0IjoiU3BhdGFyaSBldCBhbC4iLCJXQUlWZXJzaW9uIjoiNi4xMS4wLjAifQ==}</w:instrText>
          </w:r>
          <w:r w:rsidRPr="00D90977">
            <w:rPr>
              <w:sz w:val="14"/>
              <w:szCs w:val="14"/>
              <w:lang w:val="en-US"/>
            </w:rPr>
            <w:fldChar w:fldCharType="separate"/>
          </w:r>
          <w:r>
            <w:rPr>
              <w:sz w:val="14"/>
              <w:szCs w:val="14"/>
              <w:lang w:val="en-US"/>
            </w:rPr>
            <w:t>Spatari et al.</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81daaf88-90f3-4b31-a2d4-01fbdb08c34c"/>
          <w:id w:val="1145235692"/>
          <w:placeholder>
            <w:docPart w:val="8BBC1FB44A9B454A9328893C924D614B"/>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MTAyMDRmLTMzZDAtNDkzNy05Mjg4LTNjMmJhNDZiZjcxMCIsIlJhbmdlTGVuZ3RoIjo0LCJSZWZlcmVuY2VJZCI6IjM4OTFjZWRjLTIyMmUtNDllMS05OGUyLWM0YTc3MDM2Zjg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qc3RyZWVja1xcQXBwRGF0YVxcTG9jYWxcXFRlbXBcXGVzbWsxbTVjLmpwZyIsIlVyaVN0cmluZyI6IjM4OTFjZWRjLTIyMmUtNDllMS05OGUyLWM0YTc3MDM2Zjg3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A0LjExLjAx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lY29sZWNvbi4yMDA0LjExLjAxOCIsIlVyaVN0cmluZyI6Imh0dHBzOi8vZG9pLm9yZy8xMC4xMDE2L2ouZWNvbGVjb24uMjAwNC4xMS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yMDA1In1dfSwiVGFnIjoiQ2l0YXZpUGxhY2Vob2xkZXIjODFkYWFmODgtOTBmMy00YjMxLWEyZDQtMDFmYmRiMDhjMzRjIiwiVGV4dCI6IjIwMDUiLCJXQUlWZXJzaW9uIjoiNi4xMS4wLjAifQ==}</w:instrText>
          </w:r>
          <w:r w:rsidRPr="00D90977">
            <w:rPr>
              <w:sz w:val="14"/>
              <w:szCs w:val="14"/>
              <w:lang w:val="en-US"/>
            </w:rPr>
            <w:fldChar w:fldCharType="separate"/>
          </w:r>
          <w:r>
            <w:rPr>
              <w:sz w:val="14"/>
              <w:szCs w:val="14"/>
              <w:lang w:val="en-US"/>
            </w:rPr>
            <w:t>2005</w:t>
          </w:r>
          <w:r w:rsidRPr="00D90977">
            <w:rPr>
              <w:sz w:val="14"/>
              <w:szCs w:val="14"/>
              <w:lang w:val="en-US"/>
            </w:rPr>
            <w:fldChar w:fldCharType="end"/>
          </w:r>
          <w:r w:rsidRPr="00D90977">
            <w:rPr>
              <w:sz w:val="14"/>
              <w:szCs w:val="14"/>
              <w:lang w:val="en-US"/>
            </w:rPr>
            <w:t xml:space="preserve"> </w:t>
          </w:r>
        </w:sdtContent>
      </w:sdt>
      <w:r w:rsidRPr="00D90977">
        <w:rPr>
          <w:sz w:val="14"/>
          <w:szCs w:val="14"/>
          <w:lang w:val="en-US"/>
        </w:rPr>
        <w:t xml:space="preserve">consulted with industry and academic experts. </w:t>
      </w:r>
      <w:sdt>
        <w:sdtPr>
          <w:rPr>
            <w:sz w:val="14"/>
            <w:szCs w:val="14"/>
            <w:lang w:val="en-US"/>
          </w:rPr>
          <w:alias w:val="Don't edit this field"/>
          <w:tag w:val="CitaviPlaceholder#809028cc-f2b5-4c75-abb4-0841f20b0e83"/>
          <w:id w:val="-1837752644"/>
          <w:placeholder>
            <w:docPart w:val="5847D5A6F1324E008E1AFF4A68756C1D"/>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TQxZDEyLTk5ODItNGI5Mi1hM2Q5LWNiMDY1MmJmOTNhYyIsIlJhbmdlTGVuZ3RoIjoxMiwiUmVmZXJlbmNlSWQiOiJmNWMwNDI4MC00NWM2LTQyZmYtOTFhMS1mNTIyMzY1NWVhZj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GlkIjoiNSIsIiR0eXBlIjoiU3dpc3NBY2FkZW1pYy5DaXRhdmkuUHJvamVjdCwgU3dpc3NBY2FkZW1pYy5DaXRhdmkifX0seyIkaWQiOiI2IiwiJHR5cGUiOiJTd2lzc0FjYWRlbWljLkNpdGF2aS5QZXJzb24sIFN3aXNzQWNhZGVtaWMuQ2l0YXZpIiwiRmlyc3ROYW1lIjoiWXVtYSIsIkxhc3ROYW1lIjoiSWdhcmFzaGkiLCJQcm90ZWN0ZWQiOmZhbHNlLCJTZXgiOjAsIkNyZWF0ZWRCeSI6Il9KYW4gU3RyZWVjayIsIkNyZWF0ZWRPbiI6IjIwMjEtMDYtMDJUMDg6NTM6MzIiLCJNb2RpZmllZEJ5IjoiX0phbiBTdHJlZWNrIiwiSWQiOiIzNGUxYTI1MS0wYzY5LTQyZmMtYjhjMi00NDA3ZGI2ODhlMDMiLCJNb2RpZmllZE9uIjoiMjAyMS0wNi0wMlQwODo1Mzoz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0MHMyM29yMC5qcGciLCJVcmlTdHJpbmciOiJmNWMwNDI4MC00NWM2LTQyZmYtOTFhMS1mNTIyMzY1NWVhZ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wNy8wNy8yNSIsIkRvaSI6IjEwLjIzNTUvaXNpamludGVybmF0aW9uYWwuNDcuMTA2NS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pzdGFnZS5qc3QuZ28uanAvYXJ0aWNsZS9pc2lqaW50ZXJuYXRpb25hbC80Ny83LzQ3XzdfMTA2NS9fYXJ0aWNsZS8tY2hhci9qYS8iLCJVcmlTdHJpbmciOiJodHRwczovL3d3dy5qc3RhZ2UuanN0LmdvLmpwL2FydGljbGUvaXNpamludGVybmF0aW9uYWwvNDcvNy80N183XzEwNjUvX2FydGljbGUvLWNoYXIvam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YtMDJUMDc6Mjc6MTQiLCJNb2RpZmllZEJ5IjoiX0phbiBTdHJlZWNrIiwiSWQiOiJhMTE5Y2RiMi00Y2FjLTQ4YTUtYTc5MC0xOTIxM2MxYzE3MjUiLCJNb2RpZmllZE9uIjoiMjAyMS0wNi0wMlQwNzoyNzoxN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IzNTUvaXNpamludGVybmF0aW9uYWwuNDcuMTA2NSIsIlVyaVN0cmluZyI6Imh0dHBzOi8vZG9pLm9yZy8xMC4yMzU1L2lzaWppbnRlcm5hdGlvbmFsLjQ3LjEw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JEYWlnbyBldCBhbC4ifV19LCJUYWciOiJDaXRhdmlQbGFjZWhvbGRlciM4MDkwMjhjYy1mMmI1LTRjNzUtYWJiNC0wODQxZjIwYjBlODMiLCJUZXh0IjoiRGFpZ28gZXQgYWwuIiwiV0FJVmVyc2lvbiI6IjYuMTEuMC4wIn0=}</w:instrText>
          </w:r>
          <w:r w:rsidRPr="00D90977">
            <w:rPr>
              <w:sz w:val="14"/>
              <w:szCs w:val="14"/>
              <w:lang w:val="en-US"/>
            </w:rPr>
            <w:fldChar w:fldCharType="separate"/>
          </w:r>
          <w:r>
            <w:rPr>
              <w:sz w:val="14"/>
              <w:szCs w:val="14"/>
              <w:lang w:val="en-US"/>
            </w:rPr>
            <w:t>Daigo et al.</w:t>
          </w:r>
          <w:r w:rsidRPr="00D90977">
            <w:rPr>
              <w:sz w:val="14"/>
              <w:szCs w:val="14"/>
              <w:lang w:val="en-US"/>
            </w:rPr>
            <w:fldChar w:fldCharType="end"/>
          </w:r>
        </w:sdtContent>
      </w:sdt>
      <w:r w:rsidRPr="00D90977">
        <w:rPr>
          <w:sz w:val="14"/>
          <w:szCs w:val="14"/>
          <w:lang w:val="en-US"/>
        </w:rPr>
        <w:t xml:space="preserve"> </w:t>
      </w:r>
      <w:sdt>
        <w:sdtPr>
          <w:rPr>
            <w:color w:val="000000" w:themeColor="text1"/>
            <w:sz w:val="14"/>
            <w:szCs w:val="14"/>
            <w:lang w:val="en-US"/>
          </w:rPr>
          <w:alias w:val="Don't edit this field"/>
          <w:tag w:val="CitaviPlaceholder#8da9feb4-998c-487e-903c-f59519caaa2f"/>
          <w:id w:val="445895361"/>
          <w:placeholder>
            <w:docPart w:val="5847D5A6F1324E008E1AFF4A68756C1D"/>
          </w:placeholder>
        </w:sdtPr>
        <w:sdtEndPr/>
        <w:sdtContent>
          <w:r w:rsidRPr="00D90977">
            <w:rPr>
              <w:color w:val="000000" w:themeColor="text1"/>
              <w:sz w:val="14"/>
              <w:szCs w:val="14"/>
              <w:lang w:val="en-US"/>
            </w:rPr>
            <w:fldChar w:fldCharType="begin"/>
          </w:r>
          <w:r w:rsidR="00217DA1">
            <w:rPr>
              <w:color w:val="000000" w:themeColor="text1"/>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ZDJhY2M0LWNkN2YtNDY1MS05MmE2LThlNjRkYmI5NTRkNCIsIlJhbmdlTGVuZ3RoIjo0LCJSZWZlcmVuY2VJZCI6ImY1YzA0MjgwLTQ1YzYtNDJmZi05MWExLWY1MjIzNjU1ZW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pZCI6IjUiLCIkdHlwZSI6IlN3aXNzQWNhZGVtaWMuQ2l0YXZpLlByb2plY3QsIFN3aXNzQWNhZGVtaWMuQ2l0YXZpIn19LHsiJGlkIjoiNiIsIiR0eXBlIjoiU3dpc3NBY2FkZW1pYy5DaXRhdmkuUGVyc29uLCBTd2lzc0FjYWRlbWljLkNpdGF2aSIsIkZpcnN0TmFtZSI6Ill1bWEiLCJMYXN0TmFtZSI6IklnYXJhc2hpIiwiUHJvdGVjdGVkIjpmYWxzZSwiU2V4IjowLCJDcmVhdGVkQnkiOiJfSmFuIFN0cmVlY2siLCJDcmVhdGVkT24iOiIyMDIxLTA2LTAyVDA4OjUzOjMyIiwiTW9kaWZpZWRCeSI6Il9KYW4gU3RyZWVjayIsIklkIjoiMzRlMWEyNTEtMGM2OS00MmZjLWI4YzItNDQwN2RiNjg4ZTAzIiwiTW9kaWZpZWRPbiI6IjIwMjEtMDYtMDJUMDg6NTM6Mz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dDBzMjNvcjAuanBnIiwiVXJpU3RyaW5nIjoiZjVjMDQyODAtNDVjNi00MmZmLTkxYTEtZjUyMjM2NTVlYW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cvMDcvMjUiLCJEb2kiOiIxMC4yMzU1L2lzaWppbnRlcm5hdGlvbmFsLjQ3LjEwNjU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qc3RhZ2UuanN0LmdvLmpwL2FydGljbGUvaXNpamludGVybmF0aW9uYWwvNDcvNy80N183XzEwNjUvX2FydGljbGUvLWNoYXIvamEvIiwiVXJpU3RyaW5nIjoiaHR0cHM6Ly93d3cuanN0YWdlLmpzdC5nby5qcC9hcnRpY2xlL2lzaWppbnRlcm5hdGlvbmFsLzQ3LzcvNDdfN18xMDY1L19hcnRpY2xlLy1jaGFyL2ph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2LTAyVDA3OjI3OjE0IiwiTW9kaWZpZWRCeSI6Il9KYW4gU3RyZWVjayIsIklkIjoiYTExOWNkYjItNGNhYy00OGE1LWE3OTAtMTkyMTNjMWMxNzI1IiwiTW9kaWZpZWRPbiI6IjIwMjEtMDYtMDJUMDc6Mjc6MT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zU1L2lzaWppbnRlcm5hdGlvbmFsLjQ3LjEwNjUiLCJVcmlTdHJpbmciOiJodHRwczovL2RvaS5vcmcvMTAuMjM1NS9pc2lqaW50ZXJuYXRpb25hbC40Ny4x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jIwMDcifV19LCJUYWciOiJDaXRhdmlQbGFjZWhvbGRlciM4ZGE5ZmViNC05OThjLTQ4N2UtOTAzYy1mNTk1MTljYWFhMmYiLCJUZXh0IjoiMjAwNyIsIldBSVZlcnNpb24iOiI2LjExLjAuMCJ9}</w:instrText>
          </w:r>
          <w:r w:rsidRPr="00D90977">
            <w:rPr>
              <w:color w:val="000000" w:themeColor="text1"/>
              <w:sz w:val="14"/>
              <w:szCs w:val="14"/>
              <w:lang w:val="en-US"/>
            </w:rPr>
            <w:fldChar w:fldCharType="separate"/>
          </w:r>
          <w:r>
            <w:rPr>
              <w:color w:val="000000" w:themeColor="text1"/>
              <w:sz w:val="14"/>
              <w:szCs w:val="14"/>
              <w:lang w:val="en-US"/>
            </w:rPr>
            <w:t>2007</w:t>
          </w:r>
          <w:r w:rsidRPr="00D90977">
            <w:rPr>
              <w:color w:val="000000" w:themeColor="text1"/>
              <w:sz w:val="14"/>
              <w:szCs w:val="14"/>
              <w:lang w:val="en-US"/>
            </w:rPr>
            <w:fldChar w:fldCharType="end"/>
          </w:r>
        </w:sdtContent>
      </w:sdt>
      <w:r w:rsidRPr="00D90977">
        <w:rPr>
          <w:color w:val="000000" w:themeColor="text1"/>
          <w:sz w:val="14"/>
          <w:szCs w:val="14"/>
          <w:lang w:val="en-US"/>
        </w:rPr>
        <w:t xml:space="preserve"> and </w:t>
      </w:r>
      <w:sdt>
        <w:sdtPr>
          <w:rPr>
            <w:color w:val="000000" w:themeColor="text1"/>
            <w:sz w:val="14"/>
            <w:szCs w:val="14"/>
            <w:lang w:val="en-US"/>
          </w:rPr>
          <w:alias w:val="Don't edit this field"/>
          <w:tag w:val="CitaviPlaceholder#369b2dfd-8efe-4447-a0da-2674385f26e2"/>
          <w:id w:val="-1662460574"/>
          <w:placeholder>
            <w:docPart w:val="7720B82B5C6943388B5D6BE82DE8ED24"/>
          </w:placeholder>
        </w:sdtPr>
        <w:sdtEndPr>
          <w:rPr>
            <w:color w:val="auto"/>
          </w:rPr>
        </w:sdtEndPr>
        <w:sdtContent>
          <w:r w:rsidRPr="00D90977">
            <w:rPr>
              <w:color w:val="000000" w:themeColor="text1"/>
              <w:sz w:val="14"/>
              <w:szCs w:val="14"/>
              <w:lang w:val="en-US"/>
            </w:rPr>
            <w:fldChar w:fldCharType="begin"/>
          </w:r>
          <w:r w:rsidR="00217DA1">
            <w:rPr>
              <w:color w:val="000000" w:themeColor="text1"/>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M4ZTA5LTBjZGYtNGZkYy05NGM2LTgwZWFlZWVjNmZhYiIsIlJhbmdlTGVuZ3RoIjoxNSwiUmVmZXJlbmNlSWQiOiI0NjVlZmZkZC04OTY4LTQzOTgtYTdjMS1hMzQ5ODFhOWUw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jA3MDQyNDciLCJVcmlTdHJpbmciOiJodHRwOi8vd3d3Lm5jYmkubmxtLm5paC5nb3YvcHVibWVkLzIwNzA0MjQ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YtMDJUMDc6Mjg6NTMiLCJNb2RpZmllZEJ5IjoiX0phbiBTdHJlZWNrIiwiSWQiOiJhNGM1OTIxMS05MTIwLTQzMWItYWFkYy0wMmY2MzIzMzBjM2YiLCJNb2RpZmllZE9uIjoiMjAyMS0wNi0wMlQwNzoyODo1My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EvZXMxMDAwNDRuIiwiVXJpU3RyaW5nIjoiaHR0cHM6Ly9kb2kub3JnLzEwLjEwMjEvZXMxMDAwNDR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hhdGF5YW1hIGV0IGFsLiJ9XX0sIlRhZyI6IkNpdGF2aVBsYWNlaG9sZGVyIzM2OWIyZGZkLThlZmUtNDQ0Ny1hMGRhLTI2NzQzODVmMjZlMiIsIlRleHQiOiJIYXRheWFtYSBldCBhbC4iLCJXQUlWZXJzaW9uIjoiNi4xMS4wLjAifQ==}</w:instrText>
          </w:r>
          <w:r w:rsidRPr="00D90977">
            <w:rPr>
              <w:color w:val="000000" w:themeColor="text1"/>
              <w:sz w:val="14"/>
              <w:szCs w:val="14"/>
              <w:lang w:val="en-US"/>
            </w:rPr>
            <w:fldChar w:fldCharType="separate"/>
          </w:r>
          <w:r>
            <w:rPr>
              <w:color w:val="000000" w:themeColor="text1"/>
              <w:sz w:val="14"/>
              <w:szCs w:val="14"/>
              <w:lang w:val="en-US"/>
            </w:rPr>
            <w:t>Hatayama et al.</w:t>
          </w:r>
          <w:r w:rsidRPr="00D90977">
            <w:rPr>
              <w:color w:val="000000" w:themeColor="text1"/>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0bf98f70-b64e-4550-93bd-308646c13b5d"/>
          <w:id w:val="1487366033"/>
          <w:placeholder>
            <w:docPart w:val="7720B82B5C6943388B5D6BE82DE8ED24"/>
          </w:placeholder>
        </w:sdtPr>
        <w:sdtEndPr/>
        <w:sdtContent>
          <w:r w:rsidRPr="00D90977">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mU0MDM2LWVmOWEtNDBiZC04NTIxLTQ2NjBlMzc4NjRjZiIsIlJhbmdlTGVuZ3RoIjo0LCJSZWZlcmVuY2VJZCI6IjQ2NWVmZmRkLTg5NjgtNDM5OC1hN2MxLWEzNDk4MWE5ZTA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XJva2kiLCJMYXN0TmFtZSI6IkhhdGF5YW1hIiwiUHJvdGVjdGVkIjpmYWxzZSwiU2V4IjowLCJDcmVhdGVkQnkiOiJfSmFuIFN0cmVlY2siLCJDcmVhdGVkT24iOiIyMDIxLTA2LTAyVDA3OjI4OjUzIiwiTW9kaWZpZWRCeSI6Il9KYW4gU3RyZWVjayIsIklkIjoiN2UyNjVkNmEtYmViOC00Njc5LTgyZGItYmQ0YTE3ZTg4ZDFiIiwiTW9kaWZpZWRPbiI6IjIwMjEtMDYtMDJUMDc6Mjg6NTMiLCJQcm9qZWN0Ijp7IiRpZCI6IjUiLCIkdHlwZSI6IlN3aXNzQWNhZGVtaWMuQ2l0YXZpLlByb2plY3QsIFN3aXNzQWNhZGVtaWMuQ2l0YXZpIn19LHsiJGlkIjoiNi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Eb2kiOiIxMC4xMDIxL2VzMTAwMDQ0b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NzA0MjQ3IiwiVXJpU3RyaW5nIjoiaHR0cDovL3d3dy5uY2JpLm5sbS5uaWguZ292L3B1Ym1lZC8yMDcwNDI0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2LTAyVDA3OjI4OjUzIiwiTW9kaWZpZWRCeSI6Il9KYW4gU3RyZWVjayIsIklkIjoiYTRjNTkyMTEtOTEyMC00MzFiLWFhZGMtMDJmNjMyMzMwYzNmIiwiTW9kaWZpZWRPbiI6IjIwMjEtMDYtMDJUMDc6Mjg6NTM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VzMTAwMDQ0biIsIlVyaVN0cmluZyI6Imh0dHBzOi8vZG9pLm9yZy8xMC4xMDIxL2VzMTAwMDQ0b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MjAxMCJ9XX0sIlRhZyI6IkNpdGF2aVBsYWNlaG9sZGVyIzBiZjk4ZjcwLWI2NGUtNDU1MC05M2JkLTMwODY0NmMxM2I1ZCIsIlRleHQiOiIyMDEwIiwiV0FJVmVyc2lvbiI6IjYuMTEuMC4wIn0=}</w:instrText>
          </w:r>
          <w:r w:rsidRPr="00D90977">
            <w:rPr>
              <w:sz w:val="14"/>
              <w:szCs w:val="14"/>
              <w:lang w:val="en-US"/>
            </w:rPr>
            <w:fldChar w:fldCharType="separate"/>
          </w:r>
          <w:r>
            <w:rPr>
              <w:sz w:val="14"/>
              <w:szCs w:val="14"/>
              <w:lang w:val="en-US"/>
            </w:rPr>
            <w:t>2010</w:t>
          </w:r>
          <w:r w:rsidRPr="00D90977">
            <w:rPr>
              <w:sz w:val="14"/>
              <w:szCs w:val="14"/>
              <w:lang w:val="en-US"/>
            </w:rPr>
            <w:fldChar w:fldCharType="end"/>
          </w:r>
        </w:sdtContent>
      </w:sdt>
      <w:r w:rsidRPr="00D90977">
        <w:rPr>
          <w:sz w:val="14"/>
          <w:szCs w:val="14"/>
          <w:lang w:val="en-US"/>
        </w:rPr>
        <w:t xml:space="preserve"> refine end-use resolution by splitting Japanese steel industry shipments for ‘automobiles’, into ‘trucks’ and ‘passenger vehicles’, through the assumption of a 2:1 weight ratio derived from the </w:t>
      </w:r>
      <w:sdt>
        <w:sdtPr>
          <w:rPr>
            <w:sz w:val="14"/>
            <w:szCs w:val="14"/>
            <w:lang w:val="en-US"/>
          </w:rPr>
          <w:alias w:val="Don't edit this field"/>
          <w:tag w:val="CitaviPlaceholder#09404ab1-2513-455e-8420-cffa73ded7eb"/>
          <w:id w:val="1811740454"/>
          <w:placeholder>
            <w:docPart w:val="5847D5A6F1324E008E1AFF4A68756C1D"/>
          </w:placeholder>
        </w:sdtPr>
        <w:sdtEndPr/>
        <w:sdtContent>
          <w:r w:rsidRPr="00D90977">
            <w:rPr>
              <w:sz w:val="14"/>
              <w:szCs w:val="14"/>
              <w:lang w:val="en-US"/>
            </w:rPr>
            <w:fldChar w:fldCharType="begin"/>
          </w:r>
          <w:r w:rsidRPr="00D90977">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zIzZGU1LTg2OTUtNGQ5Zi04NWViLWQ0ODU1MDA1NmVjYyIsIlJhbmdlTGVuZ3RoIjo0MiwiUmVmZXJlbmNlSWQiOiI1N2Y3NDgzNi00OWNiLTQ2ZmYtODY1OC1kNmRlMzViNjIxZD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mFwYW4gQXV0b21vYmlsZSBNYW51ZmFjdHVyZXJzIEFzc29jaWF0aW9uIiwiUHJvdGVjdGVkIjpmYWxzZSwiU2V4IjowLCJDcmVhdGVkQnkiOiJfSmFuIFN0cmVlY2siLCJDcmVhdGVkT24iOiIyMDIxLTA4LTA2VDEyOjQzOjM4IiwiTW9kaWZpZWRCeSI6Il9KYW4gU3RyZWVjayIsIklkIjoiZjIwZjlhYmItMjg4MC00YjIyLWIzNTItZjliZmZkM2IxZjdjIiwiTW9kaWZpZWRPbiI6IjIwMjEtMDgtMDZUMTI6NDM6Mz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}</w:instrText>
          </w:r>
          <w:r w:rsidRPr="00D90977">
            <w:rPr>
              <w:sz w:val="14"/>
              <w:szCs w:val="14"/>
              <w:lang w:val="en-US"/>
            </w:rPr>
            <w:fldChar w:fldCharType="separate"/>
          </w:r>
          <w:r>
            <w:rPr>
              <w:sz w:val="14"/>
              <w:szCs w:val="14"/>
              <w:lang w:val="en-US"/>
            </w:rPr>
            <w:t>Japan Automobile Manufacturers Association</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9352d41a-f770-4d0b-9899-181a2fa3f655"/>
          <w:id w:val="-1298073234"/>
          <w:placeholder>
            <w:docPart w:val="5847D5A6F1324E008E1AFF4A68756C1D"/>
          </w:placeholder>
        </w:sdtPr>
        <w:sdtEndPr/>
        <w:sdtContent>
          <w:r w:rsidRPr="00D90977">
            <w:rPr>
              <w:sz w:val="14"/>
              <w:szCs w:val="14"/>
              <w:lang w:val="en-US"/>
            </w:rPr>
            <w:fldChar w:fldCharType="begin"/>
          </w:r>
          <w:r w:rsidRPr="00D90977">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ODJiMTczLTIxODYtNDk4NS1iNTM1LTllM2JiYzg5NjZhMCIsIlJhbmdlTGVuZ3RoIjo0LCJSZWZlcmVuY2VJZCI6IjU3Zjc0ODM2LTQ5Y2ItNDZmZi04NjU4LWQ2ZGUzNWI2MjFk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hcGFuIEF1dG9tb2JpbGUgTWFudWZhY3R1cmVycyBBc3NvY2lhdGlvbiIsIlByb3RlY3RlZCI6ZmFsc2UsIlNleCI6MCwiQ3JlYXRlZEJ5IjoiX0phbiBTdHJlZWNrIiwiQ3JlYXRlZE9uIjoiMjAyMS0wOC0wNlQxMjo0MzozOCIsIk1vZGlmaWVkQnkiOiJfSmFuIFN0cmVlY2siLCJJZCI6ImYyMGY5YWJiLTI4ODAtNGIyMi1iMzUyLWY5YmZmZDNiMWY3YyIsIk1vZGlmaWVkT24iOiIyMDIxLTA4LTA2VDEyOjQzOjM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}</w:instrText>
          </w:r>
          <w:r w:rsidRPr="00D90977">
            <w:rPr>
              <w:sz w:val="14"/>
              <w:szCs w:val="14"/>
              <w:lang w:val="en-US"/>
            </w:rPr>
            <w:fldChar w:fldCharType="separate"/>
          </w:r>
          <w:r>
            <w:rPr>
              <w:sz w:val="14"/>
              <w:szCs w:val="14"/>
              <w:lang w:val="en-US"/>
            </w:rPr>
            <w:t>2000</w:t>
          </w:r>
          <w:r w:rsidRPr="00D90977">
            <w:rPr>
              <w:sz w:val="14"/>
              <w:szCs w:val="14"/>
              <w:lang w:val="en-US"/>
            </w:rPr>
            <w:fldChar w:fldCharType="end"/>
          </w:r>
        </w:sdtContent>
      </w:sdt>
      <w:r w:rsidRPr="00D90977">
        <w:rPr>
          <w:sz w:val="14"/>
          <w:szCs w:val="14"/>
          <w:lang w:val="en-US"/>
        </w:rPr>
        <w:t>. They then also split steel industry shipments for 42 countries to the end-use ‘construction’ into ‘civil engineering’ and ‘buildings’, based on the relationship of the two end-uses with population density for Japanese prefectures.</w:t>
      </w:r>
    </w:p>
  </w:footnote>
  <w:footnote w:id="4">
    <w:p w14:paraId="6E038CC6" w14:textId="7DCA8C35" w:rsidR="008739AA" w:rsidRPr="00676481" w:rsidRDefault="008739AA" w:rsidP="00676481">
      <w:pPr>
        <w:pStyle w:val="Funotentext"/>
        <w:rPr>
          <w:sz w:val="14"/>
          <w:szCs w:val="14"/>
          <w:lang w:val="en-US"/>
        </w:rPr>
      </w:pPr>
      <w:r w:rsidRPr="000E661C">
        <w:rPr>
          <w:rStyle w:val="Funotenzeichen"/>
          <w:sz w:val="14"/>
          <w:szCs w:val="14"/>
        </w:rPr>
        <w:footnoteRef/>
      </w:r>
      <w:r w:rsidRPr="000E661C">
        <w:rPr>
          <w:sz w:val="14"/>
          <w:szCs w:val="14"/>
          <w:lang w:val="en-US"/>
        </w:rPr>
        <w:t xml:space="preserve"> </w:t>
      </w:r>
      <w:r>
        <w:rPr>
          <w:sz w:val="14"/>
          <w:szCs w:val="14"/>
          <w:lang w:val="en-US"/>
        </w:rPr>
        <w:t xml:space="preserve">Furthermore, </w:t>
      </w:r>
      <w:r w:rsidRPr="00676481">
        <w:rPr>
          <w:sz w:val="14"/>
          <w:szCs w:val="14"/>
          <w:lang w:val="en-US"/>
        </w:rPr>
        <w:t>MIOTs represent a model in which primary data collected through national accounting first needs to be compiled into supply-use tables and/or balanced MIOTs, with a number of underlying assumptions and resulting caveats</w:t>
      </w:r>
      <w:r>
        <w:rPr>
          <w:sz w:val="14"/>
          <w:szCs w:val="14"/>
          <w:lang w:val="en-US"/>
        </w:rPr>
        <w:t>, e.g. limited sector resolution due to reasons of confidentiality (</w:t>
      </w:r>
      <w:sdt>
        <w:sdtPr>
          <w:rPr>
            <w:sz w:val="14"/>
            <w:szCs w:val="14"/>
            <w:lang w:val="en-US"/>
          </w:rPr>
          <w:alias w:val="Don't edit this field"/>
          <w:tag w:val="CitaviPlaceholder#0d6b7dc6-80a3-4b7c-b358-570e233535aa"/>
          <w:id w:val="1264957741"/>
          <w:placeholder>
            <w:docPart w:val="36003B411C29445BBB76449EBE8652E4"/>
          </w:placeholder>
        </w:sdtPr>
        <w:sdtEndPr/>
        <w:sdtContent>
          <w:r w:rsidRPr="00676481">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TJkNmUwLTI0YjYtNDczMS04NDU4LTExYTc2YTIwNTE2NSIsIlJhbmdlTGVuZ3RoIjoxMywiUmVmZXJlbmNlSWQiOiIwN2QzNWM2Ni1mODg1LTRmMjctOWJkNC04MmI3ODE5ZWE4M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dXJvc3RhdCIsIlByb3RlY3RlZCI6ZmFsc2UsIlNleCI6MCwiQ3JlYXRlZEJ5IjoiX0phbiBTdHJlZWNrIiwiQ3JlYXRlZE9uIjoiMjAxOS0wMi0wNVQxNTo1MDowMSIsIk1vZGlmaWVkQnkiOiJfSmFuIFN0cmVlY2siLCJJZCI6IjlmNWEwNTI3LTkzZTYtNDBiYi1hNzE0LTg0YWRjMDg0ZDM5OSIsIk1vZGlmaWVkT24iOiIyMDE5LTAyLTA1VDE1OjUwOjA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cvQ0JPOTc4MDUxMTYyNjk4MiIsIlVyaVN0cmluZyI6Imh0dHBzOi8vZG9pLm9yZy8xMC4xMDE3L0NCTzk3ODA1MTE2MjY5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cmVmIjoiNSJ9fV0sIkNpdGF0aW9uS2V5VXBkYXRlVHlwZSI6MCwiQ29sbGFib3JhdG9ycyI6W10sIkNvdmVyUGF0aCI6eyIkaWQiOiIxNy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kyLTEtMTYxNTIyLTciLCJLZXl3b3JkcyI6W10sIkxvY2F0aW9ucyI6W10sIk9yZ2FuaXphdGlvbnMiOlt7IiRyZWYiOiIxNiJ9LHsiJGlkIjoiMTk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}</w:instrText>
          </w:r>
          <w:r w:rsidRPr="00676481">
            <w:rPr>
              <w:sz w:val="14"/>
              <w:szCs w:val="14"/>
              <w:lang w:val="en-US"/>
            </w:rPr>
            <w:fldChar w:fldCharType="separate"/>
          </w:r>
          <w:r>
            <w:rPr>
              <w:sz w:val="14"/>
              <w:szCs w:val="14"/>
              <w:lang w:val="en-US"/>
            </w:rPr>
            <w:t>Eurostat 2008; Miller und Blair 2009; United Nations 2009</w:t>
          </w:r>
          <w:r w:rsidRPr="00676481">
            <w:rPr>
              <w:sz w:val="14"/>
              <w:szCs w:val="14"/>
              <w:lang w:val="en-US"/>
            </w:rPr>
            <w:fldChar w:fldCharType="end"/>
          </w:r>
        </w:sdtContent>
      </w:sdt>
      <w:r>
        <w:rPr>
          <w:sz w:val="14"/>
          <w:szCs w:val="14"/>
          <w:lang w:val="en-US"/>
        </w:rPr>
        <w:t>)</w:t>
      </w:r>
      <w:r w:rsidRPr="00676481">
        <w:rPr>
          <w:sz w:val="14"/>
          <w:szCs w:val="14"/>
          <w:lang w:val="en-US"/>
        </w:rPr>
        <w:t xml:space="preserve">. </w:t>
      </w:r>
      <w:r>
        <w:rPr>
          <w:sz w:val="14"/>
          <w:szCs w:val="14"/>
          <w:lang w:val="en-US"/>
        </w:rPr>
        <w:t xml:space="preserve">Also </w:t>
      </w:r>
      <w:r w:rsidRPr="00676481">
        <w:rPr>
          <w:sz w:val="14"/>
          <w:szCs w:val="14"/>
          <w:lang w:val="en-US"/>
        </w:rPr>
        <w:t>the import proportionality assumption for trade flows into individual industrial sectors</w:t>
      </w:r>
      <w:r>
        <w:rPr>
          <w:sz w:val="14"/>
          <w:szCs w:val="14"/>
          <w:lang w:val="en-US"/>
        </w:rPr>
        <w:t xml:space="preserve"> (</w:t>
      </w:r>
      <w:sdt>
        <w:sdtPr>
          <w:rPr>
            <w:sz w:val="14"/>
            <w:szCs w:val="14"/>
            <w:lang w:val="en-US"/>
          </w:rPr>
          <w:alias w:val="Don't edit this field"/>
          <w:tag w:val="CitaviPlaceholder#773e4b4c-d3a6-431a-94c0-4a48b5c36342"/>
          <w:id w:val="-578683226"/>
          <w:placeholder>
            <w:docPart w:val="5A094EA2ED85411CBA7FCE92B312FC8C"/>
          </w:placeholder>
        </w:sdtPr>
        <w:sdtEndPr/>
        <w:sdtContent>
          <w:r w:rsidRPr="00676481">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MjI2MzBmLWUyNjMtNGMzMi05NDU4LTY4MThkMTFkYzZmYiIsIlJhbmdlTGVuZ3RoIjoxOSwiUmVmZXJlbmNlSWQiOiJkMTMzMWMxOC1hMTg1LTRiZTItYjZiZS03NTFiZDc2NjhmY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jEyMDMvcnMuMy5ycy0yMzIzODAvd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EyMDMvcnMuMy5ycy0yMzIzODAvdjEiLCJVcmlTdHJpbmciOiJodHRwczovL2RvaS5vcmcvMTAuMjEyMDMvcnMuMy5ycy0yMzIzODAvd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}</w:instrText>
          </w:r>
          <w:r w:rsidRPr="00676481">
            <w:rPr>
              <w:sz w:val="14"/>
              <w:szCs w:val="14"/>
              <w:lang w:val="en-US"/>
            </w:rPr>
            <w:fldChar w:fldCharType="separate"/>
          </w:r>
          <w:r>
            <w:rPr>
              <w:sz w:val="14"/>
              <w:szCs w:val="14"/>
              <w:lang w:val="en-US"/>
            </w:rPr>
            <w:t>Schulte et al. 2021</w:t>
          </w:r>
          <w:r w:rsidRPr="00676481">
            <w:rPr>
              <w:sz w:val="14"/>
              <w:szCs w:val="14"/>
              <w:lang w:val="en-US"/>
            </w:rPr>
            <w:fldChar w:fldCharType="end"/>
          </w:r>
        </w:sdtContent>
      </w:sdt>
      <w:r>
        <w:rPr>
          <w:sz w:val="14"/>
          <w:szCs w:val="14"/>
          <w:lang w:val="en-US"/>
        </w:rPr>
        <w:t>)</w:t>
      </w:r>
      <w:r w:rsidRPr="00676481">
        <w:rPr>
          <w:sz w:val="14"/>
          <w:szCs w:val="14"/>
          <w:lang w:val="en-US"/>
        </w:rPr>
        <w:t xml:space="preserve">, and, in the case of single-regional MIOTs, the domestic technology assumption </w:t>
      </w:r>
      <w:r>
        <w:rPr>
          <w:sz w:val="14"/>
          <w:szCs w:val="14"/>
          <w:lang w:val="en-US"/>
        </w:rPr>
        <w:t>(</w:t>
      </w:r>
      <w:sdt>
        <w:sdtPr>
          <w:rPr>
            <w:sz w:val="14"/>
            <w:szCs w:val="14"/>
            <w:lang w:val="en-US"/>
          </w:rPr>
          <w:alias w:val="Don't edit this field"/>
          <w:tag w:val="CitaviPlaceholder#6ecc50ad-ccb7-4bca-b7ef-b81ca2857fb1"/>
          <w:id w:val="-1511289544"/>
          <w:placeholder>
            <w:docPart w:val="0B7D3D84C5274EF7A14006A2D7B96107"/>
          </w:placeholder>
        </w:sdtPr>
        <w:sdtEndPr/>
        <w:sdtContent>
          <w:r w:rsidRPr="00676481">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YjUwZGE4LTg3ZGQtNDIzYS1hYTI3LTUxNDY0NGI2ZTU2YiIsIlJhbmdlTGVuZ3RoIjoxOCwiUmVmZXJlbmNlSWQiOiI2Y2I2NDQxNy1iOWQ5LTQ2NzUtYWQ4Mi04ZWMzMWI3ZjU4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A0MjAwMDMwNDI3MiIsIlVyaVN0cmluZyI6Imh0dHBzOi8vZG9pLm9yZy8xMC4xMDgwLzA5NTM1MzEwNDIwMDAzMDQyNz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EwNjQwLTAxMy05NjQ5LTgiLCJVcmlTdHJpbmciOiJodHRwczovL2RvaS5vcmcvMTAuMTAwNy9zMTA2NDAtMDEzLTk2NDkt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}</w:instrText>
          </w:r>
          <w:r w:rsidRPr="00676481">
            <w:rPr>
              <w:sz w:val="14"/>
              <w:szCs w:val="14"/>
              <w:lang w:val="en-US"/>
            </w:rPr>
            <w:fldChar w:fldCharType="separate"/>
          </w:r>
          <w:r>
            <w:rPr>
              <w:sz w:val="14"/>
              <w:szCs w:val="14"/>
              <w:lang w:val="en-US"/>
            </w:rPr>
            <w:t>Lenzen et al. 2004; Bouwmeester und Oosterhaven 2013</w:t>
          </w:r>
          <w:r w:rsidRPr="00676481">
            <w:rPr>
              <w:sz w:val="14"/>
              <w:szCs w:val="14"/>
              <w:lang w:val="en-US"/>
            </w:rPr>
            <w:fldChar w:fldCharType="end"/>
          </w:r>
        </w:sdtContent>
      </w:sdt>
      <w:r>
        <w:rPr>
          <w:sz w:val="14"/>
          <w:szCs w:val="14"/>
          <w:lang w:val="en-US"/>
        </w:rPr>
        <w:t>)</w:t>
      </w:r>
      <w:r w:rsidRPr="00676481">
        <w:rPr>
          <w:sz w:val="14"/>
          <w:szCs w:val="14"/>
          <w:lang w:val="en-US"/>
        </w:rPr>
        <w:t xml:space="preserve"> apply.</w:t>
      </w:r>
      <w:r w:rsidRPr="00676481">
        <w:rPr>
          <w:rStyle w:val="Kommentarzeichen"/>
          <w:sz w:val="14"/>
          <w:szCs w:val="14"/>
        </w:rPr>
        <w:annotationRef/>
      </w:r>
      <w:r w:rsidRPr="00676481">
        <w:rPr>
          <w:rStyle w:val="Kommentarzeichen"/>
          <w:sz w:val="14"/>
          <w:szCs w:val="14"/>
        </w:rPr>
        <w:annotationRef/>
      </w:r>
    </w:p>
  </w:footnote>
  <w:footnote w:id="5">
    <w:p w14:paraId="6BAC146B" w14:textId="39018A03" w:rsidR="008739AA" w:rsidRPr="002F1701" w:rsidRDefault="008739AA" w:rsidP="002F1701">
      <w:pPr>
        <w:pStyle w:val="Funotentext"/>
        <w:rPr>
          <w:sz w:val="14"/>
          <w:szCs w:val="14"/>
          <w:lang w:val="en-US"/>
        </w:rPr>
      </w:pPr>
      <w:r w:rsidRPr="00AD2E82">
        <w:rPr>
          <w:rStyle w:val="Funotenzeichen"/>
          <w:sz w:val="14"/>
          <w:szCs w:val="14"/>
        </w:rPr>
        <w:footnoteRef/>
      </w:r>
      <w:r w:rsidRPr="00AD2E82">
        <w:rPr>
          <w:sz w:val="14"/>
          <w:szCs w:val="14"/>
          <w:lang w:val="en-US"/>
        </w:rPr>
        <w:t xml:space="preserve"> In how far ‘service’ sectors can also be classified as ‘products’ is discussed in section 3.2</w:t>
      </w:r>
    </w:p>
  </w:footnote>
  <w:footnote w:id="6">
    <w:p w14:paraId="50453D20" w14:textId="19FD048F" w:rsidR="008739AA" w:rsidRPr="00B73FFD" w:rsidRDefault="008739AA" w:rsidP="00B73FFD">
      <w:pPr>
        <w:spacing w:line="240" w:lineRule="auto"/>
        <w:rPr>
          <w:sz w:val="14"/>
          <w:szCs w:val="14"/>
          <w:lang w:val="en-US"/>
        </w:rPr>
      </w:pPr>
      <w:r w:rsidRPr="00B73FFD">
        <w:rPr>
          <w:rStyle w:val="Funotenzeichen"/>
          <w:sz w:val="14"/>
          <w:szCs w:val="14"/>
        </w:rPr>
        <w:footnoteRef/>
      </w:r>
      <w:r w:rsidRPr="00B73FFD">
        <w:rPr>
          <w:sz w:val="14"/>
          <w:szCs w:val="14"/>
          <w:lang w:val="en-US"/>
        </w:rPr>
        <w:t xml:space="preserve"> Building upon WIO-MFA, also problems other than end-use shares can be tackled, e.g. by relating the flows of materials in MIOTs to a product unit, similar to the functional unit in Life Cycle Assessment ‘(UPIOM = unit physical input-output by materials; </w:t>
      </w:r>
      <w:sdt>
        <w:sdtPr>
          <w:rPr>
            <w:sz w:val="14"/>
            <w:szCs w:val="14"/>
            <w:lang w:val="en-US"/>
          </w:rPr>
          <w:alias w:val="Don't edit this field"/>
          <w:tag w:val="CitaviPlaceholder#46229ad6-3efa-42d4-b56d-4c747c7a3267"/>
          <w:id w:val="241923993"/>
          <w:placeholder>
            <w:docPart w:val="9D1D5F4A6D2A472A9703207A082FFB3E"/>
          </w:placeholder>
        </w:sdtPr>
        <w:sdtEndPr/>
        <w:sdtContent>
          <w:r w:rsidRPr="00B73FFD">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zlmNmNkLTI5ZjgtNDY4Yi05ZTQzLWZlOTcyZmU1NTdkMSIsIlJhbmdlTGVuZ3RoIjoyMCwiUmVmZXJlbmNlSWQiOiI5Nzc5ZTgyZi1iNTFlLTQ4ZmMtOTg2Yy05MmEyMWY2NDhlO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IxLzEyLzIwMTAiLCJEb2kiOiIxMC4xMDIxL2VzMTAyNDI5O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MTAyNDI5OSIsIlVyaVN0cmluZyI6Imh0dHBzOi8vZG9pLm9yZy8xMC4xMDIxL2VzMTAyNDI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zOjQzIiwiTW9kaWZpZWRCeSI6Il9KYW4gU3RyZWVjayIsIklkIjoiY2U5ZjBhMTUtZTU0My00MGI4LWJhMmQtYjQxNTFhYjczYTgzIiwiTW9kaWZpZWRPbiI6IjIwMjEtMDQtMDZUMTU6MTM6N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TE3NDQ2NSIsIlVyaVN0cmluZyI6Imh0dHA6Ly93d3cubmNiaS5ubG0ubmloLmdvdi9wdWJtZWQvMjExNzQ0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OYWthbXVyYSBldCBhbC4gMjAxMSJ9XX0sIlRhZyI6IkNpdGF2aVBsYWNlaG9sZGVyIzQ2MjI5YWQ2LTNlZmEtNDJkNC1iNTZkLTRjNzQ3YzdhMzI2NyIsIlRleHQiOiJOYWthbXVyYSBldCBhbC4gMjAxMSIsIldBSVZlcnNpb24iOiI2LjExLjAuMCJ9}</w:instrText>
          </w:r>
          <w:r w:rsidRPr="00B73FFD">
            <w:rPr>
              <w:sz w:val="14"/>
              <w:szCs w:val="14"/>
              <w:lang w:val="en-US"/>
            </w:rPr>
            <w:fldChar w:fldCharType="separate"/>
          </w:r>
          <w:r>
            <w:rPr>
              <w:sz w:val="14"/>
              <w:szCs w:val="14"/>
              <w:lang w:val="en-US"/>
            </w:rPr>
            <w:t>Nakamura et al. 2011</w:t>
          </w:r>
          <w:r w:rsidRPr="00B73FFD">
            <w:rPr>
              <w:sz w:val="14"/>
              <w:szCs w:val="14"/>
              <w:lang w:val="en-US"/>
            </w:rPr>
            <w:fldChar w:fldCharType="end"/>
          </w:r>
        </w:sdtContent>
      </w:sdt>
      <w:r w:rsidRPr="00B73FFD">
        <w:rPr>
          <w:sz w:val="14"/>
          <w:szCs w:val="14"/>
          <w:lang w:val="en-US"/>
        </w:rPr>
        <w:t xml:space="preserve">), using WIO-MFA for linear optimization of vehicle recycling </w:t>
      </w:r>
      <w:r>
        <w:rPr>
          <w:sz w:val="14"/>
          <w:szCs w:val="14"/>
          <w:lang w:val="en-US"/>
        </w:rPr>
        <w:t>(</w:t>
      </w:r>
      <w:sdt>
        <w:sdtPr>
          <w:rPr>
            <w:sz w:val="14"/>
            <w:szCs w:val="14"/>
            <w:lang w:val="en-US"/>
          </w:rPr>
          <w:alias w:val="Don't edit this field"/>
          <w:tag w:val="CitaviPlaceholder#2ef0c0a2-a563-4049-87c9-0a6811855576"/>
          <w:id w:val="-1155065028"/>
          <w:placeholder>
            <w:docPart w:val="9D1D5F4A6D2A472A9703207A082FFB3E"/>
          </w:placeholder>
        </w:sdtPr>
        <w:sdtEndPr/>
        <w:sdtContent>
          <w:r w:rsidRPr="00B73FFD">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jc2ODEzLThlYjEtNDdiOC1iMDI5LTc4NTY5NGIyMGNiNSIsIlJhbmdlTGVuZ3RoIjoxNywiUmVmZXJlbmNlSWQiOiI3YWJhYTBkZS1iNjg5LTQxN2ItOGI3ZC03ZTdhNzM0NTM1O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pZCI6IjUiLCIkdHlwZSI6IlN3aXNzQWNhZGVtaWMuQ2l0YXZpLlByb2plY3QsIFN3aXNzQWNhZGVtaWMuQ2l0YXZpIn19LHsiJGlkIjoiNi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3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4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5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xMCIsIiR0eXBlIjoiU3dpc3NBY2FkZW1pYy5DaXRhdmkuUGVyc29uLCBTd2lzc0FjYWRlbWljLkNpdGF2aSIsIkZpcnN0TmFtZSI6Illhc3VoaXJvIiwiTGFzdE5hbWUiOiJGdWt1c2hpbWEiLCJQcm90ZWN0ZWQiOmZhbHNlLCJTZXgiOjAsIkNyZWF0ZWRCeSI6Il9KYW4gU3RyZWVjayIsIkNyZWF0ZWRPbiI6IjIwMjEtMDQtMDdUMDU6NDM6MzMiLCJNb2RpZmllZEJ5IjoiX0phbiBTdHJlZWNrIiwiSWQiOiJmYzE0MTVlNS1iYjE4LTQwMzktOWNmZi03OWY5ZTI5ODAzMmIiLCJNb2RpZmllZE9uIjoiMjAyMS0wNC0wN1QwNTo0MzozMyIsIlByb2plY3QiOnsiJHJlZiI6IjUifX0seyIkaWQiOiIxM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AyMS9hY3MuZXN0LjdiMDQ0Nz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Fjcy5lc3QuN2IwNDQ3NyIsIlVyaVN0cmluZyI6Imh0dHBzOi8vZG9pLm9yZy8xMC4xMDIxL2Fjcy5lc3QuN2IwNDQ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9obm8gZXQgYWwuIDIwMTdiIn1dfSwiVGFnIjoiQ2l0YXZpUGxhY2Vob2xkZXIjMmVmMGMwYTItYTU2My00MDQ5LTg3YzktMGE2ODExODU1NTc2IiwiVGV4dCI6Ik9obm8gZXQgYWwuIDIwMTdiIiwiV0FJVmVyc2lvbiI6IjYuMTEuMC4wIn0=}</w:instrText>
          </w:r>
          <w:r w:rsidRPr="00B73FFD">
            <w:rPr>
              <w:sz w:val="14"/>
              <w:szCs w:val="14"/>
              <w:lang w:val="en-US"/>
            </w:rPr>
            <w:fldChar w:fldCharType="separate"/>
          </w:r>
          <w:r>
            <w:rPr>
              <w:sz w:val="14"/>
              <w:szCs w:val="14"/>
              <w:lang w:val="en-US"/>
            </w:rPr>
            <w:t>Ohno et al. 2017b</w:t>
          </w:r>
          <w:r w:rsidRPr="00B73FFD">
            <w:rPr>
              <w:sz w:val="14"/>
              <w:szCs w:val="14"/>
              <w:lang w:val="en-US"/>
            </w:rPr>
            <w:fldChar w:fldCharType="end"/>
          </w:r>
        </w:sdtContent>
      </w:sdt>
      <w:r>
        <w:rPr>
          <w:sz w:val="14"/>
          <w:szCs w:val="14"/>
          <w:lang w:val="en-US"/>
        </w:rPr>
        <w:t>)</w:t>
      </w:r>
      <w:r w:rsidRPr="00B73FFD">
        <w:rPr>
          <w:sz w:val="14"/>
          <w:szCs w:val="14"/>
          <w:lang w:val="en-US"/>
        </w:rPr>
        <w:t xml:space="preserve"> and for tracing material flows through supply chain networks (e.g. </w:t>
      </w:r>
      <w:sdt>
        <w:sdtPr>
          <w:rPr>
            <w:sz w:val="14"/>
            <w:szCs w:val="14"/>
            <w:lang w:val="en-US"/>
          </w:rPr>
          <w:alias w:val="Don't edit this field"/>
          <w:tag w:val="CitaviPlaceholder#35df01b9-e448-48b8-9172-d8aac64c4889"/>
          <w:id w:val="660655367"/>
          <w:placeholder>
            <w:docPart w:val="4275B012E9984A53AA6725A14487A4E5"/>
          </w:placeholder>
        </w:sdtPr>
        <w:sdtEndPr/>
        <w:sdtContent>
          <w:r w:rsidRPr="00B73FFD">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lmYjllLTIzYzctNDkzYi1hNGE4LWZkM2VmYTdjOTM3OCIsIlJhbmdlTGVuZ3RoIjoxNiwiUmVmZXJlbmNlSWQiOiJlOTJmZWUxMy00MDMyLTRiY2UtOTk4OC0zODU0MGJjYTc2Yz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Sx7IiRpZCI6IjciLCIkdHlwZSI6IlN3aXNzQWNhZGVtaWMuQ2l0YXZpLlBlcnNvbiwgU3dpc3NBY2FkZW1pYy5DaXRhdmkiLCJGaXJzdE5hbWUiOiJQaGlsaXAiLCJMYXN0TmFtZSI6Ik51c3MiLCJQcm90ZWN0ZWQiOmZhbHNlLCJTZXgiOjIsIkNyZWF0ZWRCeSI6Il9KYW4gU3RyZWVjayIsIkNyZWF0ZWRPbiI6IjIwMTktMDItMDVUMTU6NTA6MDEiLCJNb2RpZmllZEJ5IjoiX0phbiBTdHJlZWNrIiwiSWQiOiJkNDYxMmIyNS0xZTJlLTQ4YTgtYTg5Ni1iNDEzZWIyNjExOWQiLCJNb2RpZmllZE9uIjoiMjAxOS0wMi0wNVQxNTo1MDowNCIsIlByb2plY3QiOnsiJHJlZiI6IjUifX0seyIkaWQiOiI4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aDVrc2NlamsuanBnIiwiVXJpU3RyaW5nIjoiZTkyZmVlMTMtNDAzMi00YmNlLTk5ODgtMzg1NDBiY2E3NmM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MS9hY3MuZXN0LjViMDU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hY3MuZXN0LjViMDUwOTUiLCJVcmlTdHJpbmciOiJodHRwczovL2RvaS5vcmcvMTAuMTAyMS9hY3MuZXN0LjViMDUwOT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wNVQxMTowODo1MSIsIk1vZGlmaWVkQnkiOiJfSmFuIFN0cmVlY2siLCJJZCI6ImIwMDE1ZWE5LWFjMzQtNGY1My04YmMxLTU3NzhkNDc0YTc5YSIsIk1vZGlmaWVkT24iOiIyMDIwLTAyLTA1VDExOjA4OjU5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Y5MjY4MjgiLCJVcmlTdHJpbmciOiJodHRwOi8vd3d3Lm5jYmkubmxtLm5paC5nb3YvcHVibWVkLzI2OTI2ODI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2OTI3NTMxIiwiVXJpU3RyaW5nIjoiaHR0cDovL3d3dy5uY2JpLm5sbS5uaWguZ292L3B1Ym1lZC8yNjkyNzUz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2VDE1OjE2OjI5IiwiTW9kaWZpZWRCeSI6Il9KYW4gU3RyZWVjayIsIklkIjoiYjNlNjg3NjItYTRjYS00MGE4LWEzMTktMWM2OWQ0MDUyMTM1IiwiTW9kaWZpZWRPbiI6IjIwMjEtMDQtMDZUMTU6MTY6Mjk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IxL2Fjcy5lc3QuNWIwNTA5MyIsIlVyaVN0cmluZyI6Imh0dHBzOi8vZG9pLm9yZy8xMC4xMDIxL2Fjcy5lc3QuNWIwNTA5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Jlc2NvbnJlYy4yMDE5LjAyLjAyNSIsIlVyaVN0cmluZyI6Imh0dHBzOi8vZG9pLm9yZy8xMC4xMDE2L2oucmVzY29ucmVjLjIwMTkuMDIuMDI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}</w:instrText>
          </w:r>
          <w:r w:rsidRPr="00B73FFD">
            <w:rPr>
              <w:sz w:val="14"/>
              <w:szCs w:val="14"/>
              <w:lang w:val="en-US"/>
            </w:rPr>
            <w:fldChar w:fldCharType="separate"/>
          </w:r>
          <w:r>
            <w:rPr>
              <w:sz w:val="14"/>
              <w:szCs w:val="14"/>
              <w:lang w:val="en-US"/>
            </w:rPr>
            <w:t>Chen et al. 2016; Ohno et al. 2016; Nuss et al. 2019</w:t>
          </w:r>
          <w:r w:rsidRPr="00B73FFD">
            <w:rPr>
              <w:sz w:val="14"/>
              <w:szCs w:val="14"/>
              <w:lang w:val="en-US"/>
            </w:rPr>
            <w:fldChar w:fldCharType="end"/>
          </w:r>
        </w:sdtContent>
      </w:sdt>
      <w:r w:rsidRPr="00B73FFD">
        <w:rPr>
          <w:sz w:val="14"/>
          <w:szCs w:val="14"/>
          <w:lang w:val="en-US"/>
        </w:rPr>
        <w:t>).</w:t>
      </w:r>
    </w:p>
  </w:footnote>
  <w:footnote w:id="7">
    <w:p w14:paraId="522968F6" w14:textId="13DEDFC3" w:rsidR="008739AA" w:rsidRPr="00AE7DAB" w:rsidRDefault="008739AA" w:rsidP="00AE7DAB">
      <w:pPr>
        <w:pStyle w:val="Funotentext"/>
        <w:rPr>
          <w:sz w:val="14"/>
          <w:szCs w:val="14"/>
          <w:lang w:val="en-US"/>
        </w:rPr>
      </w:pPr>
      <w:r w:rsidRPr="00AE7DAB">
        <w:rPr>
          <w:rStyle w:val="Funotenzeichen"/>
          <w:sz w:val="14"/>
          <w:szCs w:val="14"/>
        </w:rPr>
        <w:footnoteRef/>
      </w:r>
      <w:r w:rsidRPr="00AE7DAB">
        <w:rPr>
          <w:sz w:val="14"/>
          <w:szCs w:val="14"/>
          <w:lang w:val="en-US"/>
        </w:rPr>
        <w:t xml:space="preserve"> An example would be monetary transactions recorded between ‘physical materials’ (e.g. cement) to a non-physical service (e.g. government services), which in turn delivers a service transaction to another physical end-use product (e.g. a house). Through the physical extension in CBA, the service-input ‘government services’ to the ‘house’ would then be associated with a physical ‘cement’ flow and thus add to the footprint of the ‘house’, although the service-transaction does not contain a physical flow in reality</w:t>
      </w:r>
    </w:p>
  </w:footnote>
  <w:footnote w:id="8">
    <w:p w14:paraId="49E82484" w14:textId="7FF5AE9C" w:rsidR="008739AA" w:rsidRPr="00AE7DAB" w:rsidRDefault="008739AA" w:rsidP="00AE7DAB">
      <w:pPr>
        <w:spacing w:line="240" w:lineRule="auto"/>
        <w:rPr>
          <w:sz w:val="14"/>
          <w:szCs w:val="14"/>
          <w:lang w:val="en-US"/>
        </w:rPr>
      </w:pPr>
      <w:r w:rsidRPr="00AE7DAB">
        <w:rPr>
          <w:rStyle w:val="Funotenzeichen"/>
          <w:sz w:val="14"/>
          <w:szCs w:val="14"/>
        </w:rPr>
        <w:footnoteRef/>
      </w:r>
      <w:r w:rsidRPr="00AE7DAB">
        <w:rPr>
          <w:sz w:val="14"/>
          <w:szCs w:val="14"/>
          <w:lang w:val="en-US"/>
        </w:rPr>
        <w:t xml:space="preserve"> For CBA, also the endogenization of capital into footprints of final consumption, i.e. the treatment of capital goods not as final demand but as part of production, has been discussed in the literature and applied for materials </w:t>
      </w:r>
      <w:r>
        <w:rPr>
          <w:sz w:val="14"/>
          <w:szCs w:val="14"/>
          <w:lang w:val="en-US"/>
        </w:rPr>
        <w:t>(</w:t>
      </w:r>
      <w:sdt>
        <w:sdtPr>
          <w:rPr>
            <w:sz w:val="14"/>
            <w:szCs w:val="14"/>
            <w:lang w:val="en-US"/>
          </w:rPr>
          <w:alias w:val="Don't edit this field"/>
          <w:tag w:val="CitaviPlaceholder#10549a27-221a-4458-af13-b781ad6e189a"/>
          <w:id w:val="1170146726"/>
          <w:placeholder>
            <w:docPart w:val="C2504C509F6344278328BCF8CF50C170"/>
          </w:placeholder>
        </w:sdtPr>
        <w:sdtEndPr/>
        <w:sdtContent>
          <w:r w:rsidRPr="00AE7DAB">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YmYwNjNiLTlkZWItNDliZi05ZWIxLTBlMmEwMGRiZjA2OSIsIlJhbmdlTGVuZ3RoIjoyMSwiUmVmZXJlbmNlSWQiOiJkNDZjZGY2ZS05NjgwLTRmNGQtOTcxYi1kNzE2YzI4MWQ2Y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ybC1Kb2hhbiIsIkxhc3ROYW1lIjoiU8O2ZGVyc3RlbiIsIk1pZGRsZU5hbWUiOiJILiIsIlByb3RlY3RlZCI6ZmFsc2UsIlNleCI6MCwiQ3JlYXRlZEJ5IjoiX0phbiBTdHJlZWNrIiwiQ3JlYXRlZE9uIjoiMjAyMC0wNC0wOVQxMTo1ODo0OSIsIk1vZGlmaWVkQnkiOiJfSmFuIFN0cmVlY2siLCJJZCI6ImZjNGZmMDgzLWRlOWEtNDlmYi05YmQ2LTEyNzVjMGMwYWRlMSIsIk1vZGlmaWVkT24iOiIyMDIwLTA0LTA5VDExOjU4OjQ5IiwiUHJvamVjdCI6eyIkaWQiOiI1IiwiJHR5cGUiOiJTd2lzc0FjYWRlbWljLkNpdGF2aS5Qcm9qZWN0LCBTd2lzc0FjYWRlbWljLkNpdGF2aSJ9fSx7IiRpZCI6IjY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IxL2Fjcy5lc3QuOGIwMjc5MSIsIlVyaVN0cmluZyI6Imh0dHBzOi8vZG9pLm9yZy8xMC4xMDIxL2Fjcy5lc3QuOGIwMjc5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0LTA5VDExOjU4OjQ5IiwiTW9kaWZpZWRCeSI6Il9KYW4gU3RyZWVjayIsIklkIjoiM2QxZTBjNzUtOTllOC00YzQxLWE4OTAtMzdjYWVkMjg4MjRlIiwiTW9kaWZpZWRPbiI6IjIwMjAtMDQtMDlUMTE6NTg6ND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MDE5ODI1NyIsIlVyaVN0cmluZyI6Imh0dHA6Ly93d3cubmNiaS5ubG0ubmloLmdvdi9wdWJtZWQvMzAxOTgy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amllYy4xMjkzMSIsIlVyaVN0cmluZyI6Imh0dHBzOi8vZG9pLm9yZy8xMC4xMTExL2ppZWMuMTI5Mz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}</w:instrText>
          </w:r>
          <w:r w:rsidRPr="00AE7DAB">
            <w:rPr>
              <w:sz w:val="14"/>
              <w:szCs w:val="14"/>
              <w:lang w:val="en-US"/>
            </w:rPr>
            <w:fldChar w:fldCharType="separate"/>
          </w:r>
          <w:r>
            <w:rPr>
              <w:sz w:val="14"/>
              <w:szCs w:val="14"/>
              <w:lang w:val="en-US"/>
            </w:rPr>
            <w:t>Södersten et al. 2018; Miller et al. 2019</w:t>
          </w:r>
          <w:r w:rsidRPr="00AE7DAB">
            <w:rPr>
              <w:sz w:val="14"/>
              <w:szCs w:val="14"/>
              <w:lang w:val="en-US"/>
            </w:rPr>
            <w:fldChar w:fldCharType="end"/>
          </w:r>
        </w:sdtContent>
      </w:sdt>
      <w:r>
        <w:rPr>
          <w:sz w:val="14"/>
          <w:szCs w:val="14"/>
          <w:lang w:val="en-US"/>
        </w:rPr>
        <w:t>)</w:t>
      </w:r>
      <w:r w:rsidRPr="00AE7DAB">
        <w:rPr>
          <w:sz w:val="14"/>
          <w:szCs w:val="14"/>
          <w:lang w:val="en-US"/>
        </w:rPr>
        <w:t xml:space="preserve">. For materials this approach was termed ‘capital-augmented material footprints’ </w:t>
      </w:r>
      <w:r>
        <w:rPr>
          <w:sz w:val="14"/>
          <w:szCs w:val="14"/>
          <w:lang w:val="en-US"/>
        </w:rPr>
        <w:t>(</w:t>
      </w:r>
      <w:sdt>
        <w:sdtPr>
          <w:rPr>
            <w:sz w:val="14"/>
            <w:szCs w:val="14"/>
            <w:lang w:val="en-US"/>
          </w:rPr>
          <w:alias w:val="Don't edit this field"/>
          <w:tag w:val="CitaviPlaceholder#b9aaf2bd-ae61-46fa-9fea-0d85efee71b4"/>
          <w:id w:val="-1607570988"/>
          <w:placeholder>
            <w:docPart w:val="C2504C509F6344278328BCF8CF50C170"/>
          </w:placeholder>
        </w:sdtPr>
        <w:sdtEndPr/>
        <w:sdtContent>
          <w:r w:rsidRPr="00AE7DAB">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DUwM2M0LTAzMGItNDk2NC05NTgyLWNlNzRmOWI2MDEwMCIsIlJhbmdlTGVuZ3RoIjoyMSwiUmVmZXJlbmNlSWQiOiI1MDcxNGU5Ni0yZDRiLTQwZDEtYWMxZC00YzMxZThlYjgw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ybC1Kb2hhbiIsIkxhc3ROYW1lIjoiU8O2ZGVyc3RlbiIsIlByb3RlY3RlZCI6ZmFsc2UsIlNleCI6MCwiQ3JlYXRlZEJ5IjoiX0phbiBTdHJlZWNrIiwiQ3JlYXRlZE9uIjoiMjAyMS0wOC0wOFQxNDozNjowNyIsIk1vZGlmaWVkQnkiOiJfSmFuIFN0cmVlY2siLCJJZCI6ImIzZmMzNTMzLTNiYTgtNDVmOC1iYzc3LWRhYTJlYzBkYmI4YyIsIk1vZGlmaWVkT24iOiIyMDIxLTA4LTA4VDE0OjM2OjA3IiwiUHJvamVjdCI6eyIkaWQiOiI1IiwiJHR5cGUiOiJTd2lzc0FjYWRlbWljLkNpdGF2aS5Qcm9qZWN0LCBTd2lzc0FjYWRlbWljLkNpdGF2aSJ9fSx7IiRpZCI6IjY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yZXNjb25yZWMuMjAyMC4xMDQ4MTEiLCJVcmlTdHJpbmciOiJodHRwczovL2RvaS5vcmcvMTAuMTAxNi9qLnJlc2NvbnJlYy4yMDIwLjEwNDgx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2VDEwOjU5OjA3IiwiTW9kaWZpZWRCeSI6Il9KYW4gU3RyZWVjayIsIklkIjoiYmEzYWZjYmItYzQxOC00ZWY1LWFhNjYtNDIxODUxMzY5ODRiIiwiTW9kaWZpZWRPbiI6IjIwMjEtMTEtMTZUMTA6NTk6MDciLCJQcm9qZWN0Ijp7IiRyZWYiOiI1In19XSwiT3JnYW5pemF0aW9ucyI6W10sIk90aGVyc0ludm9sdmVkIjpbXSwiUGFnZVJhbmdlIjoiPHNwPlxyXG4gIDxuPjEwNDgxMTwvbj5cclxuICA8aW4+dHJ1ZTwvaW4+XHJcbiAgPG9zPjEwNDgxMTwvb3M+XHJcbiAgPHBzPjEwNDgxMTwvcHM+XHJcbjwvc3A+XHJcbjxvcz4xMDQ4MTE8L29zPiIsIlBlcmlvZGljYWwiOnsiJGlkIjoiMTE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PDtmRlcnN0ZW4gZXQgYWwuIDIwMjAifV19LCJUYWciOiJDaXRhdmlQbGFjZWhvbGRlciNiOWFhZjJiZC1hZTYxLTQ2ZmEtOWZlYS0wZDg1ZWZlZTcxYjQiLCJUZXh0IjoiU8O2ZGVyc3RlbiBldCBhbC4gMjAyMCIsIldBSVZlcnNpb24iOiI2LjExLjAuMCJ9}</w:instrText>
          </w:r>
          <w:r w:rsidRPr="00AE7DAB">
            <w:rPr>
              <w:sz w:val="14"/>
              <w:szCs w:val="14"/>
              <w:lang w:val="en-US"/>
            </w:rPr>
            <w:fldChar w:fldCharType="separate"/>
          </w:r>
          <w:r>
            <w:rPr>
              <w:sz w:val="14"/>
              <w:szCs w:val="14"/>
              <w:lang w:val="en-US"/>
            </w:rPr>
            <w:t>Södersten et al. 2020</w:t>
          </w:r>
          <w:r w:rsidRPr="00AE7DAB">
            <w:rPr>
              <w:sz w:val="14"/>
              <w:szCs w:val="14"/>
              <w:lang w:val="en-US"/>
            </w:rPr>
            <w:fldChar w:fldCharType="end"/>
          </w:r>
        </w:sdtContent>
      </w:sdt>
      <w:r>
        <w:rPr>
          <w:sz w:val="14"/>
          <w:szCs w:val="14"/>
          <w:lang w:val="en-US"/>
        </w:rPr>
        <w:t>)</w:t>
      </w:r>
      <w:r w:rsidRPr="00AE7DAB">
        <w:rPr>
          <w:sz w:val="14"/>
          <w:szCs w:val="14"/>
          <w:lang w:val="en-US"/>
        </w:rPr>
        <w:t xml:space="preserve"> and allocates the embodied impacts of capital goods such as machinery and buildings used by the industry sectors to the respective industry output to final consumption. The system boundaries of this approach are not suited to determine material end-uses, as it in addition to standard CBA footprints allocates materials embodied in the endogenized capital goods further downstream to goods for final consumption (i.e. gross fixed capital formation ‘gfcf’ allocated to consumption of households ‘hh’ and government ‘gov’ in </w:t>
      </w:r>
      <w:r w:rsidRPr="00AE7DAB">
        <w:rPr>
          <w:sz w:val="14"/>
          <w:szCs w:val="14"/>
          <w:lang w:val="en-US"/>
        </w:rPr>
        <w:fldChar w:fldCharType="begin"/>
      </w:r>
      <w:r w:rsidRPr="00AE7DAB">
        <w:rPr>
          <w:sz w:val="14"/>
          <w:szCs w:val="14"/>
          <w:lang w:val="en-US"/>
        </w:rPr>
        <w:instrText xml:space="preserve"> REF _Ref69980436 \h  \* MERGEFORMAT </w:instrText>
      </w:r>
      <w:r w:rsidRPr="00AE7DAB">
        <w:rPr>
          <w:sz w:val="14"/>
          <w:szCs w:val="14"/>
          <w:lang w:val="en-US"/>
        </w:rPr>
      </w:r>
      <w:r w:rsidRPr="00AE7DAB">
        <w:rPr>
          <w:sz w:val="14"/>
          <w:szCs w:val="14"/>
          <w:lang w:val="en-US"/>
        </w:rPr>
        <w:fldChar w:fldCharType="separate"/>
      </w:r>
      <w:r w:rsidRPr="00AE7DAB">
        <w:rPr>
          <w:sz w:val="14"/>
          <w:szCs w:val="14"/>
          <w:lang w:val="en-US"/>
        </w:rPr>
        <w:t>Figure 2</w:t>
      </w:r>
      <w:r w:rsidRPr="00AE7DAB">
        <w:rPr>
          <w:sz w:val="14"/>
          <w:szCs w:val="14"/>
          <w:lang w:val="en-US"/>
        </w:rPr>
        <w:fldChar w:fldCharType="end"/>
      </w:r>
      <w:r w:rsidRPr="00AE7DAB">
        <w:rPr>
          <w:sz w:val="14"/>
          <w:szCs w:val="14"/>
          <w:lang w:val="en-US"/>
        </w:rPr>
        <w:t>).</w:t>
      </w:r>
    </w:p>
    <w:p w14:paraId="0367F98D" w14:textId="2FFFC51E" w:rsidR="008739AA" w:rsidRPr="00065745" w:rsidRDefault="008739AA">
      <w:pPr>
        <w:pStyle w:val="Funotentext"/>
        <w:rPr>
          <w:lang w:val="en-US"/>
        </w:rPr>
      </w:pPr>
    </w:p>
  </w:footnote>
  <w:footnote w:id="9">
    <w:p w14:paraId="0E7DFA2B" w14:textId="0DDC9F9A" w:rsidR="008739AA" w:rsidRPr="000C2AB1" w:rsidRDefault="008739AA" w:rsidP="000C2AB1">
      <w:pPr>
        <w:spacing w:line="240" w:lineRule="auto"/>
        <w:rPr>
          <w:color w:val="FF0000"/>
          <w:sz w:val="14"/>
          <w:szCs w:val="14"/>
          <w:lang w:val="en-US"/>
        </w:rPr>
      </w:pPr>
      <w:r w:rsidRPr="00C4050F">
        <w:rPr>
          <w:rStyle w:val="Funotenzeichen"/>
          <w:sz w:val="14"/>
          <w:szCs w:val="14"/>
        </w:rPr>
        <w:footnoteRef/>
      </w:r>
      <w:r w:rsidRPr="00C4050F">
        <w:rPr>
          <w:sz w:val="14"/>
          <w:szCs w:val="14"/>
          <w:lang w:val="en-US"/>
        </w:rPr>
        <w:t xml:space="preserve"> Additionally, while national MIOTs follow internationally harmonized principles (</w:t>
      </w:r>
      <w:sdt>
        <w:sdtPr>
          <w:rPr>
            <w:sz w:val="14"/>
            <w:szCs w:val="14"/>
            <w:lang w:val="en-US"/>
          </w:rPr>
          <w:alias w:val="Don't edit this field"/>
          <w:tag w:val="CitaviPlaceholder#048895ad-3e93-418b-aa98-5b0ce6723f02"/>
          <w:id w:val="-160230097"/>
          <w:placeholder>
            <w:docPart w:val="4B56610591674E339C19F64AEAB6D83D"/>
          </w:placeholder>
        </w:sdtPr>
        <w:sdtEndPr/>
        <w:sdtContent>
          <w:r w:rsidRPr="00C4050F">
            <w:rPr>
              <w:sz w:val="14"/>
              <w:szCs w:val="14"/>
              <w:lang w:val="en-US"/>
            </w:rPr>
            <w:fldChar w:fldCharType="begin"/>
          </w:r>
          <w:r w:rsidRPr="00C4050F">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TcxOTk5LTQyYzEtNDdkNS1hNmY0LTcwNjU3MDgxNjJlMiIsIlJhbmdlTGVuZ3RoIjoxOSwiUmVmZXJlbmNlSWQiOiJhZmFkYWY5Ny02NDA5LTQwMjEtOTIzNC01NjcyMzhkYWZh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qc3RyZWVja1xcQXBwRGF0YVxcTG9jYWxcXFRlbXBcXHAyM2dyc2FlLmpwZyIsIlVyaVN0cmluZyI6ImFmYWRhZjk3LTY0MDktNDAyMS05MjM0LTU2NzIzOGRhZmFjYS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}</w:instrText>
          </w:r>
          <w:r w:rsidRPr="00C4050F">
            <w:rPr>
              <w:sz w:val="14"/>
              <w:szCs w:val="14"/>
              <w:lang w:val="en-US"/>
            </w:rPr>
            <w:fldChar w:fldCharType="separate"/>
          </w:r>
          <w:r w:rsidRPr="00C4050F">
            <w:rPr>
              <w:sz w:val="14"/>
              <w:szCs w:val="14"/>
              <w:lang w:val="en-US"/>
            </w:rPr>
            <w:t>United Nations 2009</w:t>
          </w:r>
          <w:r w:rsidRPr="00C4050F">
            <w:rPr>
              <w:sz w:val="14"/>
              <w:szCs w:val="14"/>
              <w:lang w:val="en-US"/>
            </w:rPr>
            <w:fldChar w:fldCharType="end"/>
          </w:r>
        </w:sdtContent>
      </w:sdt>
      <w:r w:rsidRPr="00C4050F">
        <w:rPr>
          <w:sz w:val="14"/>
          <w:szCs w:val="14"/>
          <w:lang w:val="en-US"/>
        </w:rPr>
        <w:t>), national specificities apply, regarding national statistical efforts and procedures in data gathering and aggregation as well as estimation procedures, nationally specific decisions for sectoral (dis)aggregation (e.g. confidentiality and/or national interests), or issues of ownership (e.g. state-owned housing vs privately-owned buildings means that substantial final demand is either part of households, or government expenditures). Available MRIOs try to reconcile national definitions, data gaps, as well as often mismatching and conflicting data using various techniques requiring further harmonization (</w:t>
      </w:r>
      <w:sdt>
        <w:sdtPr>
          <w:rPr>
            <w:sz w:val="14"/>
            <w:szCs w:val="14"/>
            <w:lang w:val="en-US"/>
          </w:rPr>
          <w:alias w:val="Don't edit this field"/>
          <w:tag w:val="CitaviPlaceholder#0ee96208-27a2-4032-af81-92e624e5288a"/>
          <w:id w:val="-295681542"/>
          <w:placeholder>
            <w:docPart w:val="4B56610591674E339C19F64AEAB6D83D"/>
          </w:placeholder>
        </w:sdtPr>
        <w:sdtEndPr/>
        <w:sdtContent>
          <w:r w:rsidRPr="00C4050F">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YzA3MWU2LWFkOGUtNDcwMS04M2U2LTAzNjFiYmU2NjgyYSIsIlJhbmdlTGVuZ3RoIjoxOCwiUmVmZXJlbmNlSWQiOiI3ZDA0OGVkZC1hYTgyLTQ1ZmYtOTNjNy0zMGRmMmRhYTliM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ub2xkIiwiTGFzdE5hbWUiOiJUdWtrZXIiLCJQcm90ZWN0ZWQiOmZhbHNlLCJTZXgiOjIsIkNyZWF0ZWRCeSI6Il9KYW4gU3RyZWVjayIsIkNyZWF0ZWRPbiI6IjIwMTktMDItMDVUMTU6NTA6MDEiLCJNb2RpZmllZEJ5IjoiX0phbiBTdHJlZWNrIiwiSWQiOiJkZDg2NTk3Ni1jNDVjLTQ0NGQtYWE3MC1kYmQ4YTZmOGUzOTgiLCJNb2RpZmllZE9uIjoiMjAxOS0wMi0wNVQxNTo1MDowNCIsIlByb2plY3QiOnsiJGlkIjoiNSIsIiR0eXBlIjoiU3dpc3NBY2FkZW1pYy5DaXRhdmkuUHJvamVjdCwgU3dpc3NBY2FkZW1pYy5DaXRhdmkifX0seyIkaWQiOiI2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GlkIjoiNyIsIiR0eXBlIjoiU3dpc3NBY2FkZW1pYy5DaXRhdmkuUGVyc29uLCBTd2lzc0FjYWRlbWljLkNpdGF2aSIsIkZpcnN0TmFtZSI6IkFubmUiLCJMYXN0TmFtZSI6Ik93ZW4iLCJQcm90ZWN0ZWQiOmZhbHNlLCJTZXgiOjEsIkNyZWF0ZWRCeSI6Il9KYW4gU3RyZWVjayIsIkNyZWF0ZWRPbiI6IjIwMTktMDItMDVUMTU6NTA6MDEiLCJNb2RpZmllZEJ5IjoiX0phbiBTdHJlZWNrIiwiSWQiOiI3M2RhNzRkZi1lMjA2LTQyOTEtYjQyMi00YjkyMzI1YTVkMmUiLCJNb2RpZmllZE9uIjoiMjAxOS0wMi0wNVQxNTo1MDowNCIsIlByb2plY3QiOnsiJHJlZiI6IjUifX0seyIkaWQiOiI4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OS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xM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EiLCIkdHlwZSI6IlN3aXNzQWNhZGVtaWMuQ2l0YXZpLlBlcnNvbiwgU3dpc3NBY2FkZW1pYy5DaXRhdmkiLCJGaXJzdE5hbWUiOiJLb25zdGFudGluIiwiTGFzdE5hbWUiOiJTdGFkbGVyIiwiUHJvdGVjdGVkIjpmYWxzZSwiU2V4IjoyLCJDcmVhdGVkQnkiOiJfSmFuIFN0cmVlY2siLCJDcmVhdGVkT24iOiIyMDE5LTAyLTA1VDE1OjUwOjAxIiwiTW9kaWZpZWRCeSI6Il9KYW4gU3RyZWVjayIsIklkIjoiNjUwODAxYTktMmE4MS00YjgwLTgyZjEtNWMxNTdlMzlhYWJkIiwiTW9kaWZpZWRPbiI6IjIwMTktMDItMDVUMTU6NTA6MDQiLCJQcm9qZWN0Ijp7IiRyZWYiOiI1In19LHsiJGlkIjoiMTI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qaWVjLjEyNzE2IiwiVXJpU3RyaW5nIjoiaHR0cHM6Ly9kb2kub3JnLzEwLjExMTEvamllYy4xMjcx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lR1a2tlciBldCBhbC4gMjAxOCJ9XX0sIlRhZyI6IkNpdGF2aVBsYWNlaG9sZGVyIzBlZTk2MjA4LTI3YTItNDAzMi1hZjgxLTkyZTYyNGU1Mjg4YSIsIlRleHQiOiJUdWtrZXIgZXQgYWwuIDIwMTgiLCJXQUlWZXJzaW9uIjoiNi4xMS4wLjAifQ==}</w:instrText>
          </w:r>
          <w:r w:rsidRPr="00C4050F">
            <w:rPr>
              <w:sz w:val="14"/>
              <w:szCs w:val="14"/>
              <w:lang w:val="en-US"/>
            </w:rPr>
            <w:fldChar w:fldCharType="separate"/>
          </w:r>
          <w:r w:rsidRPr="00C4050F">
            <w:rPr>
              <w:sz w:val="14"/>
              <w:szCs w:val="14"/>
              <w:lang w:val="en-US"/>
            </w:rPr>
            <w:t>Tukker et al. 2018</w:t>
          </w:r>
          <w:r w:rsidRPr="00C4050F">
            <w:rPr>
              <w:sz w:val="14"/>
              <w:szCs w:val="14"/>
              <w:lang w:val="en-US"/>
            </w:rPr>
            <w:fldChar w:fldCharType="end"/>
          </w:r>
        </w:sdtContent>
      </w:sdt>
      <w:r w:rsidRPr="00C4050F">
        <w:rPr>
          <w:sz w:val="14"/>
          <w:szCs w:val="14"/>
          <w:lang w:val="en-US"/>
        </w:rPr>
        <w:t>).</w:t>
      </w:r>
    </w:p>
    <w:p w14:paraId="30B03E5F" w14:textId="13B2367E" w:rsidR="008739AA" w:rsidRPr="005E05D5" w:rsidRDefault="008739AA">
      <w:pPr>
        <w:pStyle w:val="Funotentext"/>
        <w:rPr>
          <w:lang w:val="en-US"/>
        </w:rPr>
      </w:pPr>
    </w:p>
  </w:footnote>
  <w:footnote w:id="10">
    <w:p w14:paraId="1138E91F" w14:textId="775C3870" w:rsidR="008739AA" w:rsidRPr="004656BF" w:rsidRDefault="008739AA" w:rsidP="004656BF">
      <w:pPr>
        <w:pStyle w:val="Funotentext"/>
        <w:rPr>
          <w:sz w:val="14"/>
          <w:szCs w:val="14"/>
          <w:lang w:val="en-US"/>
        </w:rPr>
      </w:pPr>
      <w:r w:rsidRPr="004656BF">
        <w:rPr>
          <w:rStyle w:val="Funotenzeichen"/>
          <w:sz w:val="14"/>
          <w:szCs w:val="14"/>
        </w:rPr>
        <w:footnoteRef/>
      </w:r>
      <w:r w:rsidRPr="004656BF">
        <w:rPr>
          <w:sz w:val="14"/>
          <w:szCs w:val="14"/>
          <w:lang w:val="en-US"/>
        </w:rPr>
        <w:t xml:space="preserve"> In support of their categorization</w:t>
      </w:r>
      <w:r>
        <w:rPr>
          <w:sz w:val="14"/>
          <w:szCs w:val="14"/>
          <w:lang w:val="en-US"/>
        </w:rPr>
        <w:t xml:space="preserve"> of intermediate and end-use products</w:t>
      </w:r>
      <w:r w:rsidRPr="004656BF">
        <w:rPr>
          <w:sz w:val="14"/>
          <w:szCs w:val="14"/>
          <w:lang w:val="en-US"/>
        </w:rPr>
        <w:t xml:space="preserve">, </w:t>
      </w:r>
      <w:sdt>
        <w:sdtPr>
          <w:rPr>
            <w:sz w:val="14"/>
            <w:szCs w:val="14"/>
            <w:lang w:val="en-US"/>
          </w:rPr>
          <w:alias w:val="Don't edit this field"/>
          <w:tag w:val="CitaviPlaceholder#3486492e-33e8-41b8-ad69-1f7e30b7479f"/>
          <w:id w:val="1201366677"/>
          <w:placeholder>
            <w:docPart w:val="91B574AEFC0D47C59BC79C527E74D71A"/>
          </w:placeholder>
        </w:sdtPr>
        <w:sdtEndPr/>
        <w:sdtContent>
          <w:r w:rsidRPr="004656BF">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OWMyNjg3LTcxMGUtNDE0YS04OWIwLWUwNTY1OTlhNDI2Yy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zNDg2NDkyZS0zM2U4LTQxYjgtYWQ2OS0xZjdlMzBiNzQ3OWYiLCJUZXh0IjoiQXJ5YXByYXRhbWEgdW5kIFBhdWxpdWsiLCJXQUlWZXJzaW9uIjoiNi4xMS4wLjAifQ==}</w:instrText>
          </w:r>
          <w:r w:rsidRPr="004656BF">
            <w:rPr>
              <w:sz w:val="14"/>
              <w:szCs w:val="14"/>
              <w:lang w:val="en-US"/>
            </w:rPr>
            <w:fldChar w:fldCharType="separate"/>
          </w:r>
          <w:r>
            <w:rPr>
              <w:sz w:val="14"/>
              <w:szCs w:val="14"/>
              <w:lang w:val="en-US"/>
            </w:rPr>
            <w:t>Aryapratama und Pauliuk</w:t>
          </w:r>
          <w:r w:rsidRPr="004656BF">
            <w:rPr>
              <w:sz w:val="14"/>
              <w:szCs w:val="14"/>
              <w:lang w:val="en-US"/>
            </w:rPr>
            <w:fldChar w:fldCharType="end"/>
          </w:r>
        </w:sdtContent>
      </w:sdt>
      <w:r w:rsidRPr="004656BF">
        <w:rPr>
          <w:sz w:val="14"/>
          <w:szCs w:val="14"/>
          <w:lang w:val="en-US"/>
        </w:rPr>
        <w:t xml:space="preserve"> </w:t>
      </w:r>
      <w:sdt>
        <w:sdtPr>
          <w:rPr>
            <w:sz w:val="14"/>
            <w:szCs w:val="14"/>
            <w:lang w:val="en-US"/>
          </w:rPr>
          <w:alias w:val="Don't edit this field"/>
          <w:tag w:val="CitaviPlaceholder#45f4d032-05a6-4750-a1d5-fe32c7e4053b"/>
          <w:id w:val="-1270466205"/>
          <w:placeholder>
            <w:docPart w:val="91B574AEFC0D47C59BC79C527E74D71A"/>
          </w:placeholder>
        </w:sdtPr>
        <w:sdtEndPr/>
        <w:sdtContent>
          <w:r w:rsidRPr="004656BF">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jBlNDIyLTMxZTMtNDY5MC05ZDBkLWY1N2I2Y2RjMTg5ZCIsIlJhbmdlTGVuZ3RoIjo0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yMDE5In1dfSwiVGFnIjoiQ2l0YXZpUGxhY2Vob2xkZXIjNDVmNGQwMzItMDVhNi00NzUwLWExZDUtZmUzMmM3ZTQwNTNiIiwiVGV4dCI6IjIwMTkiLCJXQUlWZXJzaW9uIjoiNi4xMS4wLjAifQ==}</w:instrText>
          </w:r>
          <w:r w:rsidRPr="004656BF">
            <w:rPr>
              <w:sz w:val="14"/>
              <w:szCs w:val="14"/>
              <w:lang w:val="en-US"/>
            </w:rPr>
            <w:fldChar w:fldCharType="separate"/>
          </w:r>
          <w:r>
            <w:rPr>
              <w:sz w:val="14"/>
              <w:szCs w:val="14"/>
              <w:lang w:val="en-US"/>
            </w:rPr>
            <w:t>2019</w:t>
          </w:r>
          <w:r w:rsidRPr="004656BF">
            <w:rPr>
              <w:sz w:val="14"/>
              <w:szCs w:val="14"/>
              <w:lang w:val="en-US"/>
            </w:rPr>
            <w:fldChar w:fldCharType="end"/>
          </w:r>
        </w:sdtContent>
      </w:sdt>
      <w:r w:rsidRPr="004656BF">
        <w:rPr>
          <w:sz w:val="14"/>
          <w:szCs w:val="14"/>
          <w:lang w:val="en-US"/>
        </w:rPr>
        <w:t xml:space="preserve"> take the ratio of intermediate versus final demand, thus somewhat reducing this bias. The exclusion of final demand in Partial Ghosh-IO also impedes the method-immanent inclusion of imports and exports of final end-use products (which are reported in the final demand matrix).</w:t>
      </w:r>
    </w:p>
  </w:footnote>
  <w:footnote w:id="11">
    <w:p w14:paraId="26B5FC2F" w14:textId="06EB2FE1" w:rsidR="008739AA" w:rsidRPr="00E662FA" w:rsidRDefault="008739AA" w:rsidP="00E662FA">
      <w:pPr>
        <w:pStyle w:val="Funotentext"/>
        <w:rPr>
          <w:sz w:val="14"/>
          <w:szCs w:val="14"/>
          <w:lang w:val="en-US"/>
        </w:rPr>
      </w:pPr>
      <w:r w:rsidRPr="00E662FA">
        <w:rPr>
          <w:rStyle w:val="Funotenzeichen"/>
          <w:sz w:val="14"/>
          <w:szCs w:val="14"/>
        </w:rPr>
        <w:footnoteRef/>
      </w:r>
      <w:r w:rsidRPr="00E662FA">
        <w:rPr>
          <w:sz w:val="14"/>
          <w:szCs w:val="14"/>
          <w:lang w:val="en-US"/>
        </w:rPr>
        <w:t xml:space="preserve"> However, despite few data sources like EU KLEMS </w:t>
      </w:r>
      <w:sdt>
        <w:sdtPr>
          <w:rPr>
            <w:sz w:val="14"/>
            <w:szCs w:val="14"/>
            <w:lang w:val="en-US"/>
          </w:rPr>
          <w:alias w:val="To edit, see citavi.com/edit"/>
          <w:tag w:val="CitaviPlaceholder#858398b4-00f8-4442-9290-ee164459d290"/>
          <w:id w:val="-441149492"/>
          <w:placeholder>
            <w:docPart w:val="19F409FD956D4EC8AD177D8F6D0049B0"/>
          </w:placeholder>
        </w:sdtPr>
        <w:sdtEndPr/>
        <w:sdtContent>
          <w:r w:rsidRPr="00E662FA">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MTllZmExLTE5MWQtNDNmMS1iMDE1LWI2NmIzOThjOTMxNSIsIlJhbmdlTGVuZ3RoIjoyNCwiUmVmZXJlbmNlSWQiOiIwZTU0NmUxZC00NzZmLTQ2YmEtODE2Ni0xOWQyMzc5ZGIyY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YWNhZGVtaWMub3VwLmNvbS9lai9hcnRpY2xlLWFic3RyYWN0LzExOS81MzgvZjM3NC81MDg5NTczIiwiVXJpU3RyaW5nIjoiaHR0cHM6Ly9hY2FkZW1pYy5vdXAuY29tL2VqL2FydGljbGUtYWJzdHJhY3QvMTE5LzUzOC9mMzc0LzUwODk1Nz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IxLTExLTIzVDEwOjI2OjQ1IiwiTW9kaWZpZWRCeSI6Il9KYW4gU3RyZWVjayIsIklkIjoiOTEzNDM3YWMtMGYzMi00YjI4LTkwYjMtNDgzZDQxNWFkNGI0IiwiTW9kaWZpZWRPbiI6IjIwMjEtMTEtMjNUMTA6MjY6N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Q2OC0wMjk3LjIwMDkuMDIyODAueCIsIlVyaVN0cmluZyI6Imh0dHBzOi8vZG9pLm9yZy8xMC4xMTExL2ouMTQ2OC0wMjk3LjIwMDkuMDIyODA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k/igJlNYWhvbnkgdW5kIFRpbW1lciAyMDA5In1dfSwiVGFnIjoiQ2l0YXZpUGxhY2Vob2xkZXIjODU4Mzk4YjQtMDBmOC00NDQyLTkyOTAtZWUxNjQ0NTlkMjkwIiwiVGV4dCI6Ik/igJlNYWhvbnkgdW5kIFRpbW1lciAyMDA5IiwiV0FJVmVyc2lvbiI6IjYuMTEuMC4wIn0=}</w:instrText>
          </w:r>
          <w:r w:rsidRPr="00E662FA">
            <w:rPr>
              <w:sz w:val="14"/>
              <w:szCs w:val="14"/>
              <w:lang w:val="en-US"/>
            </w:rPr>
            <w:fldChar w:fldCharType="separate"/>
          </w:r>
          <w:r>
            <w:rPr>
              <w:sz w:val="14"/>
              <w:szCs w:val="14"/>
              <w:lang w:val="en-US"/>
            </w:rPr>
            <w:t>O’Mahony und Timmer 2009</w:t>
          </w:r>
          <w:r w:rsidRPr="00E662FA">
            <w:rPr>
              <w:sz w:val="14"/>
              <w:szCs w:val="14"/>
              <w:lang w:val="en-US"/>
            </w:rPr>
            <w:fldChar w:fldCharType="end"/>
          </w:r>
        </w:sdtContent>
      </w:sdt>
      <w:r w:rsidRPr="00E662FA">
        <w:rPr>
          <w:sz w:val="14"/>
          <w:szCs w:val="14"/>
          <w:lang w:val="en-US"/>
        </w:rPr>
        <w:t xml:space="preserve">, data on investment matrices is scarce, low in resolution, and lacking details on investments for buildup &amp; maintenance vs. demolishment </w:t>
      </w:r>
      <w:sdt>
        <w:sdtPr>
          <w:rPr>
            <w:sz w:val="14"/>
            <w:szCs w:val="14"/>
            <w:lang w:val="en-US"/>
          </w:rPr>
          <w:alias w:val="Don't edit this field"/>
          <w:tag w:val="CitaviPlaceholder#839dd08d-9b10-4ecb-8476-23d0e2d5e720"/>
          <w:id w:val="-702472392"/>
          <w:placeholder>
            <w:docPart w:val="7A76AB38ACE043218072D3115BD4B391"/>
          </w:placeholder>
        </w:sdtPr>
        <w:sdtEndPr/>
        <w:sdtContent>
          <w:r w:rsidRPr="00E662FA">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DBhZGNlLWYzZmMtNGIyNy1iMmZmLTc0OTcwZjgyNDVjOSIsIlJhbmdlTGVuZ3RoIjoxO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0seyIkaWQiOiIxNSIsIiR0eXBlIjoiU3dpc3NBY2FkZW1pYy5DaXRhdmkuQ2l0YXRpb25zLldvcmRQbGFjZWhvbGRlckVudHJ5LCBTd2lzc0FjYWRlbWljLkNpdGF2aSIsIklkIjoiYmJhZWNjYzMtNDliMC00NTE0LWEwZmEtMDAwZmUyZjNkMmZlIiwiUmFuZ2VTdGFydCI6MTksIlJhbmdlTGVuZ3RoIjoyMywiUmVmZXJlbmNlSWQiOiI1MDcxNGU5Ni0yZDRiLTQwZDEtYWMxZC00YzMxZThlYjgwMm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E2L2oucmVzY29ucmVjLjIwMjAuMTA0ODExIiwiVXJpU3RyaW5nIjoiaHR0cHM6Ly9kb2kub3JnLzEwLjEwMTYvai5yZXNjb25yZWMuMjAyMC4xMDQ4MT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lQxMDo1OTowNyIsIk1vZGlmaWVkQnkiOiJfSmFuIFN0cmVlY2siLCJJZCI6ImJhM2FmY2JiLWM0MTgtNGVmNS1hYTY2LTQyMTg1MTM2OTg0YiIsIk1vZGlmaWVkT24iOiIyMDIxLTExLTE2VDEwOjU5OjA3IiwiUHJvamVjdCI6eyIkcmVmIjoiNSJ9fV0sIk9yZ2FuaXphdGlvbnMiOltdLCJPdGhlcnNJbnZvbHZlZCI6W10sIlBhZ2VSYW5nZSI6IjxzcD5cclxuICA8bj4xMDQ4MTE8L24+XHJcbiAgPGluPnRydWU8L2luPlxyXG4gIDxvcz4xMDQ4MTE8L29zPlxyXG4gIDxwcz4xMDQ4MTE8L3BzPlxyXG48L3NwPlxyXG48b3M+MTA0ODExPC9vcz4iLCJQZXJpb2RpY2FsIjp7IiRpZCI6IjI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}</w:instrText>
          </w:r>
          <w:r w:rsidRPr="00E662FA">
            <w:rPr>
              <w:sz w:val="14"/>
              <w:szCs w:val="14"/>
              <w:lang w:val="en-US"/>
            </w:rPr>
            <w:fldChar w:fldCharType="separate"/>
          </w:r>
          <w:r>
            <w:rPr>
              <w:sz w:val="14"/>
              <w:szCs w:val="14"/>
              <w:lang w:val="en-US"/>
            </w:rPr>
            <w:t>Pauliuk et al. 2015; Södersten et al. 2020</w:t>
          </w:r>
          <w:r w:rsidRPr="00E662FA">
            <w:rPr>
              <w:sz w:val="14"/>
              <w:szCs w:val="14"/>
              <w:lang w:val="en-US"/>
            </w:rPr>
            <w:fldChar w:fldCharType="end"/>
          </w:r>
        </w:sdtContent>
      </w:sdt>
      <w:r w:rsidRPr="00E662FA">
        <w:rPr>
          <w:sz w:val="14"/>
          <w:szCs w:val="14"/>
          <w:lang w:val="en-US"/>
        </w:rPr>
        <w:t>.</w:t>
      </w:r>
    </w:p>
  </w:footnote>
  <w:footnote w:id="12">
    <w:p w14:paraId="25C6E91D" w14:textId="7FD8F418" w:rsidR="008739AA" w:rsidRPr="00E662FA" w:rsidRDefault="008739AA" w:rsidP="00E662FA">
      <w:pPr>
        <w:spacing w:after="0" w:line="240" w:lineRule="auto"/>
        <w:rPr>
          <w:sz w:val="14"/>
          <w:szCs w:val="14"/>
          <w:lang w:val="en-US"/>
        </w:rPr>
      </w:pPr>
      <w:r w:rsidRPr="00E662FA">
        <w:rPr>
          <w:rStyle w:val="Funotenzeichen"/>
          <w:sz w:val="14"/>
          <w:szCs w:val="14"/>
        </w:rPr>
        <w:footnoteRef/>
      </w:r>
      <w:r w:rsidRPr="00E662FA">
        <w:rPr>
          <w:sz w:val="14"/>
          <w:szCs w:val="14"/>
          <w:lang w:val="en-US"/>
        </w:rPr>
        <w:t xml:space="preserve"> Also the use of all compartments of MIOT final demand might cause problems: </w:t>
      </w:r>
      <w:sdt>
        <w:sdtPr>
          <w:rPr>
            <w:sz w:val="14"/>
            <w:szCs w:val="14"/>
            <w:lang w:val="en-US"/>
          </w:rPr>
          <w:alias w:val="Don't edit this field"/>
          <w:tag w:val="CitaviPlaceholder#8ff4748d-0435-4ae9-ad5f-1ebb4a3cd219"/>
          <w:id w:val="-572044432"/>
          <w:placeholder>
            <w:docPart w:val="87C7EBF9E75D4F789AB869817436CA24"/>
          </w:placeholder>
        </w:sdtPr>
        <w:sdtEndPr/>
        <w:sdtContent>
          <w:r w:rsidRPr="00E662FA">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DlhODU5LTRhMzUtNGNkOC1hMTRiLTgxMzI2ZjJjZjY3ZC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hmZjQ3NDhkLTA0MzUtNGFlOS1hZDVmLTFlYmI0YTNjZDIxOSIsIlRleHQiOiJOYWthbXVyYSBldCBhbC4iLCJXQUlWZXJzaW9uIjoiNi4xMS4wLjAifQ==}</w:instrText>
          </w:r>
          <w:r w:rsidRPr="00E662FA">
            <w:rPr>
              <w:sz w:val="14"/>
              <w:szCs w:val="14"/>
              <w:lang w:val="en-US"/>
            </w:rPr>
            <w:fldChar w:fldCharType="separate"/>
          </w:r>
          <w:r>
            <w:rPr>
              <w:sz w:val="14"/>
              <w:szCs w:val="14"/>
              <w:lang w:val="en-US"/>
            </w:rPr>
            <w:t>Nakamura et al.</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d8f9f075-3fcc-4262-a1d7-c12b60498ba2"/>
          <w:id w:val="1266499310"/>
          <w:placeholder>
            <w:docPart w:val="87C7EBF9E75D4F789AB869817436CA24"/>
          </w:placeholder>
        </w:sdtPr>
        <w:sdtEndPr/>
        <w:sdtContent>
          <w:r w:rsidRPr="00E662FA">
            <w:rPr>
              <w:sz w:val="14"/>
              <w:szCs w:val="14"/>
              <w:lang w:val="en-US"/>
            </w:rPr>
            <w:fldChar w:fldCharType="begin"/>
          </w:r>
          <w:r w:rsidR="00217DA1">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WQ2MjBhLTQxYjMtNDg5NS1hOTIyLWY0NDRlMDVhNGNmNyIsIlJhbmdlTGVuZ3RoIjo0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MjAxNCJ9XX0sIlRhZyI6IkNpdGF2aVBsYWNlaG9sZGVyI2Q4ZjlmMDc1LTNmY2MtNDI2Mi1hMWQ3LWMxMmI2MDQ5OGJhMiIsIlRleHQiOiIyMDE0IiwiV0FJVmVyc2lvbiI6IjYuMTEuMC4wIn0=}</w:instrText>
          </w:r>
          <w:r w:rsidRPr="00E662FA">
            <w:rPr>
              <w:sz w:val="14"/>
              <w:szCs w:val="14"/>
              <w:lang w:val="en-US"/>
            </w:rPr>
            <w:fldChar w:fldCharType="separate"/>
          </w:r>
          <w:r>
            <w:rPr>
              <w:sz w:val="14"/>
              <w:szCs w:val="14"/>
              <w:lang w:val="en-US"/>
            </w:rPr>
            <w:t>2014</w:t>
          </w:r>
          <w:r w:rsidRPr="00E662FA">
            <w:rPr>
              <w:sz w:val="14"/>
              <w:szCs w:val="14"/>
              <w:lang w:val="en-US"/>
            </w:rPr>
            <w:fldChar w:fldCharType="end"/>
          </w:r>
        </w:sdtContent>
      </w:sdt>
      <w:r w:rsidRPr="00E662FA">
        <w:rPr>
          <w:sz w:val="14"/>
          <w:szCs w:val="14"/>
          <w:lang w:val="en-US"/>
        </w:rPr>
        <w:t xml:space="preserve"> describe that through the vector of exports and inventory changes, also intermediate products are reported in final demand. The authors use</w:t>
      </w:r>
      <w:r w:rsidRPr="00E662FA">
        <w:rPr>
          <w:sz w:val="14"/>
          <w:szCs w:val="14"/>
          <w:lang w:val="en-US"/>
        </w:rPr>
        <w:annotationRef/>
      </w:r>
      <w:r w:rsidRPr="00E662FA">
        <w:rPr>
          <w:sz w:val="14"/>
          <w:szCs w:val="14"/>
          <w:lang w:val="en-US"/>
        </w:rPr>
        <w:t xml:space="preserve"> a type of output coefficient matrix of the Ghosh model (similar to equation </w:t>
      </w:r>
      <w:r w:rsidRPr="00E662FA">
        <w:rPr>
          <w:rStyle w:val="Kommentarzeichen"/>
          <w:sz w:val="14"/>
          <w:szCs w:val="14"/>
        </w:rPr>
        <w:annotationRef/>
      </w:r>
      <w:r w:rsidRPr="00E662FA">
        <w:rPr>
          <w:sz w:val="14"/>
          <w:szCs w:val="14"/>
          <w:lang w:val="en-US"/>
        </w:rPr>
        <w:t xml:space="preserve">10) to allocate deliveries of intermediate to final products in a secondary calculation. To avoid the same problem for ‘materials’, the Ghosh-IO AMC method prohibits flows of materials to final demand by partitioning the latter (VI, Equation 7). </w:t>
      </w:r>
    </w:p>
  </w:footnote>
  <w:footnote w:id="13">
    <w:p w14:paraId="7BA9C31C" w14:textId="1F8111E0" w:rsidR="008739AA" w:rsidRPr="00297061" w:rsidRDefault="008739AA" w:rsidP="00B1446F">
      <w:pPr>
        <w:pStyle w:val="Funotentext"/>
        <w:rPr>
          <w:lang w:val="en-US"/>
        </w:rPr>
      </w:pPr>
      <w:r w:rsidRPr="00E662FA">
        <w:rPr>
          <w:rStyle w:val="Funotenzeichen"/>
          <w:sz w:val="14"/>
          <w:szCs w:val="14"/>
        </w:rPr>
        <w:footnoteRef/>
      </w:r>
      <w:r w:rsidRPr="00E662FA">
        <w:rPr>
          <w:sz w:val="14"/>
          <w:szCs w:val="14"/>
        </w:rPr>
        <w:t xml:space="preserve"> </w:t>
      </w:r>
      <w:sdt>
        <w:sdtPr>
          <w:rPr>
            <w:sz w:val="14"/>
            <w:szCs w:val="14"/>
            <w:lang w:val="en-US"/>
          </w:rPr>
          <w:alias w:val="Don't edit this field"/>
          <w:tag w:val="CitaviPlaceholder#499e2e0c-613b-4095-9763-5a76de88151e"/>
          <w:id w:val="-1427108209"/>
          <w:placeholder>
            <w:docPart w:val="BFA247B8EF4F4F5883F2D0234B4C2D43"/>
          </w:placeholder>
        </w:sdtPr>
        <w:sdtEnd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Y2VhNjhjLWM0ZmMtNGE1MC1iOGY4LWNkYzFmYzhiZjJkNiIsIlJhbmdlTGVuZ3RoIjoxNSwiUmVmZXJlbmNlSWQiOiI2MGZjMGZmYy00OTYyLTQxMDgtYWU0ZS0zM2YxMzU3OWFhNG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ExL2ouMTUzMC05MjkwLjIwMDkuMDAxNTM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xNTMwLTkyOTAuMjAwOS4wMDE1My54IiwiVXJpU3RyaW5nIjoiaHR0cHM6Ly9kb2kub3JnLzEwLjExMTEvai4xNTMwLTkyOTAuMjAwOS4wMDE1My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}</w:instrText>
          </w:r>
          <w:r w:rsidRPr="00E662FA">
            <w:rPr>
              <w:sz w:val="14"/>
              <w:szCs w:val="14"/>
              <w:lang w:val="en-US"/>
            </w:rPr>
            <w:fldChar w:fldCharType="separate"/>
          </w:r>
          <w:r>
            <w:rPr>
              <w:sz w:val="14"/>
              <w:szCs w:val="14"/>
              <w:lang w:val="en-US"/>
            </w:rPr>
            <w:t>Nakamura et al.</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a3d4ad1b-1e5a-4559-9326-881825a8eb91"/>
          <w:id w:val="-1012992696"/>
          <w:placeholder>
            <w:docPart w:val="BFA247B8EF4F4F5883F2D0234B4C2D43"/>
          </w:placeholder>
        </w:sdtPr>
        <w:sdtEnd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jFhMjRkLWI3YzctNDc4OC04OTAzLTg4YzQxNzY2YmRlNCIsIlJhbmdlTGVuZ3RoIjo0LCJSZWZlcmVuY2VJZCI6IjYwZmMwZmZjLTQ5NjItNDEwOC1hZTRlLTMzZjEzNTc5YWE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xMS9qLjE1MzAtOTI5MC4yMDA5LjAwMTUzLn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UzMC05MjkwLjIwMDkuMDAxNTMueCIsIlVyaVN0cmluZyI6Imh0dHBzOi8vZG9pLm9yZy8xMC4xMTExL2ouMTUzMC05MjkwLjIwMDkuMDAxNTM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jIwMDkifV19LCJUYWciOiJDaXRhdmlQbGFjZWhvbGRlciNhM2Q0YWQxYi0xZTVhLTQ1NTktOTMyNi04ODE4MjVhOGViOTEiLCJUZXh0IjoiMjAwOSIsIldBSVZlcnNpb24iOiI2LjExLjAuMCJ9}</w:instrText>
          </w:r>
          <w:r w:rsidRPr="00E662FA">
            <w:rPr>
              <w:sz w:val="14"/>
              <w:szCs w:val="14"/>
              <w:lang w:val="en-US"/>
            </w:rPr>
            <w:fldChar w:fldCharType="separate"/>
          </w:r>
          <w:r>
            <w:rPr>
              <w:sz w:val="14"/>
              <w:szCs w:val="14"/>
              <w:lang w:val="en-US"/>
            </w:rPr>
            <w:t>2009</w:t>
          </w:r>
          <w:r w:rsidRPr="00E662FA">
            <w:rPr>
              <w:sz w:val="14"/>
              <w:szCs w:val="14"/>
              <w:lang w:val="en-US"/>
            </w:rPr>
            <w:fldChar w:fldCharType="end"/>
          </w:r>
        </w:sdtContent>
      </w:sdt>
      <w:r w:rsidRPr="00E662FA">
        <w:rPr>
          <w:sz w:val="14"/>
          <w:szCs w:val="14"/>
          <w:lang w:val="en-US"/>
        </w:rPr>
        <w:t xml:space="preserve"> compared the material mass of iron, aluminum and polyvinyl chloride in a Japanese passenger car for the year 2000 via CBA and WIO-MFA with data from </w:t>
      </w:r>
      <w:sdt>
        <w:sdtPr>
          <w:rPr>
            <w:sz w:val="14"/>
            <w:szCs w:val="14"/>
            <w:lang w:val="en-US"/>
          </w:rPr>
          <w:alias w:val="Don't edit this field"/>
          <w:tag w:val="CitaviPlaceholder#27e01af3-8036-4fb9-8680-d8cdada5023d"/>
          <w:id w:val="1582336711"/>
          <w:placeholder>
            <w:docPart w:val="BFA247B8EF4F4F5883F2D0234B4C2D43"/>
          </w:placeholder>
        </w:sdtPr>
        <w:sdtEnd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TEwYTNhLWYyOGUtNGUzOC1iNTY1LTA4MTVjZWMxOTFiMCIsIlJhbmdlTGVuZ3RoIjo0LCJSZWZlcmVuY2VJZCI6IjRiZTBmZmNiLWM1MjctNDIwNi04NTczLWMxZWUwMzhiYThm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U1BIiwiUHJvdGVjdGVkIjpmYWxzZSwiU2V4IjowLCJDcmVhdGVkQnkiOiJfSmFuIFN0cmVlY2siLCJDcmVhdGVkT24iOiIyMDIxLTEwLTE1VDEwOjA0OjQ5IiwiTW9kaWZpZWRCeSI6Il9KYW4gU3RyZWVjayIsIklkIjoiZmY4MDgxMGMtYjZmNS00ZDJiLTg2ODAtNTg5YmE3NTE2MTg0IiwiTW9kaWZpZWRPbiI6IjIwMjEtMTAtMTVUMTA6MDQ6ND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}</w:instrText>
          </w:r>
          <w:r w:rsidRPr="00E662FA">
            <w:rPr>
              <w:sz w:val="14"/>
              <w:szCs w:val="14"/>
              <w:lang w:val="en-US"/>
            </w:rPr>
            <w:fldChar w:fldCharType="separate"/>
          </w:r>
          <w:r>
            <w:rPr>
              <w:sz w:val="14"/>
              <w:szCs w:val="14"/>
              <w:lang w:val="en-US"/>
            </w:rPr>
            <w:t>JAMA</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b928a8cf-ba0a-41aa-9fb3-8a7170a06826"/>
          <w:id w:val="1300119893"/>
          <w:placeholder>
            <w:docPart w:val="BFA247B8EF4F4F5883F2D0234B4C2D43"/>
          </w:placeholder>
        </w:sdtPr>
        <w:sdtEnd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OTNjMzE5LTNhZjAtNGU2Ny05MThkLTIwZThmNWI0ZmQ3OSIsIlJhbmdlTGVuZ3RoIjo0LCJSZWZlcmVuY2VJZCI6IjRiZTBmZmNiLWM1MjctNDIwNi04NTczLWMxZWUwMzhiYThm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TUEiLCJQcm90ZWN0ZWQiOmZhbHNlLCJTZXgiOjAsIkNyZWF0ZWRCeSI6Il9KYW4gU3RyZWVjayIsIkNyZWF0ZWRPbiI6IjIwMjEtMTAtMTVUMTA6MDQ6NDkiLCJNb2RpZmllZEJ5IjoiX0phbiBTdHJlZWNrIiwiSWQiOiJmZjgwODEwYy1iNmY1LTRkMmItODY4MC01ODliYTc1MTYxODQiLCJNb2RpZmllZE9uIjoiMjAyMS0xMC0xNVQxMDowNDo0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MjAwMyJ9XX0sIlRhZyI6IkNpdGF2aVBsYWNlaG9sZGVyI2I5MjhhOGNmLWJhMGEtNDFhYS05ZmIzLThhNzE3MGEwNjgyNiIsIlRleHQiOiIyMDAzIiwiV0FJVmVyc2lvbiI6IjYuMTEuMC4wIn0=}</w:instrText>
          </w:r>
          <w:r w:rsidRPr="00E662FA">
            <w:rPr>
              <w:sz w:val="14"/>
              <w:szCs w:val="14"/>
              <w:lang w:val="en-US"/>
            </w:rPr>
            <w:fldChar w:fldCharType="separate"/>
          </w:r>
          <w:r>
            <w:rPr>
              <w:sz w:val="14"/>
              <w:szCs w:val="14"/>
              <w:lang w:val="en-US"/>
            </w:rPr>
            <w:t>2003</w:t>
          </w:r>
          <w:r w:rsidRPr="00E662FA">
            <w:rPr>
              <w:sz w:val="14"/>
              <w:szCs w:val="14"/>
              <w:lang w:val="en-US"/>
            </w:rPr>
            <w:fldChar w:fldCharType="end"/>
          </w:r>
        </w:sdtContent>
      </w:sdt>
      <w:r w:rsidRPr="00E662FA">
        <w:rPr>
          <w:sz w:val="14"/>
          <w:szCs w:val="14"/>
          <w:lang w:val="en-US"/>
        </w:rPr>
        <w:t xml:space="preserve"> for 1997/2001. They found that CBA overestimated material content by 18-47% while WIO-MFA was fairly close to JAMA data (</w:t>
      </w:r>
      <w:r w:rsidRPr="00E662FA">
        <w:rPr>
          <w:rFonts w:cstheme="minorHAnsi"/>
          <w:sz w:val="14"/>
          <w:szCs w:val="14"/>
          <w:lang w:val="en-US"/>
        </w:rPr>
        <w:t>2-6</w:t>
      </w:r>
      <w:r w:rsidRPr="00E662FA">
        <w:rPr>
          <w:sz w:val="14"/>
          <w:szCs w:val="14"/>
          <w:lang w:val="en-US"/>
        </w:rPr>
        <w:t>% deviation).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A7311" w14:textId="77777777" w:rsidR="008739AA" w:rsidRDefault="008739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6BE7" w14:textId="77777777" w:rsidR="008739AA" w:rsidRDefault="008739A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3669" w14:textId="77777777" w:rsidR="008739AA" w:rsidRDefault="008739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8CCA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DEC45B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40E5B7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A98E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72443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74744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7E50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14FAD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EB92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A083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8D38B5"/>
    <w:multiLevelType w:val="hybridMultilevel"/>
    <w:tmpl w:val="B770F9EC"/>
    <w:lvl w:ilvl="0" w:tplc="F94455A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1B47303"/>
    <w:multiLevelType w:val="hybridMultilevel"/>
    <w:tmpl w:val="134A63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B9D2D7E"/>
    <w:multiLevelType w:val="hybridMultilevel"/>
    <w:tmpl w:val="F9F4A7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0EF05170"/>
    <w:multiLevelType w:val="hybridMultilevel"/>
    <w:tmpl w:val="03DEBA14"/>
    <w:lvl w:ilvl="0" w:tplc="09821FEC">
      <w:numFmt w:val="bullet"/>
      <w:lvlText w:val=""/>
      <w:lvlJc w:val="left"/>
      <w:pPr>
        <w:ind w:left="360"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C977F78"/>
    <w:multiLevelType w:val="hybridMultilevel"/>
    <w:tmpl w:val="6E762A8E"/>
    <w:lvl w:ilvl="0" w:tplc="6E74D56E">
      <w:start w:val="1"/>
      <w:numFmt w:val="bullet"/>
      <w:lvlText w:val=""/>
      <w:lvlJc w:val="left"/>
      <w:pPr>
        <w:ind w:left="57" w:hanging="57"/>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136417B"/>
    <w:multiLevelType w:val="hybridMultilevel"/>
    <w:tmpl w:val="3FC6FF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0248E1"/>
    <w:multiLevelType w:val="hybridMultilevel"/>
    <w:tmpl w:val="7EF4DBDC"/>
    <w:lvl w:ilvl="0" w:tplc="A7EEC76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411676D"/>
    <w:multiLevelType w:val="hybridMultilevel"/>
    <w:tmpl w:val="D63C59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E455C1C"/>
    <w:multiLevelType w:val="hybridMultilevel"/>
    <w:tmpl w:val="31E8E7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31746ED"/>
    <w:multiLevelType w:val="hybridMultilevel"/>
    <w:tmpl w:val="1A08FAC4"/>
    <w:lvl w:ilvl="0" w:tplc="8E585D2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E470BB"/>
    <w:multiLevelType w:val="hybridMultilevel"/>
    <w:tmpl w:val="DB783ECA"/>
    <w:lvl w:ilvl="0" w:tplc="7D92C54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09A1F1C"/>
    <w:multiLevelType w:val="hybridMultilevel"/>
    <w:tmpl w:val="A3686D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3276C3F"/>
    <w:multiLevelType w:val="hybridMultilevel"/>
    <w:tmpl w:val="926CCB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6509AF"/>
    <w:multiLevelType w:val="hybridMultilevel"/>
    <w:tmpl w:val="4C62C0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3827A57"/>
    <w:multiLevelType w:val="hybridMultilevel"/>
    <w:tmpl w:val="7CF0A2A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AA00869"/>
    <w:multiLevelType w:val="hybridMultilevel"/>
    <w:tmpl w:val="095A0492"/>
    <w:lvl w:ilvl="0" w:tplc="87F09944">
      <w:start w:val="1"/>
      <w:numFmt w:val="bullet"/>
      <w:lvlText w:val=""/>
      <w:lvlJc w:val="left"/>
      <w:pPr>
        <w:ind w:left="113" w:hanging="113"/>
      </w:pPr>
      <w:rPr>
        <w:rFonts w:ascii="Symbol" w:hAnsi="Symbol" w:hint="default"/>
        <w:sz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D069EB"/>
    <w:multiLevelType w:val="hybridMultilevel"/>
    <w:tmpl w:val="D020DC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0036B3"/>
    <w:multiLevelType w:val="hybridMultilevel"/>
    <w:tmpl w:val="D01C5B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126610"/>
    <w:multiLevelType w:val="hybridMultilevel"/>
    <w:tmpl w:val="989CFEA2"/>
    <w:lvl w:ilvl="0" w:tplc="286E613C">
      <w:start w:val="10"/>
      <w:numFmt w:val="bullet"/>
      <w:suff w:val="nothing"/>
      <w:lvlText w:val="-"/>
      <w:lvlJc w:val="left"/>
      <w:pPr>
        <w:ind w:left="360" w:hanging="360"/>
      </w:pPr>
      <w:rPr>
        <w:rFonts w:ascii="Calibri" w:eastAsiaTheme="minorHAnsi" w:hAnsi="Calibri" w:hint="default"/>
        <w:sz w:val="14"/>
      </w:rPr>
    </w:lvl>
    <w:lvl w:ilvl="1" w:tplc="20000003" w:tentative="1">
      <w:start w:val="1"/>
      <w:numFmt w:val="bullet"/>
      <w:lvlText w:val="o"/>
      <w:lvlJc w:val="left"/>
      <w:pPr>
        <w:ind w:left="1137" w:hanging="360"/>
      </w:pPr>
      <w:rPr>
        <w:rFonts w:ascii="Courier New" w:hAnsi="Courier New" w:cs="Courier New" w:hint="default"/>
      </w:rPr>
    </w:lvl>
    <w:lvl w:ilvl="2" w:tplc="20000005" w:tentative="1">
      <w:start w:val="1"/>
      <w:numFmt w:val="bullet"/>
      <w:lvlText w:val=""/>
      <w:lvlJc w:val="left"/>
      <w:pPr>
        <w:ind w:left="1857" w:hanging="360"/>
      </w:pPr>
      <w:rPr>
        <w:rFonts w:ascii="Wingdings" w:hAnsi="Wingdings" w:hint="default"/>
      </w:rPr>
    </w:lvl>
    <w:lvl w:ilvl="3" w:tplc="20000001" w:tentative="1">
      <w:start w:val="1"/>
      <w:numFmt w:val="bullet"/>
      <w:lvlText w:val=""/>
      <w:lvlJc w:val="left"/>
      <w:pPr>
        <w:ind w:left="2577" w:hanging="360"/>
      </w:pPr>
      <w:rPr>
        <w:rFonts w:ascii="Symbol" w:hAnsi="Symbol" w:hint="default"/>
      </w:rPr>
    </w:lvl>
    <w:lvl w:ilvl="4" w:tplc="20000003" w:tentative="1">
      <w:start w:val="1"/>
      <w:numFmt w:val="bullet"/>
      <w:lvlText w:val="o"/>
      <w:lvlJc w:val="left"/>
      <w:pPr>
        <w:ind w:left="3297" w:hanging="360"/>
      </w:pPr>
      <w:rPr>
        <w:rFonts w:ascii="Courier New" w:hAnsi="Courier New" w:cs="Courier New" w:hint="default"/>
      </w:rPr>
    </w:lvl>
    <w:lvl w:ilvl="5" w:tplc="20000005" w:tentative="1">
      <w:start w:val="1"/>
      <w:numFmt w:val="bullet"/>
      <w:lvlText w:val=""/>
      <w:lvlJc w:val="left"/>
      <w:pPr>
        <w:ind w:left="4017" w:hanging="360"/>
      </w:pPr>
      <w:rPr>
        <w:rFonts w:ascii="Wingdings" w:hAnsi="Wingdings" w:hint="default"/>
      </w:rPr>
    </w:lvl>
    <w:lvl w:ilvl="6" w:tplc="20000001" w:tentative="1">
      <w:start w:val="1"/>
      <w:numFmt w:val="bullet"/>
      <w:lvlText w:val=""/>
      <w:lvlJc w:val="left"/>
      <w:pPr>
        <w:ind w:left="4737" w:hanging="360"/>
      </w:pPr>
      <w:rPr>
        <w:rFonts w:ascii="Symbol" w:hAnsi="Symbol" w:hint="default"/>
      </w:rPr>
    </w:lvl>
    <w:lvl w:ilvl="7" w:tplc="20000003" w:tentative="1">
      <w:start w:val="1"/>
      <w:numFmt w:val="bullet"/>
      <w:lvlText w:val="o"/>
      <w:lvlJc w:val="left"/>
      <w:pPr>
        <w:ind w:left="5457" w:hanging="360"/>
      </w:pPr>
      <w:rPr>
        <w:rFonts w:ascii="Courier New" w:hAnsi="Courier New" w:cs="Courier New" w:hint="default"/>
      </w:rPr>
    </w:lvl>
    <w:lvl w:ilvl="8" w:tplc="20000005" w:tentative="1">
      <w:start w:val="1"/>
      <w:numFmt w:val="bullet"/>
      <w:lvlText w:val=""/>
      <w:lvlJc w:val="left"/>
      <w:pPr>
        <w:ind w:left="6177" w:hanging="360"/>
      </w:pPr>
      <w:rPr>
        <w:rFonts w:ascii="Wingdings" w:hAnsi="Wingdings" w:hint="default"/>
      </w:rPr>
    </w:lvl>
  </w:abstractNum>
  <w:abstractNum w:abstractNumId="29" w15:restartNumberingAfterBreak="0">
    <w:nsid w:val="60282C4D"/>
    <w:multiLevelType w:val="hybridMultilevel"/>
    <w:tmpl w:val="6D5AA71E"/>
    <w:lvl w:ilvl="0" w:tplc="1F382A70">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0B78B0"/>
    <w:multiLevelType w:val="multilevel"/>
    <w:tmpl w:val="31865E1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2FC367C"/>
    <w:multiLevelType w:val="hybridMultilevel"/>
    <w:tmpl w:val="926CCB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696D30"/>
    <w:multiLevelType w:val="hybridMultilevel"/>
    <w:tmpl w:val="4E8258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0693F86"/>
    <w:multiLevelType w:val="hybridMultilevel"/>
    <w:tmpl w:val="71F440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70FA7AE7"/>
    <w:multiLevelType w:val="hybridMultilevel"/>
    <w:tmpl w:val="8D80E6BA"/>
    <w:lvl w:ilvl="0" w:tplc="1F382A70">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B167C4"/>
    <w:multiLevelType w:val="hybridMultilevel"/>
    <w:tmpl w:val="CB7A8104"/>
    <w:lvl w:ilvl="0" w:tplc="58424B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E0828"/>
    <w:multiLevelType w:val="hybridMultilevel"/>
    <w:tmpl w:val="1D5487C8"/>
    <w:lvl w:ilvl="0" w:tplc="C1D8144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F7739CB"/>
    <w:multiLevelType w:val="hybridMultilevel"/>
    <w:tmpl w:val="67E8B2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37"/>
  </w:num>
  <w:num w:numId="4">
    <w:abstractNumId w:val="21"/>
  </w:num>
  <w:num w:numId="5">
    <w:abstractNumId w:val="12"/>
  </w:num>
  <w:num w:numId="6">
    <w:abstractNumId w:val="13"/>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1"/>
  </w:num>
  <w:num w:numId="18">
    <w:abstractNumId w:val="34"/>
  </w:num>
  <w:num w:numId="19">
    <w:abstractNumId w:val="35"/>
  </w:num>
  <w:num w:numId="20">
    <w:abstractNumId w:val="18"/>
  </w:num>
  <w:num w:numId="21">
    <w:abstractNumId w:val="19"/>
  </w:num>
  <w:num w:numId="22">
    <w:abstractNumId w:val="26"/>
  </w:num>
  <w:num w:numId="23">
    <w:abstractNumId w:val="31"/>
  </w:num>
  <w:num w:numId="24">
    <w:abstractNumId w:val="22"/>
  </w:num>
  <w:num w:numId="25">
    <w:abstractNumId w:val="17"/>
  </w:num>
  <w:num w:numId="26">
    <w:abstractNumId w:val="36"/>
  </w:num>
  <w:num w:numId="27">
    <w:abstractNumId w:val="14"/>
  </w:num>
  <w:num w:numId="28">
    <w:abstractNumId w:val="28"/>
  </w:num>
  <w:num w:numId="29">
    <w:abstractNumId w:val="25"/>
  </w:num>
  <w:num w:numId="30">
    <w:abstractNumId w:val="15"/>
  </w:num>
  <w:num w:numId="31">
    <w:abstractNumId w:val="20"/>
  </w:num>
  <w:num w:numId="32">
    <w:abstractNumId w:val="16"/>
  </w:num>
  <w:num w:numId="33">
    <w:abstractNumId w:val="23"/>
  </w:num>
  <w:num w:numId="34">
    <w:abstractNumId w:val="29"/>
  </w:num>
  <w:num w:numId="35">
    <w:abstractNumId w:val="32"/>
  </w:num>
  <w:num w:numId="36">
    <w:abstractNumId w:val="33"/>
  </w:num>
  <w:num w:numId="37">
    <w:abstractNumId w:val="27"/>
  </w:num>
  <w:num w:numId="38">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reeck Jan">
    <w15:presenceInfo w15:providerId="AD" w15:userId="S-1-5-21-3317741760-862426264-1321566450-73396"/>
  </w15:person>
  <w15:person w15:author="Stefan Pauliuk">
    <w15:presenceInfo w15:providerId="AD" w15:userId="S-1-5-21-267506560-225279771-1716357463-2981"/>
  </w15:person>
  <w15:person w15:author="Wiedenhofer Dominik">
    <w15:presenceInfo w15:providerId="AD" w15:userId="S-1-5-21-3317741760-862426264-1321566450-70630"/>
  </w15:person>
  <w15:person w15:author="Wieland, Hanspeter">
    <w15:presenceInfo w15:providerId="AD" w15:userId="S-1-5-21-2427019623-1759575026-195824430-20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AT"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de-AT"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AF7"/>
    <w:rsid w:val="0000007D"/>
    <w:rsid w:val="00000987"/>
    <w:rsid w:val="00000A66"/>
    <w:rsid w:val="00000C2C"/>
    <w:rsid w:val="000023F5"/>
    <w:rsid w:val="000025CC"/>
    <w:rsid w:val="0000297E"/>
    <w:rsid w:val="00002B4F"/>
    <w:rsid w:val="00002C99"/>
    <w:rsid w:val="00002F2D"/>
    <w:rsid w:val="00003189"/>
    <w:rsid w:val="0000325C"/>
    <w:rsid w:val="00003662"/>
    <w:rsid w:val="00003AC9"/>
    <w:rsid w:val="00003D52"/>
    <w:rsid w:val="000042FB"/>
    <w:rsid w:val="00004495"/>
    <w:rsid w:val="000046EF"/>
    <w:rsid w:val="000048AD"/>
    <w:rsid w:val="00004988"/>
    <w:rsid w:val="00004CD0"/>
    <w:rsid w:val="000056D0"/>
    <w:rsid w:val="00005E0E"/>
    <w:rsid w:val="000063B5"/>
    <w:rsid w:val="000066E2"/>
    <w:rsid w:val="000069B4"/>
    <w:rsid w:val="00006DAF"/>
    <w:rsid w:val="00006E94"/>
    <w:rsid w:val="00006EF6"/>
    <w:rsid w:val="00006F00"/>
    <w:rsid w:val="000070EC"/>
    <w:rsid w:val="0000750A"/>
    <w:rsid w:val="00010670"/>
    <w:rsid w:val="000109C3"/>
    <w:rsid w:val="0001102D"/>
    <w:rsid w:val="00011791"/>
    <w:rsid w:val="00011E1A"/>
    <w:rsid w:val="0001219D"/>
    <w:rsid w:val="00012303"/>
    <w:rsid w:val="0001235F"/>
    <w:rsid w:val="000124A3"/>
    <w:rsid w:val="0001260D"/>
    <w:rsid w:val="000127BE"/>
    <w:rsid w:val="00012941"/>
    <w:rsid w:val="00012C3A"/>
    <w:rsid w:val="00012D77"/>
    <w:rsid w:val="0001337C"/>
    <w:rsid w:val="00013402"/>
    <w:rsid w:val="0001390E"/>
    <w:rsid w:val="00013CBB"/>
    <w:rsid w:val="00014AFD"/>
    <w:rsid w:val="00014B04"/>
    <w:rsid w:val="00014B9F"/>
    <w:rsid w:val="00015226"/>
    <w:rsid w:val="000157C9"/>
    <w:rsid w:val="000159E4"/>
    <w:rsid w:val="00015BFC"/>
    <w:rsid w:val="00015D04"/>
    <w:rsid w:val="00015D6D"/>
    <w:rsid w:val="0001603B"/>
    <w:rsid w:val="0001644C"/>
    <w:rsid w:val="00016522"/>
    <w:rsid w:val="0001706D"/>
    <w:rsid w:val="00017866"/>
    <w:rsid w:val="000179F9"/>
    <w:rsid w:val="00017DA4"/>
    <w:rsid w:val="00017E6C"/>
    <w:rsid w:val="0002018F"/>
    <w:rsid w:val="00020233"/>
    <w:rsid w:val="000205B3"/>
    <w:rsid w:val="000205EF"/>
    <w:rsid w:val="00020D9D"/>
    <w:rsid w:val="000218DD"/>
    <w:rsid w:val="00021A55"/>
    <w:rsid w:val="00021AB1"/>
    <w:rsid w:val="00021B79"/>
    <w:rsid w:val="00021BDC"/>
    <w:rsid w:val="00021F8A"/>
    <w:rsid w:val="00022142"/>
    <w:rsid w:val="00022444"/>
    <w:rsid w:val="00022A11"/>
    <w:rsid w:val="00022A73"/>
    <w:rsid w:val="00022ECD"/>
    <w:rsid w:val="00023423"/>
    <w:rsid w:val="0002357B"/>
    <w:rsid w:val="0002365A"/>
    <w:rsid w:val="0002368D"/>
    <w:rsid w:val="00023DDF"/>
    <w:rsid w:val="00023E31"/>
    <w:rsid w:val="00024466"/>
    <w:rsid w:val="00024A37"/>
    <w:rsid w:val="000251D7"/>
    <w:rsid w:val="00025825"/>
    <w:rsid w:val="000258C6"/>
    <w:rsid w:val="00025B33"/>
    <w:rsid w:val="00025BAE"/>
    <w:rsid w:val="00025CC6"/>
    <w:rsid w:val="00026250"/>
    <w:rsid w:val="00026281"/>
    <w:rsid w:val="00026665"/>
    <w:rsid w:val="00026B44"/>
    <w:rsid w:val="0002720C"/>
    <w:rsid w:val="00027231"/>
    <w:rsid w:val="00027276"/>
    <w:rsid w:val="0002741A"/>
    <w:rsid w:val="00027722"/>
    <w:rsid w:val="00027C3C"/>
    <w:rsid w:val="00027D52"/>
    <w:rsid w:val="00027DD0"/>
    <w:rsid w:val="0003010C"/>
    <w:rsid w:val="000301A4"/>
    <w:rsid w:val="00030384"/>
    <w:rsid w:val="000306DA"/>
    <w:rsid w:val="00030714"/>
    <w:rsid w:val="00030A25"/>
    <w:rsid w:val="00031177"/>
    <w:rsid w:val="0003118A"/>
    <w:rsid w:val="000312A3"/>
    <w:rsid w:val="000314E9"/>
    <w:rsid w:val="0003168B"/>
    <w:rsid w:val="00031C5A"/>
    <w:rsid w:val="00031F66"/>
    <w:rsid w:val="0003204D"/>
    <w:rsid w:val="0003209D"/>
    <w:rsid w:val="0003274E"/>
    <w:rsid w:val="00032AEA"/>
    <w:rsid w:val="00032C14"/>
    <w:rsid w:val="00032E4B"/>
    <w:rsid w:val="000336AD"/>
    <w:rsid w:val="00033AD2"/>
    <w:rsid w:val="00034485"/>
    <w:rsid w:val="00034A92"/>
    <w:rsid w:val="0003515F"/>
    <w:rsid w:val="0003578C"/>
    <w:rsid w:val="00035D69"/>
    <w:rsid w:val="0003633E"/>
    <w:rsid w:val="000366D4"/>
    <w:rsid w:val="00036E0D"/>
    <w:rsid w:val="00037728"/>
    <w:rsid w:val="000379B6"/>
    <w:rsid w:val="00037ADD"/>
    <w:rsid w:val="00037E6B"/>
    <w:rsid w:val="00037FBA"/>
    <w:rsid w:val="0004143A"/>
    <w:rsid w:val="000414C6"/>
    <w:rsid w:val="0004165F"/>
    <w:rsid w:val="00041777"/>
    <w:rsid w:val="00041FBA"/>
    <w:rsid w:val="00042105"/>
    <w:rsid w:val="000421D2"/>
    <w:rsid w:val="000423A5"/>
    <w:rsid w:val="00042871"/>
    <w:rsid w:val="00042A19"/>
    <w:rsid w:val="000431B3"/>
    <w:rsid w:val="000436CB"/>
    <w:rsid w:val="00044004"/>
    <w:rsid w:val="0004406D"/>
    <w:rsid w:val="00044331"/>
    <w:rsid w:val="0004482C"/>
    <w:rsid w:val="000448A4"/>
    <w:rsid w:val="00045194"/>
    <w:rsid w:val="0004532D"/>
    <w:rsid w:val="00045B15"/>
    <w:rsid w:val="000467E0"/>
    <w:rsid w:val="000469B0"/>
    <w:rsid w:val="00046A53"/>
    <w:rsid w:val="00046B67"/>
    <w:rsid w:val="00046E8D"/>
    <w:rsid w:val="00047BF4"/>
    <w:rsid w:val="0005019A"/>
    <w:rsid w:val="00050308"/>
    <w:rsid w:val="000506A5"/>
    <w:rsid w:val="00051BBD"/>
    <w:rsid w:val="00051DD1"/>
    <w:rsid w:val="00052044"/>
    <w:rsid w:val="00052724"/>
    <w:rsid w:val="000533F7"/>
    <w:rsid w:val="000535C3"/>
    <w:rsid w:val="00053653"/>
    <w:rsid w:val="000536F0"/>
    <w:rsid w:val="00053B08"/>
    <w:rsid w:val="0005428C"/>
    <w:rsid w:val="0005440B"/>
    <w:rsid w:val="0005442D"/>
    <w:rsid w:val="000546B9"/>
    <w:rsid w:val="000548D5"/>
    <w:rsid w:val="00054BD4"/>
    <w:rsid w:val="000561EC"/>
    <w:rsid w:val="00056427"/>
    <w:rsid w:val="000571DC"/>
    <w:rsid w:val="000573D3"/>
    <w:rsid w:val="0005757A"/>
    <w:rsid w:val="00057D79"/>
    <w:rsid w:val="00057FC7"/>
    <w:rsid w:val="00060314"/>
    <w:rsid w:val="0006040B"/>
    <w:rsid w:val="0006052B"/>
    <w:rsid w:val="00060810"/>
    <w:rsid w:val="00060AE2"/>
    <w:rsid w:val="0006101F"/>
    <w:rsid w:val="000610F2"/>
    <w:rsid w:val="0006149D"/>
    <w:rsid w:val="00061817"/>
    <w:rsid w:val="00061990"/>
    <w:rsid w:val="00062A51"/>
    <w:rsid w:val="00062AAE"/>
    <w:rsid w:val="00062F82"/>
    <w:rsid w:val="000635E7"/>
    <w:rsid w:val="00063708"/>
    <w:rsid w:val="000637F5"/>
    <w:rsid w:val="00063E7E"/>
    <w:rsid w:val="000640E3"/>
    <w:rsid w:val="00064473"/>
    <w:rsid w:val="000645B6"/>
    <w:rsid w:val="00064963"/>
    <w:rsid w:val="00065247"/>
    <w:rsid w:val="00065745"/>
    <w:rsid w:val="00065B23"/>
    <w:rsid w:val="00065EF6"/>
    <w:rsid w:val="0006612F"/>
    <w:rsid w:val="00066523"/>
    <w:rsid w:val="00066831"/>
    <w:rsid w:val="00066CE6"/>
    <w:rsid w:val="00066FD9"/>
    <w:rsid w:val="000674CA"/>
    <w:rsid w:val="0006765A"/>
    <w:rsid w:val="00067836"/>
    <w:rsid w:val="00067964"/>
    <w:rsid w:val="00070336"/>
    <w:rsid w:val="000717D8"/>
    <w:rsid w:val="00071884"/>
    <w:rsid w:val="00071A8A"/>
    <w:rsid w:val="00072DB2"/>
    <w:rsid w:val="000730DE"/>
    <w:rsid w:val="0007360B"/>
    <w:rsid w:val="00073692"/>
    <w:rsid w:val="000738CD"/>
    <w:rsid w:val="00073E20"/>
    <w:rsid w:val="00074023"/>
    <w:rsid w:val="0007491D"/>
    <w:rsid w:val="00074C8A"/>
    <w:rsid w:val="00074E44"/>
    <w:rsid w:val="00074EF1"/>
    <w:rsid w:val="000750EE"/>
    <w:rsid w:val="0007542C"/>
    <w:rsid w:val="0007601A"/>
    <w:rsid w:val="0007634D"/>
    <w:rsid w:val="0007676A"/>
    <w:rsid w:val="000768A4"/>
    <w:rsid w:val="00076FAA"/>
    <w:rsid w:val="000775A4"/>
    <w:rsid w:val="00077A08"/>
    <w:rsid w:val="00077A9A"/>
    <w:rsid w:val="0008000E"/>
    <w:rsid w:val="00080556"/>
    <w:rsid w:val="00080A08"/>
    <w:rsid w:val="00080B12"/>
    <w:rsid w:val="00080F07"/>
    <w:rsid w:val="0008121B"/>
    <w:rsid w:val="000816B9"/>
    <w:rsid w:val="00081B1F"/>
    <w:rsid w:val="00081CC2"/>
    <w:rsid w:val="00081DFB"/>
    <w:rsid w:val="00081E66"/>
    <w:rsid w:val="00082141"/>
    <w:rsid w:val="00082268"/>
    <w:rsid w:val="0008237C"/>
    <w:rsid w:val="0008262A"/>
    <w:rsid w:val="00082B87"/>
    <w:rsid w:val="00082F0A"/>
    <w:rsid w:val="00083E54"/>
    <w:rsid w:val="00083F24"/>
    <w:rsid w:val="0008406B"/>
    <w:rsid w:val="0008430E"/>
    <w:rsid w:val="00084338"/>
    <w:rsid w:val="000849DD"/>
    <w:rsid w:val="00085076"/>
    <w:rsid w:val="000851D8"/>
    <w:rsid w:val="00085396"/>
    <w:rsid w:val="000853F7"/>
    <w:rsid w:val="000854DC"/>
    <w:rsid w:val="000861DF"/>
    <w:rsid w:val="00086738"/>
    <w:rsid w:val="00086840"/>
    <w:rsid w:val="000871E0"/>
    <w:rsid w:val="00087931"/>
    <w:rsid w:val="00087E9C"/>
    <w:rsid w:val="0009044B"/>
    <w:rsid w:val="00090490"/>
    <w:rsid w:val="00090657"/>
    <w:rsid w:val="000908A5"/>
    <w:rsid w:val="00090945"/>
    <w:rsid w:val="0009106F"/>
    <w:rsid w:val="00091A2A"/>
    <w:rsid w:val="00092853"/>
    <w:rsid w:val="00092C0F"/>
    <w:rsid w:val="00092E31"/>
    <w:rsid w:val="00093141"/>
    <w:rsid w:val="00093261"/>
    <w:rsid w:val="000932EB"/>
    <w:rsid w:val="000936DF"/>
    <w:rsid w:val="000938F4"/>
    <w:rsid w:val="00093C4A"/>
    <w:rsid w:val="00094222"/>
    <w:rsid w:val="00094EDB"/>
    <w:rsid w:val="000950AD"/>
    <w:rsid w:val="00095216"/>
    <w:rsid w:val="0009532A"/>
    <w:rsid w:val="00095624"/>
    <w:rsid w:val="000957B4"/>
    <w:rsid w:val="0009581B"/>
    <w:rsid w:val="00095908"/>
    <w:rsid w:val="00095A69"/>
    <w:rsid w:val="00095B73"/>
    <w:rsid w:val="00095BBB"/>
    <w:rsid w:val="00095FCB"/>
    <w:rsid w:val="00095FCC"/>
    <w:rsid w:val="000963F3"/>
    <w:rsid w:val="00096680"/>
    <w:rsid w:val="00096B13"/>
    <w:rsid w:val="00096DE6"/>
    <w:rsid w:val="00096E05"/>
    <w:rsid w:val="0009720D"/>
    <w:rsid w:val="00097781"/>
    <w:rsid w:val="000A00D1"/>
    <w:rsid w:val="000A0157"/>
    <w:rsid w:val="000A01EF"/>
    <w:rsid w:val="000A0775"/>
    <w:rsid w:val="000A096B"/>
    <w:rsid w:val="000A0AE8"/>
    <w:rsid w:val="000A0C39"/>
    <w:rsid w:val="000A0EAE"/>
    <w:rsid w:val="000A132C"/>
    <w:rsid w:val="000A1C92"/>
    <w:rsid w:val="000A2003"/>
    <w:rsid w:val="000A2210"/>
    <w:rsid w:val="000A2C48"/>
    <w:rsid w:val="000A2E28"/>
    <w:rsid w:val="000A31E1"/>
    <w:rsid w:val="000A343E"/>
    <w:rsid w:val="000A3D9D"/>
    <w:rsid w:val="000A4444"/>
    <w:rsid w:val="000A463A"/>
    <w:rsid w:val="000A4801"/>
    <w:rsid w:val="000A5597"/>
    <w:rsid w:val="000A6230"/>
    <w:rsid w:val="000A668B"/>
    <w:rsid w:val="000A6717"/>
    <w:rsid w:val="000A6D71"/>
    <w:rsid w:val="000A71A3"/>
    <w:rsid w:val="000A7743"/>
    <w:rsid w:val="000A77D7"/>
    <w:rsid w:val="000A7811"/>
    <w:rsid w:val="000A7F4D"/>
    <w:rsid w:val="000B02AC"/>
    <w:rsid w:val="000B05AF"/>
    <w:rsid w:val="000B0F5C"/>
    <w:rsid w:val="000B0F9D"/>
    <w:rsid w:val="000B1341"/>
    <w:rsid w:val="000B1D74"/>
    <w:rsid w:val="000B1F77"/>
    <w:rsid w:val="000B20B1"/>
    <w:rsid w:val="000B2751"/>
    <w:rsid w:val="000B2A5F"/>
    <w:rsid w:val="000B2AB2"/>
    <w:rsid w:val="000B2D92"/>
    <w:rsid w:val="000B2DC5"/>
    <w:rsid w:val="000B2E26"/>
    <w:rsid w:val="000B31C6"/>
    <w:rsid w:val="000B33F4"/>
    <w:rsid w:val="000B3FF1"/>
    <w:rsid w:val="000B4775"/>
    <w:rsid w:val="000B4A30"/>
    <w:rsid w:val="000B55A3"/>
    <w:rsid w:val="000B5914"/>
    <w:rsid w:val="000B5B42"/>
    <w:rsid w:val="000B6B08"/>
    <w:rsid w:val="000B6B11"/>
    <w:rsid w:val="000B735F"/>
    <w:rsid w:val="000C0386"/>
    <w:rsid w:val="000C0FF2"/>
    <w:rsid w:val="000C1277"/>
    <w:rsid w:val="000C157A"/>
    <w:rsid w:val="000C1F2E"/>
    <w:rsid w:val="000C21B3"/>
    <w:rsid w:val="000C2593"/>
    <w:rsid w:val="000C2686"/>
    <w:rsid w:val="000C279D"/>
    <w:rsid w:val="000C28A3"/>
    <w:rsid w:val="000C2AB1"/>
    <w:rsid w:val="000C2BA7"/>
    <w:rsid w:val="000C3025"/>
    <w:rsid w:val="000C3634"/>
    <w:rsid w:val="000C38B6"/>
    <w:rsid w:val="000C39B8"/>
    <w:rsid w:val="000C3AAC"/>
    <w:rsid w:val="000C3ADC"/>
    <w:rsid w:val="000C40AC"/>
    <w:rsid w:val="000C4556"/>
    <w:rsid w:val="000C47CD"/>
    <w:rsid w:val="000C4A49"/>
    <w:rsid w:val="000C4CB6"/>
    <w:rsid w:val="000C500D"/>
    <w:rsid w:val="000C50B5"/>
    <w:rsid w:val="000C53F6"/>
    <w:rsid w:val="000C547D"/>
    <w:rsid w:val="000C6F93"/>
    <w:rsid w:val="000C71A5"/>
    <w:rsid w:val="000C74CA"/>
    <w:rsid w:val="000C7A95"/>
    <w:rsid w:val="000C7C85"/>
    <w:rsid w:val="000D0042"/>
    <w:rsid w:val="000D042D"/>
    <w:rsid w:val="000D04A0"/>
    <w:rsid w:val="000D04D7"/>
    <w:rsid w:val="000D0785"/>
    <w:rsid w:val="000D099C"/>
    <w:rsid w:val="000D0D90"/>
    <w:rsid w:val="000D0E99"/>
    <w:rsid w:val="000D1057"/>
    <w:rsid w:val="000D1064"/>
    <w:rsid w:val="000D1093"/>
    <w:rsid w:val="000D1576"/>
    <w:rsid w:val="000D19B0"/>
    <w:rsid w:val="000D1CFA"/>
    <w:rsid w:val="000D1D31"/>
    <w:rsid w:val="000D2BDA"/>
    <w:rsid w:val="000D2D85"/>
    <w:rsid w:val="000D2E42"/>
    <w:rsid w:val="000D3112"/>
    <w:rsid w:val="000D3441"/>
    <w:rsid w:val="000D3686"/>
    <w:rsid w:val="000D390C"/>
    <w:rsid w:val="000D3ACC"/>
    <w:rsid w:val="000D3CEB"/>
    <w:rsid w:val="000D431A"/>
    <w:rsid w:val="000D4B59"/>
    <w:rsid w:val="000D4EC6"/>
    <w:rsid w:val="000D4F01"/>
    <w:rsid w:val="000D59F4"/>
    <w:rsid w:val="000D5B59"/>
    <w:rsid w:val="000D5B7A"/>
    <w:rsid w:val="000D5C8F"/>
    <w:rsid w:val="000D5CBC"/>
    <w:rsid w:val="000D5E19"/>
    <w:rsid w:val="000D6133"/>
    <w:rsid w:val="000D6D3C"/>
    <w:rsid w:val="000D792D"/>
    <w:rsid w:val="000D7C5F"/>
    <w:rsid w:val="000D7FDD"/>
    <w:rsid w:val="000E0372"/>
    <w:rsid w:val="000E03D4"/>
    <w:rsid w:val="000E0967"/>
    <w:rsid w:val="000E1086"/>
    <w:rsid w:val="000E1229"/>
    <w:rsid w:val="000E13FD"/>
    <w:rsid w:val="000E1989"/>
    <w:rsid w:val="000E1AB5"/>
    <w:rsid w:val="000E1C08"/>
    <w:rsid w:val="000E21D2"/>
    <w:rsid w:val="000E231D"/>
    <w:rsid w:val="000E2330"/>
    <w:rsid w:val="000E29FA"/>
    <w:rsid w:val="000E2BF9"/>
    <w:rsid w:val="000E2D27"/>
    <w:rsid w:val="000E32F5"/>
    <w:rsid w:val="000E35FE"/>
    <w:rsid w:val="000E390E"/>
    <w:rsid w:val="000E3A8B"/>
    <w:rsid w:val="000E3F18"/>
    <w:rsid w:val="000E4132"/>
    <w:rsid w:val="000E44CD"/>
    <w:rsid w:val="000E4D4A"/>
    <w:rsid w:val="000E4DDA"/>
    <w:rsid w:val="000E4DF2"/>
    <w:rsid w:val="000E50F1"/>
    <w:rsid w:val="000E51DC"/>
    <w:rsid w:val="000E57AC"/>
    <w:rsid w:val="000E58EA"/>
    <w:rsid w:val="000E58F7"/>
    <w:rsid w:val="000E5A0F"/>
    <w:rsid w:val="000E60D3"/>
    <w:rsid w:val="000E6116"/>
    <w:rsid w:val="000E63B1"/>
    <w:rsid w:val="000E661C"/>
    <w:rsid w:val="000E66F6"/>
    <w:rsid w:val="000E6787"/>
    <w:rsid w:val="000E7194"/>
    <w:rsid w:val="000E71E2"/>
    <w:rsid w:val="000E78E7"/>
    <w:rsid w:val="000E7EB5"/>
    <w:rsid w:val="000F00AE"/>
    <w:rsid w:val="000F042B"/>
    <w:rsid w:val="000F071F"/>
    <w:rsid w:val="000F08C7"/>
    <w:rsid w:val="000F0B1D"/>
    <w:rsid w:val="000F124D"/>
    <w:rsid w:val="000F1645"/>
    <w:rsid w:val="000F16DC"/>
    <w:rsid w:val="000F1950"/>
    <w:rsid w:val="000F1EE1"/>
    <w:rsid w:val="000F248B"/>
    <w:rsid w:val="000F2585"/>
    <w:rsid w:val="000F285F"/>
    <w:rsid w:val="000F2ABE"/>
    <w:rsid w:val="000F2C7A"/>
    <w:rsid w:val="000F302F"/>
    <w:rsid w:val="000F3267"/>
    <w:rsid w:val="000F32F6"/>
    <w:rsid w:val="000F348A"/>
    <w:rsid w:val="000F3530"/>
    <w:rsid w:val="000F3620"/>
    <w:rsid w:val="000F3762"/>
    <w:rsid w:val="000F3CDF"/>
    <w:rsid w:val="000F44BA"/>
    <w:rsid w:val="000F453A"/>
    <w:rsid w:val="000F46A3"/>
    <w:rsid w:val="000F4827"/>
    <w:rsid w:val="000F49F2"/>
    <w:rsid w:val="000F4ADD"/>
    <w:rsid w:val="000F5212"/>
    <w:rsid w:val="000F529F"/>
    <w:rsid w:val="000F52A3"/>
    <w:rsid w:val="000F52E5"/>
    <w:rsid w:val="000F58A2"/>
    <w:rsid w:val="000F6354"/>
    <w:rsid w:val="000F64F1"/>
    <w:rsid w:val="000F6DF8"/>
    <w:rsid w:val="000F6EB7"/>
    <w:rsid w:val="000F73B7"/>
    <w:rsid w:val="000F7508"/>
    <w:rsid w:val="000F75A3"/>
    <w:rsid w:val="000F7691"/>
    <w:rsid w:val="000F784B"/>
    <w:rsid w:val="00101656"/>
    <w:rsid w:val="001019B8"/>
    <w:rsid w:val="00102589"/>
    <w:rsid w:val="00102893"/>
    <w:rsid w:val="001028C8"/>
    <w:rsid w:val="00102964"/>
    <w:rsid w:val="00102ACE"/>
    <w:rsid w:val="00102F3A"/>
    <w:rsid w:val="00103255"/>
    <w:rsid w:val="00103349"/>
    <w:rsid w:val="00103764"/>
    <w:rsid w:val="0010390D"/>
    <w:rsid w:val="0010435C"/>
    <w:rsid w:val="00104AA7"/>
    <w:rsid w:val="00104CC4"/>
    <w:rsid w:val="00105718"/>
    <w:rsid w:val="001065A1"/>
    <w:rsid w:val="001072A3"/>
    <w:rsid w:val="00107346"/>
    <w:rsid w:val="001073A8"/>
    <w:rsid w:val="001074FD"/>
    <w:rsid w:val="00107509"/>
    <w:rsid w:val="00107E64"/>
    <w:rsid w:val="001102DE"/>
    <w:rsid w:val="00111077"/>
    <w:rsid w:val="00111081"/>
    <w:rsid w:val="001112CD"/>
    <w:rsid w:val="00111672"/>
    <w:rsid w:val="0011217D"/>
    <w:rsid w:val="00112315"/>
    <w:rsid w:val="00112326"/>
    <w:rsid w:val="0011246F"/>
    <w:rsid w:val="0011259C"/>
    <w:rsid w:val="001128BB"/>
    <w:rsid w:val="00112946"/>
    <w:rsid w:val="00112A99"/>
    <w:rsid w:val="00112BB5"/>
    <w:rsid w:val="00112F96"/>
    <w:rsid w:val="0011301C"/>
    <w:rsid w:val="0011318C"/>
    <w:rsid w:val="001132A8"/>
    <w:rsid w:val="001136D8"/>
    <w:rsid w:val="00113715"/>
    <w:rsid w:val="001138E2"/>
    <w:rsid w:val="00113C16"/>
    <w:rsid w:val="00114046"/>
    <w:rsid w:val="001141FF"/>
    <w:rsid w:val="0011431E"/>
    <w:rsid w:val="0011474B"/>
    <w:rsid w:val="00114A8A"/>
    <w:rsid w:val="00114DD9"/>
    <w:rsid w:val="00115333"/>
    <w:rsid w:val="0011556F"/>
    <w:rsid w:val="00115B0E"/>
    <w:rsid w:val="00115C6D"/>
    <w:rsid w:val="00115CAC"/>
    <w:rsid w:val="00115F67"/>
    <w:rsid w:val="001167DE"/>
    <w:rsid w:val="00116C1D"/>
    <w:rsid w:val="00116CE3"/>
    <w:rsid w:val="001170F4"/>
    <w:rsid w:val="001172FE"/>
    <w:rsid w:val="00117BA3"/>
    <w:rsid w:val="001200EF"/>
    <w:rsid w:val="001206CF"/>
    <w:rsid w:val="00120C89"/>
    <w:rsid w:val="0012124E"/>
    <w:rsid w:val="0012140F"/>
    <w:rsid w:val="00121F78"/>
    <w:rsid w:val="0012210F"/>
    <w:rsid w:val="001221D4"/>
    <w:rsid w:val="001224F9"/>
    <w:rsid w:val="001227B2"/>
    <w:rsid w:val="001228A0"/>
    <w:rsid w:val="00122CDC"/>
    <w:rsid w:val="00122CE6"/>
    <w:rsid w:val="00122F94"/>
    <w:rsid w:val="001234D7"/>
    <w:rsid w:val="00123614"/>
    <w:rsid w:val="00123894"/>
    <w:rsid w:val="00123C2A"/>
    <w:rsid w:val="001245CB"/>
    <w:rsid w:val="0012482A"/>
    <w:rsid w:val="00124AA3"/>
    <w:rsid w:val="00124E88"/>
    <w:rsid w:val="00125152"/>
    <w:rsid w:val="00125277"/>
    <w:rsid w:val="001259AC"/>
    <w:rsid w:val="00125A77"/>
    <w:rsid w:val="00125D32"/>
    <w:rsid w:val="00125D8F"/>
    <w:rsid w:val="001266F7"/>
    <w:rsid w:val="00126B90"/>
    <w:rsid w:val="00126C1E"/>
    <w:rsid w:val="00126D15"/>
    <w:rsid w:val="00127252"/>
    <w:rsid w:val="00127266"/>
    <w:rsid w:val="0012737E"/>
    <w:rsid w:val="001273D9"/>
    <w:rsid w:val="001274E6"/>
    <w:rsid w:val="001275D5"/>
    <w:rsid w:val="00127A89"/>
    <w:rsid w:val="0013029D"/>
    <w:rsid w:val="00130BA6"/>
    <w:rsid w:val="00130CD2"/>
    <w:rsid w:val="00131054"/>
    <w:rsid w:val="001311A2"/>
    <w:rsid w:val="00131252"/>
    <w:rsid w:val="001312AA"/>
    <w:rsid w:val="00131339"/>
    <w:rsid w:val="00131340"/>
    <w:rsid w:val="001313B6"/>
    <w:rsid w:val="00131503"/>
    <w:rsid w:val="00131719"/>
    <w:rsid w:val="00131B45"/>
    <w:rsid w:val="00131C12"/>
    <w:rsid w:val="00131D38"/>
    <w:rsid w:val="00131DBE"/>
    <w:rsid w:val="00132014"/>
    <w:rsid w:val="0013259D"/>
    <w:rsid w:val="00132C0D"/>
    <w:rsid w:val="00132E2D"/>
    <w:rsid w:val="0013319C"/>
    <w:rsid w:val="0013320A"/>
    <w:rsid w:val="0013355E"/>
    <w:rsid w:val="001336B8"/>
    <w:rsid w:val="0013378C"/>
    <w:rsid w:val="00133E84"/>
    <w:rsid w:val="00133EE7"/>
    <w:rsid w:val="00133FE5"/>
    <w:rsid w:val="00133FFA"/>
    <w:rsid w:val="00134289"/>
    <w:rsid w:val="0013435A"/>
    <w:rsid w:val="0013459F"/>
    <w:rsid w:val="00134710"/>
    <w:rsid w:val="001347A6"/>
    <w:rsid w:val="0013481E"/>
    <w:rsid w:val="001348B0"/>
    <w:rsid w:val="00134C51"/>
    <w:rsid w:val="00134D97"/>
    <w:rsid w:val="0013507F"/>
    <w:rsid w:val="0013523F"/>
    <w:rsid w:val="001354CF"/>
    <w:rsid w:val="00135787"/>
    <w:rsid w:val="00135B42"/>
    <w:rsid w:val="00136125"/>
    <w:rsid w:val="0013637E"/>
    <w:rsid w:val="001367C2"/>
    <w:rsid w:val="0013688B"/>
    <w:rsid w:val="00136AF6"/>
    <w:rsid w:val="00136CF8"/>
    <w:rsid w:val="00137318"/>
    <w:rsid w:val="00137649"/>
    <w:rsid w:val="00137ACE"/>
    <w:rsid w:val="00137B6E"/>
    <w:rsid w:val="00137F26"/>
    <w:rsid w:val="00140285"/>
    <w:rsid w:val="0014030F"/>
    <w:rsid w:val="00141445"/>
    <w:rsid w:val="001414B3"/>
    <w:rsid w:val="001418EC"/>
    <w:rsid w:val="001419FD"/>
    <w:rsid w:val="00141E81"/>
    <w:rsid w:val="00141EFC"/>
    <w:rsid w:val="00142427"/>
    <w:rsid w:val="001429D2"/>
    <w:rsid w:val="00142C5E"/>
    <w:rsid w:val="00142C9E"/>
    <w:rsid w:val="00143817"/>
    <w:rsid w:val="00143A7D"/>
    <w:rsid w:val="00143BC6"/>
    <w:rsid w:val="00143C2B"/>
    <w:rsid w:val="00143D56"/>
    <w:rsid w:val="00143E5A"/>
    <w:rsid w:val="00143F17"/>
    <w:rsid w:val="00143FFB"/>
    <w:rsid w:val="001446F0"/>
    <w:rsid w:val="001448C2"/>
    <w:rsid w:val="0014499E"/>
    <w:rsid w:val="00144B52"/>
    <w:rsid w:val="00144C73"/>
    <w:rsid w:val="00144F75"/>
    <w:rsid w:val="001453C2"/>
    <w:rsid w:val="001459A2"/>
    <w:rsid w:val="001459E0"/>
    <w:rsid w:val="00145A57"/>
    <w:rsid w:val="00145F61"/>
    <w:rsid w:val="001464B7"/>
    <w:rsid w:val="001465DE"/>
    <w:rsid w:val="001467BB"/>
    <w:rsid w:val="001467DF"/>
    <w:rsid w:val="0014724F"/>
    <w:rsid w:val="0014787C"/>
    <w:rsid w:val="00147887"/>
    <w:rsid w:val="00147C1B"/>
    <w:rsid w:val="00147DC5"/>
    <w:rsid w:val="00150080"/>
    <w:rsid w:val="001504BE"/>
    <w:rsid w:val="00150593"/>
    <w:rsid w:val="00150850"/>
    <w:rsid w:val="00150871"/>
    <w:rsid w:val="00150890"/>
    <w:rsid w:val="00150A33"/>
    <w:rsid w:val="00150CF1"/>
    <w:rsid w:val="00150DE9"/>
    <w:rsid w:val="00150FEF"/>
    <w:rsid w:val="00151008"/>
    <w:rsid w:val="001515E3"/>
    <w:rsid w:val="00151654"/>
    <w:rsid w:val="00151A5F"/>
    <w:rsid w:val="00151CCF"/>
    <w:rsid w:val="0015241C"/>
    <w:rsid w:val="001528B5"/>
    <w:rsid w:val="00152BD0"/>
    <w:rsid w:val="00152D6A"/>
    <w:rsid w:val="00153025"/>
    <w:rsid w:val="0015345D"/>
    <w:rsid w:val="00153C58"/>
    <w:rsid w:val="00153D03"/>
    <w:rsid w:val="00153D33"/>
    <w:rsid w:val="00153F72"/>
    <w:rsid w:val="001543D2"/>
    <w:rsid w:val="0015455D"/>
    <w:rsid w:val="001545E0"/>
    <w:rsid w:val="001545F2"/>
    <w:rsid w:val="00154763"/>
    <w:rsid w:val="00154AE5"/>
    <w:rsid w:val="001553B1"/>
    <w:rsid w:val="0015545A"/>
    <w:rsid w:val="00155FE0"/>
    <w:rsid w:val="00156072"/>
    <w:rsid w:val="00156799"/>
    <w:rsid w:val="0015718E"/>
    <w:rsid w:val="001572FF"/>
    <w:rsid w:val="0015750B"/>
    <w:rsid w:val="00160091"/>
    <w:rsid w:val="00160478"/>
    <w:rsid w:val="00160649"/>
    <w:rsid w:val="00160728"/>
    <w:rsid w:val="00160D7D"/>
    <w:rsid w:val="00160F0B"/>
    <w:rsid w:val="00160FDA"/>
    <w:rsid w:val="00161145"/>
    <w:rsid w:val="0016129F"/>
    <w:rsid w:val="001613AB"/>
    <w:rsid w:val="00161649"/>
    <w:rsid w:val="001616DF"/>
    <w:rsid w:val="00161CBE"/>
    <w:rsid w:val="00161F1F"/>
    <w:rsid w:val="001625BA"/>
    <w:rsid w:val="0016289C"/>
    <w:rsid w:val="001634FE"/>
    <w:rsid w:val="00163616"/>
    <w:rsid w:val="0016437F"/>
    <w:rsid w:val="001644D5"/>
    <w:rsid w:val="00164876"/>
    <w:rsid w:val="00164CB6"/>
    <w:rsid w:val="00164D4C"/>
    <w:rsid w:val="00165400"/>
    <w:rsid w:val="001659A9"/>
    <w:rsid w:val="00165B44"/>
    <w:rsid w:val="00165E44"/>
    <w:rsid w:val="00165F21"/>
    <w:rsid w:val="001662DF"/>
    <w:rsid w:val="00166482"/>
    <w:rsid w:val="00166490"/>
    <w:rsid w:val="00166DF8"/>
    <w:rsid w:val="001676D6"/>
    <w:rsid w:val="0016787C"/>
    <w:rsid w:val="00167EC1"/>
    <w:rsid w:val="00170417"/>
    <w:rsid w:val="001705EF"/>
    <w:rsid w:val="0017062B"/>
    <w:rsid w:val="001707CC"/>
    <w:rsid w:val="001714A4"/>
    <w:rsid w:val="00171AA9"/>
    <w:rsid w:val="00171BDF"/>
    <w:rsid w:val="00171CCA"/>
    <w:rsid w:val="00171DFC"/>
    <w:rsid w:val="00171FD4"/>
    <w:rsid w:val="00172210"/>
    <w:rsid w:val="001723FC"/>
    <w:rsid w:val="001724DF"/>
    <w:rsid w:val="00172594"/>
    <w:rsid w:val="00172721"/>
    <w:rsid w:val="00172CA7"/>
    <w:rsid w:val="0017375C"/>
    <w:rsid w:val="00173804"/>
    <w:rsid w:val="001739C5"/>
    <w:rsid w:val="00173AC2"/>
    <w:rsid w:val="00173D60"/>
    <w:rsid w:val="00173F0C"/>
    <w:rsid w:val="0017406E"/>
    <w:rsid w:val="00174091"/>
    <w:rsid w:val="00174322"/>
    <w:rsid w:val="00174352"/>
    <w:rsid w:val="0017466C"/>
    <w:rsid w:val="001748D6"/>
    <w:rsid w:val="00174C2B"/>
    <w:rsid w:val="00175671"/>
    <w:rsid w:val="00175686"/>
    <w:rsid w:val="001757B2"/>
    <w:rsid w:val="00175C5D"/>
    <w:rsid w:val="00175FA2"/>
    <w:rsid w:val="0017606F"/>
    <w:rsid w:val="001760BB"/>
    <w:rsid w:val="001762C1"/>
    <w:rsid w:val="00176300"/>
    <w:rsid w:val="00176697"/>
    <w:rsid w:val="001766FB"/>
    <w:rsid w:val="0017684E"/>
    <w:rsid w:val="00176DAE"/>
    <w:rsid w:val="00177328"/>
    <w:rsid w:val="001774B7"/>
    <w:rsid w:val="001775C0"/>
    <w:rsid w:val="001776E2"/>
    <w:rsid w:val="0017797C"/>
    <w:rsid w:val="00177B80"/>
    <w:rsid w:val="00177C35"/>
    <w:rsid w:val="00177DD8"/>
    <w:rsid w:val="00180C02"/>
    <w:rsid w:val="00180D73"/>
    <w:rsid w:val="00181282"/>
    <w:rsid w:val="0018141D"/>
    <w:rsid w:val="0018166A"/>
    <w:rsid w:val="00181707"/>
    <w:rsid w:val="00181830"/>
    <w:rsid w:val="00181915"/>
    <w:rsid w:val="00181EFE"/>
    <w:rsid w:val="001820B2"/>
    <w:rsid w:val="00182422"/>
    <w:rsid w:val="00182CC2"/>
    <w:rsid w:val="0018300F"/>
    <w:rsid w:val="001830BF"/>
    <w:rsid w:val="001830CA"/>
    <w:rsid w:val="00183283"/>
    <w:rsid w:val="001833D7"/>
    <w:rsid w:val="00183AD4"/>
    <w:rsid w:val="00184085"/>
    <w:rsid w:val="00184302"/>
    <w:rsid w:val="00184895"/>
    <w:rsid w:val="001848DF"/>
    <w:rsid w:val="00184BFC"/>
    <w:rsid w:val="00184CF2"/>
    <w:rsid w:val="00184F44"/>
    <w:rsid w:val="00185054"/>
    <w:rsid w:val="00185192"/>
    <w:rsid w:val="0018519F"/>
    <w:rsid w:val="001852CE"/>
    <w:rsid w:val="001856FA"/>
    <w:rsid w:val="00185ABC"/>
    <w:rsid w:val="0018672A"/>
    <w:rsid w:val="00186E2D"/>
    <w:rsid w:val="00186E55"/>
    <w:rsid w:val="00187209"/>
    <w:rsid w:val="0018796A"/>
    <w:rsid w:val="00187E49"/>
    <w:rsid w:val="00190233"/>
    <w:rsid w:val="001904EE"/>
    <w:rsid w:val="00190995"/>
    <w:rsid w:val="00190BD1"/>
    <w:rsid w:val="001914A9"/>
    <w:rsid w:val="00191713"/>
    <w:rsid w:val="00191C6A"/>
    <w:rsid w:val="00191E07"/>
    <w:rsid w:val="0019215A"/>
    <w:rsid w:val="00192184"/>
    <w:rsid w:val="00192BE3"/>
    <w:rsid w:val="00193316"/>
    <w:rsid w:val="001934C5"/>
    <w:rsid w:val="00193E1A"/>
    <w:rsid w:val="00193E89"/>
    <w:rsid w:val="00194475"/>
    <w:rsid w:val="001945F8"/>
    <w:rsid w:val="00194866"/>
    <w:rsid w:val="001949E0"/>
    <w:rsid w:val="00195A90"/>
    <w:rsid w:val="00195CD9"/>
    <w:rsid w:val="00195F5F"/>
    <w:rsid w:val="00195F8E"/>
    <w:rsid w:val="00195FDB"/>
    <w:rsid w:val="0019635C"/>
    <w:rsid w:val="001966B8"/>
    <w:rsid w:val="00196D4A"/>
    <w:rsid w:val="001970E3"/>
    <w:rsid w:val="0019763E"/>
    <w:rsid w:val="00197781"/>
    <w:rsid w:val="0019790E"/>
    <w:rsid w:val="00197C59"/>
    <w:rsid w:val="00197C9B"/>
    <w:rsid w:val="00197CA2"/>
    <w:rsid w:val="001A00CB"/>
    <w:rsid w:val="001A0278"/>
    <w:rsid w:val="001A066B"/>
    <w:rsid w:val="001A0975"/>
    <w:rsid w:val="001A13E3"/>
    <w:rsid w:val="001A15A1"/>
    <w:rsid w:val="001A15E3"/>
    <w:rsid w:val="001A1781"/>
    <w:rsid w:val="001A1A70"/>
    <w:rsid w:val="001A203C"/>
    <w:rsid w:val="001A21FA"/>
    <w:rsid w:val="001A21FE"/>
    <w:rsid w:val="001A26E1"/>
    <w:rsid w:val="001A2BA4"/>
    <w:rsid w:val="001A31B3"/>
    <w:rsid w:val="001A32D7"/>
    <w:rsid w:val="001A3B01"/>
    <w:rsid w:val="001A468A"/>
    <w:rsid w:val="001A4AB7"/>
    <w:rsid w:val="001A54B7"/>
    <w:rsid w:val="001A559A"/>
    <w:rsid w:val="001A57F6"/>
    <w:rsid w:val="001A5812"/>
    <w:rsid w:val="001A5919"/>
    <w:rsid w:val="001A5B34"/>
    <w:rsid w:val="001A616F"/>
    <w:rsid w:val="001A6238"/>
    <w:rsid w:val="001A648F"/>
    <w:rsid w:val="001A652F"/>
    <w:rsid w:val="001A66E6"/>
    <w:rsid w:val="001A69FE"/>
    <w:rsid w:val="001A6B8F"/>
    <w:rsid w:val="001A6E4A"/>
    <w:rsid w:val="001A6EBB"/>
    <w:rsid w:val="001A741B"/>
    <w:rsid w:val="001A74CD"/>
    <w:rsid w:val="001A7744"/>
    <w:rsid w:val="001A77FB"/>
    <w:rsid w:val="001B05BF"/>
    <w:rsid w:val="001B0DBA"/>
    <w:rsid w:val="001B19A3"/>
    <w:rsid w:val="001B1C6B"/>
    <w:rsid w:val="001B1D6C"/>
    <w:rsid w:val="001B21D9"/>
    <w:rsid w:val="001B2418"/>
    <w:rsid w:val="001B2D98"/>
    <w:rsid w:val="001B2FFA"/>
    <w:rsid w:val="001B3299"/>
    <w:rsid w:val="001B3342"/>
    <w:rsid w:val="001B3509"/>
    <w:rsid w:val="001B39E8"/>
    <w:rsid w:val="001B407A"/>
    <w:rsid w:val="001B40F9"/>
    <w:rsid w:val="001B4340"/>
    <w:rsid w:val="001B43CF"/>
    <w:rsid w:val="001B456E"/>
    <w:rsid w:val="001B48AD"/>
    <w:rsid w:val="001B4AB3"/>
    <w:rsid w:val="001B4C28"/>
    <w:rsid w:val="001B566C"/>
    <w:rsid w:val="001B6228"/>
    <w:rsid w:val="001B6250"/>
    <w:rsid w:val="001B6310"/>
    <w:rsid w:val="001B66A0"/>
    <w:rsid w:val="001B66B9"/>
    <w:rsid w:val="001B6FDC"/>
    <w:rsid w:val="001B70C5"/>
    <w:rsid w:val="001B7208"/>
    <w:rsid w:val="001B75A9"/>
    <w:rsid w:val="001B7748"/>
    <w:rsid w:val="001B78BF"/>
    <w:rsid w:val="001B7DA9"/>
    <w:rsid w:val="001C01AC"/>
    <w:rsid w:val="001C03FB"/>
    <w:rsid w:val="001C05D7"/>
    <w:rsid w:val="001C0795"/>
    <w:rsid w:val="001C0CC7"/>
    <w:rsid w:val="001C0D4B"/>
    <w:rsid w:val="001C1987"/>
    <w:rsid w:val="001C19E2"/>
    <w:rsid w:val="001C1CBF"/>
    <w:rsid w:val="001C2C35"/>
    <w:rsid w:val="001C32AD"/>
    <w:rsid w:val="001C3725"/>
    <w:rsid w:val="001C419E"/>
    <w:rsid w:val="001C4219"/>
    <w:rsid w:val="001C421D"/>
    <w:rsid w:val="001C477C"/>
    <w:rsid w:val="001C47A8"/>
    <w:rsid w:val="001C4CF3"/>
    <w:rsid w:val="001C4FA4"/>
    <w:rsid w:val="001C5488"/>
    <w:rsid w:val="001C5529"/>
    <w:rsid w:val="001C5A64"/>
    <w:rsid w:val="001C5E3E"/>
    <w:rsid w:val="001C614F"/>
    <w:rsid w:val="001C6297"/>
    <w:rsid w:val="001C656D"/>
    <w:rsid w:val="001C6638"/>
    <w:rsid w:val="001C674D"/>
    <w:rsid w:val="001C69C1"/>
    <w:rsid w:val="001C6B09"/>
    <w:rsid w:val="001C714D"/>
    <w:rsid w:val="001C7178"/>
    <w:rsid w:val="001D0490"/>
    <w:rsid w:val="001D0543"/>
    <w:rsid w:val="001D0639"/>
    <w:rsid w:val="001D0BCE"/>
    <w:rsid w:val="001D1AF7"/>
    <w:rsid w:val="001D1F58"/>
    <w:rsid w:val="001D2296"/>
    <w:rsid w:val="001D2625"/>
    <w:rsid w:val="001D27F8"/>
    <w:rsid w:val="001D3127"/>
    <w:rsid w:val="001D3A81"/>
    <w:rsid w:val="001D3FC7"/>
    <w:rsid w:val="001D4148"/>
    <w:rsid w:val="001D43A3"/>
    <w:rsid w:val="001D44D2"/>
    <w:rsid w:val="001D49A4"/>
    <w:rsid w:val="001D4F74"/>
    <w:rsid w:val="001D58C7"/>
    <w:rsid w:val="001D59C5"/>
    <w:rsid w:val="001D5D4A"/>
    <w:rsid w:val="001D5D64"/>
    <w:rsid w:val="001D6272"/>
    <w:rsid w:val="001D627A"/>
    <w:rsid w:val="001D68D3"/>
    <w:rsid w:val="001D6B3B"/>
    <w:rsid w:val="001D6E5F"/>
    <w:rsid w:val="001D75CF"/>
    <w:rsid w:val="001D75EE"/>
    <w:rsid w:val="001D7AD4"/>
    <w:rsid w:val="001D7AF5"/>
    <w:rsid w:val="001D7F10"/>
    <w:rsid w:val="001E0136"/>
    <w:rsid w:val="001E03BB"/>
    <w:rsid w:val="001E03BC"/>
    <w:rsid w:val="001E0F7C"/>
    <w:rsid w:val="001E12A5"/>
    <w:rsid w:val="001E1607"/>
    <w:rsid w:val="001E1795"/>
    <w:rsid w:val="001E1819"/>
    <w:rsid w:val="001E1874"/>
    <w:rsid w:val="001E2076"/>
    <w:rsid w:val="001E2305"/>
    <w:rsid w:val="001E2E88"/>
    <w:rsid w:val="001E35F2"/>
    <w:rsid w:val="001E3B3D"/>
    <w:rsid w:val="001E40B4"/>
    <w:rsid w:val="001E481C"/>
    <w:rsid w:val="001E4FE8"/>
    <w:rsid w:val="001E566F"/>
    <w:rsid w:val="001E5CD9"/>
    <w:rsid w:val="001E5E3F"/>
    <w:rsid w:val="001E6744"/>
    <w:rsid w:val="001E692C"/>
    <w:rsid w:val="001E69C5"/>
    <w:rsid w:val="001E6A91"/>
    <w:rsid w:val="001E6B03"/>
    <w:rsid w:val="001E6B96"/>
    <w:rsid w:val="001E6EED"/>
    <w:rsid w:val="001E7091"/>
    <w:rsid w:val="001E77E3"/>
    <w:rsid w:val="001E7F85"/>
    <w:rsid w:val="001F0687"/>
    <w:rsid w:val="001F094F"/>
    <w:rsid w:val="001F155D"/>
    <w:rsid w:val="001F1695"/>
    <w:rsid w:val="001F1784"/>
    <w:rsid w:val="001F19B0"/>
    <w:rsid w:val="001F1CCA"/>
    <w:rsid w:val="001F1F64"/>
    <w:rsid w:val="001F2056"/>
    <w:rsid w:val="001F2511"/>
    <w:rsid w:val="001F2B48"/>
    <w:rsid w:val="001F2BFF"/>
    <w:rsid w:val="001F2FC9"/>
    <w:rsid w:val="001F34CF"/>
    <w:rsid w:val="001F3822"/>
    <w:rsid w:val="001F38FC"/>
    <w:rsid w:val="001F3CAD"/>
    <w:rsid w:val="001F3F2E"/>
    <w:rsid w:val="001F3F67"/>
    <w:rsid w:val="001F47E3"/>
    <w:rsid w:val="001F4AA7"/>
    <w:rsid w:val="001F528C"/>
    <w:rsid w:val="001F53C9"/>
    <w:rsid w:val="001F5695"/>
    <w:rsid w:val="001F578E"/>
    <w:rsid w:val="001F57DB"/>
    <w:rsid w:val="001F5A50"/>
    <w:rsid w:val="001F5AAB"/>
    <w:rsid w:val="001F5E5B"/>
    <w:rsid w:val="001F5ED6"/>
    <w:rsid w:val="001F60DD"/>
    <w:rsid w:val="001F64EC"/>
    <w:rsid w:val="001F6EA2"/>
    <w:rsid w:val="001F703E"/>
    <w:rsid w:val="001F72D0"/>
    <w:rsid w:val="001F7700"/>
    <w:rsid w:val="001F7A74"/>
    <w:rsid w:val="001F7BDA"/>
    <w:rsid w:val="001F7CC8"/>
    <w:rsid w:val="0020025F"/>
    <w:rsid w:val="0020059C"/>
    <w:rsid w:val="002006A7"/>
    <w:rsid w:val="002007D0"/>
    <w:rsid w:val="00200814"/>
    <w:rsid w:val="00201380"/>
    <w:rsid w:val="0020206A"/>
    <w:rsid w:val="002022AB"/>
    <w:rsid w:val="002023C6"/>
    <w:rsid w:val="002024F4"/>
    <w:rsid w:val="00202876"/>
    <w:rsid w:val="00202EED"/>
    <w:rsid w:val="00203031"/>
    <w:rsid w:val="00203264"/>
    <w:rsid w:val="0020383D"/>
    <w:rsid w:val="00203F51"/>
    <w:rsid w:val="002044A4"/>
    <w:rsid w:val="0020496F"/>
    <w:rsid w:val="00204AF6"/>
    <w:rsid w:val="0020564B"/>
    <w:rsid w:val="0020592C"/>
    <w:rsid w:val="00205AEC"/>
    <w:rsid w:val="00206260"/>
    <w:rsid w:val="00206E56"/>
    <w:rsid w:val="00207450"/>
    <w:rsid w:val="002074A5"/>
    <w:rsid w:val="002076C2"/>
    <w:rsid w:val="00207721"/>
    <w:rsid w:val="0020783E"/>
    <w:rsid w:val="00207A6E"/>
    <w:rsid w:val="00207A91"/>
    <w:rsid w:val="00207B33"/>
    <w:rsid w:val="002105CC"/>
    <w:rsid w:val="002105F3"/>
    <w:rsid w:val="00210D24"/>
    <w:rsid w:val="00210FC7"/>
    <w:rsid w:val="002110E7"/>
    <w:rsid w:val="0021131E"/>
    <w:rsid w:val="002114B6"/>
    <w:rsid w:val="0021186D"/>
    <w:rsid w:val="00211E87"/>
    <w:rsid w:val="0021207C"/>
    <w:rsid w:val="002125E0"/>
    <w:rsid w:val="00212853"/>
    <w:rsid w:val="002128C6"/>
    <w:rsid w:val="00212986"/>
    <w:rsid w:val="00212E7F"/>
    <w:rsid w:val="00213034"/>
    <w:rsid w:val="00213A18"/>
    <w:rsid w:val="0021466D"/>
    <w:rsid w:val="00214F19"/>
    <w:rsid w:val="00215CF6"/>
    <w:rsid w:val="00215D71"/>
    <w:rsid w:val="00215E67"/>
    <w:rsid w:val="00215F16"/>
    <w:rsid w:val="002161B3"/>
    <w:rsid w:val="00216340"/>
    <w:rsid w:val="0021640D"/>
    <w:rsid w:val="0021662B"/>
    <w:rsid w:val="00216E79"/>
    <w:rsid w:val="00216FF2"/>
    <w:rsid w:val="0021710A"/>
    <w:rsid w:val="0021722E"/>
    <w:rsid w:val="002178EE"/>
    <w:rsid w:val="00217A79"/>
    <w:rsid w:val="00217B09"/>
    <w:rsid w:val="00217DA1"/>
    <w:rsid w:val="00220246"/>
    <w:rsid w:val="00220DF1"/>
    <w:rsid w:val="002210BD"/>
    <w:rsid w:val="002213D7"/>
    <w:rsid w:val="0022145E"/>
    <w:rsid w:val="00221644"/>
    <w:rsid w:val="00222375"/>
    <w:rsid w:val="00222781"/>
    <w:rsid w:val="002227D4"/>
    <w:rsid w:val="002227F6"/>
    <w:rsid w:val="002228F1"/>
    <w:rsid w:val="00222E6D"/>
    <w:rsid w:val="00222FB1"/>
    <w:rsid w:val="00223237"/>
    <w:rsid w:val="00223D28"/>
    <w:rsid w:val="002241D3"/>
    <w:rsid w:val="00224475"/>
    <w:rsid w:val="002244B8"/>
    <w:rsid w:val="00224784"/>
    <w:rsid w:val="00224895"/>
    <w:rsid w:val="00224AAA"/>
    <w:rsid w:val="00224FC9"/>
    <w:rsid w:val="00225457"/>
    <w:rsid w:val="0022563A"/>
    <w:rsid w:val="0022596A"/>
    <w:rsid w:val="00225ECB"/>
    <w:rsid w:val="002264C2"/>
    <w:rsid w:val="00226799"/>
    <w:rsid w:val="00226CCD"/>
    <w:rsid w:val="00226FAF"/>
    <w:rsid w:val="0022702D"/>
    <w:rsid w:val="0023055E"/>
    <w:rsid w:val="00230E14"/>
    <w:rsid w:val="002312EB"/>
    <w:rsid w:val="00231507"/>
    <w:rsid w:val="00231762"/>
    <w:rsid w:val="00231B7E"/>
    <w:rsid w:val="00231F38"/>
    <w:rsid w:val="00232B19"/>
    <w:rsid w:val="00232C42"/>
    <w:rsid w:val="0023319C"/>
    <w:rsid w:val="00233616"/>
    <w:rsid w:val="0023411F"/>
    <w:rsid w:val="0023497B"/>
    <w:rsid w:val="00234B58"/>
    <w:rsid w:val="002355D6"/>
    <w:rsid w:val="00235DD8"/>
    <w:rsid w:val="002366A6"/>
    <w:rsid w:val="002367ED"/>
    <w:rsid w:val="00236987"/>
    <w:rsid w:val="00236A1A"/>
    <w:rsid w:val="0023714B"/>
    <w:rsid w:val="00237432"/>
    <w:rsid w:val="0023777B"/>
    <w:rsid w:val="002379DF"/>
    <w:rsid w:val="00237D18"/>
    <w:rsid w:val="00237EDD"/>
    <w:rsid w:val="002403FC"/>
    <w:rsid w:val="002408A8"/>
    <w:rsid w:val="00241281"/>
    <w:rsid w:val="0024140C"/>
    <w:rsid w:val="002419B4"/>
    <w:rsid w:val="00241B9F"/>
    <w:rsid w:val="00242A36"/>
    <w:rsid w:val="002437CC"/>
    <w:rsid w:val="00243AD6"/>
    <w:rsid w:val="00243FD3"/>
    <w:rsid w:val="0024441C"/>
    <w:rsid w:val="00244830"/>
    <w:rsid w:val="00245015"/>
    <w:rsid w:val="002450BB"/>
    <w:rsid w:val="00245C6E"/>
    <w:rsid w:val="00245CAE"/>
    <w:rsid w:val="00245D93"/>
    <w:rsid w:val="00245F60"/>
    <w:rsid w:val="00246521"/>
    <w:rsid w:val="00247015"/>
    <w:rsid w:val="00247073"/>
    <w:rsid w:val="00247282"/>
    <w:rsid w:val="00247419"/>
    <w:rsid w:val="002474AE"/>
    <w:rsid w:val="002474F3"/>
    <w:rsid w:val="00247684"/>
    <w:rsid w:val="00247806"/>
    <w:rsid w:val="002500CE"/>
    <w:rsid w:val="0025087B"/>
    <w:rsid w:val="00250A4B"/>
    <w:rsid w:val="00250C7F"/>
    <w:rsid w:val="00251226"/>
    <w:rsid w:val="002514AA"/>
    <w:rsid w:val="002515D6"/>
    <w:rsid w:val="002516CC"/>
    <w:rsid w:val="00251783"/>
    <w:rsid w:val="00251C98"/>
    <w:rsid w:val="00252A94"/>
    <w:rsid w:val="00252DCE"/>
    <w:rsid w:val="002534D4"/>
    <w:rsid w:val="00253864"/>
    <w:rsid w:val="00253900"/>
    <w:rsid w:val="00253CE3"/>
    <w:rsid w:val="0025430D"/>
    <w:rsid w:val="00254484"/>
    <w:rsid w:val="002547FD"/>
    <w:rsid w:val="00254AA7"/>
    <w:rsid w:val="00254C31"/>
    <w:rsid w:val="00255144"/>
    <w:rsid w:val="00255245"/>
    <w:rsid w:val="002554C0"/>
    <w:rsid w:val="00255616"/>
    <w:rsid w:val="002557E7"/>
    <w:rsid w:val="002558CC"/>
    <w:rsid w:val="00255DFF"/>
    <w:rsid w:val="002563AA"/>
    <w:rsid w:val="00256406"/>
    <w:rsid w:val="002564CB"/>
    <w:rsid w:val="00256722"/>
    <w:rsid w:val="002568BB"/>
    <w:rsid w:val="00257636"/>
    <w:rsid w:val="00257756"/>
    <w:rsid w:val="002578D8"/>
    <w:rsid w:val="002579C2"/>
    <w:rsid w:val="002579C4"/>
    <w:rsid w:val="00257C02"/>
    <w:rsid w:val="00257D15"/>
    <w:rsid w:val="0026044C"/>
    <w:rsid w:val="0026086E"/>
    <w:rsid w:val="00260F2B"/>
    <w:rsid w:val="002611CB"/>
    <w:rsid w:val="00261297"/>
    <w:rsid w:val="00261398"/>
    <w:rsid w:val="0026161E"/>
    <w:rsid w:val="00261645"/>
    <w:rsid w:val="002617B7"/>
    <w:rsid w:val="00261C1A"/>
    <w:rsid w:val="00261D7C"/>
    <w:rsid w:val="00262142"/>
    <w:rsid w:val="00262ECA"/>
    <w:rsid w:val="00262EFA"/>
    <w:rsid w:val="00263049"/>
    <w:rsid w:val="002632B1"/>
    <w:rsid w:val="00263438"/>
    <w:rsid w:val="002634B4"/>
    <w:rsid w:val="00263783"/>
    <w:rsid w:val="00263C4B"/>
    <w:rsid w:val="002643F2"/>
    <w:rsid w:val="00264B44"/>
    <w:rsid w:val="00265024"/>
    <w:rsid w:val="002651F7"/>
    <w:rsid w:val="00265280"/>
    <w:rsid w:val="002656E2"/>
    <w:rsid w:val="002656EB"/>
    <w:rsid w:val="002657DB"/>
    <w:rsid w:val="002662EE"/>
    <w:rsid w:val="00266A85"/>
    <w:rsid w:val="00266AA2"/>
    <w:rsid w:val="002670C2"/>
    <w:rsid w:val="002701D2"/>
    <w:rsid w:val="002702BB"/>
    <w:rsid w:val="00270534"/>
    <w:rsid w:val="00270D82"/>
    <w:rsid w:val="00270E8F"/>
    <w:rsid w:val="00270F0E"/>
    <w:rsid w:val="00271357"/>
    <w:rsid w:val="0027161A"/>
    <w:rsid w:val="002718CE"/>
    <w:rsid w:val="00271978"/>
    <w:rsid w:val="00271ABB"/>
    <w:rsid w:val="00272200"/>
    <w:rsid w:val="00272255"/>
    <w:rsid w:val="00272691"/>
    <w:rsid w:val="00272C70"/>
    <w:rsid w:val="00273683"/>
    <w:rsid w:val="002737F9"/>
    <w:rsid w:val="00273AA3"/>
    <w:rsid w:val="00273B10"/>
    <w:rsid w:val="00274413"/>
    <w:rsid w:val="00274563"/>
    <w:rsid w:val="002745AE"/>
    <w:rsid w:val="00274905"/>
    <w:rsid w:val="00274A2B"/>
    <w:rsid w:val="00274BDD"/>
    <w:rsid w:val="00275020"/>
    <w:rsid w:val="002753F1"/>
    <w:rsid w:val="00275DD8"/>
    <w:rsid w:val="00275E8F"/>
    <w:rsid w:val="0027650F"/>
    <w:rsid w:val="0027682A"/>
    <w:rsid w:val="0027690D"/>
    <w:rsid w:val="00277226"/>
    <w:rsid w:val="00277540"/>
    <w:rsid w:val="002776D5"/>
    <w:rsid w:val="00277FB8"/>
    <w:rsid w:val="002802A5"/>
    <w:rsid w:val="002802DD"/>
    <w:rsid w:val="0028246A"/>
    <w:rsid w:val="002826D0"/>
    <w:rsid w:val="00282728"/>
    <w:rsid w:val="002829EC"/>
    <w:rsid w:val="00282A1D"/>
    <w:rsid w:val="00282B5B"/>
    <w:rsid w:val="00282DD7"/>
    <w:rsid w:val="002830E5"/>
    <w:rsid w:val="002831D1"/>
    <w:rsid w:val="00283795"/>
    <w:rsid w:val="002839C0"/>
    <w:rsid w:val="002839DB"/>
    <w:rsid w:val="00283B83"/>
    <w:rsid w:val="00283D63"/>
    <w:rsid w:val="00283E49"/>
    <w:rsid w:val="002848BB"/>
    <w:rsid w:val="00284AF3"/>
    <w:rsid w:val="00285588"/>
    <w:rsid w:val="0028572B"/>
    <w:rsid w:val="00285EF5"/>
    <w:rsid w:val="0028655C"/>
    <w:rsid w:val="0028688B"/>
    <w:rsid w:val="002869A1"/>
    <w:rsid w:val="00286D81"/>
    <w:rsid w:val="00286F8F"/>
    <w:rsid w:val="0028702F"/>
    <w:rsid w:val="002871B3"/>
    <w:rsid w:val="002871F4"/>
    <w:rsid w:val="002873F9"/>
    <w:rsid w:val="00287592"/>
    <w:rsid w:val="00287946"/>
    <w:rsid w:val="00287ABF"/>
    <w:rsid w:val="0029037C"/>
    <w:rsid w:val="002912E4"/>
    <w:rsid w:val="002913A9"/>
    <w:rsid w:val="002914A3"/>
    <w:rsid w:val="00291D00"/>
    <w:rsid w:val="00291ED5"/>
    <w:rsid w:val="002920F8"/>
    <w:rsid w:val="0029225F"/>
    <w:rsid w:val="0029239B"/>
    <w:rsid w:val="002923D2"/>
    <w:rsid w:val="002924CD"/>
    <w:rsid w:val="00292869"/>
    <w:rsid w:val="00293098"/>
    <w:rsid w:val="0029357B"/>
    <w:rsid w:val="00293A3F"/>
    <w:rsid w:val="00293A86"/>
    <w:rsid w:val="00293C2C"/>
    <w:rsid w:val="00294002"/>
    <w:rsid w:val="00294726"/>
    <w:rsid w:val="00294A51"/>
    <w:rsid w:val="00294C9B"/>
    <w:rsid w:val="002956E0"/>
    <w:rsid w:val="00295A29"/>
    <w:rsid w:val="0029600C"/>
    <w:rsid w:val="0029635A"/>
    <w:rsid w:val="00296411"/>
    <w:rsid w:val="00296F64"/>
    <w:rsid w:val="00297061"/>
    <w:rsid w:val="00297544"/>
    <w:rsid w:val="0029756F"/>
    <w:rsid w:val="00297CC3"/>
    <w:rsid w:val="00297EBC"/>
    <w:rsid w:val="002A0040"/>
    <w:rsid w:val="002A01FB"/>
    <w:rsid w:val="002A040C"/>
    <w:rsid w:val="002A04DD"/>
    <w:rsid w:val="002A0631"/>
    <w:rsid w:val="002A064D"/>
    <w:rsid w:val="002A0706"/>
    <w:rsid w:val="002A10F9"/>
    <w:rsid w:val="002A1540"/>
    <w:rsid w:val="002A15BF"/>
    <w:rsid w:val="002A1B92"/>
    <w:rsid w:val="002A2255"/>
    <w:rsid w:val="002A2432"/>
    <w:rsid w:val="002A271C"/>
    <w:rsid w:val="002A2C2F"/>
    <w:rsid w:val="002A3141"/>
    <w:rsid w:val="002A33B1"/>
    <w:rsid w:val="002A34FC"/>
    <w:rsid w:val="002A3636"/>
    <w:rsid w:val="002A37FC"/>
    <w:rsid w:val="002A38BE"/>
    <w:rsid w:val="002A3DA7"/>
    <w:rsid w:val="002A4386"/>
    <w:rsid w:val="002A478D"/>
    <w:rsid w:val="002A4F43"/>
    <w:rsid w:val="002A51B7"/>
    <w:rsid w:val="002A52AD"/>
    <w:rsid w:val="002A54C1"/>
    <w:rsid w:val="002A5DC6"/>
    <w:rsid w:val="002A62E7"/>
    <w:rsid w:val="002A6578"/>
    <w:rsid w:val="002A67C1"/>
    <w:rsid w:val="002A681D"/>
    <w:rsid w:val="002A6EF6"/>
    <w:rsid w:val="002A7087"/>
    <w:rsid w:val="002A7305"/>
    <w:rsid w:val="002A7561"/>
    <w:rsid w:val="002A75F3"/>
    <w:rsid w:val="002A75FB"/>
    <w:rsid w:val="002A76F8"/>
    <w:rsid w:val="002A7855"/>
    <w:rsid w:val="002A7C21"/>
    <w:rsid w:val="002A7FE6"/>
    <w:rsid w:val="002B0336"/>
    <w:rsid w:val="002B0F87"/>
    <w:rsid w:val="002B12A6"/>
    <w:rsid w:val="002B18DC"/>
    <w:rsid w:val="002B2652"/>
    <w:rsid w:val="002B2AED"/>
    <w:rsid w:val="002B2E59"/>
    <w:rsid w:val="002B3C5E"/>
    <w:rsid w:val="002B3CDA"/>
    <w:rsid w:val="002B3E2A"/>
    <w:rsid w:val="002B4591"/>
    <w:rsid w:val="002B4AE0"/>
    <w:rsid w:val="002B59EE"/>
    <w:rsid w:val="002B5C5E"/>
    <w:rsid w:val="002B5D54"/>
    <w:rsid w:val="002B628F"/>
    <w:rsid w:val="002B631A"/>
    <w:rsid w:val="002B6539"/>
    <w:rsid w:val="002B6934"/>
    <w:rsid w:val="002B6B04"/>
    <w:rsid w:val="002B6F3D"/>
    <w:rsid w:val="002B70EA"/>
    <w:rsid w:val="002B71ED"/>
    <w:rsid w:val="002B72CF"/>
    <w:rsid w:val="002B7697"/>
    <w:rsid w:val="002B76D2"/>
    <w:rsid w:val="002B7BCB"/>
    <w:rsid w:val="002B7FC8"/>
    <w:rsid w:val="002C03D8"/>
    <w:rsid w:val="002C04B4"/>
    <w:rsid w:val="002C057E"/>
    <w:rsid w:val="002C1214"/>
    <w:rsid w:val="002C12E8"/>
    <w:rsid w:val="002C1304"/>
    <w:rsid w:val="002C1FA8"/>
    <w:rsid w:val="002C25A6"/>
    <w:rsid w:val="002C27A2"/>
    <w:rsid w:val="002C288D"/>
    <w:rsid w:val="002C2AED"/>
    <w:rsid w:val="002C2BE9"/>
    <w:rsid w:val="002C3B1E"/>
    <w:rsid w:val="002C3B70"/>
    <w:rsid w:val="002C3DD4"/>
    <w:rsid w:val="002C3FEC"/>
    <w:rsid w:val="002C40C0"/>
    <w:rsid w:val="002C4592"/>
    <w:rsid w:val="002C4AEA"/>
    <w:rsid w:val="002C4BEC"/>
    <w:rsid w:val="002C59D0"/>
    <w:rsid w:val="002C5B27"/>
    <w:rsid w:val="002C5B2F"/>
    <w:rsid w:val="002C60AF"/>
    <w:rsid w:val="002C6116"/>
    <w:rsid w:val="002C6482"/>
    <w:rsid w:val="002C6781"/>
    <w:rsid w:val="002C68DF"/>
    <w:rsid w:val="002C6F49"/>
    <w:rsid w:val="002C772B"/>
    <w:rsid w:val="002C7986"/>
    <w:rsid w:val="002D070D"/>
    <w:rsid w:val="002D07A4"/>
    <w:rsid w:val="002D07FA"/>
    <w:rsid w:val="002D08C5"/>
    <w:rsid w:val="002D093C"/>
    <w:rsid w:val="002D0B21"/>
    <w:rsid w:val="002D1041"/>
    <w:rsid w:val="002D11EE"/>
    <w:rsid w:val="002D1321"/>
    <w:rsid w:val="002D168E"/>
    <w:rsid w:val="002D1A48"/>
    <w:rsid w:val="002D1C36"/>
    <w:rsid w:val="002D21C7"/>
    <w:rsid w:val="002D232A"/>
    <w:rsid w:val="002D289B"/>
    <w:rsid w:val="002D2E7C"/>
    <w:rsid w:val="002D2EDF"/>
    <w:rsid w:val="002D3479"/>
    <w:rsid w:val="002D395D"/>
    <w:rsid w:val="002D3ACC"/>
    <w:rsid w:val="002D3B73"/>
    <w:rsid w:val="002D3B91"/>
    <w:rsid w:val="002D3BAD"/>
    <w:rsid w:val="002D4513"/>
    <w:rsid w:val="002D4F3D"/>
    <w:rsid w:val="002D5548"/>
    <w:rsid w:val="002D5985"/>
    <w:rsid w:val="002D5DBF"/>
    <w:rsid w:val="002D6657"/>
    <w:rsid w:val="002D6DE5"/>
    <w:rsid w:val="002D710C"/>
    <w:rsid w:val="002D771B"/>
    <w:rsid w:val="002D773A"/>
    <w:rsid w:val="002E0170"/>
    <w:rsid w:val="002E01AB"/>
    <w:rsid w:val="002E0543"/>
    <w:rsid w:val="002E0869"/>
    <w:rsid w:val="002E098F"/>
    <w:rsid w:val="002E0C22"/>
    <w:rsid w:val="002E18F8"/>
    <w:rsid w:val="002E190C"/>
    <w:rsid w:val="002E2164"/>
    <w:rsid w:val="002E21ED"/>
    <w:rsid w:val="002E2351"/>
    <w:rsid w:val="002E270E"/>
    <w:rsid w:val="002E2941"/>
    <w:rsid w:val="002E2C2B"/>
    <w:rsid w:val="002E2DD6"/>
    <w:rsid w:val="002E3257"/>
    <w:rsid w:val="002E37BC"/>
    <w:rsid w:val="002E3D70"/>
    <w:rsid w:val="002E4502"/>
    <w:rsid w:val="002E4A6B"/>
    <w:rsid w:val="002E4F7F"/>
    <w:rsid w:val="002E5240"/>
    <w:rsid w:val="002E57F8"/>
    <w:rsid w:val="002E61F1"/>
    <w:rsid w:val="002E62C1"/>
    <w:rsid w:val="002E63CE"/>
    <w:rsid w:val="002E6B05"/>
    <w:rsid w:val="002E6CD3"/>
    <w:rsid w:val="002E70B7"/>
    <w:rsid w:val="002E7499"/>
    <w:rsid w:val="002E7662"/>
    <w:rsid w:val="002E7DEC"/>
    <w:rsid w:val="002F0120"/>
    <w:rsid w:val="002F04F4"/>
    <w:rsid w:val="002F0B15"/>
    <w:rsid w:val="002F13D7"/>
    <w:rsid w:val="002F13E8"/>
    <w:rsid w:val="002F156A"/>
    <w:rsid w:val="002F1701"/>
    <w:rsid w:val="002F177D"/>
    <w:rsid w:val="002F1DF6"/>
    <w:rsid w:val="002F1E5B"/>
    <w:rsid w:val="002F1F5C"/>
    <w:rsid w:val="002F2390"/>
    <w:rsid w:val="002F3044"/>
    <w:rsid w:val="002F3666"/>
    <w:rsid w:val="002F4107"/>
    <w:rsid w:val="002F4937"/>
    <w:rsid w:val="002F4B84"/>
    <w:rsid w:val="002F4CA2"/>
    <w:rsid w:val="002F4EED"/>
    <w:rsid w:val="002F5313"/>
    <w:rsid w:val="002F557A"/>
    <w:rsid w:val="002F5B02"/>
    <w:rsid w:val="002F5D89"/>
    <w:rsid w:val="002F655B"/>
    <w:rsid w:val="002F6849"/>
    <w:rsid w:val="002F7238"/>
    <w:rsid w:val="002F72EB"/>
    <w:rsid w:val="002F7653"/>
    <w:rsid w:val="002F76E7"/>
    <w:rsid w:val="002F7C6A"/>
    <w:rsid w:val="00300476"/>
    <w:rsid w:val="0030084F"/>
    <w:rsid w:val="003008CD"/>
    <w:rsid w:val="00300925"/>
    <w:rsid w:val="00300A7D"/>
    <w:rsid w:val="00300AF1"/>
    <w:rsid w:val="00300DBE"/>
    <w:rsid w:val="00301099"/>
    <w:rsid w:val="00301400"/>
    <w:rsid w:val="0030147E"/>
    <w:rsid w:val="00301592"/>
    <w:rsid w:val="00301D8B"/>
    <w:rsid w:val="00301E11"/>
    <w:rsid w:val="0030212C"/>
    <w:rsid w:val="0030222D"/>
    <w:rsid w:val="00302359"/>
    <w:rsid w:val="00302AF2"/>
    <w:rsid w:val="00302FF1"/>
    <w:rsid w:val="003030EE"/>
    <w:rsid w:val="003031CB"/>
    <w:rsid w:val="0030342B"/>
    <w:rsid w:val="0030360A"/>
    <w:rsid w:val="003036D1"/>
    <w:rsid w:val="003037F7"/>
    <w:rsid w:val="0030388F"/>
    <w:rsid w:val="00303DE7"/>
    <w:rsid w:val="00303DEF"/>
    <w:rsid w:val="00303E5C"/>
    <w:rsid w:val="00303EA5"/>
    <w:rsid w:val="00304843"/>
    <w:rsid w:val="00304CB6"/>
    <w:rsid w:val="00304CBD"/>
    <w:rsid w:val="0030510E"/>
    <w:rsid w:val="003052F2"/>
    <w:rsid w:val="0030532E"/>
    <w:rsid w:val="003056E3"/>
    <w:rsid w:val="00305844"/>
    <w:rsid w:val="00305F5F"/>
    <w:rsid w:val="003061B4"/>
    <w:rsid w:val="0030620B"/>
    <w:rsid w:val="00306EB8"/>
    <w:rsid w:val="00306F91"/>
    <w:rsid w:val="003104A1"/>
    <w:rsid w:val="0031092F"/>
    <w:rsid w:val="00310BEF"/>
    <w:rsid w:val="00311111"/>
    <w:rsid w:val="00311799"/>
    <w:rsid w:val="003118FE"/>
    <w:rsid w:val="003119E8"/>
    <w:rsid w:val="00311AD2"/>
    <w:rsid w:val="00311B92"/>
    <w:rsid w:val="00312165"/>
    <w:rsid w:val="00312469"/>
    <w:rsid w:val="003127C7"/>
    <w:rsid w:val="0031286F"/>
    <w:rsid w:val="003129C5"/>
    <w:rsid w:val="00312B1F"/>
    <w:rsid w:val="00312C67"/>
    <w:rsid w:val="003136DC"/>
    <w:rsid w:val="00313DB8"/>
    <w:rsid w:val="00313DEE"/>
    <w:rsid w:val="00314004"/>
    <w:rsid w:val="0031408B"/>
    <w:rsid w:val="003145DD"/>
    <w:rsid w:val="003146DA"/>
    <w:rsid w:val="003148EE"/>
    <w:rsid w:val="00314E10"/>
    <w:rsid w:val="003151EB"/>
    <w:rsid w:val="00316499"/>
    <w:rsid w:val="00316689"/>
    <w:rsid w:val="00316A4D"/>
    <w:rsid w:val="00316C75"/>
    <w:rsid w:val="00316CFF"/>
    <w:rsid w:val="00317483"/>
    <w:rsid w:val="003174B9"/>
    <w:rsid w:val="00317582"/>
    <w:rsid w:val="00317C7C"/>
    <w:rsid w:val="00317F44"/>
    <w:rsid w:val="00317F52"/>
    <w:rsid w:val="00317FD6"/>
    <w:rsid w:val="00320757"/>
    <w:rsid w:val="00320828"/>
    <w:rsid w:val="00320A32"/>
    <w:rsid w:val="00320E8C"/>
    <w:rsid w:val="00321060"/>
    <w:rsid w:val="003220BA"/>
    <w:rsid w:val="00322CD1"/>
    <w:rsid w:val="00323236"/>
    <w:rsid w:val="0032342E"/>
    <w:rsid w:val="00323950"/>
    <w:rsid w:val="00323DC2"/>
    <w:rsid w:val="003242B0"/>
    <w:rsid w:val="00324477"/>
    <w:rsid w:val="003244CA"/>
    <w:rsid w:val="0032486D"/>
    <w:rsid w:val="00324C9D"/>
    <w:rsid w:val="003254D7"/>
    <w:rsid w:val="00325956"/>
    <w:rsid w:val="00325D33"/>
    <w:rsid w:val="00325EC3"/>
    <w:rsid w:val="0032662A"/>
    <w:rsid w:val="003269BD"/>
    <w:rsid w:val="00327007"/>
    <w:rsid w:val="00327858"/>
    <w:rsid w:val="003278A9"/>
    <w:rsid w:val="00327BB8"/>
    <w:rsid w:val="00327C89"/>
    <w:rsid w:val="00327F4E"/>
    <w:rsid w:val="003305B0"/>
    <w:rsid w:val="00330693"/>
    <w:rsid w:val="00330F0A"/>
    <w:rsid w:val="003314FB"/>
    <w:rsid w:val="0033160C"/>
    <w:rsid w:val="00331612"/>
    <w:rsid w:val="00331A94"/>
    <w:rsid w:val="00331CF0"/>
    <w:rsid w:val="00332349"/>
    <w:rsid w:val="00332E10"/>
    <w:rsid w:val="00332F62"/>
    <w:rsid w:val="00332F8E"/>
    <w:rsid w:val="003330D9"/>
    <w:rsid w:val="0033310C"/>
    <w:rsid w:val="003331CC"/>
    <w:rsid w:val="0033349C"/>
    <w:rsid w:val="003335EA"/>
    <w:rsid w:val="003342F2"/>
    <w:rsid w:val="0033466B"/>
    <w:rsid w:val="00334A4C"/>
    <w:rsid w:val="00334D9E"/>
    <w:rsid w:val="00334EBF"/>
    <w:rsid w:val="00335225"/>
    <w:rsid w:val="00335270"/>
    <w:rsid w:val="003352DE"/>
    <w:rsid w:val="0033536D"/>
    <w:rsid w:val="003356B7"/>
    <w:rsid w:val="00335710"/>
    <w:rsid w:val="003357D4"/>
    <w:rsid w:val="00335A65"/>
    <w:rsid w:val="003360B1"/>
    <w:rsid w:val="0033643D"/>
    <w:rsid w:val="0033647B"/>
    <w:rsid w:val="00336E92"/>
    <w:rsid w:val="0033717A"/>
    <w:rsid w:val="003371AF"/>
    <w:rsid w:val="0033740B"/>
    <w:rsid w:val="00337DBF"/>
    <w:rsid w:val="003400E1"/>
    <w:rsid w:val="003403E8"/>
    <w:rsid w:val="003404BD"/>
    <w:rsid w:val="00340BF5"/>
    <w:rsid w:val="00340DCE"/>
    <w:rsid w:val="00341038"/>
    <w:rsid w:val="003418DB"/>
    <w:rsid w:val="003431F0"/>
    <w:rsid w:val="00343265"/>
    <w:rsid w:val="003433D1"/>
    <w:rsid w:val="00343A84"/>
    <w:rsid w:val="00343DF4"/>
    <w:rsid w:val="0034421A"/>
    <w:rsid w:val="0034436D"/>
    <w:rsid w:val="0034440B"/>
    <w:rsid w:val="003444D2"/>
    <w:rsid w:val="00344555"/>
    <w:rsid w:val="00344909"/>
    <w:rsid w:val="0034493B"/>
    <w:rsid w:val="00344BFF"/>
    <w:rsid w:val="00344FFE"/>
    <w:rsid w:val="003454D3"/>
    <w:rsid w:val="003459B2"/>
    <w:rsid w:val="00345B03"/>
    <w:rsid w:val="00345ECA"/>
    <w:rsid w:val="003464E5"/>
    <w:rsid w:val="00346B59"/>
    <w:rsid w:val="00346DD4"/>
    <w:rsid w:val="0034704F"/>
    <w:rsid w:val="00347380"/>
    <w:rsid w:val="003474A1"/>
    <w:rsid w:val="003474E3"/>
    <w:rsid w:val="00347731"/>
    <w:rsid w:val="003500FB"/>
    <w:rsid w:val="003503B4"/>
    <w:rsid w:val="0035040D"/>
    <w:rsid w:val="00350EE2"/>
    <w:rsid w:val="003513D1"/>
    <w:rsid w:val="00351416"/>
    <w:rsid w:val="003515D0"/>
    <w:rsid w:val="003516F4"/>
    <w:rsid w:val="003518EF"/>
    <w:rsid w:val="003519B5"/>
    <w:rsid w:val="003520A5"/>
    <w:rsid w:val="00352132"/>
    <w:rsid w:val="00352268"/>
    <w:rsid w:val="003529AA"/>
    <w:rsid w:val="00352CDD"/>
    <w:rsid w:val="00352E27"/>
    <w:rsid w:val="003538C8"/>
    <w:rsid w:val="00353C05"/>
    <w:rsid w:val="00353C45"/>
    <w:rsid w:val="00353D3A"/>
    <w:rsid w:val="00353FD2"/>
    <w:rsid w:val="00354772"/>
    <w:rsid w:val="00354ACB"/>
    <w:rsid w:val="00354E2B"/>
    <w:rsid w:val="00355E9F"/>
    <w:rsid w:val="00355F28"/>
    <w:rsid w:val="0035729D"/>
    <w:rsid w:val="0035745D"/>
    <w:rsid w:val="0035796E"/>
    <w:rsid w:val="00357A31"/>
    <w:rsid w:val="00357C5F"/>
    <w:rsid w:val="00357FE6"/>
    <w:rsid w:val="00360297"/>
    <w:rsid w:val="003605FF"/>
    <w:rsid w:val="0036085D"/>
    <w:rsid w:val="00360C25"/>
    <w:rsid w:val="00360DDA"/>
    <w:rsid w:val="00360E83"/>
    <w:rsid w:val="003615D0"/>
    <w:rsid w:val="00361AEC"/>
    <w:rsid w:val="00361B35"/>
    <w:rsid w:val="00361EB1"/>
    <w:rsid w:val="00361EC7"/>
    <w:rsid w:val="00361FC7"/>
    <w:rsid w:val="003623FC"/>
    <w:rsid w:val="00362400"/>
    <w:rsid w:val="003628C2"/>
    <w:rsid w:val="00362D4F"/>
    <w:rsid w:val="00363428"/>
    <w:rsid w:val="00363519"/>
    <w:rsid w:val="00363757"/>
    <w:rsid w:val="00363A05"/>
    <w:rsid w:val="00363C87"/>
    <w:rsid w:val="00364198"/>
    <w:rsid w:val="00364223"/>
    <w:rsid w:val="0036451B"/>
    <w:rsid w:val="00364571"/>
    <w:rsid w:val="003647C2"/>
    <w:rsid w:val="00364DA0"/>
    <w:rsid w:val="00364E24"/>
    <w:rsid w:val="0036584E"/>
    <w:rsid w:val="0036586B"/>
    <w:rsid w:val="00365D26"/>
    <w:rsid w:val="00366082"/>
    <w:rsid w:val="00366776"/>
    <w:rsid w:val="00366BB0"/>
    <w:rsid w:val="0036746D"/>
    <w:rsid w:val="00370661"/>
    <w:rsid w:val="00370B88"/>
    <w:rsid w:val="00370DAA"/>
    <w:rsid w:val="00370E13"/>
    <w:rsid w:val="0037154F"/>
    <w:rsid w:val="00371DFF"/>
    <w:rsid w:val="00372068"/>
    <w:rsid w:val="003722BA"/>
    <w:rsid w:val="00372454"/>
    <w:rsid w:val="0037253F"/>
    <w:rsid w:val="003727BD"/>
    <w:rsid w:val="00373234"/>
    <w:rsid w:val="00373342"/>
    <w:rsid w:val="003737B6"/>
    <w:rsid w:val="003739A0"/>
    <w:rsid w:val="00373EC5"/>
    <w:rsid w:val="003740DC"/>
    <w:rsid w:val="00374194"/>
    <w:rsid w:val="00374B42"/>
    <w:rsid w:val="003754DD"/>
    <w:rsid w:val="003756EB"/>
    <w:rsid w:val="00375872"/>
    <w:rsid w:val="00375A80"/>
    <w:rsid w:val="00375F62"/>
    <w:rsid w:val="003765F1"/>
    <w:rsid w:val="003766FE"/>
    <w:rsid w:val="00376822"/>
    <w:rsid w:val="0037682D"/>
    <w:rsid w:val="003768D4"/>
    <w:rsid w:val="00376E4F"/>
    <w:rsid w:val="00376ED6"/>
    <w:rsid w:val="003770E0"/>
    <w:rsid w:val="0037719F"/>
    <w:rsid w:val="00377219"/>
    <w:rsid w:val="0037731B"/>
    <w:rsid w:val="0037743A"/>
    <w:rsid w:val="003774E9"/>
    <w:rsid w:val="0038056D"/>
    <w:rsid w:val="003807CD"/>
    <w:rsid w:val="00380C5B"/>
    <w:rsid w:val="00380C61"/>
    <w:rsid w:val="00380CEB"/>
    <w:rsid w:val="00380CF4"/>
    <w:rsid w:val="00380E76"/>
    <w:rsid w:val="003810D2"/>
    <w:rsid w:val="0038129F"/>
    <w:rsid w:val="00381AC0"/>
    <w:rsid w:val="00382552"/>
    <w:rsid w:val="00382E10"/>
    <w:rsid w:val="0038333A"/>
    <w:rsid w:val="003834A7"/>
    <w:rsid w:val="0038358D"/>
    <w:rsid w:val="00383E18"/>
    <w:rsid w:val="0038457C"/>
    <w:rsid w:val="00384937"/>
    <w:rsid w:val="00384A71"/>
    <w:rsid w:val="00384B1B"/>
    <w:rsid w:val="00384E7B"/>
    <w:rsid w:val="003850DB"/>
    <w:rsid w:val="0038516C"/>
    <w:rsid w:val="0038538F"/>
    <w:rsid w:val="0038541C"/>
    <w:rsid w:val="003854C6"/>
    <w:rsid w:val="003856AA"/>
    <w:rsid w:val="00385F2E"/>
    <w:rsid w:val="00386046"/>
    <w:rsid w:val="003862F5"/>
    <w:rsid w:val="0038637F"/>
    <w:rsid w:val="0038676D"/>
    <w:rsid w:val="00386910"/>
    <w:rsid w:val="00386924"/>
    <w:rsid w:val="00386A07"/>
    <w:rsid w:val="00386C7F"/>
    <w:rsid w:val="00387209"/>
    <w:rsid w:val="0038758F"/>
    <w:rsid w:val="00387827"/>
    <w:rsid w:val="00387860"/>
    <w:rsid w:val="00387974"/>
    <w:rsid w:val="00387DE0"/>
    <w:rsid w:val="0039038D"/>
    <w:rsid w:val="00390E7E"/>
    <w:rsid w:val="00390F42"/>
    <w:rsid w:val="003910BB"/>
    <w:rsid w:val="003916C8"/>
    <w:rsid w:val="003919CB"/>
    <w:rsid w:val="00391DF6"/>
    <w:rsid w:val="00391F63"/>
    <w:rsid w:val="00392598"/>
    <w:rsid w:val="0039280F"/>
    <w:rsid w:val="00392AE0"/>
    <w:rsid w:val="00392C0C"/>
    <w:rsid w:val="00392C33"/>
    <w:rsid w:val="0039301B"/>
    <w:rsid w:val="00393519"/>
    <w:rsid w:val="003937BB"/>
    <w:rsid w:val="0039384D"/>
    <w:rsid w:val="00393FD7"/>
    <w:rsid w:val="00394277"/>
    <w:rsid w:val="00394675"/>
    <w:rsid w:val="00394927"/>
    <w:rsid w:val="00394D22"/>
    <w:rsid w:val="003952BF"/>
    <w:rsid w:val="003959D0"/>
    <w:rsid w:val="00395F7D"/>
    <w:rsid w:val="00396126"/>
    <w:rsid w:val="0039617C"/>
    <w:rsid w:val="003961DF"/>
    <w:rsid w:val="0039673E"/>
    <w:rsid w:val="00396A70"/>
    <w:rsid w:val="0039715E"/>
    <w:rsid w:val="00397815"/>
    <w:rsid w:val="00397BA8"/>
    <w:rsid w:val="00397C14"/>
    <w:rsid w:val="003A1872"/>
    <w:rsid w:val="003A1956"/>
    <w:rsid w:val="003A1A82"/>
    <w:rsid w:val="003A1F94"/>
    <w:rsid w:val="003A24EE"/>
    <w:rsid w:val="003A276B"/>
    <w:rsid w:val="003A2784"/>
    <w:rsid w:val="003A2817"/>
    <w:rsid w:val="003A2A05"/>
    <w:rsid w:val="003A2DBC"/>
    <w:rsid w:val="003A323E"/>
    <w:rsid w:val="003A33AC"/>
    <w:rsid w:val="003A3C59"/>
    <w:rsid w:val="003A3F9B"/>
    <w:rsid w:val="003A4924"/>
    <w:rsid w:val="003A4A4C"/>
    <w:rsid w:val="003A4C0F"/>
    <w:rsid w:val="003A4DEF"/>
    <w:rsid w:val="003A50C2"/>
    <w:rsid w:val="003A512B"/>
    <w:rsid w:val="003A52B2"/>
    <w:rsid w:val="003A52F1"/>
    <w:rsid w:val="003A54FB"/>
    <w:rsid w:val="003A5596"/>
    <w:rsid w:val="003A574A"/>
    <w:rsid w:val="003A5A16"/>
    <w:rsid w:val="003A5DE9"/>
    <w:rsid w:val="003A6440"/>
    <w:rsid w:val="003A6518"/>
    <w:rsid w:val="003A6646"/>
    <w:rsid w:val="003A66B3"/>
    <w:rsid w:val="003A6AED"/>
    <w:rsid w:val="003A719A"/>
    <w:rsid w:val="003A73BA"/>
    <w:rsid w:val="003A7532"/>
    <w:rsid w:val="003A766F"/>
    <w:rsid w:val="003A7766"/>
    <w:rsid w:val="003A7ED9"/>
    <w:rsid w:val="003B0128"/>
    <w:rsid w:val="003B041D"/>
    <w:rsid w:val="003B0739"/>
    <w:rsid w:val="003B089F"/>
    <w:rsid w:val="003B0B87"/>
    <w:rsid w:val="003B0CC4"/>
    <w:rsid w:val="003B0D32"/>
    <w:rsid w:val="003B14A5"/>
    <w:rsid w:val="003B14C3"/>
    <w:rsid w:val="003B151C"/>
    <w:rsid w:val="003B1999"/>
    <w:rsid w:val="003B1ABA"/>
    <w:rsid w:val="003B1EA4"/>
    <w:rsid w:val="003B217E"/>
    <w:rsid w:val="003B23A5"/>
    <w:rsid w:val="003B2BE1"/>
    <w:rsid w:val="003B2C9C"/>
    <w:rsid w:val="003B2D01"/>
    <w:rsid w:val="003B2FB9"/>
    <w:rsid w:val="003B3192"/>
    <w:rsid w:val="003B3241"/>
    <w:rsid w:val="003B3263"/>
    <w:rsid w:val="003B3710"/>
    <w:rsid w:val="003B386D"/>
    <w:rsid w:val="003B3975"/>
    <w:rsid w:val="003B3BF7"/>
    <w:rsid w:val="003B4A3A"/>
    <w:rsid w:val="003B50A9"/>
    <w:rsid w:val="003B50B5"/>
    <w:rsid w:val="003B5318"/>
    <w:rsid w:val="003B58C7"/>
    <w:rsid w:val="003B58EC"/>
    <w:rsid w:val="003B5E80"/>
    <w:rsid w:val="003B5F7E"/>
    <w:rsid w:val="003B5FFB"/>
    <w:rsid w:val="003B651A"/>
    <w:rsid w:val="003B6523"/>
    <w:rsid w:val="003B65EF"/>
    <w:rsid w:val="003B68A9"/>
    <w:rsid w:val="003B6C24"/>
    <w:rsid w:val="003B6C68"/>
    <w:rsid w:val="003B6E88"/>
    <w:rsid w:val="003B7531"/>
    <w:rsid w:val="003B753A"/>
    <w:rsid w:val="003C03D5"/>
    <w:rsid w:val="003C0B83"/>
    <w:rsid w:val="003C0DB4"/>
    <w:rsid w:val="003C14BF"/>
    <w:rsid w:val="003C17F0"/>
    <w:rsid w:val="003C1E2E"/>
    <w:rsid w:val="003C21C2"/>
    <w:rsid w:val="003C2465"/>
    <w:rsid w:val="003C298E"/>
    <w:rsid w:val="003C2D37"/>
    <w:rsid w:val="003C318A"/>
    <w:rsid w:val="003C371F"/>
    <w:rsid w:val="003C3BBE"/>
    <w:rsid w:val="003C3BEB"/>
    <w:rsid w:val="003C3D94"/>
    <w:rsid w:val="003C3F0E"/>
    <w:rsid w:val="003C4885"/>
    <w:rsid w:val="003C4C17"/>
    <w:rsid w:val="003C508F"/>
    <w:rsid w:val="003C585B"/>
    <w:rsid w:val="003C5896"/>
    <w:rsid w:val="003C589D"/>
    <w:rsid w:val="003C5C2C"/>
    <w:rsid w:val="003C7A40"/>
    <w:rsid w:val="003C7CDC"/>
    <w:rsid w:val="003D02C3"/>
    <w:rsid w:val="003D07FD"/>
    <w:rsid w:val="003D07FF"/>
    <w:rsid w:val="003D102C"/>
    <w:rsid w:val="003D19D9"/>
    <w:rsid w:val="003D1D76"/>
    <w:rsid w:val="003D2336"/>
    <w:rsid w:val="003D2490"/>
    <w:rsid w:val="003D2532"/>
    <w:rsid w:val="003D2A09"/>
    <w:rsid w:val="003D2BA7"/>
    <w:rsid w:val="003D2C40"/>
    <w:rsid w:val="003D2D68"/>
    <w:rsid w:val="003D3AF1"/>
    <w:rsid w:val="003D4299"/>
    <w:rsid w:val="003D4328"/>
    <w:rsid w:val="003D479D"/>
    <w:rsid w:val="003D47CA"/>
    <w:rsid w:val="003D50A7"/>
    <w:rsid w:val="003D529A"/>
    <w:rsid w:val="003D52D7"/>
    <w:rsid w:val="003D5717"/>
    <w:rsid w:val="003D5DE0"/>
    <w:rsid w:val="003D60B9"/>
    <w:rsid w:val="003D61DB"/>
    <w:rsid w:val="003D621E"/>
    <w:rsid w:val="003D6266"/>
    <w:rsid w:val="003D6AA2"/>
    <w:rsid w:val="003D6FD3"/>
    <w:rsid w:val="003D7568"/>
    <w:rsid w:val="003D7B7A"/>
    <w:rsid w:val="003D7BF3"/>
    <w:rsid w:val="003D7D05"/>
    <w:rsid w:val="003E0125"/>
    <w:rsid w:val="003E0519"/>
    <w:rsid w:val="003E057C"/>
    <w:rsid w:val="003E0E6A"/>
    <w:rsid w:val="003E116C"/>
    <w:rsid w:val="003E124C"/>
    <w:rsid w:val="003E140B"/>
    <w:rsid w:val="003E1EA4"/>
    <w:rsid w:val="003E2411"/>
    <w:rsid w:val="003E2476"/>
    <w:rsid w:val="003E2703"/>
    <w:rsid w:val="003E29F0"/>
    <w:rsid w:val="003E2A27"/>
    <w:rsid w:val="003E2D6C"/>
    <w:rsid w:val="003E2E3F"/>
    <w:rsid w:val="003E2F7C"/>
    <w:rsid w:val="003E3B8C"/>
    <w:rsid w:val="003E4209"/>
    <w:rsid w:val="003E47F6"/>
    <w:rsid w:val="003E4A61"/>
    <w:rsid w:val="003E4D90"/>
    <w:rsid w:val="003E50FC"/>
    <w:rsid w:val="003E5218"/>
    <w:rsid w:val="003E522B"/>
    <w:rsid w:val="003E5412"/>
    <w:rsid w:val="003E5498"/>
    <w:rsid w:val="003E5A55"/>
    <w:rsid w:val="003E5D3F"/>
    <w:rsid w:val="003E624E"/>
    <w:rsid w:val="003E648E"/>
    <w:rsid w:val="003E6511"/>
    <w:rsid w:val="003E66EA"/>
    <w:rsid w:val="003E6780"/>
    <w:rsid w:val="003E6BFF"/>
    <w:rsid w:val="003E7768"/>
    <w:rsid w:val="003E7D56"/>
    <w:rsid w:val="003F0075"/>
    <w:rsid w:val="003F01E9"/>
    <w:rsid w:val="003F0271"/>
    <w:rsid w:val="003F0674"/>
    <w:rsid w:val="003F0CE0"/>
    <w:rsid w:val="003F0CFD"/>
    <w:rsid w:val="003F0FFC"/>
    <w:rsid w:val="003F10DC"/>
    <w:rsid w:val="003F119A"/>
    <w:rsid w:val="003F1206"/>
    <w:rsid w:val="003F1310"/>
    <w:rsid w:val="003F14BB"/>
    <w:rsid w:val="003F18A2"/>
    <w:rsid w:val="003F18F8"/>
    <w:rsid w:val="003F202C"/>
    <w:rsid w:val="003F29C2"/>
    <w:rsid w:val="003F2C85"/>
    <w:rsid w:val="003F2FA6"/>
    <w:rsid w:val="003F36E9"/>
    <w:rsid w:val="003F3729"/>
    <w:rsid w:val="003F3733"/>
    <w:rsid w:val="003F374A"/>
    <w:rsid w:val="003F3A99"/>
    <w:rsid w:val="003F3CE8"/>
    <w:rsid w:val="003F3FE4"/>
    <w:rsid w:val="003F46BF"/>
    <w:rsid w:val="003F4A98"/>
    <w:rsid w:val="003F4E1F"/>
    <w:rsid w:val="003F4E8B"/>
    <w:rsid w:val="003F5003"/>
    <w:rsid w:val="003F5056"/>
    <w:rsid w:val="003F5AA1"/>
    <w:rsid w:val="003F5CD2"/>
    <w:rsid w:val="003F65CB"/>
    <w:rsid w:val="003F6A9C"/>
    <w:rsid w:val="003F6AF3"/>
    <w:rsid w:val="003F6CEA"/>
    <w:rsid w:val="003F6D7E"/>
    <w:rsid w:val="003F79C4"/>
    <w:rsid w:val="004000A2"/>
    <w:rsid w:val="004002FE"/>
    <w:rsid w:val="00400611"/>
    <w:rsid w:val="00400AFA"/>
    <w:rsid w:val="00401308"/>
    <w:rsid w:val="00401B9D"/>
    <w:rsid w:val="00401E25"/>
    <w:rsid w:val="0040204A"/>
    <w:rsid w:val="00402420"/>
    <w:rsid w:val="00402685"/>
    <w:rsid w:val="004028A7"/>
    <w:rsid w:val="004028BC"/>
    <w:rsid w:val="004029EF"/>
    <w:rsid w:val="00402E01"/>
    <w:rsid w:val="00402E98"/>
    <w:rsid w:val="004030F4"/>
    <w:rsid w:val="00403140"/>
    <w:rsid w:val="00403395"/>
    <w:rsid w:val="0040366E"/>
    <w:rsid w:val="00403791"/>
    <w:rsid w:val="00403C80"/>
    <w:rsid w:val="00403E7B"/>
    <w:rsid w:val="004043EE"/>
    <w:rsid w:val="004049F5"/>
    <w:rsid w:val="00404C1D"/>
    <w:rsid w:val="00404C8C"/>
    <w:rsid w:val="00404CA2"/>
    <w:rsid w:val="0040520B"/>
    <w:rsid w:val="00405A54"/>
    <w:rsid w:val="00405EED"/>
    <w:rsid w:val="00405FD0"/>
    <w:rsid w:val="00406113"/>
    <w:rsid w:val="0040647F"/>
    <w:rsid w:val="00406876"/>
    <w:rsid w:val="00406BC4"/>
    <w:rsid w:val="0040708E"/>
    <w:rsid w:val="004070B8"/>
    <w:rsid w:val="00407955"/>
    <w:rsid w:val="00407BF2"/>
    <w:rsid w:val="0041031C"/>
    <w:rsid w:val="00410662"/>
    <w:rsid w:val="004108C4"/>
    <w:rsid w:val="00410BE8"/>
    <w:rsid w:val="00410F8D"/>
    <w:rsid w:val="00410FEC"/>
    <w:rsid w:val="00411209"/>
    <w:rsid w:val="00411553"/>
    <w:rsid w:val="004119AD"/>
    <w:rsid w:val="00411A49"/>
    <w:rsid w:val="00411B29"/>
    <w:rsid w:val="00411C72"/>
    <w:rsid w:val="00412688"/>
    <w:rsid w:val="0041280C"/>
    <w:rsid w:val="00412D12"/>
    <w:rsid w:val="00412D38"/>
    <w:rsid w:val="00412F3D"/>
    <w:rsid w:val="00413058"/>
    <w:rsid w:val="004131FE"/>
    <w:rsid w:val="0041333A"/>
    <w:rsid w:val="0041349F"/>
    <w:rsid w:val="00413694"/>
    <w:rsid w:val="00413AC0"/>
    <w:rsid w:val="00413D55"/>
    <w:rsid w:val="00413FA2"/>
    <w:rsid w:val="00414080"/>
    <w:rsid w:val="0041478A"/>
    <w:rsid w:val="004148A8"/>
    <w:rsid w:val="00414BB4"/>
    <w:rsid w:val="00414D50"/>
    <w:rsid w:val="00414FCF"/>
    <w:rsid w:val="004153FB"/>
    <w:rsid w:val="0041555C"/>
    <w:rsid w:val="00415EC1"/>
    <w:rsid w:val="00416599"/>
    <w:rsid w:val="004166A1"/>
    <w:rsid w:val="004166BD"/>
    <w:rsid w:val="00416D03"/>
    <w:rsid w:val="004170CA"/>
    <w:rsid w:val="0041731D"/>
    <w:rsid w:val="00417665"/>
    <w:rsid w:val="0041769F"/>
    <w:rsid w:val="00417CC2"/>
    <w:rsid w:val="004203AF"/>
    <w:rsid w:val="00420492"/>
    <w:rsid w:val="004206B1"/>
    <w:rsid w:val="00420BBC"/>
    <w:rsid w:val="00420C77"/>
    <w:rsid w:val="00420D5E"/>
    <w:rsid w:val="00421029"/>
    <w:rsid w:val="004211C9"/>
    <w:rsid w:val="004216AA"/>
    <w:rsid w:val="00421773"/>
    <w:rsid w:val="00421BEE"/>
    <w:rsid w:val="00421BFA"/>
    <w:rsid w:val="00421D2A"/>
    <w:rsid w:val="00422A16"/>
    <w:rsid w:val="004230AB"/>
    <w:rsid w:val="0042346D"/>
    <w:rsid w:val="004235A2"/>
    <w:rsid w:val="0042392B"/>
    <w:rsid w:val="00423A86"/>
    <w:rsid w:val="00423F27"/>
    <w:rsid w:val="0042423F"/>
    <w:rsid w:val="00424755"/>
    <w:rsid w:val="00424ED2"/>
    <w:rsid w:val="0042528E"/>
    <w:rsid w:val="004258E8"/>
    <w:rsid w:val="004259CF"/>
    <w:rsid w:val="00425A12"/>
    <w:rsid w:val="004261EE"/>
    <w:rsid w:val="0042638C"/>
    <w:rsid w:val="004268D9"/>
    <w:rsid w:val="00426F15"/>
    <w:rsid w:val="00426F77"/>
    <w:rsid w:val="00427051"/>
    <w:rsid w:val="004270E5"/>
    <w:rsid w:val="00427162"/>
    <w:rsid w:val="004273F1"/>
    <w:rsid w:val="0043005F"/>
    <w:rsid w:val="00430116"/>
    <w:rsid w:val="00430429"/>
    <w:rsid w:val="0043046B"/>
    <w:rsid w:val="004304D4"/>
    <w:rsid w:val="004306C1"/>
    <w:rsid w:val="00430B8F"/>
    <w:rsid w:val="004311B8"/>
    <w:rsid w:val="00431341"/>
    <w:rsid w:val="004319A2"/>
    <w:rsid w:val="00431A96"/>
    <w:rsid w:val="00432217"/>
    <w:rsid w:val="00432B80"/>
    <w:rsid w:val="004337E7"/>
    <w:rsid w:val="00433FFD"/>
    <w:rsid w:val="004342AC"/>
    <w:rsid w:val="00434CBC"/>
    <w:rsid w:val="00435142"/>
    <w:rsid w:val="004353DC"/>
    <w:rsid w:val="00435CF7"/>
    <w:rsid w:val="00435F48"/>
    <w:rsid w:val="00436D43"/>
    <w:rsid w:val="00436F8D"/>
    <w:rsid w:val="00436F99"/>
    <w:rsid w:val="00437BE3"/>
    <w:rsid w:val="00437C6D"/>
    <w:rsid w:val="00437EB7"/>
    <w:rsid w:val="0044001B"/>
    <w:rsid w:val="00440074"/>
    <w:rsid w:val="00440197"/>
    <w:rsid w:val="004402B9"/>
    <w:rsid w:val="004403C2"/>
    <w:rsid w:val="004404C8"/>
    <w:rsid w:val="00440F78"/>
    <w:rsid w:val="004411C4"/>
    <w:rsid w:val="00441F1F"/>
    <w:rsid w:val="004422F9"/>
    <w:rsid w:val="00442E85"/>
    <w:rsid w:val="00443353"/>
    <w:rsid w:val="0044384C"/>
    <w:rsid w:val="00443902"/>
    <w:rsid w:val="00443AA7"/>
    <w:rsid w:val="00443AC8"/>
    <w:rsid w:val="00443C6D"/>
    <w:rsid w:val="00443D38"/>
    <w:rsid w:val="00443E9C"/>
    <w:rsid w:val="00444105"/>
    <w:rsid w:val="004447EF"/>
    <w:rsid w:val="0044491D"/>
    <w:rsid w:val="004449D5"/>
    <w:rsid w:val="00444AF5"/>
    <w:rsid w:val="00444D10"/>
    <w:rsid w:val="00445231"/>
    <w:rsid w:val="0044583F"/>
    <w:rsid w:val="00445E65"/>
    <w:rsid w:val="00445F7A"/>
    <w:rsid w:val="0044673B"/>
    <w:rsid w:val="004469A8"/>
    <w:rsid w:val="00446C59"/>
    <w:rsid w:val="004472BF"/>
    <w:rsid w:val="00447561"/>
    <w:rsid w:val="0044796A"/>
    <w:rsid w:val="00447A91"/>
    <w:rsid w:val="00450011"/>
    <w:rsid w:val="0045004A"/>
    <w:rsid w:val="00450696"/>
    <w:rsid w:val="004506D7"/>
    <w:rsid w:val="0045073D"/>
    <w:rsid w:val="00450A3E"/>
    <w:rsid w:val="00450E54"/>
    <w:rsid w:val="00450F6B"/>
    <w:rsid w:val="00451246"/>
    <w:rsid w:val="00451718"/>
    <w:rsid w:val="00451C59"/>
    <w:rsid w:val="00451DA0"/>
    <w:rsid w:val="00452E99"/>
    <w:rsid w:val="00452E9B"/>
    <w:rsid w:val="00453354"/>
    <w:rsid w:val="004537C2"/>
    <w:rsid w:val="004547CA"/>
    <w:rsid w:val="00454A3B"/>
    <w:rsid w:val="00454B76"/>
    <w:rsid w:val="00454C01"/>
    <w:rsid w:val="00454D33"/>
    <w:rsid w:val="004555A9"/>
    <w:rsid w:val="00455619"/>
    <w:rsid w:val="0045595E"/>
    <w:rsid w:val="00455D22"/>
    <w:rsid w:val="004561A8"/>
    <w:rsid w:val="004566CF"/>
    <w:rsid w:val="00456835"/>
    <w:rsid w:val="00456953"/>
    <w:rsid w:val="00457797"/>
    <w:rsid w:val="004577DE"/>
    <w:rsid w:val="00457DB5"/>
    <w:rsid w:val="00460857"/>
    <w:rsid w:val="00460AB4"/>
    <w:rsid w:val="00460BD7"/>
    <w:rsid w:val="00460E45"/>
    <w:rsid w:val="00460E5B"/>
    <w:rsid w:val="00461069"/>
    <w:rsid w:val="00461249"/>
    <w:rsid w:val="00461250"/>
    <w:rsid w:val="00461418"/>
    <w:rsid w:val="0046147D"/>
    <w:rsid w:val="004617AC"/>
    <w:rsid w:val="00461A92"/>
    <w:rsid w:val="00461B77"/>
    <w:rsid w:val="00461B7B"/>
    <w:rsid w:val="00461D28"/>
    <w:rsid w:val="00461DDC"/>
    <w:rsid w:val="004621E0"/>
    <w:rsid w:val="004624BD"/>
    <w:rsid w:val="004625F0"/>
    <w:rsid w:val="004628ED"/>
    <w:rsid w:val="00462BD2"/>
    <w:rsid w:val="00462E9C"/>
    <w:rsid w:val="004635A1"/>
    <w:rsid w:val="0046374E"/>
    <w:rsid w:val="00463AB3"/>
    <w:rsid w:val="004647C5"/>
    <w:rsid w:val="00464CDA"/>
    <w:rsid w:val="00464F9A"/>
    <w:rsid w:val="0046539F"/>
    <w:rsid w:val="004653B8"/>
    <w:rsid w:val="004656BF"/>
    <w:rsid w:val="004658ED"/>
    <w:rsid w:val="0046606C"/>
    <w:rsid w:val="00466862"/>
    <w:rsid w:val="00466B4F"/>
    <w:rsid w:val="004675C9"/>
    <w:rsid w:val="004676C9"/>
    <w:rsid w:val="004677B5"/>
    <w:rsid w:val="004679C9"/>
    <w:rsid w:val="00467F7A"/>
    <w:rsid w:val="004703B1"/>
    <w:rsid w:val="00471276"/>
    <w:rsid w:val="00471568"/>
    <w:rsid w:val="00471AED"/>
    <w:rsid w:val="00471F89"/>
    <w:rsid w:val="004720BE"/>
    <w:rsid w:val="00472160"/>
    <w:rsid w:val="004721F6"/>
    <w:rsid w:val="0047268E"/>
    <w:rsid w:val="004726CA"/>
    <w:rsid w:val="00472965"/>
    <w:rsid w:val="00472D03"/>
    <w:rsid w:val="00472F55"/>
    <w:rsid w:val="00473530"/>
    <w:rsid w:val="00473537"/>
    <w:rsid w:val="00473825"/>
    <w:rsid w:val="00473B1F"/>
    <w:rsid w:val="00473B8A"/>
    <w:rsid w:val="00473D01"/>
    <w:rsid w:val="00473F42"/>
    <w:rsid w:val="0047430C"/>
    <w:rsid w:val="004748DD"/>
    <w:rsid w:val="00474AF5"/>
    <w:rsid w:val="00474D22"/>
    <w:rsid w:val="00475429"/>
    <w:rsid w:val="00475DB0"/>
    <w:rsid w:val="00476413"/>
    <w:rsid w:val="00476F3C"/>
    <w:rsid w:val="00477C9B"/>
    <w:rsid w:val="00477E60"/>
    <w:rsid w:val="00477FBC"/>
    <w:rsid w:val="00480778"/>
    <w:rsid w:val="00480B9C"/>
    <w:rsid w:val="004815B7"/>
    <w:rsid w:val="00481873"/>
    <w:rsid w:val="0048221B"/>
    <w:rsid w:val="00482B9D"/>
    <w:rsid w:val="00483355"/>
    <w:rsid w:val="00483933"/>
    <w:rsid w:val="00483A11"/>
    <w:rsid w:val="004847B1"/>
    <w:rsid w:val="00484E05"/>
    <w:rsid w:val="00485378"/>
    <w:rsid w:val="00485418"/>
    <w:rsid w:val="00485AFA"/>
    <w:rsid w:val="0048694B"/>
    <w:rsid w:val="00486B6B"/>
    <w:rsid w:val="00486CC2"/>
    <w:rsid w:val="00486CFE"/>
    <w:rsid w:val="00486E89"/>
    <w:rsid w:val="00486FE1"/>
    <w:rsid w:val="00487946"/>
    <w:rsid w:val="004879F2"/>
    <w:rsid w:val="004901B7"/>
    <w:rsid w:val="00490589"/>
    <w:rsid w:val="00490C2B"/>
    <w:rsid w:val="00490E19"/>
    <w:rsid w:val="0049117C"/>
    <w:rsid w:val="004911E6"/>
    <w:rsid w:val="00491AA4"/>
    <w:rsid w:val="00491ADF"/>
    <w:rsid w:val="00491D16"/>
    <w:rsid w:val="0049202D"/>
    <w:rsid w:val="00492183"/>
    <w:rsid w:val="00492832"/>
    <w:rsid w:val="00492D27"/>
    <w:rsid w:val="004930E3"/>
    <w:rsid w:val="00493253"/>
    <w:rsid w:val="00493420"/>
    <w:rsid w:val="00493772"/>
    <w:rsid w:val="00493BB0"/>
    <w:rsid w:val="00493DC3"/>
    <w:rsid w:val="00493ED7"/>
    <w:rsid w:val="00494241"/>
    <w:rsid w:val="00494B82"/>
    <w:rsid w:val="00496034"/>
    <w:rsid w:val="00496552"/>
    <w:rsid w:val="00496A81"/>
    <w:rsid w:val="00497201"/>
    <w:rsid w:val="00497FBC"/>
    <w:rsid w:val="004A00A2"/>
    <w:rsid w:val="004A00C1"/>
    <w:rsid w:val="004A0428"/>
    <w:rsid w:val="004A06AC"/>
    <w:rsid w:val="004A1064"/>
    <w:rsid w:val="004A116D"/>
    <w:rsid w:val="004A13E1"/>
    <w:rsid w:val="004A145E"/>
    <w:rsid w:val="004A19DD"/>
    <w:rsid w:val="004A1D2D"/>
    <w:rsid w:val="004A1E0C"/>
    <w:rsid w:val="004A1F30"/>
    <w:rsid w:val="004A224B"/>
    <w:rsid w:val="004A24A9"/>
    <w:rsid w:val="004A26F5"/>
    <w:rsid w:val="004A2873"/>
    <w:rsid w:val="004A2AC6"/>
    <w:rsid w:val="004A2D42"/>
    <w:rsid w:val="004A3943"/>
    <w:rsid w:val="004A4768"/>
    <w:rsid w:val="004A478D"/>
    <w:rsid w:val="004A481C"/>
    <w:rsid w:val="004A4837"/>
    <w:rsid w:val="004A4BC5"/>
    <w:rsid w:val="004A50BC"/>
    <w:rsid w:val="004A58DD"/>
    <w:rsid w:val="004A59EA"/>
    <w:rsid w:val="004A5B68"/>
    <w:rsid w:val="004A5BE4"/>
    <w:rsid w:val="004A5D2A"/>
    <w:rsid w:val="004A61C3"/>
    <w:rsid w:val="004A62CF"/>
    <w:rsid w:val="004A668D"/>
    <w:rsid w:val="004A66DF"/>
    <w:rsid w:val="004A68C5"/>
    <w:rsid w:val="004A6CD2"/>
    <w:rsid w:val="004A6EA7"/>
    <w:rsid w:val="004A7646"/>
    <w:rsid w:val="004A77E7"/>
    <w:rsid w:val="004A79DC"/>
    <w:rsid w:val="004A7D96"/>
    <w:rsid w:val="004A7DC5"/>
    <w:rsid w:val="004A7FC6"/>
    <w:rsid w:val="004B0570"/>
    <w:rsid w:val="004B0811"/>
    <w:rsid w:val="004B0855"/>
    <w:rsid w:val="004B1528"/>
    <w:rsid w:val="004B1A23"/>
    <w:rsid w:val="004B1B27"/>
    <w:rsid w:val="004B1D57"/>
    <w:rsid w:val="004B1FEB"/>
    <w:rsid w:val="004B2520"/>
    <w:rsid w:val="004B288A"/>
    <w:rsid w:val="004B28D5"/>
    <w:rsid w:val="004B2B31"/>
    <w:rsid w:val="004B2E82"/>
    <w:rsid w:val="004B2F7B"/>
    <w:rsid w:val="004B30BD"/>
    <w:rsid w:val="004B3286"/>
    <w:rsid w:val="004B32DF"/>
    <w:rsid w:val="004B34AE"/>
    <w:rsid w:val="004B351A"/>
    <w:rsid w:val="004B356B"/>
    <w:rsid w:val="004B3BCA"/>
    <w:rsid w:val="004B3E4B"/>
    <w:rsid w:val="004B454A"/>
    <w:rsid w:val="004B4EAF"/>
    <w:rsid w:val="004B537B"/>
    <w:rsid w:val="004B546F"/>
    <w:rsid w:val="004B5D11"/>
    <w:rsid w:val="004B5F7D"/>
    <w:rsid w:val="004B6040"/>
    <w:rsid w:val="004B6851"/>
    <w:rsid w:val="004B6B1C"/>
    <w:rsid w:val="004B6E78"/>
    <w:rsid w:val="004B7363"/>
    <w:rsid w:val="004B75D0"/>
    <w:rsid w:val="004B7CC4"/>
    <w:rsid w:val="004B7DD1"/>
    <w:rsid w:val="004C007C"/>
    <w:rsid w:val="004C02CD"/>
    <w:rsid w:val="004C02F9"/>
    <w:rsid w:val="004C038D"/>
    <w:rsid w:val="004C07EA"/>
    <w:rsid w:val="004C0C8A"/>
    <w:rsid w:val="004C0E9C"/>
    <w:rsid w:val="004C14B9"/>
    <w:rsid w:val="004C16D9"/>
    <w:rsid w:val="004C1731"/>
    <w:rsid w:val="004C1AE3"/>
    <w:rsid w:val="004C1D48"/>
    <w:rsid w:val="004C1D7A"/>
    <w:rsid w:val="004C20D7"/>
    <w:rsid w:val="004C22C5"/>
    <w:rsid w:val="004C2453"/>
    <w:rsid w:val="004C2727"/>
    <w:rsid w:val="004C2932"/>
    <w:rsid w:val="004C29A0"/>
    <w:rsid w:val="004C2B2E"/>
    <w:rsid w:val="004C3008"/>
    <w:rsid w:val="004C362E"/>
    <w:rsid w:val="004C3913"/>
    <w:rsid w:val="004C3B11"/>
    <w:rsid w:val="004C3BDB"/>
    <w:rsid w:val="004C3E51"/>
    <w:rsid w:val="004C4101"/>
    <w:rsid w:val="004C435F"/>
    <w:rsid w:val="004C45CC"/>
    <w:rsid w:val="004C491C"/>
    <w:rsid w:val="004C49B2"/>
    <w:rsid w:val="004C51CD"/>
    <w:rsid w:val="004C6232"/>
    <w:rsid w:val="004C6815"/>
    <w:rsid w:val="004C6D05"/>
    <w:rsid w:val="004C704A"/>
    <w:rsid w:val="004C71F2"/>
    <w:rsid w:val="004D141D"/>
    <w:rsid w:val="004D18F9"/>
    <w:rsid w:val="004D259C"/>
    <w:rsid w:val="004D262E"/>
    <w:rsid w:val="004D262F"/>
    <w:rsid w:val="004D2A8B"/>
    <w:rsid w:val="004D3213"/>
    <w:rsid w:val="004D3672"/>
    <w:rsid w:val="004D3756"/>
    <w:rsid w:val="004D3765"/>
    <w:rsid w:val="004D38A9"/>
    <w:rsid w:val="004D3B7E"/>
    <w:rsid w:val="004D41BD"/>
    <w:rsid w:val="004D424A"/>
    <w:rsid w:val="004D469C"/>
    <w:rsid w:val="004D4FE0"/>
    <w:rsid w:val="004D55AF"/>
    <w:rsid w:val="004D5D8B"/>
    <w:rsid w:val="004D5DDA"/>
    <w:rsid w:val="004D6B9C"/>
    <w:rsid w:val="004D6BA0"/>
    <w:rsid w:val="004D6F54"/>
    <w:rsid w:val="004D73F0"/>
    <w:rsid w:val="004D78FF"/>
    <w:rsid w:val="004D7997"/>
    <w:rsid w:val="004D7A5F"/>
    <w:rsid w:val="004E017F"/>
    <w:rsid w:val="004E01C5"/>
    <w:rsid w:val="004E0A63"/>
    <w:rsid w:val="004E134F"/>
    <w:rsid w:val="004E25BA"/>
    <w:rsid w:val="004E288A"/>
    <w:rsid w:val="004E2F8F"/>
    <w:rsid w:val="004E3441"/>
    <w:rsid w:val="004E3D31"/>
    <w:rsid w:val="004E3ED5"/>
    <w:rsid w:val="004E3EE1"/>
    <w:rsid w:val="004E4114"/>
    <w:rsid w:val="004E49E9"/>
    <w:rsid w:val="004E4CE7"/>
    <w:rsid w:val="004E4D4E"/>
    <w:rsid w:val="004E4DB6"/>
    <w:rsid w:val="004E4FCA"/>
    <w:rsid w:val="004E6018"/>
    <w:rsid w:val="004E6503"/>
    <w:rsid w:val="004E6A2C"/>
    <w:rsid w:val="004E72F2"/>
    <w:rsid w:val="004E7374"/>
    <w:rsid w:val="004F0615"/>
    <w:rsid w:val="004F097E"/>
    <w:rsid w:val="004F0A0A"/>
    <w:rsid w:val="004F0E20"/>
    <w:rsid w:val="004F1A01"/>
    <w:rsid w:val="004F1A13"/>
    <w:rsid w:val="004F1A2B"/>
    <w:rsid w:val="004F2474"/>
    <w:rsid w:val="004F2D03"/>
    <w:rsid w:val="004F32A7"/>
    <w:rsid w:val="004F3517"/>
    <w:rsid w:val="004F3719"/>
    <w:rsid w:val="004F3B6D"/>
    <w:rsid w:val="004F4346"/>
    <w:rsid w:val="004F44DA"/>
    <w:rsid w:val="004F4783"/>
    <w:rsid w:val="004F485A"/>
    <w:rsid w:val="004F4C15"/>
    <w:rsid w:val="004F4C41"/>
    <w:rsid w:val="004F554D"/>
    <w:rsid w:val="004F590B"/>
    <w:rsid w:val="004F5A39"/>
    <w:rsid w:val="004F5A47"/>
    <w:rsid w:val="004F5DBA"/>
    <w:rsid w:val="004F5FBA"/>
    <w:rsid w:val="004F628D"/>
    <w:rsid w:val="004F67FD"/>
    <w:rsid w:val="004F7883"/>
    <w:rsid w:val="004F78CC"/>
    <w:rsid w:val="004F7989"/>
    <w:rsid w:val="004F79BB"/>
    <w:rsid w:val="004F7CFA"/>
    <w:rsid w:val="004F7E9C"/>
    <w:rsid w:val="005000F9"/>
    <w:rsid w:val="005003A0"/>
    <w:rsid w:val="005004F5"/>
    <w:rsid w:val="005005F8"/>
    <w:rsid w:val="00500EEA"/>
    <w:rsid w:val="0050104F"/>
    <w:rsid w:val="0050113E"/>
    <w:rsid w:val="0050162C"/>
    <w:rsid w:val="005020D8"/>
    <w:rsid w:val="005022B4"/>
    <w:rsid w:val="005023A4"/>
    <w:rsid w:val="00502867"/>
    <w:rsid w:val="00502BC0"/>
    <w:rsid w:val="00502E3B"/>
    <w:rsid w:val="00502FF0"/>
    <w:rsid w:val="005033E0"/>
    <w:rsid w:val="005038FB"/>
    <w:rsid w:val="00503EED"/>
    <w:rsid w:val="0050405A"/>
    <w:rsid w:val="005041BB"/>
    <w:rsid w:val="005046D4"/>
    <w:rsid w:val="00504B5C"/>
    <w:rsid w:val="00504B8E"/>
    <w:rsid w:val="00504BCB"/>
    <w:rsid w:val="00504BDF"/>
    <w:rsid w:val="00505F8B"/>
    <w:rsid w:val="00506791"/>
    <w:rsid w:val="00506BE2"/>
    <w:rsid w:val="00507380"/>
    <w:rsid w:val="005073A4"/>
    <w:rsid w:val="0050773B"/>
    <w:rsid w:val="00507B27"/>
    <w:rsid w:val="00507CBA"/>
    <w:rsid w:val="00510276"/>
    <w:rsid w:val="005109ED"/>
    <w:rsid w:val="00510D6B"/>
    <w:rsid w:val="00510F00"/>
    <w:rsid w:val="0051117C"/>
    <w:rsid w:val="0051149E"/>
    <w:rsid w:val="005118AD"/>
    <w:rsid w:val="00511927"/>
    <w:rsid w:val="00511E88"/>
    <w:rsid w:val="005121D3"/>
    <w:rsid w:val="0051226A"/>
    <w:rsid w:val="00512752"/>
    <w:rsid w:val="00512AAD"/>
    <w:rsid w:val="00512D1E"/>
    <w:rsid w:val="00512EAB"/>
    <w:rsid w:val="0051392C"/>
    <w:rsid w:val="00513B7D"/>
    <w:rsid w:val="00514009"/>
    <w:rsid w:val="00514427"/>
    <w:rsid w:val="005147F6"/>
    <w:rsid w:val="0051519E"/>
    <w:rsid w:val="00515252"/>
    <w:rsid w:val="00515454"/>
    <w:rsid w:val="0051545E"/>
    <w:rsid w:val="005154FA"/>
    <w:rsid w:val="00515B82"/>
    <w:rsid w:val="00515EF3"/>
    <w:rsid w:val="00516006"/>
    <w:rsid w:val="00516F66"/>
    <w:rsid w:val="0051703C"/>
    <w:rsid w:val="0051722C"/>
    <w:rsid w:val="00517630"/>
    <w:rsid w:val="005176ED"/>
    <w:rsid w:val="005179C8"/>
    <w:rsid w:val="00517A9B"/>
    <w:rsid w:val="00517ADD"/>
    <w:rsid w:val="00520142"/>
    <w:rsid w:val="00520973"/>
    <w:rsid w:val="00520C91"/>
    <w:rsid w:val="00520F4F"/>
    <w:rsid w:val="0052101C"/>
    <w:rsid w:val="00521279"/>
    <w:rsid w:val="005215B6"/>
    <w:rsid w:val="00521F60"/>
    <w:rsid w:val="0052228C"/>
    <w:rsid w:val="005226A7"/>
    <w:rsid w:val="005227F4"/>
    <w:rsid w:val="0052392B"/>
    <w:rsid w:val="00523DE4"/>
    <w:rsid w:val="0052402C"/>
    <w:rsid w:val="00524634"/>
    <w:rsid w:val="00524D40"/>
    <w:rsid w:val="00524EE9"/>
    <w:rsid w:val="0052540C"/>
    <w:rsid w:val="00525E59"/>
    <w:rsid w:val="005260B2"/>
    <w:rsid w:val="00526AD3"/>
    <w:rsid w:val="00526FED"/>
    <w:rsid w:val="005270FE"/>
    <w:rsid w:val="00527151"/>
    <w:rsid w:val="0052734B"/>
    <w:rsid w:val="00527438"/>
    <w:rsid w:val="00527572"/>
    <w:rsid w:val="0052769A"/>
    <w:rsid w:val="00527725"/>
    <w:rsid w:val="0052788E"/>
    <w:rsid w:val="00527903"/>
    <w:rsid w:val="00527C27"/>
    <w:rsid w:val="00527CE6"/>
    <w:rsid w:val="00527F81"/>
    <w:rsid w:val="00530370"/>
    <w:rsid w:val="0053090D"/>
    <w:rsid w:val="00530E93"/>
    <w:rsid w:val="005312DC"/>
    <w:rsid w:val="005312F3"/>
    <w:rsid w:val="00531DB0"/>
    <w:rsid w:val="005322E0"/>
    <w:rsid w:val="00532338"/>
    <w:rsid w:val="00532354"/>
    <w:rsid w:val="005328DD"/>
    <w:rsid w:val="00532A84"/>
    <w:rsid w:val="00532EF6"/>
    <w:rsid w:val="00533203"/>
    <w:rsid w:val="005333DA"/>
    <w:rsid w:val="00533445"/>
    <w:rsid w:val="00533468"/>
    <w:rsid w:val="0053356F"/>
    <w:rsid w:val="005336D0"/>
    <w:rsid w:val="00533BD2"/>
    <w:rsid w:val="0053423D"/>
    <w:rsid w:val="00534590"/>
    <w:rsid w:val="00534B87"/>
    <w:rsid w:val="00534DAD"/>
    <w:rsid w:val="00535C3C"/>
    <w:rsid w:val="00535E6C"/>
    <w:rsid w:val="00535F0A"/>
    <w:rsid w:val="0053626D"/>
    <w:rsid w:val="005364FE"/>
    <w:rsid w:val="00536FE5"/>
    <w:rsid w:val="00537009"/>
    <w:rsid w:val="005371A2"/>
    <w:rsid w:val="005371CD"/>
    <w:rsid w:val="005375D7"/>
    <w:rsid w:val="0053760E"/>
    <w:rsid w:val="005401D0"/>
    <w:rsid w:val="005407DD"/>
    <w:rsid w:val="00540AF6"/>
    <w:rsid w:val="00540CBB"/>
    <w:rsid w:val="00540FF4"/>
    <w:rsid w:val="005418C9"/>
    <w:rsid w:val="00541955"/>
    <w:rsid w:val="00541A1C"/>
    <w:rsid w:val="00541ACD"/>
    <w:rsid w:val="00541D46"/>
    <w:rsid w:val="00541FC2"/>
    <w:rsid w:val="0054277C"/>
    <w:rsid w:val="00543A34"/>
    <w:rsid w:val="00543F15"/>
    <w:rsid w:val="005441C9"/>
    <w:rsid w:val="00544631"/>
    <w:rsid w:val="00544A2A"/>
    <w:rsid w:val="00544BD4"/>
    <w:rsid w:val="00544CE2"/>
    <w:rsid w:val="0054505E"/>
    <w:rsid w:val="00545128"/>
    <w:rsid w:val="00545260"/>
    <w:rsid w:val="00545DAC"/>
    <w:rsid w:val="005463AA"/>
    <w:rsid w:val="005464B4"/>
    <w:rsid w:val="005471CA"/>
    <w:rsid w:val="005473A3"/>
    <w:rsid w:val="00547688"/>
    <w:rsid w:val="00547713"/>
    <w:rsid w:val="00547AB1"/>
    <w:rsid w:val="00547C03"/>
    <w:rsid w:val="00547CFE"/>
    <w:rsid w:val="005500C1"/>
    <w:rsid w:val="00550436"/>
    <w:rsid w:val="005506D2"/>
    <w:rsid w:val="0055077D"/>
    <w:rsid w:val="00551D83"/>
    <w:rsid w:val="00551FC4"/>
    <w:rsid w:val="005526EA"/>
    <w:rsid w:val="0055270E"/>
    <w:rsid w:val="005528B0"/>
    <w:rsid w:val="00552EE7"/>
    <w:rsid w:val="00553280"/>
    <w:rsid w:val="00553329"/>
    <w:rsid w:val="005535C0"/>
    <w:rsid w:val="005536A4"/>
    <w:rsid w:val="00553721"/>
    <w:rsid w:val="00553729"/>
    <w:rsid w:val="00553799"/>
    <w:rsid w:val="005537E8"/>
    <w:rsid w:val="0055395F"/>
    <w:rsid w:val="005539A1"/>
    <w:rsid w:val="005541F5"/>
    <w:rsid w:val="0055465C"/>
    <w:rsid w:val="0055472B"/>
    <w:rsid w:val="005549A1"/>
    <w:rsid w:val="00554A1D"/>
    <w:rsid w:val="00555147"/>
    <w:rsid w:val="0055526A"/>
    <w:rsid w:val="005552B3"/>
    <w:rsid w:val="00555AE9"/>
    <w:rsid w:val="00555BB5"/>
    <w:rsid w:val="00556135"/>
    <w:rsid w:val="00556513"/>
    <w:rsid w:val="005569D7"/>
    <w:rsid w:val="005570F0"/>
    <w:rsid w:val="005573C7"/>
    <w:rsid w:val="00557AC0"/>
    <w:rsid w:val="00560137"/>
    <w:rsid w:val="00560273"/>
    <w:rsid w:val="00560438"/>
    <w:rsid w:val="00560D4F"/>
    <w:rsid w:val="00561398"/>
    <w:rsid w:val="00561536"/>
    <w:rsid w:val="00561B54"/>
    <w:rsid w:val="00561B72"/>
    <w:rsid w:val="00561C02"/>
    <w:rsid w:val="00561E37"/>
    <w:rsid w:val="00562140"/>
    <w:rsid w:val="00562239"/>
    <w:rsid w:val="00562297"/>
    <w:rsid w:val="00562979"/>
    <w:rsid w:val="00562E3C"/>
    <w:rsid w:val="00562F40"/>
    <w:rsid w:val="00563015"/>
    <w:rsid w:val="00563C53"/>
    <w:rsid w:val="00563E21"/>
    <w:rsid w:val="00563FED"/>
    <w:rsid w:val="005640C2"/>
    <w:rsid w:val="00564211"/>
    <w:rsid w:val="00564932"/>
    <w:rsid w:val="00564974"/>
    <w:rsid w:val="00564C09"/>
    <w:rsid w:val="0056543F"/>
    <w:rsid w:val="00566404"/>
    <w:rsid w:val="005667AA"/>
    <w:rsid w:val="00566C4A"/>
    <w:rsid w:val="00566F1D"/>
    <w:rsid w:val="00566F20"/>
    <w:rsid w:val="00566F8D"/>
    <w:rsid w:val="00567061"/>
    <w:rsid w:val="0056717D"/>
    <w:rsid w:val="005672AB"/>
    <w:rsid w:val="00567375"/>
    <w:rsid w:val="00567A2D"/>
    <w:rsid w:val="00567A9B"/>
    <w:rsid w:val="00567CC3"/>
    <w:rsid w:val="0057023D"/>
    <w:rsid w:val="005706F5"/>
    <w:rsid w:val="00570989"/>
    <w:rsid w:val="005709BE"/>
    <w:rsid w:val="00570A4B"/>
    <w:rsid w:val="00570AE0"/>
    <w:rsid w:val="0057116F"/>
    <w:rsid w:val="00571752"/>
    <w:rsid w:val="005717F5"/>
    <w:rsid w:val="005727D6"/>
    <w:rsid w:val="0057296D"/>
    <w:rsid w:val="00573592"/>
    <w:rsid w:val="005736BB"/>
    <w:rsid w:val="005736C9"/>
    <w:rsid w:val="00573A23"/>
    <w:rsid w:val="00573B66"/>
    <w:rsid w:val="005740B7"/>
    <w:rsid w:val="005741CE"/>
    <w:rsid w:val="00574CB4"/>
    <w:rsid w:val="00574DEF"/>
    <w:rsid w:val="00574E51"/>
    <w:rsid w:val="00575684"/>
    <w:rsid w:val="00575913"/>
    <w:rsid w:val="00575AA2"/>
    <w:rsid w:val="00575C3D"/>
    <w:rsid w:val="00575CE9"/>
    <w:rsid w:val="005760BA"/>
    <w:rsid w:val="0057616D"/>
    <w:rsid w:val="00576CE0"/>
    <w:rsid w:val="00576FDA"/>
    <w:rsid w:val="00577010"/>
    <w:rsid w:val="0057706F"/>
    <w:rsid w:val="00577214"/>
    <w:rsid w:val="00577338"/>
    <w:rsid w:val="00577437"/>
    <w:rsid w:val="005774ED"/>
    <w:rsid w:val="005777C1"/>
    <w:rsid w:val="005777FA"/>
    <w:rsid w:val="00577AB5"/>
    <w:rsid w:val="00577D85"/>
    <w:rsid w:val="0058023E"/>
    <w:rsid w:val="00580564"/>
    <w:rsid w:val="005806CC"/>
    <w:rsid w:val="00580744"/>
    <w:rsid w:val="0058077D"/>
    <w:rsid w:val="00580D5B"/>
    <w:rsid w:val="00580D8F"/>
    <w:rsid w:val="00580DB0"/>
    <w:rsid w:val="005811CC"/>
    <w:rsid w:val="005817FF"/>
    <w:rsid w:val="00581A4C"/>
    <w:rsid w:val="00581D07"/>
    <w:rsid w:val="0058296C"/>
    <w:rsid w:val="005829DF"/>
    <w:rsid w:val="00583179"/>
    <w:rsid w:val="00583A37"/>
    <w:rsid w:val="00583D55"/>
    <w:rsid w:val="00583EF9"/>
    <w:rsid w:val="00583FC9"/>
    <w:rsid w:val="00584A0D"/>
    <w:rsid w:val="00584BCA"/>
    <w:rsid w:val="00584D06"/>
    <w:rsid w:val="00584EE6"/>
    <w:rsid w:val="00585056"/>
    <w:rsid w:val="00585172"/>
    <w:rsid w:val="005857C0"/>
    <w:rsid w:val="005857ED"/>
    <w:rsid w:val="00586003"/>
    <w:rsid w:val="00586021"/>
    <w:rsid w:val="00586139"/>
    <w:rsid w:val="00586B30"/>
    <w:rsid w:val="00587B32"/>
    <w:rsid w:val="00587C55"/>
    <w:rsid w:val="00587CF6"/>
    <w:rsid w:val="00587F53"/>
    <w:rsid w:val="005903DA"/>
    <w:rsid w:val="0059049E"/>
    <w:rsid w:val="0059081F"/>
    <w:rsid w:val="00590956"/>
    <w:rsid w:val="00590DA2"/>
    <w:rsid w:val="00590EBB"/>
    <w:rsid w:val="0059104A"/>
    <w:rsid w:val="0059154A"/>
    <w:rsid w:val="005919A8"/>
    <w:rsid w:val="00591AE2"/>
    <w:rsid w:val="00591B4F"/>
    <w:rsid w:val="00591B90"/>
    <w:rsid w:val="00591E70"/>
    <w:rsid w:val="00592351"/>
    <w:rsid w:val="005923B7"/>
    <w:rsid w:val="00592408"/>
    <w:rsid w:val="00592652"/>
    <w:rsid w:val="005929C5"/>
    <w:rsid w:val="00592A3C"/>
    <w:rsid w:val="00592B21"/>
    <w:rsid w:val="00592B42"/>
    <w:rsid w:val="00592F78"/>
    <w:rsid w:val="0059306B"/>
    <w:rsid w:val="00593932"/>
    <w:rsid w:val="00593AA7"/>
    <w:rsid w:val="00593BB9"/>
    <w:rsid w:val="00593CA9"/>
    <w:rsid w:val="00593FC9"/>
    <w:rsid w:val="005942F4"/>
    <w:rsid w:val="005949AE"/>
    <w:rsid w:val="00595010"/>
    <w:rsid w:val="005956BA"/>
    <w:rsid w:val="005956DC"/>
    <w:rsid w:val="00595F22"/>
    <w:rsid w:val="00595F61"/>
    <w:rsid w:val="00596883"/>
    <w:rsid w:val="00596A2D"/>
    <w:rsid w:val="00596DB0"/>
    <w:rsid w:val="005971D2"/>
    <w:rsid w:val="005972BE"/>
    <w:rsid w:val="00597596"/>
    <w:rsid w:val="005976F4"/>
    <w:rsid w:val="00597FE3"/>
    <w:rsid w:val="005A03EB"/>
    <w:rsid w:val="005A097D"/>
    <w:rsid w:val="005A0A62"/>
    <w:rsid w:val="005A0B37"/>
    <w:rsid w:val="005A1069"/>
    <w:rsid w:val="005A12D7"/>
    <w:rsid w:val="005A1476"/>
    <w:rsid w:val="005A14B0"/>
    <w:rsid w:val="005A14F8"/>
    <w:rsid w:val="005A1FA5"/>
    <w:rsid w:val="005A227B"/>
    <w:rsid w:val="005A2A5A"/>
    <w:rsid w:val="005A2E50"/>
    <w:rsid w:val="005A365F"/>
    <w:rsid w:val="005A39D2"/>
    <w:rsid w:val="005A3FAC"/>
    <w:rsid w:val="005A402C"/>
    <w:rsid w:val="005A43F3"/>
    <w:rsid w:val="005A4556"/>
    <w:rsid w:val="005A5CAF"/>
    <w:rsid w:val="005A5E74"/>
    <w:rsid w:val="005A61AE"/>
    <w:rsid w:val="005A645C"/>
    <w:rsid w:val="005A6472"/>
    <w:rsid w:val="005A657B"/>
    <w:rsid w:val="005A6AC6"/>
    <w:rsid w:val="005A6CB0"/>
    <w:rsid w:val="005A6D22"/>
    <w:rsid w:val="005A6D9A"/>
    <w:rsid w:val="005A764C"/>
    <w:rsid w:val="005A7B82"/>
    <w:rsid w:val="005A7CF0"/>
    <w:rsid w:val="005A7D14"/>
    <w:rsid w:val="005A7FED"/>
    <w:rsid w:val="005B0763"/>
    <w:rsid w:val="005B07C5"/>
    <w:rsid w:val="005B0AC3"/>
    <w:rsid w:val="005B18A3"/>
    <w:rsid w:val="005B18B6"/>
    <w:rsid w:val="005B1BFA"/>
    <w:rsid w:val="005B1DC4"/>
    <w:rsid w:val="005B1DEF"/>
    <w:rsid w:val="005B21B8"/>
    <w:rsid w:val="005B21C5"/>
    <w:rsid w:val="005B2953"/>
    <w:rsid w:val="005B2A4A"/>
    <w:rsid w:val="005B2F77"/>
    <w:rsid w:val="005B2F78"/>
    <w:rsid w:val="005B34D7"/>
    <w:rsid w:val="005B37F7"/>
    <w:rsid w:val="005B3D91"/>
    <w:rsid w:val="005B3E61"/>
    <w:rsid w:val="005B41C6"/>
    <w:rsid w:val="005B474E"/>
    <w:rsid w:val="005B4DF3"/>
    <w:rsid w:val="005B52B7"/>
    <w:rsid w:val="005B5598"/>
    <w:rsid w:val="005B562F"/>
    <w:rsid w:val="005B5745"/>
    <w:rsid w:val="005B5A79"/>
    <w:rsid w:val="005B6134"/>
    <w:rsid w:val="005B62CF"/>
    <w:rsid w:val="005B6AC4"/>
    <w:rsid w:val="005B748B"/>
    <w:rsid w:val="005C02C4"/>
    <w:rsid w:val="005C0892"/>
    <w:rsid w:val="005C099D"/>
    <w:rsid w:val="005C0E65"/>
    <w:rsid w:val="005C1403"/>
    <w:rsid w:val="005C17BA"/>
    <w:rsid w:val="005C1A2B"/>
    <w:rsid w:val="005C1FAE"/>
    <w:rsid w:val="005C2130"/>
    <w:rsid w:val="005C250D"/>
    <w:rsid w:val="005C2704"/>
    <w:rsid w:val="005C2763"/>
    <w:rsid w:val="005C2A96"/>
    <w:rsid w:val="005C2C79"/>
    <w:rsid w:val="005C36AE"/>
    <w:rsid w:val="005C4319"/>
    <w:rsid w:val="005C4A05"/>
    <w:rsid w:val="005C5266"/>
    <w:rsid w:val="005C5307"/>
    <w:rsid w:val="005C53D5"/>
    <w:rsid w:val="005C5596"/>
    <w:rsid w:val="005C5D98"/>
    <w:rsid w:val="005C5DEE"/>
    <w:rsid w:val="005C6231"/>
    <w:rsid w:val="005C62E4"/>
    <w:rsid w:val="005C65B0"/>
    <w:rsid w:val="005C6673"/>
    <w:rsid w:val="005C6917"/>
    <w:rsid w:val="005C6AF0"/>
    <w:rsid w:val="005C6B03"/>
    <w:rsid w:val="005C726F"/>
    <w:rsid w:val="005C7477"/>
    <w:rsid w:val="005C7792"/>
    <w:rsid w:val="005C792D"/>
    <w:rsid w:val="005D039D"/>
    <w:rsid w:val="005D04F6"/>
    <w:rsid w:val="005D0500"/>
    <w:rsid w:val="005D14B0"/>
    <w:rsid w:val="005D162A"/>
    <w:rsid w:val="005D1993"/>
    <w:rsid w:val="005D1CAE"/>
    <w:rsid w:val="005D1CBE"/>
    <w:rsid w:val="005D1CDE"/>
    <w:rsid w:val="005D1D43"/>
    <w:rsid w:val="005D1E53"/>
    <w:rsid w:val="005D2129"/>
    <w:rsid w:val="005D23B6"/>
    <w:rsid w:val="005D2733"/>
    <w:rsid w:val="005D28A3"/>
    <w:rsid w:val="005D2DB2"/>
    <w:rsid w:val="005D2FE9"/>
    <w:rsid w:val="005D3989"/>
    <w:rsid w:val="005D3A34"/>
    <w:rsid w:val="005D3C02"/>
    <w:rsid w:val="005D3DB5"/>
    <w:rsid w:val="005D4FE3"/>
    <w:rsid w:val="005D51D4"/>
    <w:rsid w:val="005D53CE"/>
    <w:rsid w:val="005D60D3"/>
    <w:rsid w:val="005D61D6"/>
    <w:rsid w:val="005D6601"/>
    <w:rsid w:val="005D6ABB"/>
    <w:rsid w:val="005D6C2B"/>
    <w:rsid w:val="005D6DCC"/>
    <w:rsid w:val="005D717A"/>
    <w:rsid w:val="005D73F3"/>
    <w:rsid w:val="005D73FD"/>
    <w:rsid w:val="005D746C"/>
    <w:rsid w:val="005D754B"/>
    <w:rsid w:val="005D7ABC"/>
    <w:rsid w:val="005E003C"/>
    <w:rsid w:val="005E05D5"/>
    <w:rsid w:val="005E062C"/>
    <w:rsid w:val="005E0655"/>
    <w:rsid w:val="005E091D"/>
    <w:rsid w:val="005E1023"/>
    <w:rsid w:val="005E108B"/>
    <w:rsid w:val="005E1375"/>
    <w:rsid w:val="005E13BB"/>
    <w:rsid w:val="005E187D"/>
    <w:rsid w:val="005E1B6B"/>
    <w:rsid w:val="005E1D25"/>
    <w:rsid w:val="005E1ED9"/>
    <w:rsid w:val="005E2133"/>
    <w:rsid w:val="005E273E"/>
    <w:rsid w:val="005E283D"/>
    <w:rsid w:val="005E3B1F"/>
    <w:rsid w:val="005E3BB6"/>
    <w:rsid w:val="005E40D0"/>
    <w:rsid w:val="005E4444"/>
    <w:rsid w:val="005E46C8"/>
    <w:rsid w:val="005E4747"/>
    <w:rsid w:val="005E49F8"/>
    <w:rsid w:val="005E5520"/>
    <w:rsid w:val="005E55FB"/>
    <w:rsid w:val="005E5709"/>
    <w:rsid w:val="005E5986"/>
    <w:rsid w:val="005E5D5D"/>
    <w:rsid w:val="005E5FF7"/>
    <w:rsid w:val="005E6A48"/>
    <w:rsid w:val="005E6E7C"/>
    <w:rsid w:val="005E7223"/>
    <w:rsid w:val="005F01EC"/>
    <w:rsid w:val="005F030B"/>
    <w:rsid w:val="005F0489"/>
    <w:rsid w:val="005F051C"/>
    <w:rsid w:val="005F09DD"/>
    <w:rsid w:val="005F0F21"/>
    <w:rsid w:val="005F1494"/>
    <w:rsid w:val="005F1C0D"/>
    <w:rsid w:val="005F1E53"/>
    <w:rsid w:val="005F1E9E"/>
    <w:rsid w:val="005F21E1"/>
    <w:rsid w:val="005F238B"/>
    <w:rsid w:val="005F264E"/>
    <w:rsid w:val="005F2833"/>
    <w:rsid w:val="005F2EF4"/>
    <w:rsid w:val="005F2FC5"/>
    <w:rsid w:val="005F341C"/>
    <w:rsid w:val="005F44C7"/>
    <w:rsid w:val="005F4C3E"/>
    <w:rsid w:val="005F4E61"/>
    <w:rsid w:val="005F4ED0"/>
    <w:rsid w:val="005F5121"/>
    <w:rsid w:val="005F5380"/>
    <w:rsid w:val="005F5B98"/>
    <w:rsid w:val="005F5DC5"/>
    <w:rsid w:val="005F5E47"/>
    <w:rsid w:val="005F5FE0"/>
    <w:rsid w:val="005F612E"/>
    <w:rsid w:val="005F661D"/>
    <w:rsid w:val="005F7010"/>
    <w:rsid w:val="005F78D5"/>
    <w:rsid w:val="005F7AFD"/>
    <w:rsid w:val="005F7E56"/>
    <w:rsid w:val="005F7FB6"/>
    <w:rsid w:val="00600111"/>
    <w:rsid w:val="0060024F"/>
    <w:rsid w:val="00600434"/>
    <w:rsid w:val="00600456"/>
    <w:rsid w:val="006005BE"/>
    <w:rsid w:val="006007A7"/>
    <w:rsid w:val="00600EA1"/>
    <w:rsid w:val="006011B1"/>
    <w:rsid w:val="00601700"/>
    <w:rsid w:val="006018D8"/>
    <w:rsid w:val="006019FB"/>
    <w:rsid w:val="00601C37"/>
    <w:rsid w:val="006021A7"/>
    <w:rsid w:val="006022EF"/>
    <w:rsid w:val="006028EB"/>
    <w:rsid w:val="006029A0"/>
    <w:rsid w:val="00602BA2"/>
    <w:rsid w:val="006033B2"/>
    <w:rsid w:val="00603645"/>
    <w:rsid w:val="00604001"/>
    <w:rsid w:val="00604790"/>
    <w:rsid w:val="006047D8"/>
    <w:rsid w:val="006050D0"/>
    <w:rsid w:val="0060544E"/>
    <w:rsid w:val="00605949"/>
    <w:rsid w:val="00605C82"/>
    <w:rsid w:val="00605FF3"/>
    <w:rsid w:val="006067BF"/>
    <w:rsid w:val="006067CB"/>
    <w:rsid w:val="00606B29"/>
    <w:rsid w:val="00606BE8"/>
    <w:rsid w:val="006072E6"/>
    <w:rsid w:val="006074F2"/>
    <w:rsid w:val="00607801"/>
    <w:rsid w:val="00607CE4"/>
    <w:rsid w:val="00607D1B"/>
    <w:rsid w:val="00610128"/>
    <w:rsid w:val="00610A9F"/>
    <w:rsid w:val="00610FE7"/>
    <w:rsid w:val="0061126D"/>
    <w:rsid w:val="00611808"/>
    <w:rsid w:val="0061189F"/>
    <w:rsid w:val="006118E5"/>
    <w:rsid w:val="00611C13"/>
    <w:rsid w:val="00611CEF"/>
    <w:rsid w:val="00612014"/>
    <w:rsid w:val="00612121"/>
    <w:rsid w:val="006127FB"/>
    <w:rsid w:val="00612BF1"/>
    <w:rsid w:val="00612EA5"/>
    <w:rsid w:val="00612FDD"/>
    <w:rsid w:val="0061397A"/>
    <w:rsid w:val="00613B72"/>
    <w:rsid w:val="00614332"/>
    <w:rsid w:val="006144D8"/>
    <w:rsid w:val="006144D9"/>
    <w:rsid w:val="006149D6"/>
    <w:rsid w:val="00614AA6"/>
    <w:rsid w:val="00614AE4"/>
    <w:rsid w:val="00614BF5"/>
    <w:rsid w:val="00615494"/>
    <w:rsid w:val="00616566"/>
    <w:rsid w:val="006168E7"/>
    <w:rsid w:val="00616AD0"/>
    <w:rsid w:val="00617405"/>
    <w:rsid w:val="00617471"/>
    <w:rsid w:val="0061797F"/>
    <w:rsid w:val="00617B17"/>
    <w:rsid w:val="006205C8"/>
    <w:rsid w:val="0062087A"/>
    <w:rsid w:val="00620D90"/>
    <w:rsid w:val="0062110F"/>
    <w:rsid w:val="00621197"/>
    <w:rsid w:val="006213CD"/>
    <w:rsid w:val="0062176E"/>
    <w:rsid w:val="006219E4"/>
    <w:rsid w:val="006220CC"/>
    <w:rsid w:val="006220D9"/>
    <w:rsid w:val="0062227D"/>
    <w:rsid w:val="006223A2"/>
    <w:rsid w:val="006227A5"/>
    <w:rsid w:val="0062295B"/>
    <w:rsid w:val="006229F4"/>
    <w:rsid w:val="00623ACC"/>
    <w:rsid w:val="00623C15"/>
    <w:rsid w:val="00623F32"/>
    <w:rsid w:val="0062411C"/>
    <w:rsid w:val="006245BB"/>
    <w:rsid w:val="006247A9"/>
    <w:rsid w:val="0062486D"/>
    <w:rsid w:val="00624A34"/>
    <w:rsid w:val="00624ED5"/>
    <w:rsid w:val="00625112"/>
    <w:rsid w:val="00625208"/>
    <w:rsid w:val="00625312"/>
    <w:rsid w:val="0062559C"/>
    <w:rsid w:val="0062578C"/>
    <w:rsid w:val="0062591D"/>
    <w:rsid w:val="00625B2E"/>
    <w:rsid w:val="00625EF3"/>
    <w:rsid w:val="00626390"/>
    <w:rsid w:val="0062676F"/>
    <w:rsid w:val="00626919"/>
    <w:rsid w:val="00626A22"/>
    <w:rsid w:val="0062711C"/>
    <w:rsid w:val="00627350"/>
    <w:rsid w:val="0062774A"/>
    <w:rsid w:val="0062789E"/>
    <w:rsid w:val="00627A19"/>
    <w:rsid w:val="00627AA5"/>
    <w:rsid w:val="00627B78"/>
    <w:rsid w:val="00627B9D"/>
    <w:rsid w:val="00627E09"/>
    <w:rsid w:val="00630126"/>
    <w:rsid w:val="006303F0"/>
    <w:rsid w:val="00630425"/>
    <w:rsid w:val="00630962"/>
    <w:rsid w:val="00630A60"/>
    <w:rsid w:val="00630CDC"/>
    <w:rsid w:val="00630EC0"/>
    <w:rsid w:val="006311DD"/>
    <w:rsid w:val="00631761"/>
    <w:rsid w:val="00631900"/>
    <w:rsid w:val="006319F9"/>
    <w:rsid w:val="00631AB5"/>
    <w:rsid w:val="00631B98"/>
    <w:rsid w:val="00631CE0"/>
    <w:rsid w:val="00631E02"/>
    <w:rsid w:val="006320AC"/>
    <w:rsid w:val="0063273A"/>
    <w:rsid w:val="00632C6F"/>
    <w:rsid w:val="00632E85"/>
    <w:rsid w:val="00632F8C"/>
    <w:rsid w:val="006335B4"/>
    <w:rsid w:val="00633C45"/>
    <w:rsid w:val="00633D0C"/>
    <w:rsid w:val="00634369"/>
    <w:rsid w:val="0063436E"/>
    <w:rsid w:val="006347CE"/>
    <w:rsid w:val="00634C4F"/>
    <w:rsid w:val="0063506D"/>
    <w:rsid w:val="006351F5"/>
    <w:rsid w:val="0063533A"/>
    <w:rsid w:val="00635B3B"/>
    <w:rsid w:val="00635EDA"/>
    <w:rsid w:val="006372A6"/>
    <w:rsid w:val="006374A8"/>
    <w:rsid w:val="0063768A"/>
    <w:rsid w:val="00637825"/>
    <w:rsid w:val="00640BCB"/>
    <w:rsid w:val="00640E92"/>
    <w:rsid w:val="0064100F"/>
    <w:rsid w:val="0064115F"/>
    <w:rsid w:val="00641764"/>
    <w:rsid w:val="00642155"/>
    <w:rsid w:val="00642327"/>
    <w:rsid w:val="006424A0"/>
    <w:rsid w:val="00642932"/>
    <w:rsid w:val="00642B6A"/>
    <w:rsid w:val="00642B87"/>
    <w:rsid w:val="00642FA2"/>
    <w:rsid w:val="006437A4"/>
    <w:rsid w:val="006438A5"/>
    <w:rsid w:val="00644708"/>
    <w:rsid w:val="0064486A"/>
    <w:rsid w:val="00644DC1"/>
    <w:rsid w:val="00645328"/>
    <w:rsid w:val="0064545E"/>
    <w:rsid w:val="00645C21"/>
    <w:rsid w:val="00645C65"/>
    <w:rsid w:val="00646154"/>
    <w:rsid w:val="00646661"/>
    <w:rsid w:val="006467C7"/>
    <w:rsid w:val="00646996"/>
    <w:rsid w:val="00646C08"/>
    <w:rsid w:val="00647368"/>
    <w:rsid w:val="0064750D"/>
    <w:rsid w:val="00647A78"/>
    <w:rsid w:val="00647B0B"/>
    <w:rsid w:val="00647C1E"/>
    <w:rsid w:val="00647D4E"/>
    <w:rsid w:val="00647DB3"/>
    <w:rsid w:val="006502C2"/>
    <w:rsid w:val="00650621"/>
    <w:rsid w:val="00650B2D"/>
    <w:rsid w:val="00650D68"/>
    <w:rsid w:val="00651392"/>
    <w:rsid w:val="0065153F"/>
    <w:rsid w:val="00651563"/>
    <w:rsid w:val="00651AE6"/>
    <w:rsid w:val="00651BB9"/>
    <w:rsid w:val="00651DCD"/>
    <w:rsid w:val="00651DF1"/>
    <w:rsid w:val="006520F2"/>
    <w:rsid w:val="006522BD"/>
    <w:rsid w:val="006529CB"/>
    <w:rsid w:val="00652A62"/>
    <w:rsid w:val="00652DC6"/>
    <w:rsid w:val="00652DDF"/>
    <w:rsid w:val="00653022"/>
    <w:rsid w:val="00653FAF"/>
    <w:rsid w:val="00654582"/>
    <w:rsid w:val="00654B9F"/>
    <w:rsid w:val="0065546C"/>
    <w:rsid w:val="00655841"/>
    <w:rsid w:val="00655CF1"/>
    <w:rsid w:val="00655DE9"/>
    <w:rsid w:val="006561A6"/>
    <w:rsid w:val="0065668E"/>
    <w:rsid w:val="006569F0"/>
    <w:rsid w:val="00656BA1"/>
    <w:rsid w:val="00656C95"/>
    <w:rsid w:val="00657078"/>
    <w:rsid w:val="006570DF"/>
    <w:rsid w:val="006575B3"/>
    <w:rsid w:val="0065761F"/>
    <w:rsid w:val="00657980"/>
    <w:rsid w:val="00657B5E"/>
    <w:rsid w:val="006602F0"/>
    <w:rsid w:val="006607F5"/>
    <w:rsid w:val="00660934"/>
    <w:rsid w:val="00660DED"/>
    <w:rsid w:val="0066101D"/>
    <w:rsid w:val="00661208"/>
    <w:rsid w:val="00661627"/>
    <w:rsid w:val="00661916"/>
    <w:rsid w:val="00661E4F"/>
    <w:rsid w:val="00662EE7"/>
    <w:rsid w:val="006631BC"/>
    <w:rsid w:val="00663281"/>
    <w:rsid w:val="0066340B"/>
    <w:rsid w:val="00663A07"/>
    <w:rsid w:val="00663BF3"/>
    <w:rsid w:val="0066468D"/>
    <w:rsid w:val="00665040"/>
    <w:rsid w:val="00665306"/>
    <w:rsid w:val="006653ED"/>
    <w:rsid w:val="006657E7"/>
    <w:rsid w:val="00665B9F"/>
    <w:rsid w:val="00665CA6"/>
    <w:rsid w:val="00665D5E"/>
    <w:rsid w:val="0066602B"/>
    <w:rsid w:val="00666130"/>
    <w:rsid w:val="006663E1"/>
    <w:rsid w:val="0066690B"/>
    <w:rsid w:val="006670BF"/>
    <w:rsid w:val="00667152"/>
    <w:rsid w:val="006671E9"/>
    <w:rsid w:val="006672EC"/>
    <w:rsid w:val="0066795A"/>
    <w:rsid w:val="00667A5C"/>
    <w:rsid w:val="00667B7B"/>
    <w:rsid w:val="0067011E"/>
    <w:rsid w:val="00670240"/>
    <w:rsid w:val="00670BBC"/>
    <w:rsid w:val="00670C29"/>
    <w:rsid w:val="006712B4"/>
    <w:rsid w:val="00671B35"/>
    <w:rsid w:val="00671D1E"/>
    <w:rsid w:val="00671EF6"/>
    <w:rsid w:val="0067264E"/>
    <w:rsid w:val="00673033"/>
    <w:rsid w:val="0067308D"/>
    <w:rsid w:val="00673181"/>
    <w:rsid w:val="006731EB"/>
    <w:rsid w:val="006733A4"/>
    <w:rsid w:val="0067409A"/>
    <w:rsid w:val="0067458F"/>
    <w:rsid w:val="00674677"/>
    <w:rsid w:val="0067473F"/>
    <w:rsid w:val="00674828"/>
    <w:rsid w:val="00674A99"/>
    <w:rsid w:val="00674D6E"/>
    <w:rsid w:val="006755C3"/>
    <w:rsid w:val="0067592C"/>
    <w:rsid w:val="00675D1E"/>
    <w:rsid w:val="00676481"/>
    <w:rsid w:val="0067670B"/>
    <w:rsid w:val="00676762"/>
    <w:rsid w:val="0067700F"/>
    <w:rsid w:val="00677140"/>
    <w:rsid w:val="006772DA"/>
    <w:rsid w:val="006779F1"/>
    <w:rsid w:val="00677C1B"/>
    <w:rsid w:val="00677D46"/>
    <w:rsid w:val="00677F03"/>
    <w:rsid w:val="0068027E"/>
    <w:rsid w:val="0068042B"/>
    <w:rsid w:val="006804FB"/>
    <w:rsid w:val="00680924"/>
    <w:rsid w:val="006809C6"/>
    <w:rsid w:val="00680C27"/>
    <w:rsid w:val="00680FC4"/>
    <w:rsid w:val="00681D66"/>
    <w:rsid w:val="006827CE"/>
    <w:rsid w:val="00682BA9"/>
    <w:rsid w:val="00682D67"/>
    <w:rsid w:val="0068302F"/>
    <w:rsid w:val="00683181"/>
    <w:rsid w:val="006833AA"/>
    <w:rsid w:val="00683608"/>
    <w:rsid w:val="006838A8"/>
    <w:rsid w:val="00683995"/>
    <w:rsid w:val="00684018"/>
    <w:rsid w:val="00684059"/>
    <w:rsid w:val="006840C9"/>
    <w:rsid w:val="00684312"/>
    <w:rsid w:val="00685098"/>
    <w:rsid w:val="00685329"/>
    <w:rsid w:val="00685C43"/>
    <w:rsid w:val="00686371"/>
    <w:rsid w:val="0068638B"/>
    <w:rsid w:val="0068649B"/>
    <w:rsid w:val="006865E1"/>
    <w:rsid w:val="00686682"/>
    <w:rsid w:val="00686A73"/>
    <w:rsid w:val="00686DDF"/>
    <w:rsid w:val="00686EDA"/>
    <w:rsid w:val="00687149"/>
    <w:rsid w:val="00687B57"/>
    <w:rsid w:val="00687E49"/>
    <w:rsid w:val="006901B7"/>
    <w:rsid w:val="0069141E"/>
    <w:rsid w:val="00691CEC"/>
    <w:rsid w:val="006920AA"/>
    <w:rsid w:val="00692C45"/>
    <w:rsid w:val="00692CF0"/>
    <w:rsid w:val="00692E78"/>
    <w:rsid w:val="0069314B"/>
    <w:rsid w:val="006934EC"/>
    <w:rsid w:val="0069352D"/>
    <w:rsid w:val="00693A46"/>
    <w:rsid w:val="00693D12"/>
    <w:rsid w:val="0069432B"/>
    <w:rsid w:val="006944C9"/>
    <w:rsid w:val="00694602"/>
    <w:rsid w:val="0069506E"/>
    <w:rsid w:val="0069538C"/>
    <w:rsid w:val="00695469"/>
    <w:rsid w:val="00695597"/>
    <w:rsid w:val="006956D6"/>
    <w:rsid w:val="006956FA"/>
    <w:rsid w:val="006967DB"/>
    <w:rsid w:val="00696C1F"/>
    <w:rsid w:val="006973DC"/>
    <w:rsid w:val="0069758C"/>
    <w:rsid w:val="00697618"/>
    <w:rsid w:val="006977B7"/>
    <w:rsid w:val="00697EE3"/>
    <w:rsid w:val="006A0481"/>
    <w:rsid w:val="006A0544"/>
    <w:rsid w:val="006A1353"/>
    <w:rsid w:val="006A13B8"/>
    <w:rsid w:val="006A1BA8"/>
    <w:rsid w:val="006A1E1A"/>
    <w:rsid w:val="006A2026"/>
    <w:rsid w:val="006A2347"/>
    <w:rsid w:val="006A2BF1"/>
    <w:rsid w:val="006A3032"/>
    <w:rsid w:val="006A34DD"/>
    <w:rsid w:val="006A34F9"/>
    <w:rsid w:val="006A3AE3"/>
    <w:rsid w:val="006A3C01"/>
    <w:rsid w:val="006A4158"/>
    <w:rsid w:val="006A4215"/>
    <w:rsid w:val="006A4267"/>
    <w:rsid w:val="006A427A"/>
    <w:rsid w:val="006A43A1"/>
    <w:rsid w:val="006A4B22"/>
    <w:rsid w:val="006A4DE8"/>
    <w:rsid w:val="006A51D4"/>
    <w:rsid w:val="006A5268"/>
    <w:rsid w:val="006A53AA"/>
    <w:rsid w:val="006A5692"/>
    <w:rsid w:val="006A618E"/>
    <w:rsid w:val="006A6693"/>
    <w:rsid w:val="006A6738"/>
    <w:rsid w:val="006A6AA9"/>
    <w:rsid w:val="006A6B67"/>
    <w:rsid w:val="006A6D79"/>
    <w:rsid w:val="006A6ED1"/>
    <w:rsid w:val="006A71BD"/>
    <w:rsid w:val="006A784E"/>
    <w:rsid w:val="006A7A0C"/>
    <w:rsid w:val="006A7AC6"/>
    <w:rsid w:val="006A7C87"/>
    <w:rsid w:val="006A7EEA"/>
    <w:rsid w:val="006B0B61"/>
    <w:rsid w:val="006B0D6F"/>
    <w:rsid w:val="006B19FB"/>
    <w:rsid w:val="006B226A"/>
    <w:rsid w:val="006B2436"/>
    <w:rsid w:val="006B255F"/>
    <w:rsid w:val="006B25B5"/>
    <w:rsid w:val="006B2F37"/>
    <w:rsid w:val="006B3126"/>
    <w:rsid w:val="006B345F"/>
    <w:rsid w:val="006B3DA8"/>
    <w:rsid w:val="006B4452"/>
    <w:rsid w:val="006B4725"/>
    <w:rsid w:val="006B4EB7"/>
    <w:rsid w:val="006B5100"/>
    <w:rsid w:val="006B59BC"/>
    <w:rsid w:val="006B5A5F"/>
    <w:rsid w:val="006B5C4D"/>
    <w:rsid w:val="006B5CF2"/>
    <w:rsid w:val="006B5F9C"/>
    <w:rsid w:val="006B614B"/>
    <w:rsid w:val="006B63E3"/>
    <w:rsid w:val="006B6891"/>
    <w:rsid w:val="006B68C1"/>
    <w:rsid w:val="006B6B66"/>
    <w:rsid w:val="006B6CC2"/>
    <w:rsid w:val="006B73F3"/>
    <w:rsid w:val="006B7870"/>
    <w:rsid w:val="006B7927"/>
    <w:rsid w:val="006B7F3A"/>
    <w:rsid w:val="006C0628"/>
    <w:rsid w:val="006C0790"/>
    <w:rsid w:val="006C0A72"/>
    <w:rsid w:val="006C1274"/>
    <w:rsid w:val="006C163E"/>
    <w:rsid w:val="006C1C00"/>
    <w:rsid w:val="006C1DA8"/>
    <w:rsid w:val="006C2938"/>
    <w:rsid w:val="006C29EF"/>
    <w:rsid w:val="006C2BAA"/>
    <w:rsid w:val="006C377A"/>
    <w:rsid w:val="006C37F0"/>
    <w:rsid w:val="006C3D85"/>
    <w:rsid w:val="006C3EE2"/>
    <w:rsid w:val="006C4542"/>
    <w:rsid w:val="006C45BB"/>
    <w:rsid w:val="006C47AE"/>
    <w:rsid w:val="006C4D54"/>
    <w:rsid w:val="006C4DCD"/>
    <w:rsid w:val="006C4F3E"/>
    <w:rsid w:val="006C5145"/>
    <w:rsid w:val="006C5258"/>
    <w:rsid w:val="006C5E23"/>
    <w:rsid w:val="006C6A4F"/>
    <w:rsid w:val="006C6B4A"/>
    <w:rsid w:val="006C6B9E"/>
    <w:rsid w:val="006C7268"/>
    <w:rsid w:val="006C760E"/>
    <w:rsid w:val="006C7E48"/>
    <w:rsid w:val="006D078B"/>
    <w:rsid w:val="006D0EBE"/>
    <w:rsid w:val="006D113B"/>
    <w:rsid w:val="006D1146"/>
    <w:rsid w:val="006D1216"/>
    <w:rsid w:val="006D135D"/>
    <w:rsid w:val="006D13D4"/>
    <w:rsid w:val="006D1D11"/>
    <w:rsid w:val="006D1DD8"/>
    <w:rsid w:val="006D1FA2"/>
    <w:rsid w:val="006D24EC"/>
    <w:rsid w:val="006D26CC"/>
    <w:rsid w:val="006D281F"/>
    <w:rsid w:val="006D2876"/>
    <w:rsid w:val="006D28CF"/>
    <w:rsid w:val="006D29E7"/>
    <w:rsid w:val="006D2A3A"/>
    <w:rsid w:val="006D2D27"/>
    <w:rsid w:val="006D3B82"/>
    <w:rsid w:val="006D3D97"/>
    <w:rsid w:val="006D40F1"/>
    <w:rsid w:val="006D4643"/>
    <w:rsid w:val="006D47A4"/>
    <w:rsid w:val="006D5771"/>
    <w:rsid w:val="006D58FC"/>
    <w:rsid w:val="006D5A56"/>
    <w:rsid w:val="006D5CD5"/>
    <w:rsid w:val="006D5CFE"/>
    <w:rsid w:val="006D5F4C"/>
    <w:rsid w:val="006D6936"/>
    <w:rsid w:val="006D69C5"/>
    <w:rsid w:val="006D6A66"/>
    <w:rsid w:val="006D6E72"/>
    <w:rsid w:val="006D705E"/>
    <w:rsid w:val="006D7247"/>
    <w:rsid w:val="006D76EA"/>
    <w:rsid w:val="006D7700"/>
    <w:rsid w:val="006D781F"/>
    <w:rsid w:val="006E096E"/>
    <w:rsid w:val="006E0ED6"/>
    <w:rsid w:val="006E0F62"/>
    <w:rsid w:val="006E0FF1"/>
    <w:rsid w:val="006E10FB"/>
    <w:rsid w:val="006E10FC"/>
    <w:rsid w:val="006E11F3"/>
    <w:rsid w:val="006E1465"/>
    <w:rsid w:val="006E1B71"/>
    <w:rsid w:val="006E1E74"/>
    <w:rsid w:val="006E20A1"/>
    <w:rsid w:val="006E211D"/>
    <w:rsid w:val="006E2478"/>
    <w:rsid w:val="006E255E"/>
    <w:rsid w:val="006E27DD"/>
    <w:rsid w:val="006E2C98"/>
    <w:rsid w:val="006E30B8"/>
    <w:rsid w:val="006E34EB"/>
    <w:rsid w:val="006E373C"/>
    <w:rsid w:val="006E3AEE"/>
    <w:rsid w:val="006E3D23"/>
    <w:rsid w:val="006E3DD5"/>
    <w:rsid w:val="006E41ED"/>
    <w:rsid w:val="006E42FF"/>
    <w:rsid w:val="006E4636"/>
    <w:rsid w:val="006E46F4"/>
    <w:rsid w:val="006E509B"/>
    <w:rsid w:val="006E5A5E"/>
    <w:rsid w:val="006E5D61"/>
    <w:rsid w:val="006E5FEB"/>
    <w:rsid w:val="006E6196"/>
    <w:rsid w:val="006E63E8"/>
    <w:rsid w:val="006E6481"/>
    <w:rsid w:val="006E6AE5"/>
    <w:rsid w:val="006E722B"/>
    <w:rsid w:val="006E7A43"/>
    <w:rsid w:val="006E7B0A"/>
    <w:rsid w:val="006E7E60"/>
    <w:rsid w:val="006F09E0"/>
    <w:rsid w:val="006F0D08"/>
    <w:rsid w:val="006F0D1A"/>
    <w:rsid w:val="006F0E20"/>
    <w:rsid w:val="006F0FE6"/>
    <w:rsid w:val="006F1185"/>
    <w:rsid w:val="006F1436"/>
    <w:rsid w:val="006F1807"/>
    <w:rsid w:val="006F2480"/>
    <w:rsid w:val="006F2973"/>
    <w:rsid w:val="006F2ED7"/>
    <w:rsid w:val="006F3354"/>
    <w:rsid w:val="006F36B2"/>
    <w:rsid w:val="006F39B8"/>
    <w:rsid w:val="006F3A16"/>
    <w:rsid w:val="006F3EA4"/>
    <w:rsid w:val="006F411C"/>
    <w:rsid w:val="006F45D5"/>
    <w:rsid w:val="006F4ACE"/>
    <w:rsid w:val="006F4D75"/>
    <w:rsid w:val="006F52CD"/>
    <w:rsid w:val="006F53A8"/>
    <w:rsid w:val="006F5565"/>
    <w:rsid w:val="006F5B2C"/>
    <w:rsid w:val="006F5B6A"/>
    <w:rsid w:val="006F5DB6"/>
    <w:rsid w:val="006F5EE8"/>
    <w:rsid w:val="006F6499"/>
    <w:rsid w:val="006F672A"/>
    <w:rsid w:val="006F6AE7"/>
    <w:rsid w:val="006F6CD5"/>
    <w:rsid w:val="006F6D5E"/>
    <w:rsid w:val="006F6D90"/>
    <w:rsid w:val="006F6F8C"/>
    <w:rsid w:val="006F7ED1"/>
    <w:rsid w:val="006F7FAF"/>
    <w:rsid w:val="00700030"/>
    <w:rsid w:val="00700210"/>
    <w:rsid w:val="00700766"/>
    <w:rsid w:val="007007AF"/>
    <w:rsid w:val="00700BF4"/>
    <w:rsid w:val="007015A6"/>
    <w:rsid w:val="00701752"/>
    <w:rsid w:val="007018B1"/>
    <w:rsid w:val="00701AC5"/>
    <w:rsid w:val="00702227"/>
    <w:rsid w:val="007023E0"/>
    <w:rsid w:val="0070247C"/>
    <w:rsid w:val="00702C7B"/>
    <w:rsid w:val="00702E9B"/>
    <w:rsid w:val="00702EA4"/>
    <w:rsid w:val="0070310A"/>
    <w:rsid w:val="00703184"/>
    <w:rsid w:val="0070414E"/>
    <w:rsid w:val="007044DE"/>
    <w:rsid w:val="00704550"/>
    <w:rsid w:val="00704567"/>
    <w:rsid w:val="0070494C"/>
    <w:rsid w:val="00704C62"/>
    <w:rsid w:val="007052DA"/>
    <w:rsid w:val="0070531E"/>
    <w:rsid w:val="00705415"/>
    <w:rsid w:val="00705723"/>
    <w:rsid w:val="00705760"/>
    <w:rsid w:val="007057A2"/>
    <w:rsid w:val="00705AA4"/>
    <w:rsid w:val="00705BF1"/>
    <w:rsid w:val="00705C07"/>
    <w:rsid w:val="00706468"/>
    <w:rsid w:val="00706A0C"/>
    <w:rsid w:val="00706B18"/>
    <w:rsid w:val="00706CC7"/>
    <w:rsid w:val="0070747D"/>
    <w:rsid w:val="007077BC"/>
    <w:rsid w:val="00707D33"/>
    <w:rsid w:val="00711056"/>
    <w:rsid w:val="007113C2"/>
    <w:rsid w:val="0071190A"/>
    <w:rsid w:val="00711AA8"/>
    <w:rsid w:val="00711AAB"/>
    <w:rsid w:val="00711B13"/>
    <w:rsid w:val="00711E9B"/>
    <w:rsid w:val="00711F07"/>
    <w:rsid w:val="007121A5"/>
    <w:rsid w:val="0071221A"/>
    <w:rsid w:val="007130C3"/>
    <w:rsid w:val="007137CF"/>
    <w:rsid w:val="00713833"/>
    <w:rsid w:val="00713BC7"/>
    <w:rsid w:val="00713D5E"/>
    <w:rsid w:val="00714145"/>
    <w:rsid w:val="00714494"/>
    <w:rsid w:val="007148A4"/>
    <w:rsid w:val="00714B58"/>
    <w:rsid w:val="00715169"/>
    <w:rsid w:val="00715317"/>
    <w:rsid w:val="00715332"/>
    <w:rsid w:val="007157EB"/>
    <w:rsid w:val="00715B0F"/>
    <w:rsid w:val="00715B36"/>
    <w:rsid w:val="00715DEF"/>
    <w:rsid w:val="00716282"/>
    <w:rsid w:val="0071638B"/>
    <w:rsid w:val="007165D7"/>
    <w:rsid w:val="00716FF6"/>
    <w:rsid w:val="007172AA"/>
    <w:rsid w:val="0071750E"/>
    <w:rsid w:val="007175F0"/>
    <w:rsid w:val="00717F39"/>
    <w:rsid w:val="0072019A"/>
    <w:rsid w:val="00720433"/>
    <w:rsid w:val="00720795"/>
    <w:rsid w:val="007208D4"/>
    <w:rsid w:val="00721528"/>
    <w:rsid w:val="00721CB5"/>
    <w:rsid w:val="00721CC6"/>
    <w:rsid w:val="00721D0F"/>
    <w:rsid w:val="00721E94"/>
    <w:rsid w:val="007220CC"/>
    <w:rsid w:val="0072215E"/>
    <w:rsid w:val="007221B3"/>
    <w:rsid w:val="00722320"/>
    <w:rsid w:val="007223E2"/>
    <w:rsid w:val="0072285D"/>
    <w:rsid w:val="00722A2D"/>
    <w:rsid w:val="007230CD"/>
    <w:rsid w:val="00723B38"/>
    <w:rsid w:val="00723BCB"/>
    <w:rsid w:val="00723CCB"/>
    <w:rsid w:val="00724295"/>
    <w:rsid w:val="007245AF"/>
    <w:rsid w:val="007245C6"/>
    <w:rsid w:val="0072495B"/>
    <w:rsid w:val="00724BD2"/>
    <w:rsid w:val="00724DBE"/>
    <w:rsid w:val="00725198"/>
    <w:rsid w:val="00725996"/>
    <w:rsid w:val="007259E7"/>
    <w:rsid w:val="00725E00"/>
    <w:rsid w:val="00726A29"/>
    <w:rsid w:val="00726C76"/>
    <w:rsid w:val="00726EA9"/>
    <w:rsid w:val="00727CE0"/>
    <w:rsid w:val="00727FD0"/>
    <w:rsid w:val="007302A6"/>
    <w:rsid w:val="00730355"/>
    <w:rsid w:val="00730BEC"/>
    <w:rsid w:val="00730C25"/>
    <w:rsid w:val="00730D48"/>
    <w:rsid w:val="00730EAF"/>
    <w:rsid w:val="007311D3"/>
    <w:rsid w:val="0073174D"/>
    <w:rsid w:val="00731D79"/>
    <w:rsid w:val="007325C0"/>
    <w:rsid w:val="00732F6F"/>
    <w:rsid w:val="00733078"/>
    <w:rsid w:val="00733AA4"/>
    <w:rsid w:val="00733C44"/>
    <w:rsid w:val="00734B60"/>
    <w:rsid w:val="00734D74"/>
    <w:rsid w:val="00735605"/>
    <w:rsid w:val="007356F4"/>
    <w:rsid w:val="00735915"/>
    <w:rsid w:val="00736850"/>
    <w:rsid w:val="00736A08"/>
    <w:rsid w:val="00736D2E"/>
    <w:rsid w:val="00736F93"/>
    <w:rsid w:val="007370F5"/>
    <w:rsid w:val="00737397"/>
    <w:rsid w:val="00737498"/>
    <w:rsid w:val="007374F7"/>
    <w:rsid w:val="00737AC2"/>
    <w:rsid w:val="00737B24"/>
    <w:rsid w:val="00737BD2"/>
    <w:rsid w:val="007403AF"/>
    <w:rsid w:val="007405F5"/>
    <w:rsid w:val="00740F9E"/>
    <w:rsid w:val="00741076"/>
    <w:rsid w:val="0074140D"/>
    <w:rsid w:val="007414C0"/>
    <w:rsid w:val="00741590"/>
    <w:rsid w:val="007416DB"/>
    <w:rsid w:val="00741DF8"/>
    <w:rsid w:val="00741FA9"/>
    <w:rsid w:val="007422E6"/>
    <w:rsid w:val="007423BD"/>
    <w:rsid w:val="007424A7"/>
    <w:rsid w:val="0074280F"/>
    <w:rsid w:val="00742B83"/>
    <w:rsid w:val="00742E4F"/>
    <w:rsid w:val="00742F71"/>
    <w:rsid w:val="007433AD"/>
    <w:rsid w:val="007435C3"/>
    <w:rsid w:val="00743852"/>
    <w:rsid w:val="00743863"/>
    <w:rsid w:val="00743E7D"/>
    <w:rsid w:val="00744342"/>
    <w:rsid w:val="00744C0C"/>
    <w:rsid w:val="00744EFB"/>
    <w:rsid w:val="007451FB"/>
    <w:rsid w:val="00745347"/>
    <w:rsid w:val="007459DA"/>
    <w:rsid w:val="00745F23"/>
    <w:rsid w:val="00746876"/>
    <w:rsid w:val="00746923"/>
    <w:rsid w:val="007469D6"/>
    <w:rsid w:val="00747528"/>
    <w:rsid w:val="00747766"/>
    <w:rsid w:val="007479FC"/>
    <w:rsid w:val="00747E2D"/>
    <w:rsid w:val="0075090B"/>
    <w:rsid w:val="00751225"/>
    <w:rsid w:val="007513E4"/>
    <w:rsid w:val="007517F5"/>
    <w:rsid w:val="00752423"/>
    <w:rsid w:val="0075268A"/>
    <w:rsid w:val="0075291E"/>
    <w:rsid w:val="00752CFD"/>
    <w:rsid w:val="00752E31"/>
    <w:rsid w:val="00753561"/>
    <w:rsid w:val="00753830"/>
    <w:rsid w:val="00753EBE"/>
    <w:rsid w:val="00754277"/>
    <w:rsid w:val="00754528"/>
    <w:rsid w:val="0075469C"/>
    <w:rsid w:val="007547F7"/>
    <w:rsid w:val="00754A86"/>
    <w:rsid w:val="00754B0A"/>
    <w:rsid w:val="00755302"/>
    <w:rsid w:val="00755632"/>
    <w:rsid w:val="007557DA"/>
    <w:rsid w:val="0075590E"/>
    <w:rsid w:val="00755A0C"/>
    <w:rsid w:val="00755DDD"/>
    <w:rsid w:val="00755E58"/>
    <w:rsid w:val="00755EFE"/>
    <w:rsid w:val="007565AD"/>
    <w:rsid w:val="00756825"/>
    <w:rsid w:val="007568C2"/>
    <w:rsid w:val="00756930"/>
    <w:rsid w:val="00756B92"/>
    <w:rsid w:val="0075757B"/>
    <w:rsid w:val="007576A3"/>
    <w:rsid w:val="007576DA"/>
    <w:rsid w:val="007579C8"/>
    <w:rsid w:val="00757D64"/>
    <w:rsid w:val="00757E65"/>
    <w:rsid w:val="00760128"/>
    <w:rsid w:val="007605EB"/>
    <w:rsid w:val="00760BA1"/>
    <w:rsid w:val="00760BFC"/>
    <w:rsid w:val="00761D96"/>
    <w:rsid w:val="00761F40"/>
    <w:rsid w:val="00762030"/>
    <w:rsid w:val="00762322"/>
    <w:rsid w:val="0076286A"/>
    <w:rsid w:val="0076287E"/>
    <w:rsid w:val="00763574"/>
    <w:rsid w:val="0076367F"/>
    <w:rsid w:val="007646C0"/>
    <w:rsid w:val="00764B7C"/>
    <w:rsid w:val="00764BE3"/>
    <w:rsid w:val="007651A0"/>
    <w:rsid w:val="007651CC"/>
    <w:rsid w:val="007653E3"/>
    <w:rsid w:val="00766240"/>
    <w:rsid w:val="00766BF3"/>
    <w:rsid w:val="00766E2F"/>
    <w:rsid w:val="00766E44"/>
    <w:rsid w:val="00766E84"/>
    <w:rsid w:val="00767A64"/>
    <w:rsid w:val="00767CB5"/>
    <w:rsid w:val="0077096D"/>
    <w:rsid w:val="00770DAA"/>
    <w:rsid w:val="00770E6D"/>
    <w:rsid w:val="00771234"/>
    <w:rsid w:val="0077130C"/>
    <w:rsid w:val="00771B49"/>
    <w:rsid w:val="0077209A"/>
    <w:rsid w:val="007726EF"/>
    <w:rsid w:val="00772CAC"/>
    <w:rsid w:val="007730C7"/>
    <w:rsid w:val="00773174"/>
    <w:rsid w:val="0077332D"/>
    <w:rsid w:val="007733B7"/>
    <w:rsid w:val="007734D2"/>
    <w:rsid w:val="0077427C"/>
    <w:rsid w:val="00774385"/>
    <w:rsid w:val="00774B3A"/>
    <w:rsid w:val="00774E1B"/>
    <w:rsid w:val="00775228"/>
    <w:rsid w:val="00775500"/>
    <w:rsid w:val="007758E3"/>
    <w:rsid w:val="007759F1"/>
    <w:rsid w:val="00775A1E"/>
    <w:rsid w:val="00775C2D"/>
    <w:rsid w:val="00775D2B"/>
    <w:rsid w:val="007760F4"/>
    <w:rsid w:val="007769B0"/>
    <w:rsid w:val="00776D51"/>
    <w:rsid w:val="00777497"/>
    <w:rsid w:val="00777EFF"/>
    <w:rsid w:val="0078050E"/>
    <w:rsid w:val="0078077F"/>
    <w:rsid w:val="00780926"/>
    <w:rsid w:val="007809FF"/>
    <w:rsid w:val="00780BD8"/>
    <w:rsid w:val="00780CEE"/>
    <w:rsid w:val="00780F02"/>
    <w:rsid w:val="00781820"/>
    <w:rsid w:val="00781F52"/>
    <w:rsid w:val="00782B47"/>
    <w:rsid w:val="00782E8B"/>
    <w:rsid w:val="00782F7C"/>
    <w:rsid w:val="0078344F"/>
    <w:rsid w:val="0078412C"/>
    <w:rsid w:val="007841CB"/>
    <w:rsid w:val="007846EF"/>
    <w:rsid w:val="007853B8"/>
    <w:rsid w:val="00785551"/>
    <w:rsid w:val="007855D8"/>
    <w:rsid w:val="0078577C"/>
    <w:rsid w:val="0078585A"/>
    <w:rsid w:val="00785EF8"/>
    <w:rsid w:val="00786077"/>
    <w:rsid w:val="0078625F"/>
    <w:rsid w:val="007865F6"/>
    <w:rsid w:val="00786856"/>
    <w:rsid w:val="00786974"/>
    <w:rsid w:val="007872DD"/>
    <w:rsid w:val="00787902"/>
    <w:rsid w:val="00787951"/>
    <w:rsid w:val="00787B0E"/>
    <w:rsid w:val="00790051"/>
    <w:rsid w:val="0079079B"/>
    <w:rsid w:val="00790BB0"/>
    <w:rsid w:val="00790C19"/>
    <w:rsid w:val="00790E0C"/>
    <w:rsid w:val="00790E9E"/>
    <w:rsid w:val="00791889"/>
    <w:rsid w:val="00791AAE"/>
    <w:rsid w:val="00791B2E"/>
    <w:rsid w:val="007921BD"/>
    <w:rsid w:val="00792617"/>
    <w:rsid w:val="0079276C"/>
    <w:rsid w:val="00792939"/>
    <w:rsid w:val="00792EBF"/>
    <w:rsid w:val="00792F38"/>
    <w:rsid w:val="0079349B"/>
    <w:rsid w:val="0079353A"/>
    <w:rsid w:val="00793638"/>
    <w:rsid w:val="00793C4D"/>
    <w:rsid w:val="00793CF8"/>
    <w:rsid w:val="0079407D"/>
    <w:rsid w:val="00794098"/>
    <w:rsid w:val="00794174"/>
    <w:rsid w:val="007949C2"/>
    <w:rsid w:val="00794BE3"/>
    <w:rsid w:val="0079515C"/>
    <w:rsid w:val="007952C6"/>
    <w:rsid w:val="00795BE7"/>
    <w:rsid w:val="0079609C"/>
    <w:rsid w:val="0079617B"/>
    <w:rsid w:val="00796605"/>
    <w:rsid w:val="00796647"/>
    <w:rsid w:val="0079684A"/>
    <w:rsid w:val="00796C7C"/>
    <w:rsid w:val="00797022"/>
    <w:rsid w:val="007970F9"/>
    <w:rsid w:val="0079711A"/>
    <w:rsid w:val="0079712E"/>
    <w:rsid w:val="00797247"/>
    <w:rsid w:val="00797683"/>
    <w:rsid w:val="0079787B"/>
    <w:rsid w:val="007A0798"/>
    <w:rsid w:val="007A0885"/>
    <w:rsid w:val="007A0C17"/>
    <w:rsid w:val="007A0DAC"/>
    <w:rsid w:val="007A0F57"/>
    <w:rsid w:val="007A10E3"/>
    <w:rsid w:val="007A1369"/>
    <w:rsid w:val="007A15BC"/>
    <w:rsid w:val="007A1FA3"/>
    <w:rsid w:val="007A2006"/>
    <w:rsid w:val="007A21F3"/>
    <w:rsid w:val="007A259D"/>
    <w:rsid w:val="007A27B2"/>
    <w:rsid w:val="007A2E8B"/>
    <w:rsid w:val="007A3A51"/>
    <w:rsid w:val="007A3C57"/>
    <w:rsid w:val="007A4518"/>
    <w:rsid w:val="007A48E9"/>
    <w:rsid w:val="007A5002"/>
    <w:rsid w:val="007A543E"/>
    <w:rsid w:val="007A546C"/>
    <w:rsid w:val="007A5883"/>
    <w:rsid w:val="007A5D81"/>
    <w:rsid w:val="007A5DE3"/>
    <w:rsid w:val="007A5E1F"/>
    <w:rsid w:val="007A6069"/>
    <w:rsid w:val="007A62B8"/>
    <w:rsid w:val="007A639C"/>
    <w:rsid w:val="007A647D"/>
    <w:rsid w:val="007A65B2"/>
    <w:rsid w:val="007A690D"/>
    <w:rsid w:val="007A6AC9"/>
    <w:rsid w:val="007A6B56"/>
    <w:rsid w:val="007A6C83"/>
    <w:rsid w:val="007A6E07"/>
    <w:rsid w:val="007A7188"/>
    <w:rsid w:val="007A7ECC"/>
    <w:rsid w:val="007B0030"/>
    <w:rsid w:val="007B01E9"/>
    <w:rsid w:val="007B034C"/>
    <w:rsid w:val="007B039C"/>
    <w:rsid w:val="007B04B3"/>
    <w:rsid w:val="007B050D"/>
    <w:rsid w:val="007B05C6"/>
    <w:rsid w:val="007B092F"/>
    <w:rsid w:val="007B0EE6"/>
    <w:rsid w:val="007B1BBC"/>
    <w:rsid w:val="007B1C0D"/>
    <w:rsid w:val="007B1C1F"/>
    <w:rsid w:val="007B1E4F"/>
    <w:rsid w:val="007B29C8"/>
    <w:rsid w:val="007B2F31"/>
    <w:rsid w:val="007B301B"/>
    <w:rsid w:val="007B319B"/>
    <w:rsid w:val="007B3B7A"/>
    <w:rsid w:val="007B3F74"/>
    <w:rsid w:val="007B406D"/>
    <w:rsid w:val="007B4690"/>
    <w:rsid w:val="007B4713"/>
    <w:rsid w:val="007B48F4"/>
    <w:rsid w:val="007B4BBF"/>
    <w:rsid w:val="007B4C7D"/>
    <w:rsid w:val="007B5816"/>
    <w:rsid w:val="007B58E9"/>
    <w:rsid w:val="007B5B4C"/>
    <w:rsid w:val="007B5CC2"/>
    <w:rsid w:val="007B5CCF"/>
    <w:rsid w:val="007B5F22"/>
    <w:rsid w:val="007B5FAF"/>
    <w:rsid w:val="007B6068"/>
    <w:rsid w:val="007B6127"/>
    <w:rsid w:val="007B62B2"/>
    <w:rsid w:val="007B6403"/>
    <w:rsid w:val="007B66C8"/>
    <w:rsid w:val="007B6922"/>
    <w:rsid w:val="007B6D43"/>
    <w:rsid w:val="007B6DE3"/>
    <w:rsid w:val="007B6F47"/>
    <w:rsid w:val="007B7065"/>
    <w:rsid w:val="007B70A7"/>
    <w:rsid w:val="007B72B5"/>
    <w:rsid w:val="007B73BE"/>
    <w:rsid w:val="007B752A"/>
    <w:rsid w:val="007B7632"/>
    <w:rsid w:val="007B77C8"/>
    <w:rsid w:val="007C03A9"/>
    <w:rsid w:val="007C0615"/>
    <w:rsid w:val="007C106B"/>
    <w:rsid w:val="007C108A"/>
    <w:rsid w:val="007C17E0"/>
    <w:rsid w:val="007C181D"/>
    <w:rsid w:val="007C1919"/>
    <w:rsid w:val="007C19E6"/>
    <w:rsid w:val="007C242D"/>
    <w:rsid w:val="007C27F6"/>
    <w:rsid w:val="007C2A5F"/>
    <w:rsid w:val="007C322D"/>
    <w:rsid w:val="007C334D"/>
    <w:rsid w:val="007C36C0"/>
    <w:rsid w:val="007C3747"/>
    <w:rsid w:val="007C3BB2"/>
    <w:rsid w:val="007C40B9"/>
    <w:rsid w:val="007C452A"/>
    <w:rsid w:val="007C4755"/>
    <w:rsid w:val="007C4B71"/>
    <w:rsid w:val="007C4EA3"/>
    <w:rsid w:val="007C5555"/>
    <w:rsid w:val="007C57BA"/>
    <w:rsid w:val="007C692A"/>
    <w:rsid w:val="007C73B8"/>
    <w:rsid w:val="007C73F2"/>
    <w:rsid w:val="007C768B"/>
    <w:rsid w:val="007C7BE1"/>
    <w:rsid w:val="007C7CA0"/>
    <w:rsid w:val="007C7D46"/>
    <w:rsid w:val="007D0033"/>
    <w:rsid w:val="007D0147"/>
    <w:rsid w:val="007D02A3"/>
    <w:rsid w:val="007D06AA"/>
    <w:rsid w:val="007D0932"/>
    <w:rsid w:val="007D0E13"/>
    <w:rsid w:val="007D1425"/>
    <w:rsid w:val="007D15E1"/>
    <w:rsid w:val="007D1795"/>
    <w:rsid w:val="007D17DB"/>
    <w:rsid w:val="007D1886"/>
    <w:rsid w:val="007D1A90"/>
    <w:rsid w:val="007D1C62"/>
    <w:rsid w:val="007D1E7F"/>
    <w:rsid w:val="007D23AA"/>
    <w:rsid w:val="007D2573"/>
    <w:rsid w:val="007D2816"/>
    <w:rsid w:val="007D281F"/>
    <w:rsid w:val="007D2E10"/>
    <w:rsid w:val="007D388D"/>
    <w:rsid w:val="007D39EC"/>
    <w:rsid w:val="007D46DB"/>
    <w:rsid w:val="007D488E"/>
    <w:rsid w:val="007D4A1C"/>
    <w:rsid w:val="007D4CF7"/>
    <w:rsid w:val="007D58A8"/>
    <w:rsid w:val="007D59FC"/>
    <w:rsid w:val="007D5C9F"/>
    <w:rsid w:val="007D5ECB"/>
    <w:rsid w:val="007D5F62"/>
    <w:rsid w:val="007D62EC"/>
    <w:rsid w:val="007D62FB"/>
    <w:rsid w:val="007D6C70"/>
    <w:rsid w:val="007E0545"/>
    <w:rsid w:val="007E08BB"/>
    <w:rsid w:val="007E0E1D"/>
    <w:rsid w:val="007E0F78"/>
    <w:rsid w:val="007E0FC9"/>
    <w:rsid w:val="007E18D3"/>
    <w:rsid w:val="007E1A4B"/>
    <w:rsid w:val="007E1A6A"/>
    <w:rsid w:val="007E284A"/>
    <w:rsid w:val="007E2F06"/>
    <w:rsid w:val="007E3043"/>
    <w:rsid w:val="007E3A72"/>
    <w:rsid w:val="007E3E50"/>
    <w:rsid w:val="007E45E2"/>
    <w:rsid w:val="007E46DC"/>
    <w:rsid w:val="007E4874"/>
    <w:rsid w:val="007E4CDD"/>
    <w:rsid w:val="007E4D08"/>
    <w:rsid w:val="007E4DFB"/>
    <w:rsid w:val="007E51CF"/>
    <w:rsid w:val="007E536E"/>
    <w:rsid w:val="007E54AD"/>
    <w:rsid w:val="007E5583"/>
    <w:rsid w:val="007E5B37"/>
    <w:rsid w:val="007E5C1F"/>
    <w:rsid w:val="007E5CA7"/>
    <w:rsid w:val="007E5E21"/>
    <w:rsid w:val="007E6503"/>
    <w:rsid w:val="007E65EB"/>
    <w:rsid w:val="007E6D62"/>
    <w:rsid w:val="007E7430"/>
    <w:rsid w:val="007E78A8"/>
    <w:rsid w:val="007E78DA"/>
    <w:rsid w:val="007E794B"/>
    <w:rsid w:val="007E7D74"/>
    <w:rsid w:val="007F038D"/>
    <w:rsid w:val="007F046F"/>
    <w:rsid w:val="007F0505"/>
    <w:rsid w:val="007F0CF7"/>
    <w:rsid w:val="007F0F58"/>
    <w:rsid w:val="007F10C3"/>
    <w:rsid w:val="007F1DA1"/>
    <w:rsid w:val="007F26F1"/>
    <w:rsid w:val="007F2704"/>
    <w:rsid w:val="007F2E93"/>
    <w:rsid w:val="007F2FD4"/>
    <w:rsid w:val="007F3006"/>
    <w:rsid w:val="007F3222"/>
    <w:rsid w:val="007F3795"/>
    <w:rsid w:val="007F3B15"/>
    <w:rsid w:val="007F3D74"/>
    <w:rsid w:val="007F4375"/>
    <w:rsid w:val="007F44AA"/>
    <w:rsid w:val="007F45D6"/>
    <w:rsid w:val="007F479F"/>
    <w:rsid w:val="007F4C6D"/>
    <w:rsid w:val="007F4EF3"/>
    <w:rsid w:val="007F4FF9"/>
    <w:rsid w:val="007F50DA"/>
    <w:rsid w:val="007F52F4"/>
    <w:rsid w:val="007F5593"/>
    <w:rsid w:val="007F58B7"/>
    <w:rsid w:val="007F5BD2"/>
    <w:rsid w:val="007F5BDC"/>
    <w:rsid w:val="007F5CC3"/>
    <w:rsid w:val="007F5DE4"/>
    <w:rsid w:val="007F618E"/>
    <w:rsid w:val="007F625E"/>
    <w:rsid w:val="007F626F"/>
    <w:rsid w:val="007F6296"/>
    <w:rsid w:val="007F67E5"/>
    <w:rsid w:val="007F6A9E"/>
    <w:rsid w:val="007F6BEC"/>
    <w:rsid w:val="007F75BE"/>
    <w:rsid w:val="007F7633"/>
    <w:rsid w:val="007F7E83"/>
    <w:rsid w:val="008001FA"/>
    <w:rsid w:val="00800591"/>
    <w:rsid w:val="008008D4"/>
    <w:rsid w:val="00801122"/>
    <w:rsid w:val="0080168F"/>
    <w:rsid w:val="00801813"/>
    <w:rsid w:val="00801B8A"/>
    <w:rsid w:val="00801C45"/>
    <w:rsid w:val="0080208D"/>
    <w:rsid w:val="00802851"/>
    <w:rsid w:val="00802B33"/>
    <w:rsid w:val="00802C44"/>
    <w:rsid w:val="00802EDA"/>
    <w:rsid w:val="00802F37"/>
    <w:rsid w:val="008031CC"/>
    <w:rsid w:val="008036C2"/>
    <w:rsid w:val="0080381A"/>
    <w:rsid w:val="00803962"/>
    <w:rsid w:val="00803C99"/>
    <w:rsid w:val="00803D01"/>
    <w:rsid w:val="008041AD"/>
    <w:rsid w:val="0080427D"/>
    <w:rsid w:val="00804F2E"/>
    <w:rsid w:val="008050A5"/>
    <w:rsid w:val="008050E4"/>
    <w:rsid w:val="00805704"/>
    <w:rsid w:val="0080644E"/>
    <w:rsid w:val="00806D54"/>
    <w:rsid w:val="0080779A"/>
    <w:rsid w:val="008079A7"/>
    <w:rsid w:val="00807BFB"/>
    <w:rsid w:val="00807DA4"/>
    <w:rsid w:val="00810A5F"/>
    <w:rsid w:val="00810EE2"/>
    <w:rsid w:val="008111E6"/>
    <w:rsid w:val="008118D4"/>
    <w:rsid w:val="0081199F"/>
    <w:rsid w:val="00811CA4"/>
    <w:rsid w:val="00811CDD"/>
    <w:rsid w:val="0081229E"/>
    <w:rsid w:val="008129CB"/>
    <w:rsid w:val="00812D12"/>
    <w:rsid w:val="00812F56"/>
    <w:rsid w:val="008136A0"/>
    <w:rsid w:val="0081383E"/>
    <w:rsid w:val="008138B2"/>
    <w:rsid w:val="00813B29"/>
    <w:rsid w:val="00813BD6"/>
    <w:rsid w:val="00813C26"/>
    <w:rsid w:val="00813F70"/>
    <w:rsid w:val="0081450A"/>
    <w:rsid w:val="008146B9"/>
    <w:rsid w:val="00814A3F"/>
    <w:rsid w:val="00814BA9"/>
    <w:rsid w:val="00814D06"/>
    <w:rsid w:val="00814D5B"/>
    <w:rsid w:val="008152EA"/>
    <w:rsid w:val="00815898"/>
    <w:rsid w:val="00815B5B"/>
    <w:rsid w:val="00816032"/>
    <w:rsid w:val="008160B5"/>
    <w:rsid w:val="00816C17"/>
    <w:rsid w:val="00816E84"/>
    <w:rsid w:val="00816F16"/>
    <w:rsid w:val="00817342"/>
    <w:rsid w:val="008174F5"/>
    <w:rsid w:val="00817602"/>
    <w:rsid w:val="00817BA7"/>
    <w:rsid w:val="00820069"/>
    <w:rsid w:val="0082007B"/>
    <w:rsid w:val="00820094"/>
    <w:rsid w:val="00820113"/>
    <w:rsid w:val="008204F4"/>
    <w:rsid w:val="00820747"/>
    <w:rsid w:val="00820FE0"/>
    <w:rsid w:val="00821584"/>
    <w:rsid w:val="008216A8"/>
    <w:rsid w:val="008218EE"/>
    <w:rsid w:val="00821983"/>
    <w:rsid w:val="00821BE5"/>
    <w:rsid w:val="00821EE2"/>
    <w:rsid w:val="00821F0F"/>
    <w:rsid w:val="00821F3C"/>
    <w:rsid w:val="0082205B"/>
    <w:rsid w:val="008222C6"/>
    <w:rsid w:val="00822412"/>
    <w:rsid w:val="00822F1C"/>
    <w:rsid w:val="0082303F"/>
    <w:rsid w:val="00823938"/>
    <w:rsid w:val="00823B45"/>
    <w:rsid w:val="00823CC7"/>
    <w:rsid w:val="00823E24"/>
    <w:rsid w:val="00823E6D"/>
    <w:rsid w:val="008248EF"/>
    <w:rsid w:val="00824E53"/>
    <w:rsid w:val="00824ECB"/>
    <w:rsid w:val="00824F74"/>
    <w:rsid w:val="0082565F"/>
    <w:rsid w:val="008258E9"/>
    <w:rsid w:val="00825DC7"/>
    <w:rsid w:val="00826167"/>
    <w:rsid w:val="008266BE"/>
    <w:rsid w:val="00826AAB"/>
    <w:rsid w:val="00826AFA"/>
    <w:rsid w:val="00826B66"/>
    <w:rsid w:val="00826FA6"/>
    <w:rsid w:val="00827096"/>
    <w:rsid w:val="00827A79"/>
    <w:rsid w:val="008303B8"/>
    <w:rsid w:val="008305AC"/>
    <w:rsid w:val="0083068C"/>
    <w:rsid w:val="008307A6"/>
    <w:rsid w:val="0083082F"/>
    <w:rsid w:val="00830ED9"/>
    <w:rsid w:val="00831241"/>
    <w:rsid w:val="0083138E"/>
    <w:rsid w:val="00831A70"/>
    <w:rsid w:val="00831C6E"/>
    <w:rsid w:val="00832212"/>
    <w:rsid w:val="008322DC"/>
    <w:rsid w:val="008327AB"/>
    <w:rsid w:val="008328B7"/>
    <w:rsid w:val="00832BC6"/>
    <w:rsid w:val="00832F41"/>
    <w:rsid w:val="00832F7C"/>
    <w:rsid w:val="00833002"/>
    <w:rsid w:val="0083319B"/>
    <w:rsid w:val="0083335D"/>
    <w:rsid w:val="00833502"/>
    <w:rsid w:val="0083363F"/>
    <w:rsid w:val="00833DEF"/>
    <w:rsid w:val="008340C6"/>
    <w:rsid w:val="008342ED"/>
    <w:rsid w:val="008345C3"/>
    <w:rsid w:val="00834CF8"/>
    <w:rsid w:val="00835283"/>
    <w:rsid w:val="0083589B"/>
    <w:rsid w:val="00835A0E"/>
    <w:rsid w:val="00835ABC"/>
    <w:rsid w:val="00835E63"/>
    <w:rsid w:val="00836291"/>
    <w:rsid w:val="00836409"/>
    <w:rsid w:val="00836771"/>
    <w:rsid w:val="008367BA"/>
    <w:rsid w:val="00836A18"/>
    <w:rsid w:val="00836B67"/>
    <w:rsid w:val="0083715D"/>
    <w:rsid w:val="00837A4B"/>
    <w:rsid w:val="00837BBC"/>
    <w:rsid w:val="00837D3A"/>
    <w:rsid w:val="00837FAF"/>
    <w:rsid w:val="00840054"/>
    <w:rsid w:val="008401E7"/>
    <w:rsid w:val="00840406"/>
    <w:rsid w:val="0084092B"/>
    <w:rsid w:val="00840C0E"/>
    <w:rsid w:val="00840CFA"/>
    <w:rsid w:val="00840F27"/>
    <w:rsid w:val="008410F9"/>
    <w:rsid w:val="00841158"/>
    <w:rsid w:val="008412E9"/>
    <w:rsid w:val="00841309"/>
    <w:rsid w:val="00841896"/>
    <w:rsid w:val="008420E5"/>
    <w:rsid w:val="0084216A"/>
    <w:rsid w:val="008423CE"/>
    <w:rsid w:val="008427A6"/>
    <w:rsid w:val="008428B9"/>
    <w:rsid w:val="00842A62"/>
    <w:rsid w:val="00843CDA"/>
    <w:rsid w:val="00843FA9"/>
    <w:rsid w:val="008443F0"/>
    <w:rsid w:val="0084449C"/>
    <w:rsid w:val="00844766"/>
    <w:rsid w:val="00844B2D"/>
    <w:rsid w:val="00844DF7"/>
    <w:rsid w:val="00844E57"/>
    <w:rsid w:val="00845D81"/>
    <w:rsid w:val="00845FCD"/>
    <w:rsid w:val="008461DF"/>
    <w:rsid w:val="00846712"/>
    <w:rsid w:val="00846778"/>
    <w:rsid w:val="0084686D"/>
    <w:rsid w:val="00847114"/>
    <w:rsid w:val="008471A8"/>
    <w:rsid w:val="00847D3B"/>
    <w:rsid w:val="00847FD2"/>
    <w:rsid w:val="00850008"/>
    <w:rsid w:val="0085044E"/>
    <w:rsid w:val="00850B5F"/>
    <w:rsid w:val="00850DE9"/>
    <w:rsid w:val="0085100B"/>
    <w:rsid w:val="008510F2"/>
    <w:rsid w:val="00851208"/>
    <w:rsid w:val="00851832"/>
    <w:rsid w:val="008519E6"/>
    <w:rsid w:val="00851A00"/>
    <w:rsid w:val="00851CAB"/>
    <w:rsid w:val="00851E22"/>
    <w:rsid w:val="00851F37"/>
    <w:rsid w:val="00852525"/>
    <w:rsid w:val="00852BA1"/>
    <w:rsid w:val="00852D43"/>
    <w:rsid w:val="00852DED"/>
    <w:rsid w:val="008531B8"/>
    <w:rsid w:val="008535EB"/>
    <w:rsid w:val="008538EE"/>
    <w:rsid w:val="008538FE"/>
    <w:rsid w:val="00853FB0"/>
    <w:rsid w:val="008545FC"/>
    <w:rsid w:val="00855911"/>
    <w:rsid w:val="00855BC4"/>
    <w:rsid w:val="00855C17"/>
    <w:rsid w:val="00855DEB"/>
    <w:rsid w:val="00855F99"/>
    <w:rsid w:val="0085609B"/>
    <w:rsid w:val="008570CB"/>
    <w:rsid w:val="00857160"/>
    <w:rsid w:val="0085759F"/>
    <w:rsid w:val="00857C19"/>
    <w:rsid w:val="00857DEF"/>
    <w:rsid w:val="00860514"/>
    <w:rsid w:val="00860A5D"/>
    <w:rsid w:val="00860CB5"/>
    <w:rsid w:val="0086136F"/>
    <w:rsid w:val="00861D17"/>
    <w:rsid w:val="008620F6"/>
    <w:rsid w:val="0086235B"/>
    <w:rsid w:val="00862490"/>
    <w:rsid w:val="0086283B"/>
    <w:rsid w:val="00862863"/>
    <w:rsid w:val="00862B9B"/>
    <w:rsid w:val="00862E6F"/>
    <w:rsid w:val="0086329C"/>
    <w:rsid w:val="00863450"/>
    <w:rsid w:val="00863570"/>
    <w:rsid w:val="00863EF9"/>
    <w:rsid w:val="00863F8C"/>
    <w:rsid w:val="008642F5"/>
    <w:rsid w:val="00864805"/>
    <w:rsid w:val="008649ED"/>
    <w:rsid w:val="00864F18"/>
    <w:rsid w:val="00864F4D"/>
    <w:rsid w:val="00864F61"/>
    <w:rsid w:val="00865329"/>
    <w:rsid w:val="0086566C"/>
    <w:rsid w:val="00865D58"/>
    <w:rsid w:val="00865E91"/>
    <w:rsid w:val="0086618D"/>
    <w:rsid w:val="0086649B"/>
    <w:rsid w:val="0086661D"/>
    <w:rsid w:val="00866902"/>
    <w:rsid w:val="00866E97"/>
    <w:rsid w:val="00866F51"/>
    <w:rsid w:val="00866F5A"/>
    <w:rsid w:val="00866FFF"/>
    <w:rsid w:val="00867053"/>
    <w:rsid w:val="00867575"/>
    <w:rsid w:val="0086777E"/>
    <w:rsid w:val="00867C5D"/>
    <w:rsid w:val="008700D2"/>
    <w:rsid w:val="00870433"/>
    <w:rsid w:val="008706E0"/>
    <w:rsid w:val="0087179E"/>
    <w:rsid w:val="008718A5"/>
    <w:rsid w:val="00871AEC"/>
    <w:rsid w:val="00871B04"/>
    <w:rsid w:val="00871C5B"/>
    <w:rsid w:val="00871F2C"/>
    <w:rsid w:val="00871FD1"/>
    <w:rsid w:val="0087278E"/>
    <w:rsid w:val="00872D26"/>
    <w:rsid w:val="00872F1E"/>
    <w:rsid w:val="0087322E"/>
    <w:rsid w:val="00873613"/>
    <w:rsid w:val="008739AA"/>
    <w:rsid w:val="00873A6C"/>
    <w:rsid w:val="00873E64"/>
    <w:rsid w:val="0087404C"/>
    <w:rsid w:val="008747F7"/>
    <w:rsid w:val="00874A10"/>
    <w:rsid w:val="00874E82"/>
    <w:rsid w:val="0087549C"/>
    <w:rsid w:val="008754F4"/>
    <w:rsid w:val="00875F32"/>
    <w:rsid w:val="0087609E"/>
    <w:rsid w:val="0087635F"/>
    <w:rsid w:val="008764FF"/>
    <w:rsid w:val="008765D9"/>
    <w:rsid w:val="00876672"/>
    <w:rsid w:val="008767FA"/>
    <w:rsid w:val="008768B8"/>
    <w:rsid w:val="00876FE5"/>
    <w:rsid w:val="00877243"/>
    <w:rsid w:val="00877626"/>
    <w:rsid w:val="00877738"/>
    <w:rsid w:val="00877A06"/>
    <w:rsid w:val="00881081"/>
    <w:rsid w:val="0088110C"/>
    <w:rsid w:val="0088120F"/>
    <w:rsid w:val="0088170D"/>
    <w:rsid w:val="0088187D"/>
    <w:rsid w:val="00882079"/>
    <w:rsid w:val="008826C2"/>
    <w:rsid w:val="00883103"/>
    <w:rsid w:val="0088328E"/>
    <w:rsid w:val="0088363B"/>
    <w:rsid w:val="00883C00"/>
    <w:rsid w:val="0088413A"/>
    <w:rsid w:val="008845AF"/>
    <w:rsid w:val="008851CF"/>
    <w:rsid w:val="008854B4"/>
    <w:rsid w:val="008858CC"/>
    <w:rsid w:val="00886385"/>
    <w:rsid w:val="008864CB"/>
    <w:rsid w:val="008869FE"/>
    <w:rsid w:val="00886A03"/>
    <w:rsid w:val="00886EF4"/>
    <w:rsid w:val="0088707E"/>
    <w:rsid w:val="00887703"/>
    <w:rsid w:val="00887820"/>
    <w:rsid w:val="00887A42"/>
    <w:rsid w:val="00887CA1"/>
    <w:rsid w:val="00887E0E"/>
    <w:rsid w:val="008901C9"/>
    <w:rsid w:val="008902A4"/>
    <w:rsid w:val="00890949"/>
    <w:rsid w:val="008909B5"/>
    <w:rsid w:val="008909D6"/>
    <w:rsid w:val="00890D65"/>
    <w:rsid w:val="00891084"/>
    <w:rsid w:val="008911C0"/>
    <w:rsid w:val="008911FB"/>
    <w:rsid w:val="00891292"/>
    <w:rsid w:val="008913ED"/>
    <w:rsid w:val="00891ADE"/>
    <w:rsid w:val="00891C22"/>
    <w:rsid w:val="008921A0"/>
    <w:rsid w:val="0089232A"/>
    <w:rsid w:val="00892632"/>
    <w:rsid w:val="00892767"/>
    <w:rsid w:val="008927AF"/>
    <w:rsid w:val="00892A94"/>
    <w:rsid w:val="00892BD3"/>
    <w:rsid w:val="0089320D"/>
    <w:rsid w:val="0089387A"/>
    <w:rsid w:val="00893B92"/>
    <w:rsid w:val="00893D0E"/>
    <w:rsid w:val="008943DD"/>
    <w:rsid w:val="00894EB9"/>
    <w:rsid w:val="0089535E"/>
    <w:rsid w:val="008954BB"/>
    <w:rsid w:val="008961C7"/>
    <w:rsid w:val="00896570"/>
    <w:rsid w:val="008967C8"/>
    <w:rsid w:val="00896F6D"/>
    <w:rsid w:val="008A0153"/>
    <w:rsid w:val="008A0654"/>
    <w:rsid w:val="008A06E6"/>
    <w:rsid w:val="008A0A9A"/>
    <w:rsid w:val="008A0C39"/>
    <w:rsid w:val="008A11D4"/>
    <w:rsid w:val="008A1312"/>
    <w:rsid w:val="008A15B0"/>
    <w:rsid w:val="008A163D"/>
    <w:rsid w:val="008A1788"/>
    <w:rsid w:val="008A1B90"/>
    <w:rsid w:val="008A1BBE"/>
    <w:rsid w:val="008A1EA8"/>
    <w:rsid w:val="008A2620"/>
    <w:rsid w:val="008A2790"/>
    <w:rsid w:val="008A2A44"/>
    <w:rsid w:val="008A2E2E"/>
    <w:rsid w:val="008A30AE"/>
    <w:rsid w:val="008A323C"/>
    <w:rsid w:val="008A3533"/>
    <w:rsid w:val="008A3954"/>
    <w:rsid w:val="008A4B4B"/>
    <w:rsid w:val="008A4D8D"/>
    <w:rsid w:val="008A5252"/>
    <w:rsid w:val="008A5A38"/>
    <w:rsid w:val="008A6066"/>
    <w:rsid w:val="008A64E0"/>
    <w:rsid w:val="008A680C"/>
    <w:rsid w:val="008A685F"/>
    <w:rsid w:val="008A6982"/>
    <w:rsid w:val="008A6CA6"/>
    <w:rsid w:val="008A7026"/>
    <w:rsid w:val="008A7CD5"/>
    <w:rsid w:val="008B0959"/>
    <w:rsid w:val="008B09DE"/>
    <w:rsid w:val="008B0A15"/>
    <w:rsid w:val="008B0AA7"/>
    <w:rsid w:val="008B0DB4"/>
    <w:rsid w:val="008B1204"/>
    <w:rsid w:val="008B153E"/>
    <w:rsid w:val="008B1676"/>
    <w:rsid w:val="008B1C00"/>
    <w:rsid w:val="008B25E5"/>
    <w:rsid w:val="008B2EEF"/>
    <w:rsid w:val="008B345B"/>
    <w:rsid w:val="008B3F71"/>
    <w:rsid w:val="008B40D2"/>
    <w:rsid w:val="008B42B7"/>
    <w:rsid w:val="008B448C"/>
    <w:rsid w:val="008B45F6"/>
    <w:rsid w:val="008B4678"/>
    <w:rsid w:val="008B4807"/>
    <w:rsid w:val="008B4E47"/>
    <w:rsid w:val="008B56A2"/>
    <w:rsid w:val="008B5D8E"/>
    <w:rsid w:val="008B638D"/>
    <w:rsid w:val="008B6A75"/>
    <w:rsid w:val="008B6BEB"/>
    <w:rsid w:val="008B6FA7"/>
    <w:rsid w:val="008B6FB7"/>
    <w:rsid w:val="008B7248"/>
    <w:rsid w:val="008B7495"/>
    <w:rsid w:val="008C036B"/>
    <w:rsid w:val="008C0377"/>
    <w:rsid w:val="008C07B4"/>
    <w:rsid w:val="008C0E06"/>
    <w:rsid w:val="008C0F00"/>
    <w:rsid w:val="008C0F08"/>
    <w:rsid w:val="008C1010"/>
    <w:rsid w:val="008C1165"/>
    <w:rsid w:val="008C14F2"/>
    <w:rsid w:val="008C1F71"/>
    <w:rsid w:val="008C216D"/>
    <w:rsid w:val="008C33A5"/>
    <w:rsid w:val="008C373A"/>
    <w:rsid w:val="008C3775"/>
    <w:rsid w:val="008C37EC"/>
    <w:rsid w:val="008C3816"/>
    <w:rsid w:val="008C3993"/>
    <w:rsid w:val="008C3CB1"/>
    <w:rsid w:val="008C3ED3"/>
    <w:rsid w:val="008C446D"/>
    <w:rsid w:val="008C4AB3"/>
    <w:rsid w:val="008C500E"/>
    <w:rsid w:val="008C50D3"/>
    <w:rsid w:val="008C54EB"/>
    <w:rsid w:val="008C55EB"/>
    <w:rsid w:val="008C569E"/>
    <w:rsid w:val="008C5D7B"/>
    <w:rsid w:val="008C5E6E"/>
    <w:rsid w:val="008C5FFA"/>
    <w:rsid w:val="008C6357"/>
    <w:rsid w:val="008C657B"/>
    <w:rsid w:val="008C7288"/>
    <w:rsid w:val="008C7581"/>
    <w:rsid w:val="008C774C"/>
    <w:rsid w:val="008D0791"/>
    <w:rsid w:val="008D13EC"/>
    <w:rsid w:val="008D2545"/>
    <w:rsid w:val="008D30A8"/>
    <w:rsid w:val="008D3481"/>
    <w:rsid w:val="008D371B"/>
    <w:rsid w:val="008D37C8"/>
    <w:rsid w:val="008D3817"/>
    <w:rsid w:val="008D38F2"/>
    <w:rsid w:val="008D3C84"/>
    <w:rsid w:val="008D4050"/>
    <w:rsid w:val="008D4083"/>
    <w:rsid w:val="008D42DF"/>
    <w:rsid w:val="008D47DA"/>
    <w:rsid w:val="008D4E02"/>
    <w:rsid w:val="008D5125"/>
    <w:rsid w:val="008D53CC"/>
    <w:rsid w:val="008D5430"/>
    <w:rsid w:val="008D555C"/>
    <w:rsid w:val="008D5626"/>
    <w:rsid w:val="008D59C8"/>
    <w:rsid w:val="008D5AB5"/>
    <w:rsid w:val="008D6043"/>
    <w:rsid w:val="008D66C2"/>
    <w:rsid w:val="008D685C"/>
    <w:rsid w:val="008D71F5"/>
    <w:rsid w:val="008D7346"/>
    <w:rsid w:val="008D73F3"/>
    <w:rsid w:val="008D7813"/>
    <w:rsid w:val="008D79F5"/>
    <w:rsid w:val="008D7EDB"/>
    <w:rsid w:val="008E00B5"/>
    <w:rsid w:val="008E0413"/>
    <w:rsid w:val="008E06F2"/>
    <w:rsid w:val="008E0A66"/>
    <w:rsid w:val="008E0DE7"/>
    <w:rsid w:val="008E11ED"/>
    <w:rsid w:val="008E176E"/>
    <w:rsid w:val="008E1F01"/>
    <w:rsid w:val="008E23C3"/>
    <w:rsid w:val="008E2508"/>
    <w:rsid w:val="008E2696"/>
    <w:rsid w:val="008E285E"/>
    <w:rsid w:val="008E2CD7"/>
    <w:rsid w:val="008E2FD5"/>
    <w:rsid w:val="008E333D"/>
    <w:rsid w:val="008E34FD"/>
    <w:rsid w:val="008E3508"/>
    <w:rsid w:val="008E36B2"/>
    <w:rsid w:val="008E3A8D"/>
    <w:rsid w:val="008E3F55"/>
    <w:rsid w:val="008E4227"/>
    <w:rsid w:val="008E439D"/>
    <w:rsid w:val="008E4A8B"/>
    <w:rsid w:val="008E5317"/>
    <w:rsid w:val="008E59A8"/>
    <w:rsid w:val="008E5B12"/>
    <w:rsid w:val="008E5E05"/>
    <w:rsid w:val="008E5FF5"/>
    <w:rsid w:val="008E6A4D"/>
    <w:rsid w:val="008E6BE1"/>
    <w:rsid w:val="008E712A"/>
    <w:rsid w:val="008E73D1"/>
    <w:rsid w:val="008E7735"/>
    <w:rsid w:val="008E7C06"/>
    <w:rsid w:val="008E7DD4"/>
    <w:rsid w:val="008F0726"/>
    <w:rsid w:val="008F09DB"/>
    <w:rsid w:val="008F0BD0"/>
    <w:rsid w:val="008F1099"/>
    <w:rsid w:val="008F2666"/>
    <w:rsid w:val="008F2D14"/>
    <w:rsid w:val="008F2D63"/>
    <w:rsid w:val="008F2FF5"/>
    <w:rsid w:val="008F36F9"/>
    <w:rsid w:val="008F396A"/>
    <w:rsid w:val="008F3A36"/>
    <w:rsid w:val="008F3BD2"/>
    <w:rsid w:val="008F3C11"/>
    <w:rsid w:val="008F4832"/>
    <w:rsid w:val="008F4CF7"/>
    <w:rsid w:val="008F4D29"/>
    <w:rsid w:val="008F4D52"/>
    <w:rsid w:val="008F524E"/>
    <w:rsid w:val="008F535B"/>
    <w:rsid w:val="008F54DB"/>
    <w:rsid w:val="008F5770"/>
    <w:rsid w:val="008F5810"/>
    <w:rsid w:val="008F5921"/>
    <w:rsid w:val="008F5E9A"/>
    <w:rsid w:val="008F6247"/>
    <w:rsid w:val="008F625D"/>
    <w:rsid w:val="008F6761"/>
    <w:rsid w:val="008F6AE9"/>
    <w:rsid w:val="008F6E2B"/>
    <w:rsid w:val="008F6E4D"/>
    <w:rsid w:val="008F743C"/>
    <w:rsid w:val="008F76C0"/>
    <w:rsid w:val="00900784"/>
    <w:rsid w:val="0090114B"/>
    <w:rsid w:val="009012D3"/>
    <w:rsid w:val="00901514"/>
    <w:rsid w:val="00901A3F"/>
    <w:rsid w:val="00901D46"/>
    <w:rsid w:val="00901E3A"/>
    <w:rsid w:val="00902AD9"/>
    <w:rsid w:val="00903179"/>
    <w:rsid w:val="0090338C"/>
    <w:rsid w:val="009038E1"/>
    <w:rsid w:val="009041AC"/>
    <w:rsid w:val="00904319"/>
    <w:rsid w:val="00904480"/>
    <w:rsid w:val="0090449D"/>
    <w:rsid w:val="009044CB"/>
    <w:rsid w:val="00904FB6"/>
    <w:rsid w:val="00905043"/>
    <w:rsid w:val="0090544C"/>
    <w:rsid w:val="00905485"/>
    <w:rsid w:val="009054A0"/>
    <w:rsid w:val="0090576C"/>
    <w:rsid w:val="0090589F"/>
    <w:rsid w:val="00905FE0"/>
    <w:rsid w:val="009063B4"/>
    <w:rsid w:val="009064A9"/>
    <w:rsid w:val="00906BA6"/>
    <w:rsid w:val="00906C3E"/>
    <w:rsid w:val="00906F26"/>
    <w:rsid w:val="00907530"/>
    <w:rsid w:val="00907BB6"/>
    <w:rsid w:val="009107E0"/>
    <w:rsid w:val="00910B6A"/>
    <w:rsid w:val="00910D98"/>
    <w:rsid w:val="00911185"/>
    <w:rsid w:val="0091205B"/>
    <w:rsid w:val="00912331"/>
    <w:rsid w:val="00912B78"/>
    <w:rsid w:val="009131E0"/>
    <w:rsid w:val="00913271"/>
    <w:rsid w:val="009140EE"/>
    <w:rsid w:val="0091414D"/>
    <w:rsid w:val="009146F3"/>
    <w:rsid w:val="00914A16"/>
    <w:rsid w:val="00914DF9"/>
    <w:rsid w:val="00914FEF"/>
    <w:rsid w:val="009152E4"/>
    <w:rsid w:val="00915961"/>
    <w:rsid w:val="00915A0E"/>
    <w:rsid w:val="00915AF2"/>
    <w:rsid w:val="00915BF4"/>
    <w:rsid w:val="00915CAE"/>
    <w:rsid w:val="0091719E"/>
    <w:rsid w:val="00917266"/>
    <w:rsid w:val="009175FF"/>
    <w:rsid w:val="00917E1B"/>
    <w:rsid w:val="009202C4"/>
    <w:rsid w:val="00920345"/>
    <w:rsid w:val="0092038A"/>
    <w:rsid w:val="00920729"/>
    <w:rsid w:val="00920B8B"/>
    <w:rsid w:val="00920C87"/>
    <w:rsid w:val="0092122D"/>
    <w:rsid w:val="00921871"/>
    <w:rsid w:val="00921E51"/>
    <w:rsid w:val="00921E60"/>
    <w:rsid w:val="009221D1"/>
    <w:rsid w:val="009229B3"/>
    <w:rsid w:val="00923328"/>
    <w:rsid w:val="0092371F"/>
    <w:rsid w:val="00923DEA"/>
    <w:rsid w:val="00923F98"/>
    <w:rsid w:val="00924412"/>
    <w:rsid w:val="00924514"/>
    <w:rsid w:val="00924C11"/>
    <w:rsid w:val="009259BB"/>
    <w:rsid w:val="0092606D"/>
    <w:rsid w:val="0092627E"/>
    <w:rsid w:val="009264E5"/>
    <w:rsid w:val="00926BDC"/>
    <w:rsid w:val="0092748D"/>
    <w:rsid w:val="00927CAC"/>
    <w:rsid w:val="00927E22"/>
    <w:rsid w:val="00927F65"/>
    <w:rsid w:val="009300F2"/>
    <w:rsid w:val="009301ED"/>
    <w:rsid w:val="009302A2"/>
    <w:rsid w:val="009304EC"/>
    <w:rsid w:val="00930548"/>
    <w:rsid w:val="009309EC"/>
    <w:rsid w:val="009312D6"/>
    <w:rsid w:val="009312DA"/>
    <w:rsid w:val="009317FA"/>
    <w:rsid w:val="00931936"/>
    <w:rsid w:val="00931A62"/>
    <w:rsid w:val="00931B4A"/>
    <w:rsid w:val="009324B7"/>
    <w:rsid w:val="009324FE"/>
    <w:rsid w:val="0093271A"/>
    <w:rsid w:val="0093292A"/>
    <w:rsid w:val="00932E5E"/>
    <w:rsid w:val="0093305A"/>
    <w:rsid w:val="009337CD"/>
    <w:rsid w:val="00933FCD"/>
    <w:rsid w:val="00934002"/>
    <w:rsid w:val="00934B34"/>
    <w:rsid w:val="00934C38"/>
    <w:rsid w:val="00934CB2"/>
    <w:rsid w:val="00934CD5"/>
    <w:rsid w:val="00934EED"/>
    <w:rsid w:val="0093528B"/>
    <w:rsid w:val="00935461"/>
    <w:rsid w:val="00935466"/>
    <w:rsid w:val="009357E5"/>
    <w:rsid w:val="00935CC5"/>
    <w:rsid w:val="00935E29"/>
    <w:rsid w:val="00935ECF"/>
    <w:rsid w:val="00935F2F"/>
    <w:rsid w:val="00936314"/>
    <w:rsid w:val="0093681F"/>
    <w:rsid w:val="0093688E"/>
    <w:rsid w:val="0093778F"/>
    <w:rsid w:val="009377F0"/>
    <w:rsid w:val="0093791A"/>
    <w:rsid w:val="009379E7"/>
    <w:rsid w:val="00937E32"/>
    <w:rsid w:val="009400A4"/>
    <w:rsid w:val="0094065B"/>
    <w:rsid w:val="00940B84"/>
    <w:rsid w:val="00940F4E"/>
    <w:rsid w:val="00940FEF"/>
    <w:rsid w:val="009411B3"/>
    <w:rsid w:val="00941248"/>
    <w:rsid w:val="0094150F"/>
    <w:rsid w:val="0094157C"/>
    <w:rsid w:val="0094191B"/>
    <w:rsid w:val="00941C71"/>
    <w:rsid w:val="00941DE4"/>
    <w:rsid w:val="00942507"/>
    <w:rsid w:val="009427CE"/>
    <w:rsid w:val="00942B30"/>
    <w:rsid w:val="0094341C"/>
    <w:rsid w:val="009436B3"/>
    <w:rsid w:val="0094371F"/>
    <w:rsid w:val="00943B9B"/>
    <w:rsid w:val="00944E47"/>
    <w:rsid w:val="0094547A"/>
    <w:rsid w:val="009454A4"/>
    <w:rsid w:val="00945540"/>
    <w:rsid w:val="00945BB1"/>
    <w:rsid w:val="00945DE6"/>
    <w:rsid w:val="00946864"/>
    <w:rsid w:val="0094695B"/>
    <w:rsid w:val="00946BB5"/>
    <w:rsid w:val="00946BE9"/>
    <w:rsid w:val="00946C1A"/>
    <w:rsid w:val="00946F3E"/>
    <w:rsid w:val="0094725B"/>
    <w:rsid w:val="00947396"/>
    <w:rsid w:val="00947523"/>
    <w:rsid w:val="00947663"/>
    <w:rsid w:val="00947D94"/>
    <w:rsid w:val="0095124B"/>
    <w:rsid w:val="00951633"/>
    <w:rsid w:val="009516D0"/>
    <w:rsid w:val="009529D0"/>
    <w:rsid w:val="009529E8"/>
    <w:rsid w:val="00953031"/>
    <w:rsid w:val="00953051"/>
    <w:rsid w:val="00953A94"/>
    <w:rsid w:val="00953CF1"/>
    <w:rsid w:val="009540E2"/>
    <w:rsid w:val="009542E3"/>
    <w:rsid w:val="00954426"/>
    <w:rsid w:val="0095462E"/>
    <w:rsid w:val="009548D7"/>
    <w:rsid w:val="009549C2"/>
    <w:rsid w:val="00954B2E"/>
    <w:rsid w:val="00954F60"/>
    <w:rsid w:val="0095536D"/>
    <w:rsid w:val="009553DC"/>
    <w:rsid w:val="00955587"/>
    <w:rsid w:val="00955696"/>
    <w:rsid w:val="00955950"/>
    <w:rsid w:val="00955B54"/>
    <w:rsid w:val="00955C34"/>
    <w:rsid w:val="00955CF9"/>
    <w:rsid w:val="00956842"/>
    <w:rsid w:val="00956D08"/>
    <w:rsid w:val="00957374"/>
    <w:rsid w:val="00957A98"/>
    <w:rsid w:val="009608AB"/>
    <w:rsid w:val="00960971"/>
    <w:rsid w:val="00960A0B"/>
    <w:rsid w:val="00960CC5"/>
    <w:rsid w:val="009615FD"/>
    <w:rsid w:val="009617BA"/>
    <w:rsid w:val="009617D7"/>
    <w:rsid w:val="00961B99"/>
    <w:rsid w:val="009623D3"/>
    <w:rsid w:val="009626E6"/>
    <w:rsid w:val="009628C0"/>
    <w:rsid w:val="00962C60"/>
    <w:rsid w:val="00962E0E"/>
    <w:rsid w:val="00963477"/>
    <w:rsid w:val="0096376E"/>
    <w:rsid w:val="00963B90"/>
    <w:rsid w:val="00963D1C"/>
    <w:rsid w:val="0096421B"/>
    <w:rsid w:val="009642B4"/>
    <w:rsid w:val="00964428"/>
    <w:rsid w:val="00964474"/>
    <w:rsid w:val="00964FD7"/>
    <w:rsid w:val="00964FF9"/>
    <w:rsid w:val="009651DE"/>
    <w:rsid w:val="0096527E"/>
    <w:rsid w:val="00965861"/>
    <w:rsid w:val="00965FCC"/>
    <w:rsid w:val="0096632A"/>
    <w:rsid w:val="00966348"/>
    <w:rsid w:val="00966485"/>
    <w:rsid w:val="00967333"/>
    <w:rsid w:val="009673B3"/>
    <w:rsid w:val="009673DE"/>
    <w:rsid w:val="00967572"/>
    <w:rsid w:val="00967BDE"/>
    <w:rsid w:val="00967DDB"/>
    <w:rsid w:val="00967F40"/>
    <w:rsid w:val="00967FA9"/>
    <w:rsid w:val="0097030A"/>
    <w:rsid w:val="00970ADA"/>
    <w:rsid w:val="00970FB8"/>
    <w:rsid w:val="0097122D"/>
    <w:rsid w:val="00971711"/>
    <w:rsid w:val="00971916"/>
    <w:rsid w:val="00971AB0"/>
    <w:rsid w:val="00971C30"/>
    <w:rsid w:val="009722A9"/>
    <w:rsid w:val="009728C7"/>
    <w:rsid w:val="00972B23"/>
    <w:rsid w:val="00972B8C"/>
    <w:rsid w:val="00972CC3"/>
    <w:rsid w:val="00972F06"/>
    <w:rsid w:val="00973189"/>
    <w:rsid w:val="009735AD"/>
    <w:rsid w:val="0097384C"/>
    <w:rsid w:val="009740A3"/>
    <w:rsid w:val="009741B7"/>
    <w:rsid w:val="0097490F"/>
    <w:rsid w:val="00974A51"/>
    <w:rsid w:val="00974CD5"/>
    <w:rsid w:val="00974FA7"/>
    <w:rsid w:val="0097597D"/>
    <w:rsid w:val="0097597E"/>
    <w:rsid w:val="00975C02"/>
    <w:rsid w:val="009765ED"/>
    <w:rsid w:val="00976D3D"/>
    <w:rsid w:val="009774E9"/>
    <w:rsid w:val="009804E2"/>
    <w:rsid w:val="00980506"/>
    <w:rsid w:val="0098184A"/>
    <w:rsid w:val="0098187A"/>
    <w:rsid w:val="00981BD2"/>
    <w:rsid w:val="00981F9F"/>
    <w:rsid w:val="00982187"/>
    <w:rsid w:val="009823B7"/>
    <w:rsid w:val="0098258A"/>
    <w:rsid w:val="00982B1C"/>
    <w:rsid w:val="0098300C"/>
    <w:rsid w:val="0098336E"/>
    <w:rsid w:val="009833AB"/>
    <w:rsid w:val="00983409"/>
    <w:rsid w:val="00983851"/>
    <w:rsid w:val="009838B6"/>
    <w:rsid w:val="00983A8D"/>
    <w:rsid w:val="00983BDF"/>
    <w:rsid w:val="00983D71"/>
    <w:rsid w:val="0098413C"/>
    <w:rsid w:val="0098483D"/>
    <w:rsid w:val="00984DB2"/>
    <w:rsid w:val="00985A6C"/>
    <w:rsid w:val="00985C54"/>
    <w:rsid w:val="00986923"/>
    <w:rsid w:val="00986C86"/>
    <w:rsid w:val="00986FB9"/>
    <w:rsid w:val="0098765C"/>
    <w:rsid w:val="00987841"/>
    <w:rsid w:val="009900CB"/>
    <w:rsid w:val="009901B7"/>
    <w:rsid w:val="0099024C"/>
    <w:rsid w:val="009905FE"/>
    <w:rsid w:val="00990A0D"/>
    <w:rsid w:val="0099143D"/>
    <w:rsid w:val="009917E3"/>
    <w:rsid w:val="00991CFA"/>
    <w:rsid w:val="00991D6D"/>
    <w:rsid w:val="00992442"/>
    <w:rsid w:val="009927E1"/>
    <w:rsid w:val="00992B43"/>
    <w:rsid w:val="00992BBD"/>
    <w:rsid w:val="00993016"/>
    <w:rsid w:val="009939D8"/>
    <w:rsid w:val="00993B43"/>
    <w:rsid w:val="00993BA2"/>
    <w:rsid w:val="00993EE5"/>
    <w:rsid w:val="00993FA7"/>
    <w:rsid w:val="009946D4"/>
    <w:rsid w:val="009948BD"/>
    <w:rsid w:val="0099497D"/>
    <w:rsid w:val="00994D4E"/>
    <w:rsid w:val="00995438"/>
    <w:rsid w:val="00995774"/>
    <w:rsid w:val="009959EC"/>
    <w:rsid w:val="00995B99"/>
    <w:rsid w:val="00995D7F"/>
    <w:rsid w:val="009962A8"/>
    <w:rsid w:val="00996367"/>
    <w:rsid w:val="00996520"/>
    <w:rsid w:val="009966BC"/>
    <w:rsid w:val="0099683C"/>
    <w:rsid w:val="009968EA"/>
    <w:rsid w:val="009971C8"/>
    <w:rsid w:val="009977E3"/>
    <w:rsid w:val="009979A5"/>
    <w:rsid w:val="00997CAC"/>
    <w:rsid w:val="00997EF6"/>
    <w:rsid w:val="009A05CD"/>
    <w:rsid w:val="009A0843"/>
    <w:rsid w:val="009A0991"/>
    <w:rsid w:val="009A0DDE"/>
    <w:rsid w:val="009A0F5A"/>
    <w:rsid w:val="009A146A"/>
    <w:rsid w:val="009A14B9"/>
    <w:rsid w:val="009A152A"/>
    <w:rsid w:val="009A1D69"/>
    <w:rsid w:val="009A1DB3"/>
    <w:rsid w:val="009A1E1D"/>
    <w:rsid w:val="009A25A5"/>
    <w:rsid w:val="009A2C48"/>
    <w:rsid w:val="009A2F63"/>
    <w:rsid w:val="009A31F7"/>
    <w:rsid w:val="009A377B"/>
    <w:rsid w:val="009A3BCE"/>
    <w:rsid w:val="009A3CC9"/>
    <w:rsid w:val="009A4509"/>
    <w:rsid w:val="009A47BF"/>
    <w:rsid w:val="009A51DE"/>
    <w:rsid w:val="009A544D"/>
    <w:rsid w:val="009A5527"/>
    <w:rsid w:val="009A5D1D"/>
    <w:rsid w:val="009A62A1"/>
    <w:rsid w:val="009A689E"/>
    <w:rsid w:val="009A6BAC"/>
    <w:rsid w:val="009A6C67"/>
    <w:rsid w:val="009A6F8C"/>
    <w:rsid w:val="009A76D2"/>
    <w:rsid w:val="009A7C50"/>
    <w:rsid w:val="009A7FF8"/>
    <w:rsid w:val="009B0034"/>
    <w:rsid w:val="009B01D0"/>
    <w:rsid w:val="009B033F"/>
    <w:rsid w:val="009B03D2"/>
    <w:rsid w:val="009B1184"/>
    <w:rsid w:val="009B1629"/>
    <w:rsid w:val="009B1659"/>
    <w:rsid w:val="009B1BAE"/>
    <w:rsid w:val="009B1FE0"/>
    <w:rsid w:val="009B20EA"/>
    <w:rsid w:val="009B24BC"/>
    <w:rsid w:val="009B2CC8"/>
    <w:rsid w:val="009B31AD"/>
    <w:rsid w:val="009B347E"/>
    <w:rsid w:val="009B35A6"/>
    <w:rsid w:val="009B3894"/>
    <w:rsid w:val="009B3CBA"/>
    <w:rsid w:val="009B3E30"/>
    <w:rsid w:val="009B43B3"/>
    <w:rsid w:val="009B5122"/>
    <w:rsid w:val="009B52B2"/>
    <w:rsid w:val="009B616A"/>
    <w:rsid w:val="009B616B"/>
    <w:rsid w:val="009B62CF"/>
    <w:rsid w:val="009B6774"/>
    <w:rsid w:val="009B67A9"/>
    <w:rsid w:val="009B6943"/>
    <w:rsid w:val="009B6D2A"/>
    <w:rsid w:val="009B6F46"/>
    <w:rsid w:val="009B7084"/>
    <w:rsid w:val="009B71F5"/>
    <w:rsid w:val="009B7564"/>
    <w:rsid w:val="009B785C"/>
    <w:rsid w:val="009C0160"/>
    <w:rsid w:val="009C0268"/>
    <w:rsid w:val="009C066C"/>
    <w:rsid w:val="009C1310"/>
    <w:rsid w:val="009C1513"/>
    <w:rsid w:val="009C1650"/>
    <w:rsid w:val="009C182F"/>
    <w:rsid w:val="009C1851"/>
    <w:rsid w:val="009C1D19"/>
    <w:rsid w:val="009C2CCF"/>
    <w:rsid w:val="009C2EB5"/>
    <w:rsid w:val="009C3129"/>
    <w:rsid w:val="009C31DC"/>
    <w:rsid w:val="009C3367"/>
    <w:rsid w:val="009C3509"/>
    <w:rsid w:val="009C388A"/>
    <w:rsid w:val="009C391D"/>
    <w:rsid w:val="009C39B9"/>
    <w:rsid w:val="009C437B"/>
    <w:rsid w:val="009C4A79"/>
    <w:rsid w:val="009C4BE0"/>
    <w:rsid w:val="009C4C8A"/>
    <w:rsid w:val="009C4D9A"/>
    <w:rsid w:val="009C4F5E"/>
    <w:rsid w:val="009C4F7C"/>
    <w:rsid w:val="009C4F82"/>
    <w:rsid w:val="009C53CA"/>
    <w:rsid w:val="009C579A"/>
    <w:rsid w:val="009C5838"/>
    <w:rsid w:val="009C584E"/>
    <w:rsid w:val="009C59B6"/>
    <w:rsid w:val="009C5B37"/>
    <w:rsid w:val="009C5BFC"/>
    <w:rsid w:val="009C5FD4"/>
    <w:rsid w:val="009C600B"/>
    <w:rsid w:val="009C615B"/>
    <w:rsid w:val="009C6513"/>
    <w:rsid w:val="009C671C"/>
    <w:rsid w:val="009C67AC"/>
    <w:rsid w:val="009C7142"/>
    <w:rsid w:val="009C7267"/>
    <w:rsid w:val="009C7930"/>
    <w:rsid w:val="009C7A67"/>
    <w:rsid w:val="009C7E65"/>
    <w:rsid w:val="009C7E68"/>
    <w:rsid w:val="009D029A"/>
    <w:rsid w:val="009D02F8"/>
    <w:rsid w:val="009D09A7"/>
    <w:rsid w:val="009D0A9D"/>
    <w:rsid w:val="009D1163"/>
    <w:rsid w:val="009D1354"/>
    <w:rsid w:val="009D1682"/>
    <w:rsid w:val="009D16CC"/>
    <w:rsid w:val="009D1A58"/>
    <w:rsid w:val="009D1A5A"/>
    <w:rsid w:val="009D1ADB"/>
    <w:rsid w:val="009D1C29"/>
    <w:rsid w:val="009D1C52"/>
    <w:rsid w:val="009D25BA"/>
    <w:rsid w:val="009D25E6"/>
    <w:rsid w:val="009D2806"/>
    <w:rsid w:val="009D29C9"/>
    <w:rsid w:val="009D2BD5"/>
    <w:rsid w:val="009D2D29"/>
    <w:rsid w:val="009D3572"/>
    <w:rsid w:val="009D3D70"/>
    <w:rsid w:val="009D45FB"/>
    <w:rsid w:val="009D4817"/>
    <w:rsid w:val="009D4B15"/>
    <w:rsid w:val="009D4CA0"/>
    <w:rsid w:val="009D4EDA"/>
    <w:rsid w:val="009D5027"/>
    <w:rsid w:val="009D5539"/>
    <w:rsid w:val="009D5C34"/>
    <w:rsid w:val="009D5EA2"/>
    <w:rsid w:val="009D614E"/>
    <w:rsid w:val="009D6351"/>
    <w:rsid w:val="009D6517"/>
    <w:rsid w:val="009D66CD"/>
    <w:rsid w:val="009D6B2C"/>
    <w:rsid w:val="009D6D83"/>
    <w:rsid w:val="009D74E2"/>
    <w:rsid w:val="009D7A11"/>
    <w:rsid w:val="009D7CF2"/>
    <w:rsid w:val="009D7DBC"/>
    <w:rsid w:val="009E007E"/>
    <w:rsid w:val="009E0540"/>
    <w:rsid w:val="009E106C"/>
    <w:rsid w:val="009E10F1"/>
    <w:rsid w:val="009E1160"/>
    <w:rsid w:val="009E1584"/>
    <w:rsid w:val="009E1AC1"/>
    <w:rsid w:val="009E1B8C"/>
    <w:rsid w:val="009E1C69"/>
    <w:rsid w:val="009E1E3E"/>
    <w:rsid w:val="009E2038"/>
    <w:rsid w:val="009E264A"/>
    <w:rsid w:val="009E2718"/>
    <w:rsid w:val="009E2836"/>
    <w:rsid w:val="009E2C0C"/>
    <w:rsid w:val="009E2D59"/>
    <w:rsid w:val="009E3AB7"/>
    <w:rsid w:val="009E3AD0"/>
    <w:rsid w:val="009E3F1A"/>
    <w:rsid w:val="009E47D0"/>
    <w:rsid w:val="009E4B37"/>
    <w:rsid w:val="009E4EE5"/>
    <w:rsid w:val="009E4FB6"/>
    <w:rsid w:val="009E575E"/>
    <w:rsid w:val="009E5783"/>
    <w:rsid w:val="009E57BA"/>
    <w:rsid w:val="009E5D2B"/>
    <w:rsid w:val="009E61E8"/>
    <w:rsid w:val="009E63BB"/>
    <w:rsid w:val="009E6714"/>
    <w:rsid w:val="009E6903"/>
    <w:rsid w:val="009E6C83"/>
    <w:rsid w:val="009E7335"/>
    <w:rsid w:val="009E7AA8"/>
    <w:rsid w:val="009E7B64"/>
    <w:rsid w:val="009E7FF7"/>
    <w:rsid w:val="009F03EB"/>
    <w:rsid w:val="009F0AA4"/>
    <w:rsid w:val="009F147A"/>
    <w:rsid w:val="009F19D7"/>
    <w:rsid w:val="009F1F33"/>
    <w:rsid w:val="009F1FF7"/>
    <w:rsid w:val="009F2296"/>
    <w:rsid w:val="009F26FC"/>
    <w:rsid w:val="009F2C83"/>
    <w:rsid w:val="009F2DC9"/>
    <w:rsid w:val="009F31B8"/>
    <w:rsid w:val="009F3309"/>
    <w:rsid w:val="009F37BA"/>
    <w:rsid w:val="009F3AB8"/>
    <w:rsid w:val="009F42C0"/>
    <w:rsid w:val="009F489B"/>
    <w:rsid w:val="009F49FB"/>
    <w:rsid w:val="009F4EF1"/>
    <w:rsid w:val="009F519D"/>
    <w:rsid w:val="009F53A2"/>
    <w:rsid w:val="009F57A6"/>
    <w:rsid w:val="009F5A58"/>
    <w:rsid w:val="009F5B72"/>
    <w:rsid w:val="009F62B5"/>
    <w:rsid w:val="009F65CB"/>
    <w:rsid w:val="009F6B63"/>
    <w:rsid w:val="009F6DA7"/>
    <w:rsid w:val="009F713C"/>
    <w:rsid w:val="009F756C"/>
    <w:rsid w:val="009F7755"/>
    <w:rsid w:val="009F7866"/>
    <w:rsid w:val="009F7BA3"/>
    <w:rsid w:val="009F7D84"/>
    <w:rsid w:val="00A0040E"/>
    <w:rsid w:val="00A00660"/>
    <w:rsid w:val="00A00B82"/>
    <w:rsid w:val="00A00DAC"/>
    <w:rsid w:val="00A0164E"/>
    <w:rsid w:val="00A01782"/>
    <w:rsid w:val="00A017BA"/>
    <w:rsid w:val="00A01CC0"/>
    <w:rsid w:val="00A02094"/>
    <w:rsid w:val="00A024E8"/>
    <w:rsid w:val="00A026D3"/>
    <w:rsid w:val="00A02B7A"/>
    <w:rsid w:val="00A02D6D"/>
    <w:rsid w:val="00A03E41"/>
    <w:rsid w:val="00A04821"/>
    <w:rsid w:val="00A04979"/>
    <w:rsid w:val="00A04BDC"/>
    <w:rsid w:val="00A04D3B"/>
    <w:rsid w:val="00A04F2D"/>
    <w:rsid w:val="00A05216"/>
    <w:rsid w:val="00A05223"/>
    <w:rsid w:val="00A05D23"/>
    <w:rsid w:val="00A05FD2"/>
    <w:rsid w:val="00A062A1"/>
    <w:rsid w:val="00A06BDB"/>
    <w:rsid w:val="00A06E36"/>
    <w:rsid w:val="00A0707C"/>
    <w:rsid w:val="00A07455"/>
    <w:rsid w:val="00A07928"/>
    <w:rsid w:val="00A10423"/>
    <w:rsid w:val="00A10469"/>
    <w:rsid w:val="00A1081E"/>
    <w:rsid w:val="00A109AB"/>
    <w:rsid w:val="00A10CCF"/>
    <w:rsid w:val="00A10D70"/>
    <w:rsid w:val="00A11559"/>
    <w:rsid w:val="00A11958"/>
    <w:rsid w:val="00A11C20"/>
    <w:rsid w:val="00A11D3F"/>
    <w:rsid w:val="00A11F00"/>
    <w:rsid w:val="00A12353"/>
    <w:rsid w:val="00A127EC"/>
    <w:rsid w:val="00A1286F"/>
    <w:rsid w:val="00A12903"/>
    <w:rsid w:val="00A12DE7"/>
    <w:rsid w:val="00A13097"/>
    <w:rsid w:val="00A1345D"/>
    <w:rsid w:val="00A13695"/>
    <w:rsid w:val="00A13980"/>
    <w:rsid w:val="00A13D65"/>
    <w:rsid w:val="00A14185"/>
    <w:rsid w:val="00A14BEE"/>
    <w:rsid w:val="00A14EBB"/>
    <w:rsid w:val="00A1533F"/>
    <w:rsid w:val="00A155DC"/>
    <w:rsid w:val="00A156F2"/>
    <w:rsid w:val="00A156F7"/>
    <w:rsid w:val="00A159A1"/>
    <w:rsid w:val="00A15AB4"/>
    <w:rsid w:val="00A1607D"/>
    <w:rsid w:val="00A16B00"/>
    <w:rsid w:val="00A16D2A"/>
    <w:rsid w:val="00A16D34"/>
    <w:rsid w:val="00A170CB"/>
    <w:rsid w:val="00A17318"/>
    <w:rsid w:val="00A176A1"/>
    <w:rsid w:val="00A17953"/>
    <w:rsid w:val="00A17D76"/>
    <w:rsid w:val="00A17D8C"/>
    <w:rsid w:val="00A2099B"/>
    <w:rsid w:val="00A20B94"/>
    <w:rsid w:val="00A2111E"/>
    <w:rsid w:val="00A216F6"/>
    <w:rsid w:val="00A217E5"/>
    <w:rsid w:val="00A22273"/>
    <w:rsid w:val="00A2274B"/>
    <w:rsid w:val="00A227E6"/>
    <w:rsid w:val="00A2286B"/>
    <w:rsid w:val="00A2295E"/>
    <w:rsid w:val="00A229A0"/>
    <w:rsid w:val="00A22B02"/>
    <w:rsid w:val="00A22D07"/>
    <w:rsid w:val="00A22D54"/>
    <w:rsid w:val="00A23078"/>
    <w:rsid w:val="00A23138"/>
    <w:rsid w:val="00A232CC"/>
    <w:rsid w:val="00A23ADF"/>
    <w:rsid w:val="00A23E17"/>
    <w:rsid w:val="00A242C1"/>
    <w:rsid w:val="00A24AF5"/>
    <w:rsid w:val="00A24D51"/>
    <w:rsid w:val="00A24F92"/>
    <w:rsid w:val="00A2500B"/>
    <w:rsid w:val="00A25049"/>
    <w:rsid w:val="00A254DC"/>
    <w:rsid w:val="00A2590D"/>
    <w:rsid w:val="00A25942"/>
    <w:rsid w:val="00A25C65"/>
    <w:rsid w:val="00A264C8"/>
    <w:rsid w:val="00A267A4"/>
    <w:rsid w:val="00A267EE"/>
    <w:rsid w:val="00A26D73"/>
    <w:rsid w:val="00A26E92"/>
    <w:rsid w:val="00A2722B"/>
    <w:rsid w:val="00A2726D"/>
    <w:rsid w:val="00A2791B"/>
    <w:rsid w:val="00A302A1"/>
    <w:rsid w:val="00A30323"/>
    <w:rsid w:val="00A308F4"/>
    <w:rsid w:val="00A30E15"/>
    <w:rsid w:val="00A30F1C"/>
    <w:rsid w:val="00A31066"/>
    <w:rsid w:val="00A3129D"/>
    <w:rsid w:val="00A31D89"/>
    <w:rsid w:val="00A31F2A"/>
    <w:rsid w:val="00A32462"/>
    <w:rsid w:val="00A3297F"/>
    <w:rsid w:val="00A33800"/>
    <w:rsid w:val="00A338E2"/>
    <w:rsid w:val="00A33B41"/>
    <w:rsid w:val="00A33C50"/>
    <w:rsid w:val="00A33D50"/>
    <w:rsid w:val="00A33F60"/>
    <w:rsid w:val="00A344F4"/>
    <w:rsid w:val="00A34D96"/>
    <w:rsid w:val="00A34DF6"/>
    <w:rsid w:val="00A35204"/>
    <w:rsid w:val="00A352DB"/>
    <w:rsid w:val="00A352E6"/>
    <w:rsid w:val="00A353CA"/>
    <w:rsid w:val="00A3557A"/>
    <w:rsid w:val="00A35757"/>
    <w:rsid w:val="00A359E7"/>
    <w:rsid w:val="00A35A30"/>
    <w:rsid w:val="00A35C42"/>
    <w:rsid w:val="00A35E38"/>
    <w:rsid w:val="00A35ED0"/>
    <w:rsid w:val="00A362D0"/>
    <w:rsid w:val="00A363C4"/>
    <w:rsid w:val="00A36951"/>
    <w:rsid w:val="00A36B57"/>
    <w:rsid w:val="00A36C71"/>
    <w:rsid w:val="00A36E76"/>
    <w:rsid w:val="00A37018"/>
    <w:rsid w:val="00A3719E"/>
    <w:rsid w:val="00A371F7"/>
    <w:rsid w:val="00A37869"/>
    <w:rsid w:val="00A37B70"/>
    <w:rsid w:val="00A37E53"/>
    <w:rsid w:val="00A40A9A"/>
    <w:rsid w:val="00A40AFE"/>
    <w:rsid w:val="00A410EA"/>
    <w:rsid w:val="00A414DF"/>
    <w:rsid w:val="00A41930"/>
    <w:rsid w:val="00A41A76"/>
    <w:rsid w:val="00A41AAB"/>
    <w:rsid w:val="00A41B94"/>
    <w:rsid w:val="00A41E6C"/>
    <w:rsid w:val="00A4215E"/>
    <w:rsid w:val="00A4216D"/>
    <w:rsid w:val="00A422C3"/>
    <w:rsid w:val="00A42842"/>
    <w:rsid w:val="00A428E8"/>
    <w:rsid w:val="00A42AC6"/>
    <w:rsid w:val="00A42BD9"/>
    <w:rsid w:val="00A42E48"/>
    <w:rsid w:val="00A42EF7"/>
    <w:rsid w:val="00A43217"/>
    <w:rsid w:val="00A43CD8"/>
    <w:rsid w:val="00A4425B"/>
    <w:rsid w:val="00A4481C"/>
    <w:rsid w:val="00A448BF"/>
    <w:rsid w:val="00A4519F"/>
    <w:rsid w:val="00A453EA"/>
    <w:rsid w:val="00A453EE"/>
    <w:rsid w:val="00A45C28"/>
    <w:rsid w:val="00A46268"/>
    <w:rsid w:val="00A4636E"/>
    <w:rsid w:val="00A46816"/>
    <w:rsid w:val="00A46C84"/>
    <w:rsid w:val="00A46DD5"/>
    <w:rsid w:val="00A46FB4"/>
    <w:rsid w:val="00A473F2"/>
    <w:rsid w:val="00A47676"/>
    <w:rsid w:val="00A476A7"/>
    <w:rsid w:val="00A477FB"/>
    <w:rsid w:val="00A47D1C"/>
    <w:rsid w:val="00A47D64"/>
    <w:rsid w:val="00A50C9F"/>
    <w:rsid w:val="00A50DBA"/>
    <w:rsid w:val="00A51035"/>
    <w:rsid w:val="00A51357"/>
    <w:rsid w:val="00A5153D"/>
    <w:rsid w:val="00A5189F"/>
    <w:rsid w:val="00A51A92"/>
    <w:rsid w:val="00A51C5A"/>
    <w:rsid w:val="00A51C99"/>
    <w:rsid w:val="00A51D60"/>
    <w:rsid w:val="00A51E0F"/>
    <w:rsid w:val="00A52119"/>
    <w:rsid w:val="00A52764"/>
    <w:rsid w:val="00A5286A"/>
    <w:rsid w:val="00A52A09"/>
    <w:rsid w:val="00A52E4E"/>
    <w:rsid w:val="00A52F53"/>
    <w:rsid w:val="00A530C8"/>
    <w:rsid w:val="00A5319A"/>
    <w:rsid w:val="00A536A7"/>
    <w:rsid w:val="00A53C52"/>
    <w:rsid w:val="00A53EFC"/>
    <w:rsid w:val="00A5441E"/>
    <w:rsid w:val="00A545A0"/>
    <w:rsid w:val="00A5488C"/>
    <w:rsid w:val="00A54A4B"/>
    <w:rsid w:val="00A5522F"/>
    <w:rsid w:val="00A55263"/>
    <w:rsid w:val="00A55399"/>
    <w:rsid w:val="00A55F0F"/>
    <w:rsid w:val="00A5614D"/>
    <w:rsid w:val="00A562CA"/>
    <w:rsid w:val="00A5687F"/>
    <w:rsid w:val="00A56C68"/>
    <w:rsid w:val="00A57C7A"/>
    <w:rsid w:val="00A57EDF"/>
    <w:rsid w:val="00A60380"/>
    <w:rsid w:val="00A6049C"/>
    <w:rsid w:val="00A604E1"/>
    <w:rsid w:val="00A60EF9"/>
    <w:rsid w:val="00A61D51"/>
    <w:rsid w:val="00A61E87"/>
    <w:rsid w:val="00A62647"/>
    <w:rsid w:val="00A628A4"/>
    <w:rsid w:val="00A6291A"/>
    <w:rsid w:val="00A62C79"/>
    <w:rsid w:val="00A63020"/>
    <w:rsid w:val="00A63463"/>
    <w:rsid w:val="00A6392C"/>
    <w:rsid w:val="00A63AF7"/>
    <w:rsid w:val="00A63B11"/>
    <w:rsid w:val="00A64451"/>
    <w:rsid w:val="00A646BF"/>
    <w:rsid w:val="00A64BB7"/>
    <w:rsid w:val="00A64D93"/>
    <w:rsid w:val="00A64F57"/>
    <w:rsid w:val="00A657FC"/>
    <w:rsid w:val="00A6580F"/>
    <w:rsid w:val="00A65D59"/>
    <w:rsid w:val="00A664E8"/>
    <w:rsid w:val="00A665F9"/>
    <w:rsid w:val="00A66892"/>
    <w:rsid w:val="00A67047"/>
    <w:rsid w:val="00A672C9"/>
    <w:rsid w:val="00A67701"/>
    <w:rsid w:val="00A67EE6"/>
    <w:rsid w:val="00A700E9"/>
    <w:rsid w:val="00A709C6"/>
    <w:rsid w:val="00A710F6"/>
    <w:rsid w:val="00A7119A"/>
    <w:rsid w:val="00A718C7"/>
    <w:rsid w:val="00A7272B"/>
    <w:rsid w:val="00A727AD"/>
    <w:rsid w:val="00A727E9"/>
    <w:rsid w:val="00A72A95"/>
    <w:rsid w:val="00A72AAB"/>
    <w:rsid w:val="00A73160"/>
    <w:rsid w:val="00A7375A"/>
    <w:rsid w:val="00A73F5F"/>
    <w:rsid w:val="00A7508C"/>
    <w:rsid w:val="00A752B8"/>
    <w:rsid w:val="00A75E73"/>
    <w:rsid w:val="00A75EDB"/>
    <w:rsid w:val="00A75F6C"/>
    <w:rsid w:val="00A76593"/>
    <w:rsid w:val="00A767B6"/>
    <w:rsid w:val="00A76ABB"/>
    <w:rsid w:val="00A76CDE"/>
    <w:rsid w:val="00A76D1F"/>
    <w:rsid w:val="00A76D32"/>
    <w:rsid w:val="00A76D93"/>
    <w:rsid w:val="00A77076"/>
    <w:rsid w:val="00A774C2"/>
    <w:rsid w:val="00A776DA"/>
    <w:rsid w:val="00A77DEE"/>
    <w:rsid w:val="00A77E98"/>
    <w:rsid w:val="00A77F48"/>
    <w:rsid w:val="00A801D1"/>
    <w:rsid w:val="00A802A8"/>
    <w:rsid w:val="00A80EEA"/>
    <w:rsid w:val="00A81272"/>
    <w:rsid w:val="00A81456"/>
    <w:rsid w:val="00A81C95"/>
    <w:rsid w:val="00A82268"/>
    <w:rsid w:val="00A82666"/>
    <w:rsid w:val="00A8267A"/>
    <w:rsid w:val="00A82A29"/>
    <w:rsid w:val="00A83430"/>
    <w:rsid w:val="00A83EB3"/>
    <w:rsid w:val="00A83FD5"/>
    <w:rsid w:val="00A83FD8"/>
    <w:rsid w:val="00A84F02"/>
    <w:rsid w:val="00A85617"/>
    <w:rsid w:val="00A8569F"/>
    <w:rsid w:val="00A85BEA"/>
    <w:rsid w:val="00A867F4"/>
    <w:rsid w:val="00A869CA"/>
    <w:rsid w:val="00A86AF3"/>
    <w:rsid w:val="00A86BF7"/>
    <w:rsid w:val="00A86C71"/>
    <w:rsid w:val="00A87DED"/>
    <w:rsid w:val="00A87E4F"/>
    <w:rsid w:val="00A9041B"/>
    <w:rsid w:val="00A9094D"/>
    <w:rsid w:val="00A91001"/>
    <w:rsid w:val="00A9119A"/>
    <w:rsid w:val="00A9147A"/>
    <w:rsid w:val="00A91775"/>
    <w:rsid w:val="00A91986"/>
    <w:rsid w:val="00A91CDC"/>
    <w:rsid w:val="00A91D82"/>
    <w:rsid w:val="00A920AD"/>
    <w:rsid w:val="00A9255F"/>
    <w:rsid w:val="00A92787"/>
    <w:rsid w:val="00A927F7"/>
    <w:rsid w:val="00A92B14"/>
    <w:rsid w:val="00A92E12"/>
    <w:rsid w:val="00A92E9C"/>
    <w:rsid w:val="00A931EF"/>
    <w:rsid w:val="00A93277"/>
    <w:rsid w:val="00A933FC"/>
    <w:rsid w:val="00A934D5"/>
    <w:rsid w:val="00A93A7C"/>
    <w:rsid w:val="00A93D2D"/>
    <w:rsid w:val="00A946DA"/>
    <w:rsid w:val="00A9471A"/>
    <w:rsid w:val="00A94783"/>
    <w:rsid w:val="00A9486D"/>
    <w:rsid w:val="00A94B0B"/>
    <w:rsid w:val="00A9500A"/>
    <w:rsid w:val="00A950AF"/>
    <w:rsid w:val="00A950C3"/>
    <w:rsid w:val="00A9531D"/>
    <w:rsid w:val="00A955E4"/>
    <w:rsid w:val="00A961BE"/>
    <w:rsid w:val="00A9666E"/>
    <w:rsid w:val="00A96A86"/>
    <w:rsid w:val="00A9712E"/>
    <w:rsid w:val="00A97584"/>
    <w:rsid w:val="00A97BE1"/>
    <w:rsid w:val="00A97DFD"/>
    <w:rsid w:val="00AA01E6"/>
    <w:rsid w:val="00AA0854"/>
    <w:rsid w:val="00AA0DA9"/>
    <w:rsid w:val="00AA0EF7"/>
    <w:rsid w:val="00AA1284"/>
    <w:rsid w:val="00AA173A"/>
    <w:rsid w:val="00AA1918"/>
    <w:rsid w:val="00AA1BBE"/>
    <w:rsid w:val="00AA1CCC"/>
    <w:rsid w:val="00AA22F4"/>
    <w:rsid w:val="00AA2541"/>
    <w:rsid w:val="00AA26B2"/>
    <w:rsid w:val="00AA2A15"/>
    <w:rsid w:val="00AA35E6"/>
    <w:rsid w:val="00AA378C"/>
    <w:rsid w:val="00AA38EF"/>
    <w:rsid w:val="00AA3B99"/>
    <w:rsid w:val="00AA3E17"/>
    <w:rsid w:val="00AA3F03"/>
    <w:rsid w:val="00AA3F83"/>
    <w:rsid w:val="00AA406B"/>
    <w:rsid w:val="00AA4168"/>
    <w:rsid w:val="00AA419F"/>
    <w:rsid w:val="00AA450A"/>
    <w:rsid w:val="00AA4ACC"/>
    <w:rsid w:val="00AA56D0"/>
    <w:rsid w:val="00AA5768"/>
    <w:rsid w:val="00AA6893"/>
    <w:rsid w:val="00AA7801"/>
    <w:rsid w:val="00AA7BE9"/>
    <w:rsid w:val="00AB0385"/>
    <w:rsid w:val="00AB0584"/>
    <w:rsid w:val="00AB0B30"/>
    <w:rsid w:val="00AB0D36"/>
    <w:rsid w:val="00AB0F83"/>
    <w:rsid w:val="00AB1093"/>
    <w:rsid w:val="00AB138A"/>
    <w:rsid w:val="00AB1956"/>
    <w:rsid w:val="00AB1B96"/>
    <w:rsid w:val="00AB1DB0"/>
    <w:rsid w:val="00AB1FE5"/>
    <w:rsid w:val="00AB223E"/>
    <w:rsid w:val="00AB22F6"/>
    <w:rsid w:val="00AB235F"/>
    <w:rsid w:val="00AB2392"/>
    <w:rsid w:val="00AB3337"/>
    <w:rsid w:val="00AB348B"/>
    <w:rsid w:val="00AB36C0"/>
    <w:rsid w:val="00AB3841"/>
    <w:rsid w:val="00AB3AEB"/>
    <w:rsid w:val="00AB3B69"/>
    <w:rsid w:val="00AB3CE0"/>
    <w:rsid w:val="00AB420F"/>
    <w:rsid w:val="00AB4249"/>
    <w:rsid w:val="00AB4375"/>
    <w:rsid w:val="00AB45A8"/>
    <w:rsid w:val="00AB4AC5"/>
    <w:rsid w:val="00AB4E8A"/>
    <w:rsid w:val="00AB503C"/>
    <w:rsid w:val="00AB575C"/>
    <w:rsid w:val="00AB5EBD"/>
    <w:rsid w:val="00AB682B"/>
    <w:rsid w:val="00AB6FFB"/>
    <w:rsid w:val="00AB77DC"/>
    <w:rsid w:val="00AB7C0A"/>
    <w:rsid w:val="00AB7F23"/>
    <w:rsid w:val="00AC0C63"/>
    <w:rsid w:val="00AC0D5D"/>
    <w:rsid w:val="00AC12AB"/>
    <w:rsid w:val="00AC1535"/>
    <w:rsid w:val="00AC1952"/>
    <w:rsid w:val="00AC1C15"/>
    <w:rsid w:val="00AC1DD2"/>
    <w:rsid w:val="00AC298D"/>
    <w:rsid w:val="00AC3126"/>
    <w:rsid w:val="00AC3638"/>
    <w:rsid w:val="00AC48F7"/>
    <w:rsid w:val="00AC4946"/>
    <w:rsid w:val="00AC4BA6"/>
    <w:rsid w:val="00AC5A9E"/>
    <w:rsid w:val="00AC5EE4"/>
    <w:rsid w:val="00AC610F"/>
    <w:rsid w:val="00AC6440"/>
    <w:rsid w:val="00AC64C1"/>
    <w:rsid w:val="00AC6B5D"/>
    <w:rsid w:val="00AC6DD3"/>
    <w:rsid w:val="00AC6E88"/>
    <w:rsid w:val="00AC75B3"/>
    <w:rsid w:val="00AC7D54"/>
    <w:rsid w:val="00AC7FDB"/>
    <w:rsid w:val="00AD0C02"/>
    <w:rsid w:val="00AD121A"/>
    <w:rsid w:val="00AD2391"/>
    <w:rsid w:val="00AD24C5"/>
    <w:rsid w:val="00AD266A"/>
    <w:rsid w:val="00AD2A8D"/>
    <w:rsid w:val="00AD2C96"/>
    <w:rsid w:val="00AD2E82"/>
    <w:rsid w:val="00AD31EE"/>
    <w:rsid w:val="00AD35FD"/>
    <w:rsid w:val="00AD3B20"/>
    <w:rsid w:val="00AD3FAD"/>
    <w:rsid w:val="00AD4347"/>
    <w:rsid w:val="00AD44D2"/>
    <w:rsid w:val="00AD44FF"/>
    <w:rsid w:val="00AD4513"/>
    <w:rsid w:val="00AD451C"/>
    <w:rsid w:val="00AD4CB4"/>
    <w:rsid w:val="00AD4E0A"/>
    <w:rsid w:val="00AD4FC0"/>
    <w:rsid w:val="00AD5A87"/>
    <w:rsid w:val="00AD62AD"/>
    <w:rsid w:val="00AD6C6B"/>
    <w:rsid w:val="00AD6CCD"/>
    <w:rsid w:val="00AD6FBB"/>
    <w:rsid w:val="00AD75C5"/>
    <w:rsid w:val="00AD78A5"/>
    <w:rsid w:val="00AD7E0B"/>
    <w:rsid w:val="00AE023A"/>
    <w:rsid w:val="00AE03E7"/>
    <w:rsid w:val="00AE0442"/>
    <w:rsid w:val="00AE04BD"/>
    <w:rsid w:val="00AE05EA"/>
    <w:rsid w:val="00AE07FC"/>
    <w:rsid w:val="00AE094F"/>
    <w:rsid w:val="00AE0ACF"/>
    <w:rsid w:val="00AE0EB6"/>
    <w:rsid w:val="00AE0FEF"/>
    <w:rsid w:val="00AE10CD"/>
    <w:rsid w:val="00AE1479"/>
    <w:rsid w:val="00AE17C9"/>
    <w:rsid w:val="00AE18A2"/>
    <w:rsid w:val="00AE1B94"/>
    <w:rsid w:val="00AE20BB"/>
    <w:rsid w:val="00AE22E2"/>
    <w:rsid w:val="00AE248A"/>
    <w:rsid w:val="00AE24C2"/>
    <w:rsid w:val="00AE262A"/>
    <w:rsid w:val="00AE2EB4"/>
    <w:rsid w:val="00AE3423"/>
    <w:rsid w:val="00AE3701"/>
    <w:rsid w:val="00AE3BB8"/>
    <w:rsid w:val="00AE3C8F"/>
    <w:rsid w:val="00AE3CD8"/>
    <w:rsid w:val="00AE3ECB"/>
    <w:rsid w:val="00AE421C"/>
    <w:rsid w:val="00AE464C"/>
    <w:rsid w:val="00AE4FDA"/>
    <w:rsid w:val="00AE5379"/>
    <w:rsid w:val="00AE55CA"/>
    <w:rsid w:val="00AE5754"/>
    <w:rsid w:val="00AE5783"/>
    <w:rsid w:val="00AE5C88"/>
    <w:rsid w:val="00AE674F"/>
    <w:rsid w:val="00AE7287"/>
    <w:rsid w:val="00AE7345"/>
    <w:rsid w:val="00AE762F"/>
    <w:rsid w:val="00AE7638"/>
    <w:rsid w:val="00AE783A"/>
    <w:rsid w:val="00AE7990"/>
    <w:rsid w:val="00AE7C8A"/>
    <w:rsid w:val="00AE7DAB"/>
    <w:rsid w:val="00AF0917"/>
    <w:rsid w:val="00AF0E8C"/>
    <w:rsid w:val="00AF12D2"/>
    <w:rsid w:val="00AF13E7"/>
    <w:rsid w:val="00AF168C"/>
    <w:rsid w:val="00AF1BA5"/>
    <w:rsid w:val="00AF1E2D"/>
    <w:rsid w:val="00AF24B5"/>
    <w:rsid w:val="00AF2646"/>
    <w:rsid w:val="00AF2647"/>
    <w:rsid w:val="00AF2909"/>
    <w:rsid w:val="00AF29EF"/>
    <w:rsid w:val="00AF2C2E"/>
    <w:rsid w:val="00AF2DF1"/>
    <w:rsid w:val="00AF3C2E"/>
    <w:rsid w:val="00AF43D7"/>
    <w:rsid w:val="00AF47D5"/>
    <w:rsid w:val="00AF49AD"/>
    <w:rsid w:val="00AF4A6C"/>
    <w:rsid w:val="00AF4F9A"/>
    <w:rsid w:val="00AF5029"/>
    <w:rsid w:val="00AF5221"/>
    <w:rsid w:val="00AF5385"/>
    <w:rsid w:val="00AF5784"/>
    <w:rsid w:val="00AF587C"/>
    <w:rsid w:val="00AF5EDD"/>
    <w:rsid w:val="00AF5F4E"/>
    <w:rsid w:val="00AF60BF"/>
    <w:rsid w:val="00AF62AE"/>
    <w:rsid w:val="00AF6688"/>
    <w:rsid w:val="00AF6905"/>
    <w:rsid w:val="00AF6AAE"/>
    <w:rsid w:val="00AF72FB"/>
    <w:rsid w:val="00AF78D6"/>
    <w:rsid w:val="00B00135"/>
    <w:rsid w:val="00B003F5"/>
    <w:rsid w:val="00B00994"/>
    <w:rsid w:val="00B00B8B"/>
    <w:rsid w:val="00B010B1"/>
    <w:rsid w:val="00B01402"/>
    <w:rsid w:val="00B017F1"/>
    <w:rsid w:val="00B01A0F"/>
    <w:rsid w:val="00B01C5C"/>
    <w:rsid w:val="00B01EDE"/>
    <w:rsid w:val="00B02143"/>
    <w:rsid w:val="00B021CB"/>
    <w:rsid w:val="00B02366"/>
    <w:rsid w:val="00B0266A"/>
    <w:rsid w:val="00B0289A"/>
    <w:rsid w:val="00B028D9"/>
    <w:rsid w:val="00B02A25"/>
    <w:rsid w:val="00B03243"/>
    <w:rsid w:val="00B0396B"/>
    <w:rsid w:val="00B040F6"/>
    <w:rsid w:val="00B047E6"/>
    <w:rsid w:val="00B0492A"/>
    <w:rsid w:val="00B049C6"/>
    <w:rsid w:val="00B04CC6"/>
    <w:rsid w:val="00B04CDA"/>
    <w:rsid w:val="00B05795"/>
    <w:rsid w:val="00B05827"/>
    <w:rsid w:val="00B05B27"/>
    <w:rsid w:val="00B06329"/>
    <w:rsid w:val="00B06BE2"/>
    <w:rsid w:val="00B06D3C"/>
    <w:rsid w:val="00B072D4"/>
    <w:rsid w:val="00B0740A"/>
    <w:rsid w:val="00B0791A"/>
    <w:rsid w:val="00B103E6"/>
    <w:rsid w:val="00B10542"/>
    <w:rsid w:val="00B106E6"/>
    <w:rsid w:val="00B1084F"/>
    <w:rsid w:val="00B10E55"/>
    <w:rsid w:val="00B11160"/>
    <w:rsid w:val="00B116F8"/>
    <w:rsid w:val="00B1173C"/>
    <w:rsid w:val="00B11836"/>
    <w:rsid w:val="00B11E87"/>
    <w:rsid w:val="00B12140"/>
    <w:rsid w:val="00B121E1"/>
    <w:rsid w:val="00B1245A"/>
    <w:rsid w:val="00B125AA"/>
    <w:rsid w:val="00B12693"/>
    <w:rsid w:val="00B12A11"/>
    <w:rsid w:val="00B13101"/>
    <w:rsid w:val="00B13447"/>
    <w:rsid w:val="00B134C9"/>
    <w:rsid w:val="00B13557"/>
    <w:rsid w:val="00B136F1"/>
    <w:rsid w:val="00B138BA"/>
    <w:rsid w:val="00B139BD"/>
    <w:rsid w:val="00B13AF3"/>
    <w:rsid w:val="00B13B2A"/>
    <w:rsid w:val="00B13DA5"/>
    <w:rsid w:val="00B142BA"/>
    <w:rsid w:val="00B14308"/>
    <w:rsid w:val="00B1446F"/>
    <w:rsid w:val="00B14982"/>
    <w:rsid w:val="00B14D3D"/>
    <w:rsid w:val="00B1508F"/>
    <w:rsid w:val="00B150B2"/>
    <w:rsid w:val="00B15CAB"/>
    <w:rsid w:val="00B16108"/>
    <w:rsid w:val="00B1619E"/>
    <w:rsid w:val="00B164BC"/>
    <w:rsid w:val="00B166A6"/>
    <w:rsid w:val="00B168D8"/>
    <w:rsid w:val="00B16F85"/>
    <w:rsid w:val="00B1782E"/>
    <w:rsid w:val="00B17AD7"/>
    <w:rsid w:val="00B17DAB"/>
    <w:rsid w:val="00B17FD5"/>
    <w:rsid w:val="00B2004A"/>
    <w:rsid w:val="00B2037B"/>
    <w:rsid w:val="00B20387"/>
    <w:rsid w:val="00B205D1"/>
    <w:rsid w:val="00B2093C"/>
    <w:rsid w:val="00B20C50"/>
    <w:rsid w:val="00B2100E"/>
    <w:rsid w:val="00B21B6E"/>
    <w:rsid w:val="00B22694"/>
    <w:rsid w:val="00B22D50"/>
    <w:rsid w:val="00B233C5"/>
    <w:rsid w:val="00B23568"/>
    <w:rsid w:val="00B2363E"/>
    <w:rsid w:val="00B23E42"/>
    <w:rsid w:val="00B241E3"/>
    <w:rsid w:val="00B243B0"/>
    <w:rsid w:val="00B248A3"/>
    <w:rsid w:val="00B24E56"/>
    <w:rsid w:val="00B25034"/>
    <w:rsid w:val="00B257F6"/>
    <w:rsid w:val="00B2593F"/>
    <w:rsid w:val="00B25AC9"/>
    <w:rsid w:val="00B26096"/>
    <w:rsid w:val="00B264F2"/>
    <w:rsid w:val="00B26A26"/>
    <w:rsid w:val="00B26B9A"/>
    <w:rsid w:val="00B27295"/>
    <w:rsid w:val="00B27AA1"/>
    <w:rsid w:val="00B27D7B"/>
    <w:rsid w:val="00B30180"/>
    <w:rsid w:val="00B309E3"/>
    <w:rsid w:val="00B30C07"/>
    <w:rsid w:val="00B31302"/>
    <w:rsid w:val="00B3140E"/>
    <w:rsid w:val="00B3149E"/>
    <w:rsid w:val="00B314B9"/>
    <w:rsid w:val="00B318D2"/>
    <w:rsid w:val="00B31D55"/>
    <w:rsid w:val="00B3201C"/>
    <w:rsid w:val="00B3265F"/>
    <w:rsid w:val="00B32D71"/>
    <w:rsid w:val="00B32E06"/>
    <w:rsid w:val="00B342F7"/>
    <w:rsid w:val="00B3431A"/>
    <w:rsid w:val="00B343C5"/>
    <w:rsid w:val="00B343CF"/>
    <w:rsid w:val="00B348BB"/>
    <w:rsid w:val="00B34F14"/>
    <w:rsid w:val="00B354EF"/>
    <w:rsid w:val="00B35EE9"/>
    <w:rsid w:val="00B3627E"/>
    <w:rsid w:val="00B363E5"/>
    <w:rsid w:val="00B364B9"/>
    <w:rsid w:val="00B36635"/>
    <w:rsid w:val="00B36710"/>
    <w:rsid w:val="00B36926"/>
    <w:rsid w:val="00B36CD5"/>
    <w:rsid w:val="00B36EF0"/>
    <w:rsid w:val="00B3712C"/>
    <w:rsid w:val="00B37200"/>
    <w:rsid w:val="00B374E3"/>
    <w:rsid w:val="00B376F6"/>
    <w:rsid w:val="00B3787C"/>
    <w:rsid w:val="00B37951"/>
    <w:rsid w:val="00B37978"/>
    <w:rsid w:val="00B37BEC"/>
    <w:rsid w:val="00B37E81"/>
    <w:rsid w:val="00B4040F"/>
    <w:rsid w:val="00B40569"/>
    <w:rsid w:val="00B405A5"/>
    <w:rsid w:val="00B406E9"/>
    <w:rsid w:val="00B40876"/>
    <w:rsid w:val="00B40B29"/>
    <w:rsid w:val="00B40C71"/>
    <w:rsid w:val="00B40D55"/>
    <w:rsid w:val="00B4147D"/>
    <w:rsid w:val="00B41B9C"/>
    <w:rsid w:val="00B41DE5"/>
    <w:rsid w:val="00B421BC"/>
    <w:rsid w:val="00B42A97"/>
    <w:rsid w:val="00B42B65"/>
    <w:rsid w:val="00B43295"/>
    <w:rsid w:val="00B43564"/>
    <w:rsid w:val="00B435F1"/>
    <w:rsid w:val="00B436DB"/>
    <w:rsid w:val="00B437B8"/>
    <w:rsid w:val="00B43B99"/>
    <w:rsid w:val="00B43C44"/>
    <w:rsid w:val="00B44942"/>
    <w:rsid w:val="00B450F4"/>
    <w:rsid w:val="00B45325"/>
    <w:rsid w:val="00B45536"/>
    <w:rsid w:val="00B457DD"/>
    <w:rsid w:val="00B45B3D"/>
    <w:rsid w:val="00B45D15"/>
    <w:rsid w:val="00B46030"/>
    <w:rsid w:val="00B4651C"/>
    <w:rsid w:val="00B465CF"/>
    <w:rsid w:val="00B46AEE"/>
    <w:rsid w:val="00B46D83"/>
    <w:rsid w:val="00B47033"/>
    <w:rsid w:val="00B47259"/>
    <w:rsid w:val="00B476A6"/>
    <w:rsid w:val="00B47848"/>
    <w:rsid w:val="00B47CCB"/>
    <w:rsid w:val="00B47DC2"/>
    <w:rsid w:val="00B47F9F"/>
    <w:rsid w:val="00B50FAF"/>
    <w:rsid w:val="00B51895"/>
    <w:rsid w:val="00B5190A"/>
    <w:rsid w:val="00B519C6"/>
    <w:rsid w:val="00B51BBB"/>
    <w:rsid w:val="00B51BD3"/>
    <w:rsid w:val="00B51DB3"/>
    <w:rsid w:val="00B520E6"/>
    <w:rsid w:val="00B523A3"/>
    <w:rsid w:val="00B523E3"/>
    <w:rsid w:val="00B523F9"/>
    <w:rsid w:val="00B52577"/>
    <w:rsid w:val="00B52A26"/>
    <w:rsid w:val="00B53357"/>
    <w:rsid w:val="00B534DC"/>
    <w:rsid w:val="00B53595"/>
    <w:rsid w:val="00B538BC"/>
    <w:rsid w:val="00B53B72"/>
    <w:rsid w:val="00B53CCE"/>
    <w:rsid w:val="00B53E24"/>
    <w:rsid w:val="00B546D3"/>
    <w:rsid w:val="00B54A5A"/>
    <w:rsid w:val="00B54B64"/>
    <w:rsid w:val="00B54BA7"/>
    <w:rsid w:val="00B54C03"/>
    <w:rsid w:val="00B555EC"/>
    <w:rsid w:val="00B55960"/>
    <w:rsid w:val="00B559E7"/>
    <w:rsid w:val="00B55C07"/>
    <w:rsid w:val="00B55E81"/>
    <w:rsid w:val="00B55EB1"/>
    <w:rsid w:val="00B560C4"/>
    <w:rsid w:val="00B562E1"/>
    <w:rsid w:val="00B56365"/>
    <w:rsid w:val="00B56959"/>
    <w:rsid w:val="00B56D74"/>
    <w:rsid w:val="00B56D89"/>
    <w:rsid w:val="00B574C5"/>
    <w:rsid w:val="00B57603"/>
    <w:rsid w:val="00B57851"/>
    <w:rsid w:val="00B57C6E"/>
    <w:rsid w:val="00B57E30"/>
    <w:rsid w:val="00B6028C"/>
    <w:rsid w:val="00B6053C"/>
    <w:rsid w:val="00B608B0"/>
    <w:rsid w:val="00B609AE"/>
    <w:rsid w:val="00B60A16"/>
    <w:rsid w:val="00B613BC"/>
    <w:rsid w:val="00B6142E"/>
    <w:rsid w:val="00B616FE"/>
    <w:rsid w:val="00B61919"/>
    <w:rsid w:val="00B619A2"/>
    <w:rsid w:val="00B61C58"/>
    <w:rsid w:val="00B61F26"/>
    <w:rsid w:val="00B62041"/>
    <w:rsid w:val="00B62098"/>
    <w:rsid w:val="00B62287"/>
    <w:rsid w:val="00B62BDD"/>
    <w:rsid w:val="00B62DD6"/>
    <w:rsid w:val="00B62F94"/>
    <w:rsid w:val="00B62FAD"/>
    <w:rsid w:val="00B637EB"/>
    <w:rsid w:val="00B63870"/>
    <w:rsid w:val="00B63AC4"/>
    <w:rsid w:val="00B63AD1"/>
    <w:rsid w:val="00B63C7F"/>
    <w:rsid w:val="00B64340"/>
    <w:rsid w:val="00B644B8"/>
    <w:rsid w:val="00B649DC"/>
    <w:rsid w:val="00B64A95"/>
    <w:rsid w:val="00B64F79"/>
    <w:rsid w:val="00B65299"/>
    <w:rsid w:val="00B65873"/>
    <w:rsid w:val="00B65947"/>
    <w:rsid w:val="00B659FA"/>
    <w:rsid w:val="00B65B9C"/>
    <w:rsid w:val="00B66066"/>
    <w:rsid w:val="00B663EA"/>
    <w:rsid w:val="00B6686B"/>
    <w:rsid w:val="00B66D88"/>
    <w:rsid w:val="00B66FBC"/>
    <w:rsid w:val="00B670C9"/>
    <w:rsid w:val="00B67164"/>
    <w:rsid w:val="00B672DF"/>
    <w:rsid w:val="00B6795E"/>
    <w:rsid w:val="00B67B07"/>
    <w:rsid w:val="00B7005C"/>
    <w:rsid w:val="00B70124"/>
    <w:rsid w:val="00B703D8"/>
    <w:rsid w:val="00B70A8A"/>
    <w:rsid w:val="00B70BED"/>
    <w:rsid w:val="00B70CB9"/>
    <w:rsid w:val="00B70D42"/>
    <w:rsid w:val="00B70DC0"/>
    <w:rsid w:val="00B70DF6"/>
    <w:rsid w:val="00B70F66"/>
    <w:rsid w:val="00B712E4"/>
    <w:rsid w:val="00B72763"/>
    <w:rsid w:val="00B729C8"/>
    <w:rsid w:val="00B72A63"/>
    <w:rsid w:val="00B72BCE"/>
    <w:rsid w:val="00B72DF1"/>
    <w:rsid w:val="00B735A7"/>
    <w:rsid w:val="00B73870"/>
    <w:rsid w:val="00B73886"/>
    <w:rsid w:val="00B73A11"/>
    <w:rsid w:val="00B73A14"/>
    <w:rsid w:val="00B73FD9"/>
    <w:rsid w:val="00B73FFD"/>
    <w:rsid w:val="00B744A2"/>
    <w:rsid w:val="00B745B8"/>
    <w:rsid w:val="00B74941"/>
    <w:rsid w:val="00B7496D"/>
    <w:rsid w:val="00B74E19"/>
    <w:rsid w:val="00B750C1"/>
    <w:rsid w:val="00B7566D"/>
    <w:rsid w:val="00B757C6"/>
    <w:rsid w:val="00B7594A"/>
    <w:rsid w:val="00B75A86"/>
    <w:rsid w:val="00B766B5"/>
    <w:rsid w:val="00B76899"/>
    <w:rsid w:val="00B7698F"/>
    <w:rsid w:val="00B76B7E"/>
    <w:rsid w:val="00B76BBC"/>
    <w:rsid w:val="00B76C1E"/>
    <w:rsid w:val="00B76E71"/>
    <w:rsid w:val="00B773F7"/>
    <w:rsid w:val="00B77B79"/>
    <w:rsid w:val="00B804BF"/>
    <w:rsid w:val="00B80CB0"/>
    <w:rsid w:val="00B814A4"/>
    <w:rsid w:val="00B815B9"/>
    <w:rsid w:val="00B82213"/>
    <w:rsid w:val="00B82224"/>
    <w:rsid w:val="00B82488"/>
    <w:rsid w:val="00B82915"/>
    <w:rsid w:val="00B830ED"/>
    <w:rsid w:val="00B83142"/>
    <w:rsid w:val="00B8354C"/>
    <w:rsid w:val="00B83637"/>
    <w:rsid w:val="00B84710"/>
    <w:rsid w:val="00B8490B"/>
    <w:rsid w:val="00B84EF2"/>
    <w:rsid w:val="00B84F41"/>
    <w:rsid w:val="00B851E0"/>
    <w:rsid w:val="00B85509"/>
    <w:rsid w:val="00B85517"/>
    <w:rsid w:val="00B8583A"/>
    <w:rsid w:val="00B85AC9"/>
    <w:rsid w:val="00B85B38"/>
    <w:rsid w:val="00B861DF"/>
    <w:rsid w:val="00B8634F"/>
    <w:rsid w:val="00B87022"/>
    <w:rsid w:val="00B870EF"/>
    <w:rsid w:val="00B87A37"/>
    <w:rsid w:val="00B87CF4"/>
    <w:rsid w:val="00B87D39"/>
    <w:rsid w:val="00B900A6"/>
    <w:rsid w:val="00B90298"/>
    <w:rsid w:val="00B902D9"/>
    <w:rsid w:val="00B90416"/>
    <w:rsid w:val="00B90524"/>
    <w:rsid w:val="00B906C9"/>
    <w:rsid w:val="00B907F6"/>
    <w:rsid w:val="00B90B0E"/>
    <w:rsid w:val="00B90C76"/>
    <w:rsid w:val="00B91072"/>
    <w:rsid w:val="00B910D0"/>
    <w:rsid w:val="00B910E7"/>
    <w:rsid w:val="00B91206"/>
    <w:rsid w:val="00B913E7"/>
    <w:rsid w:val="00B9141E"/>
    <w:rsid w:val="00B91451"/>
    <w:rsid w:val="00B91455"/>
    <w:rsid w:val="00B91511"/>
    <w:rsid w:val="00B91CBE"/>
    <w:rsid w:val="00B91F5A"/>
    <w:rsid w:val="00B91F9C"/>
    <w:rsid w:val="00B9219C"/>
    <w:rsid w:val="00B921AF"/>
    <w:rsid w:val="00B9234A"/>
    <w:rsid w:val="00B9242B"/>
    <w:rsid w:val="00B929F5"/>
    <w:rsid w:val="00B92A06"/>
    <w:rsid w:val="00B92AAF"/>
    <w:rsid w:val="00B92F3E"/>
    <w:rsid w:val="00B9303F"/>
    <w:rsid w:val="00B936FA"/>
    <w:rsid w:val="00B9394E"/>
    <w:rsid w:val="00B939E7"/>
    <w:rsid w:val="00B939E8"/>
    <w:rsid w:val="00B93AFD"/>
    <w:rsid w:val="00B93B69"/>
    <w:rsid w:val="00B93C5A"/>
    <w:rsid w:val="00B941BA"/>
    <w:rsid w:val="00B94387"/>
    <w:rsid w:val="00B9439F"/>
    <w:rsid w:val="00B95480"/>
    <w:rsid w:val="00B96209"/>
    <w:rsid w:val="00B966D0"/>
    <w:rsid w:val="00B96A0F"/>
    <w:rsid w:val="00B96A86"/>
    <w:rsid w:val="00B96B6E"/>
    <w:rsid w:val="00B96BD4"/>
    <w:rsid w:val="00B96C40"/>
    <w:rsid w:val="00B96FA6"/>
    <w:rsid w:val="00B97626"/>
    <w:rsid w:val="00B97689"/>
    <w:rsid w:val="00B97AA7"/>
    <w:rsid w:val="00BA09A8"/>
    <w:rsid w:val="00BA0F5C"/>
    <w:rsid w:val="00BA128E"/>
    <w:rsid w:val="00BA12A8"/>
    <w:rsid w:val="00BA1608"/>
    <w:rsid w:val="00BA1A6F"/>
    <w:rsid w:val="00BA2472"/>
    <w:rsid w:val="00BA25DC"/>
    <w:rsid w:val="00BA37F7"/>
    <w:rsid w:val="00BA3807"/>
    <w:rsid w:val="00BA3837"/>
    <w:rsid w:val="00BA3F66"/>
    <w:rsid w:val="00BA4027"/>
    <w:rsid w:val="00BA48FD"/>
    <w:rsid w:val="00BA4957"/>
    <w:rsid w:val="00BA59C0"/>
    <w:rsid w:val="00BA60CB"/>
    <w:rsid w:val="00BA61BF"/>
    <w:rsid w:val="00BA6292"/>
    <w:rsid w:val="00BA63A0"/>
    <w:rsid w:val="00BA6534"/>
    <w:rsid w:val="00BA6851"/>
    <w:rsid w:val="00BA697F"/>
    <w:rsid w:val="00BA6999"/>
    <w:rsid w:val="00BA6A0F"/>
    <w:rsid w:val="00BA6B87"/>
    <w:rsid w:val="00BA746B"/>
    <w:rsid w:val="00BA758C"/>
    <w:rsid w:val="00BA75C2"/>
    <w:rsid w:val="00BA768B"/>
    <w:rsid w:val="00BA769B"/>
    <w:rsid w:val="00BA7B2F"/>
    <w:rsid w:val="00BA7E32"/>
    <w:rsid w:val="00BB08AC"/>
    <w:rsid w:val="00BB0918"/>
    <w:rsid w:val="00BB0D80"/>
    <w:rsid w:val="00BB14E5"/>
    <w:rsid w:val="00BB1AE7"/>
    <w:rsid w:val="00BB1D1B"/>
    <w:rsid w:val="00BB1ED0"/>
    <w:rsid w:val="00BB20D6"/>
    <w:rsid w:val="00BB253D"/>
    <w:rsid w:val="00BB2AB9"/>
    <w:rsid w:val="00BB2F58"/>
    <w:rsid w:val="00BB30DC"/>
    <w:rsid w:val="00BB315C"/>
    <w:rsid w:val="00BB31EE"/>
    <w:rsid w:val="00BB3B46"/>
    <w:rsid w:val="00BB3CAD"/>
    <w:rsid w:val="00BB3D82"/>
    <w:rsid w:val="00BB4138"/>
    <w:rsid w:val="00BB415F"/>
    <w:rsid w:val="00BB41B4"/>
    <w:rsid w:val="00BB42C0"/>
    <w:rsid w:val="00BB47D5"/>
    <w:rsid w:val="00BB5025"/>
    <w:rsid w:val="00BB59F3"/>
    <w:rsid w:val="00BB5E02"/>
    <w:rsid w:val="00BB639F"/>
    <w:rsid w:val="00BB6420"/>
    <w:rsid w:val="00BB665E"/>
    <w:rsid w:val="00BB68E9"/>
    <w:rsid w:val="00BB6B77"/>
    <w:rsid w:val="00BB6F40"/>
    <w:rsid w:val="00BB7209"/>
    <w:rsid w:val="00BB7492"/>
    <w:rsid w:val="00BB7DE6"/>
    <w:rsid w:val="00BC0021"/>
    <w:rsid w:val="00BC0220"/>
    <w:rsid w:val="00BC0378"/>
    <w:rsid w:val="00BC0A2D"/>
    <w:rsid w:val="00BC0BAF"/>
    <w:rsid w:val="00BC0C67"/>
    <w:rsid w:val="00BC141F"/>
    <w:rsid w:val="00BC14A0"/>
    <w:rsid w:val="00BC1678"/>
    <w:rsid w:val="00BC2233"/>
    <w:rsid w:val="00BC230E"/>
    <w:rsid w:val="00BC27EC"/>
    <w:rsid w:val="00BC2D51"/>
    <w:rsid w:val="00BC3242"/>
    <w:rsid w:val="00BC33E9"/>
    <w:rsid w:val="00BC3516"/>
    <w:rsid w:val="00BC3562"/>
    <w:rsid w:val="00BC40ED"/>
    <w:rsid w:val="00BC45B5"/>
    <w:rsid w:val="00BC45FD"/>
    <w:rsid w:val="00BC47A8"/>
    <w:rsid w:val="00BC522B"/>
    <w:rsid w:val="00BC534E"/>
    <w:rsid w:val="00BC548E"/>
    <w:rsid w:val="00BC58DE"/>
    <w:rsid w:val="00BC5961"/>
    <w:rsid w:val="00BC59B9"/>
    <w:rsid w:val="00BC5AFF"/>
    <w:rsid w:val="00BC5C9B"/>
    <w:rsid w:val="00BC63E1"/>
    <w:rsid w:val="00BC68BC"/>
    <w:rsid w:val="00BC6934"/>
    <w:rsid w:val="00BC6A25"/>
    <w:rsid w:val="00BC6B51"/>
    <w:rsid w:val="00BC6C42"/>
    <w:rsid w:val="00BC6F49"/>
    <w:rsid w:val="00BC714C"/>
    <w:rsid w:val="00BC73F4"/>
    <w:rsid w:val="00BD0370"/>
    <w:rsid w:val="00BD09E1"/>
    <w:rsid w:val="00BD0B41"/>
    <w:rsid w:val="00BD12A5"/>
    <w:rsid w:val="00BD16D5"/>
    <w:rsid w:val="00BD1850"/>
    <w:rsid w:val="00BD1A3B"/>
    <w:rsid w:val="00BD1A74"/>
    <w:rsid w:val="00BD1F57"/>
    <w:rsid w:val="00BD248A"/>
    <w:rsid w:val="00BD2B47"/>
    <w:rsid w:val="00BD3192"/>
    <w:rsid w:val="00BD378A"/>
    <w:rsid w:val="00BD43A2"/>
    <w:rsid w:val="00BD43BD"/>
    <w:rsid w:val="00BD47D3"/>
    <w:rsid w:val="00BD4F5A"/>
    <w:rsid w:val="00BD4F92"/>
    <w:rsid w:val="00BD51A3"/>
    <w:rsid w:val="00BD533D"/>
    <w:rsid w:val="00BD5603"/>
    <w:rsid w:val="00BD5CAD"/>
    <w:rsid w:val="00BD66B1"/>
    <w:rsid w:val="00BD772C"/>
    <w:rsid w:val="00BD7B99"/>
    <w:rsid w:val="00BD7D53"/>
    <w:rsid w:val="00BD7DE8"/>
    <w:rsid w:val="00BE0804"/>
    <w:rsid w:val="00BE143E"/>
    <w:rsid w:val="00BE16CD"/>
    <w:rsid w:val="00BE1784"/>
    <w:rsid w:val="00BE17B9"/>
    <w:rsid w:val="00BE19AC"/>
    <w:rsid w:val="00BE1B53"/>
    <w:rsid w:val="00BE1D81"/>
    <w:rsid w:val="00BE1F5A"/>
    <w:rsid w:val="00BE2464"/>
    <w:rsid w:val="00BE2692"/>
    <w:rsid w:val="00BE2A94"/>
    <w:rsid w:val="00BE304A"/>
    <w:rsid w:val="00BE3121"/>
    <w:rsid w:val="00BE3471"/>
    <w:rsid w:val="00BE37A8"/>
    <w:rsid w:val="00BE3833"/>
    <w:rsid w:val="00BE3892"/>
    <w:rsid w:val="00BE3D0F"/>
    <w:rsid w:val="00BE3D69"/>
    <w:rsid w:val="00BE40BF"/>
    <w:rsid w:val="00BE4986"/>
    <w:rsid w:val="00BE4C78"/>
    <w:rsid w:val="00BE4D3A"/>
    <w:rsid w:val="00BE50E8"/>
    <w:rsid w:val="00BE5631"/>
    <w:rsid w:val="00BE5A8F"/>
    <w:rsid w:val="00BE5F0E"/>
    <w:rsid w:val="00BE622E"/>
    <w:rsid w:val="00BE636A"/>
    <w:rsid w:val="00BE640C"/>
    <w:rsid w:val="00BE64D6"/>
    <w:rsid w:val="00BE64D7"/>
    <w:rsid w:val="00BE6550"/>
    <w:rsid w:val="00BE66F4"/>
    <w:rsid w:val="00BE686D"/>
    <w:rsid w:val="00BE68A5"/>
    <w:rsid w:val="00BE6ACD"/>
    <w:rsid w:val="00BE6DEA"/>
    <w:rsid w:val="00BE6ECA"/>
    <w:rsid w:val="00BE77E9"/>
    <w:rsid w:val="00BE79B3"/>
    <w:rsid w:val="00BF027B"/>
    <w:rsid w:val="00BF02D0"/>
    <w:rsid w:val="00BF0DBC"/>
    <w:rsid w:val="00BF0F51"/>
    <w:rsid w:val="00BF1445"/>
    <w:rsid w:val="00BF155A"/>
    <w:rsid w:val="00BF1686"/>
    <w:rsid w:val="00BF1BF4"/>
    <w:rsid w:val="00BF1C09"/>
    <w:rsid w:val="00BF1DBC"/>
    <w:rsid w:val="00BF1EA6"/>
    <w:rsid w:val="00BF1F65"/>
    <w:rsid w:val="00BF263C"/>
    <w:rsid w:val="00BF264D"/>
    <w:rsid w:val="00BF2D26"/>
    <w:rsid w:val="00BF2ECA"/>
    <w:rsid w:val="00BF2F24"/>
    <w:rsid w:val="00BF30E1"/>
    <w:rsid w:val="00BF3497"/>
    <w:rsid w:val="00BF38C4"/>
    <w:rsid w:val="00BF39C8"/>
    <w:rsid w:val="00BF3ECB"/>
    <w:rsid w:val="00BF3F20"/>
    <w:rsid w:val="00BF493D"/>
    <w:rsid w:val="00BF4946"/>
    <w:rsid w:val="00BF4968"/>
    <w:rsid w:val="00BF514C"/>
    <w:rsid w:val="00BF557F"/>
    <w:rsid w:val="00BF5705"/>
    <w:rsid w:val="00BF5717"/>
    <w:rsid w:val="00BF58E8"/>
    <w:rsid w:val="00BF596C"/>
    <w:rsid w:val="00BF5A4E"/>
    <w:rsid w:val="00BF6523"/>
    <w:rsid w:val="00BF6710"/>
    <w:rsid w:val="00BF6929"/>
    <w:rsid w:val="00BF69E5"/>
    <w:rsid w:val="00BF6AA9"/>
    <w:rsid w:val="00BF6DD6"/>
    <w:rsid w:val="00BF6F06"/>
    <w:rsid w:val="00BF7551"/>
    <w:rsid w:val="00BF7575"/>
    <w:rsid w:val="00BF76CF"/>
    <w:rsid w:val="00BF7F68"/>
    <w:rsid w:val="00C001B0"/>
    <w:rsid w:val="00C0040D"/>
    <w:rsid w:val="00C004EB"/>
    <w:rsid w:val="00C00C47"/>
    <w:rsid w:val="00C0111D"/>
    <w:rsid w:val="00C01328"/>
    <w:rsid w:val="00C01703"/>
    <w:rsid w:val="00C01C75"/>
    <w:rsid w:val="00C01D9E"/>
    <w:rsid w:val="00C0246E"/>
    <w:rsid w:val="00C029A0"/>
    <w:rsid w:val="00C02D07"/>
    <w:rsid w:val="00C03E01"/>
    <w:rsid w:val="00C040BF"/>
    <w:rsid w:val="00C0463E"/>
    <w:rsid w:val="00C049D1"/>
    <w:rsid w:val="00C04E0B"/>
    <w:rsid w:val="00C04E22"/>
    <w:rsid w:val="00C052B9"/>
    <w:rsid w:val="00C0547A"/>
    <w:rsid w:val="00C0555C"/>
    <w:rsid w:val="00C05D40"/>
    <w:rsid w:val="00C06390"/>
    <w:rsid w:val="00C066C0"/>
    <w:rsid w:val="00C0676C"/>
    <w:rsid w:val="00C06E86"/>
    <w:rsid w:val="00C06F69"/>
    <w:rsid w:val="00C07289"/>
    <w:rsid w:val="00C078FF"/>
    <w:rsid w:val="00C10CCF"/>
    <w:rsid w:val="00C11160"/>
    <w:rsid w:val="00C112F4"/>
    <w:rsid w:val="00C115C8"/>
    <w:rsid w:val="00C11A5F"/>
    <w:rsid w:val="00C1260F"/>
    <w:rsid w:val="00C12640"/>
    <w:rsid w:val="00C126F6"/>
    <w:rsid w:val="00C128C2"/>
    <w:rsid w:val="00C12B73"/>
    <w:rsid w:val="00C12DF5"/>
    <w:rsid w:val="00C12E7A"/>
    <w:rsid w:val="00C131BA"/>
    <w:rsid w:val="00C1335D"/>
    <w:rsid w:val="00C134BF"/>
    <w:rsid w:val="00C13624"/>
    <w:rsid w:val="00C14586"/>
    <w:rsid w:val="00C1470B"/>
    <w:rsid w:val="00C147BA"/>
    <w:rsid w:val="00C14A77"/>
    <w:rsid w:val="00C14A98"/>
    <w:rsid w:val="00C14BBF"/>
    <w:rsid w:val="00C14C3F"/>
    <w:rsid w:val="00C14F75"/>
    <w:rsid w:val="00C150BF"/>
    <w:rsid w:val="00C15A65"/>
    <w:rsid w:val="00C15F50"/>
    <w:rsid w:val="00C166CB"/>
    <w:rsid w:val="00C17103"/>
    <w:rsid w:val="00C1712F"/>
    <w:rsid w:val="00C175D0"/>
    <w:rsid w:val="00C177FD"/>
    <w:rsid w:val="00C17981"/>
    <w:rsid w:val="00C17F58"/>
    <w:rsid w:val="00C20694"/>
    <w:rsid w:val="00C20A4E"/>
    <w:rsid w:val="00C20D46"/>
    <w:rsid w:val="00C21093"/>
    <w:rsid w:val="00C211F9"/>
    <w:rsid w:val="00C214ED"/>
    <w:rsid w:val="00C2164F"/>
    <w:rsid w:val="00C2182B"/>
    <w:rsid w:val="00C21E98"/>
    <w:rsid w:val="00C21F26"/>
    <w:rsid w:val="00C21F95"/>
    <w:rsid w:val="00C220F7"/>
    <w:rsid w:val="00C229D9"/>
    <w:rsid w:val="00C22C4F"/>
    <w:rsid w:val="00C22E56"/>
    <w:rsid w:val="00C232EA"/>
    <w:rsid w:val="00C238CA"/>
    <w:rsid w:val="00C23F73"/>
    <w:rsid w:val="00C24082"/>
    <w:rsid w:val="00C24119"/>
    <w:rsid w:val="00C24222"/>
    <w:rsid w:val="00C24658"/>
    <w:rsid w:val="00C247EB"/>
    <w:rsid w:val="00C248A9"/>
    <w:rsid w:val="00C25009"/>
    <w:rsid w:val="00C25378"/>
    <w:rsid w:val="00C253F2"/>
    <w:rsid w:val="00C2551C"/>
    <w:rsid w:val="00C2644F"/>
    <w:rsid w:val="00C265DF"/>
    <w:rsid w:val="00C266B4"/>
    <w:rsid w:val="00C26B2F"/>
    <w:rsid w:val="00C27F65"/>
    <w:rsid w:val="00C27FDC"/>
    <w:rsid w:val="00C300FA"/>
    <w:rsid w:val="00C306C2"/>
    <w:rsid w:val="00C30737"/>
    <w:rsid w:val="00C30763"/>
    <w:rsid w:val="00C30AAF"/>
    <w:rsid w:val="00C30B4D"/>
    <w:rsid w:val="00C30D3C"/>
    <w:rsid w:val="00C30FF7"/>
    <w:rsid w:val="00C3125F"/>
    <w:rsid w:val="00C31434"/>
    <w:rsid w:val="00C3152B"/>
    <w:rsid w:val="00C31E0D"/>
    <w:rsid w:val="00C326AA"/>
    <w:rsid w:val="00C32B36"/>
    <w:rsid w:val="00C32E18"/>
    <w:rsid w:val="00C33472"/>
    <w:rsid w:val="00C33800"/>
    <w:rsid w:val="00C33B19"/>
    <w:rsid w:val="00C33D2A"/>
    <w:rsid w:val="00C33E19"/>
    <w:rsid w:val="00C34107"/>
    <w:rsid w:val="00C34371"/>
    <w:rsid w:val="00C344EB"/>
    <w:rsid w:val="00C34585"/>
    <w:rsid w:val="00C346C7"/>
    <w:rsid w:val="00C34825"/>
    <w:rsid w:val="00C348B5"/>
    <w:rsid w:val="00C36120"/>
    <w:rsid w:val="00C362A4"/>
    <w:rsid w:val="00C36387"/>
    <w:rsid w:val="00C3663E"/>
    <w:rsid w:val="00C3666C"/>
    <w:rsid w:val="00C3667D"/>
    <w:rsid w:val="00C36A59"/>
    <w:rsid w:val="00C36EBE"/>
    <w:rsid w:val="00C373E2"/>
    <w:rsid w:val="00C37734"/>
    <w:rsid w:val="00C3791C"/>
    <w:rsid w:val="00C4050F"/>
    <w:rsid w:val="00C4093D"/>
    <w:rsid w:val="00C40C5D"/>
    <w:rsid w:val="00C40D27"/>
    <w:rsid w:val="00C40E4B"/>
    <w:rsid w:val="00C4148D"/>
    <w:rsid w:val="00C41B9C"/>
    <w:rsid w:val="00C41CF9"/>
    <w:rsid w:val="00C41D16"/>
    <w:rsid w:val="00C41DD1"/>
    <w:rsid w:val="00C41FFA"/>
    <w:rsid w:val="00C42282"/>
    <w:rsid w:val="00C42EC1"/>
    <w:rsid w:val="00C433EC"/>
    <w:rsid w:val="00C442BA"/>
    <w:rsid w:val="00C446D3"/>
    <w:rsid w:val="00C44962"/>
    <w:rsid w:val="00C45226"/>
    <w:rsid w:val="00C4550E"/>
    <w:rsid w:val="00C4589F"/>
    <w:rsid w:val="00C459CE"/>
    <w:rsid w:val="00C45AF4"/>
    <w:rsid w:val="00C45E24"/>
    <w:rsid w:val="00C460B6"/>
    <w:rsid w:val="00C4615C"/>
    <w:rsid w:val="00C46ABF"/>
    <w:rsid w:val="00C47381"/>
    <w:rsid w:val="00C47BA2"/>
    <w:rsid w:val="00C50108"/>
    <w:rsid w:val="00C508C7"/>
    <w:rsid w:val="00C50FCE"/>
    <w:rsid w:val="00C5106B"/>
    <w:rsid w:val="00C51096"/>
    <w:rsid w:val="00C519D3"/>
    <w:rsid w:val="00C51CBA"/>
    <w:rsid w:val="00C51D57"/>
    <w:rsid w:val="00C51DC5"/>
    <w:rsid w:val="00C5216D"/>
    <w:rsid w:val="00C52F53"/>
    <w:rsid w:val="00C537DC"/>
    <w:rsid w:val="00C53EA3"/>
    <w:rsid w:val="00C541BD"/>
    <w:rsid w:val="00C542AE"/>
    <w:rsid w:val="00C544D4"/>
    <w:rsid w:val="00C544FE"/>
    <w:rsid w:val="00C54F7C"/>
    <w:rsid w:val="00C55134"/>
    <w:rsid w:val="00C551F8"/>
    <w:rsid w:val="00C55A41"/>
    <w:rsid w:val="00C55C48"/>
    <w:rsid w:val="00C55E24"/>
    <w:rsid w:val="00C55E5D"/>
    <w:rsid w:val="00C56AB7"/>
    <w:rsid w:val="00C56C84"/>
    <w:rsid w:val="00C573DE"/>
    <w:rsid w:val="00C57446"/>
    <w:rsid w:val="00C57AA9"/>
    <w:rsid w:val="00C60226"/>
    <w:rsid w:val="00C605FE"/>
    <w:rsid w:val="00C608D0"/>
    <w:rsid w:val="00C60ADE"/>
    <w:rsid w:val="00C60C66"/>
    <w:rsid w:val="00C60D89"/>
    <w:rsid w:val="00C60DC9"/>
    <w:rsid w:val="00C611D2"/>
    <w:rsid w:val="00C61411"/>
    <w:rsid w:val="00C61756"/>
    <w:rsid w:val="00C61760"/>
    <w:rsid w:val="00C619E2"/>
    <w:rsid w:val="00C61EEE"/>
    <w:rsid w:val="00C62285"/>
    <w:rsid w:val="00C62500"/>
    <w:rsid w:val="00C62939"/>
    <w:rsid w:val="00C63056"/>
    <w:rsid w:val="00C638E4"/>
    <w:rsid w:val="00C63A88"/>
    <w:rsid w:val="00C63CD4"/>
    <w:rsid w:val="00C648D6"/>
    <w:rsid w:val="00C6497F"/>
    <w:rsid w:val="00C653C3"/>
    <w:rsid w:val="00C65675"/>
    <w:rsid w:val="00C659FB"/>
    <w:rsid w:val="00C65A2C"/>
    <w:rsid w:val="00C65AFC"/>
    <w:rsid w:val="00C65C4A"/>
    <w:rsid w:val="00C66020"/>
    <w:rsid w:val="00C6614F"/>
    <w:rsid w:val="00C66677"/>
    <w:rsid w:val="00C66BBD"/>
    <w:rsid w:val="00C66BC8"/>
    <w:rsid w:val="00C66C19"/>
    <w:rsid w:val="00C66EC3"/>
    <w:rsid w:val="00C66F4D"/>
    <w:rsid w:val="00C66FBF"/>
    <w:rsid w:val="00C675F6"/>
    <w:rsid w:val="00C67633"/>
    <w:rsid w:val="00C67AB0"/>
    <w:rsid w:val="00C67B6E"/>
    <w:rsid w:val="00C67C34"/>
    <w:rsid w:val="00C67D19"/>
    <w:rsid w:val="00C7000C"/>
    <w:rsid w:val="00C7011F"/>
    <w:rsid w:val="00C7022A"/>
    <w:rsid w:val="00C70792"/>
    <w:rsid w:val="00C70E7A"/>
    <w:rsid w:val="00C7155D"/>
    <w:rsid w:val="00C71AE6"/>
    <w:rsid w:val="00C71FC9"/>
    <w:rsid w:val="00C71FEA"/>
    <w:rsid w:val="00C7209D"/>
    <w:rsid w:val="00C7287F"/>
    <w:rsid w:val="00C72D10"/>
    <w:rsid w:val="00C7343A"/>
    <w:rsid w:val="00C73674"/>
    <w:rsid w:val="00C73854"/>
    <w:rsid w:val="00C73859"/>
    <w:rsid w:val="00C74627"/>
    <w:rsid w:val="00C7473A"/>
    <w:rsid w:val="00C749BE"/>
    <w:rsid w:val="00C74D4A"/>
    <w:rsid w:val="00C750E3"/>
    <w:rsid w:val="00C75282"/>
    <w:rsid w:val="00C7586A"/>
    <w:rsid w:val="00C75D12"/>
    <w:rsid w:val="00C75E18"/>
    <w:rsid w:val="00C768BC"/>
    <w:rsid w:val="00C76908"/>
    <w:rsid w:val="00C76B7D"/>
    <w:rsid w:val="00C76CFA"/>
    <w:rsid w:val="00C8000C"/>
    <w:rsid w:val="00C8045B"/>
    <w:rsid w:val="00C804C3"/>
    <w:rsid w:val="00C80579"/>
    <w:rsid w:val="00C80674"/>
    <w:rsid w:val="00C807BC"/>
    <w:rsid w:val="00C80A55"/>
    <w:rsid w:val="00C80DBC"/>
    <w:rsid w:val="00C816BF"/>
    <w:rsid w:val="00C81DF6"/>
    <w:rsid w:val="00C822F8"/>
    <w:rsid w:val="00C824DC"/>
    <w:rsid w:val="00C82913"/>
    <w:rsid w:val="00C82C8C"/>
    <w:rsid w:val="00C82D3C"/>
    <w:rsid w:val="00C832EA"/>
    <w:rsid w:val="00C83CEB"/>
    <w:rsid w:val="00C83DB5"/>
    <w:rsid w:val="00C83DF3"/>
    <w:rsid w:val="00C84212"/>
    <w:rsid w:val="00C84D7B"/>
    <w:rsid w:val="00C84E82"/>
    <w:rsid w:val="00C85121"/>
    <w:rsid w:val="00C85B0D"/>
    <w:rsid w:val="00C85B3B"/>
    <w:rsid w:val="00C85D7E"/>
    <w:rsid w:val="00C85F55"/>
    <w:rsid w:val="00C860A6"/>
    <w:rsid w:val="00C86810"/>
    <w:rsid w:val="00C86AFB"/>
    <w:rsid w:val="00C86BDA"/>
    <w:rsid w:val="00C86E39"/>
    <w:rsid w:val="00C87211"/>
    <w:rsid w:val="00C87F53"/>
    <w:rsid w:val="00C9033D"/>
    <w:rsid w:val="00C9068B"/>
    <w:rsid w:val="00C90B02"/>
    <w:rsid w:val="00C90D24"/>
    <w:rsid w:val="00C912A1"/>
    <w:rsid w:val="00C916E2"/>
    <w:rsid w:val="00C917AA"/>
    <w:rsid w:val="00C91887"/>
    <w:rsid w:val="00C91F80"/>
    <w:rsid w:val="00C92173"/>
    <w:rsid w:val="00C921BD"/>
    <w:rsid w:val="00C92259"/>
    <w:rsid w:val="00C93006"/>
    <w:rsid w:val="00C936E6"/>
    <w:rsid w:val="00C937A7"/>
    <w:rsid w:val="00C937C7"/>
    <w:rsid w:val="00C9407E"/>
    <w:rsid w:val="00C942F5"/>
    <w:rsid w:val="00C94506"/>
    <w:rsid w:val="00C94B5F"/>
    <w:rsid w:val="00C9554E"/>
    <w:rsid w:val="00C9566D"/>
    <w:rsid w:val="00C95803"/>
    <w:rsid w:val="00C959C5"/>
    <w:rsid w:val="00C95BBE"/>
    <w:rsid w:val="00C95D9F"/>
    <w:rsid w:val="00C96FE3"/>
    <w:rsid w:val="00C97201"/>
    <w:rsid w:val="00C973B5"/>
    <w:rsid w:val="00C97561"/>
    <w:rsid w:val="00CA01B6"/>
    <w:rsid w:val="00CA0210"/>
    <w:rsid w:val="00CA045F"/>
    <w:rsid w:val="00CA0CEC"/>
    <w:rsid w:val="00CA0F40"/>
    <w:rsid w:val="00CA1254"/>
    <w:rsid w:val="00CA17ED"/>
    <w:rsid w:val="00CA1855"/>
    <w:rsid w:val="00CA1EFA"/>
    <w:rsid w:val="00CA1FB3"/>
    <w:rsid w:val="00CA202C"/>
    <w:rsid w:val="00CA20DF"/>
    <w:rsid w:val="00CA213E"/>
    <w:rsid w:val="00CA2227"/>
    <w:rsid w:val="00CA2BED"/>
    <w:rsid w:val="00CA2D12"/>
    <w:rsid w:val="00CA326F"/>
    <w:rsid w:val="00CA337A"/>
    <w:rsid w:val="00CA3509"/>
    <w:rsid w:val="00CA398D"/>
    <w:rsid w:val="00CA489B"/>
    <w:rsid w:val="00CA5098"/>
    <w:rsid w:val="00CA5107"/>
    <w:rsid w:val="00CA580C"/>
    <w:rsid w:val="00CA588F"/>
    <w:rsid w:val="00CA5AC6"/>
    <w:rsid w:val="00CA5D2C"/>
    <w:rsid w:val="00CA5E0D"/>
    <w:rsid w:val="00CA61B4"/>
    <w:rsid w:val="00CA646D"/>
    <w:rsid w:val="00CA6486"/>
    <w:rsid w:val="00CA659E"/>
    <w:rsid w:val="00CA65F2"/>
    <w:rsid w:val="00CA790F"/>
    <w:rsid w:val="00CA7952"/>
    <w:rsid w:val="00CA79B3"/>
    <w:rsid w:val="00CA79C7"/>
    <w:rsid w:val="00CA7C19"/>
    <w:rsid w:val="00CB0110"/>
    <w:rsid w:val="00CB0442"/>
    <w:rsid w:val="00CB050F"/>
    <w:rsid w:val="00CB0A81"/>
    <w:rsid w:val="00CB0B15"/>
    <w:rsid w:val="00CB1AA5"/>
    <w:rsid w:val="00CB1B44"/>
    <w:rsid w:val="00CB1D26"/>
    <w:rsid w:val="00CB1F17"/>
    <w:rsid w:val="00CB1FDC"/>
    <w:rsid w:val="00CB2533"/>
    <w:rsid w:val="00CB298E"/>
    <w:rsid w:val="00CB2DA2"/>
    <w:rsid w:val="00CB3242"/>
    <w:rsid w:val="00CB3EDE"/>
    <w:rsid w:val="00CB4410"/>
    <w:rsid w:val="00CB4C24"/>
    <w:rsid w:val="00CB5510"/>
    <w:rsid w:val="00CB5B08"/>
    <w:rsid w:val="00CB5F03"/>
    <w:rsid w:val="00CB5F87"/>
    <w:rsid w:val="00CB620F"/>
    <w:rsid w:val="00CB6445"/>
    <w:rsid w:val="00CB6A90"/>
    <w:rsid w:val="00CB6CDC"/>
    <w:rsid w:val="00CB7250"/>
    <w:rsid w:val="00CB72F9"/>
    <w:rsid w:val="00CB7A23"/>
    <w:rsid w:val="00CB7BF8"/>
    <w:rsid w:val="00CB7E43"/>
    <w:rsid w:val="00CB7F70"/>
    <w:rsid w:val="00CC01ED"/>
    <w:rsid w:val="00CC0838"/>
    <w:rsid w:val="00CC0A5B"/>
    <w:rsid w:val="00CC0E4F"/>
    <w:rsid w:val="00CC1036"/>
    <w:rsid w:val="00CC1410"/>
    <w:rsid w:val="00CC1750"/>
    <w:rsid w:val="00CC18D5"/>
    <w:rsid w:val="00CC1909"/>
    <w:rsid w:val="00CC21CD"/>
    <w:rsid w:val="00CC23A4"/>
    <w:rsid w:val="00CC23D0"/>
    <w:rsid w:val="00CC2B5B"/>
    <w:rsid w:val="00CC3093"/>
    <w:rsid w:val="00CC3219"/>
    <w:rsid w:val="00CC362B"/>
    <w:rsid w:val="00CC3900"/>
    <w:rsid w:val="00CC3DF0"/>
    <w:rsid w:val="00CC4455"/>
    <w:rsid w:val="00CC4C87"/>
    <w:rsid w:val="00CC4E4C"/>
    <w:rsid w:val="00CC4EBA"/>
    <w:rsid w:val="00CC53B5"/>
    <w:rsid w:val="00CC59E4"/>
    <w:rsid w:val="00CC5A9A"/>
    <w:rsid w:val="00CC5CFC"/>
    <w:rsid w:val="00CC5F22"/>
    <w:rsid w:val="00CC6239"/>
    <w:rsid w:val="00CC6342"/>
    <w:rsid w:val="00CC634B"/>
    <w:rsid w:val="00CC6FD9"/>
    <w:rsid w:val="00CC702C"/>
    <w:rsid w:val="00CC710A"/>
    <w:rsid w:val="00CC7B97"/>
    <w:rsid w:val="00CD006F"/>
    <w:rsid w:val="00CD0295"/>
    <w:rsid w:val="00CD078F"/>
    <w:rsid w:val="00CD0919"/>
    <w:rsid w:val="00CD0987"/>
    <w:rsid w:val="00CD0B05"/>
    <w:rsid w:val="00CD16B1"/>
    <w:rsid w:val="00CD178A"/>
    <w:rsid w:val="00CD1F36"/>
    <w:rsid w:val="00CD2726"/>
    <w:rsid w:val="00CD3386"/>
    <w:rsid w:val="00CD3657"/>
    <w:rsid w:val="00CD41A3"/>
    <w:rsid w:val="00CD4C9D"/>
    <w:rsid w:val="00CD4CA2"/>
    <w:rsid w:val="00CD4CCD"/>
    <w:rsid w:val="00CD4D4B"/>
    <w:rsid w:val="00CD4D4E"/>
    <w:rsid w:val="00CD4ED0"/>
    <w:rsid w:val="00CD5B17"/>
    <w:rsid w:val="00CD5BCA"/>
    <w:rsid w:val="00CD60BC"/>
    <w:rsid w:val="00CD6AFE"/>
    <w:rsid w:val="00CD6B32"/>
    <w:rsid w:val="00CD71BF"/>
    <w:rsid w:val="00CD7804"/>
    <w:rsid w:val="00CD782D"/>
    <w:rsid w:val="00CD79B0"/>
    <w:rsid w:val="00CD7C6D"/>
    <w:rsid w:val="00CD7D26"/>
    <w:rsid w:val="00CE04A3"/>
    <w:rsid w:val="00CE0593"/>
    <w:rsid w:val="00CE06EA"/>
    <w:rsid w:val="00CE0D64"/>
    <w:rsid w:val="00CE10BB"/>
    <w:rsid w:val="00CE167B"/>
    <w:rsid w:val="00CE1784"/>
    <w:rsid w:val="00CE17D6"/>
    <w:rsid w:val="00CE1C2A"/>
    <w:rsid w:val="00CE268F"/>
    <w:rsid w:val="00CE27BB"/>
    <w:rsid w:val="00CE344C"/>
    <w:rsid w:val="00CE38DE"/>
    <w:rsid w:val="00CE3CFD"/>
    <w:rsid w:val="00CE41B2"/>
    <w:rsid w:val="00CE471B"/>
    <w:rsid w:val="00CE4A9C"/>
    <w:rsid w:val="00CE4BD0"/>
    <w:rsid w:val="00CE4D63"/>
    <w:rsid w:val="00CE5CBA"/>
    <w:rsid w:val="00CE5DB3"/>
    <w:rsid w:val="00CE6AAF"/>
    <w:rsid w:val="00CE6B06"/>
    <w:rsid w:val="00CE6E5B"/>
    <w:rsid w:val="00CE718C"/>
    <w:rsid w:val="00CE72E0"/>
    <w:rsid w:val="00CF044B"/>
    <w:rsid w:val="00CF0F39"/>
    <w:rsid w:val="00CF1560"/>
    <w:rsid w:val="00CF1623"/>
    <w:rsid w:val="00CF1808"/>
    <w:rsid w:val="00CF18C1"/>
    <w:rsid w:val="00CF1BDF"/>
    <w:rsid w:val="00CF2071"/>
    <w:rsid w:val="00CF2644"/>
    <w:rsid w:val="00CF2799"/>
    <w:rsid w:val="00CF27E1"/>
    <w:rsid w:val="00CF28A2"/>
    <w:rsid w:val="00CF2BEA"/>
    <w:rsid w:val="00CF3198"/>
    <w:rsid w:val="00CF3C33"/>
    <w:rsid w:val="00CF3FC6"/>
    <w:rsid w:val="00CF4001"/>
    <w:rsid w:val="00CF446E"/>
    <w:rsid w:val="00CF44D5"/>
    <w:rsid w:val="00CF4927"/>
    <w:rsid w:val="00CF4CBD"/>
    <w:rsid w:val="00CF4ED9"/>
    <w:rsid w:val="00CF56F5"/>
    <w:rsid w:val="00CF56F7"/>
    <w:rsid w:val="00CF591F"/>
    <w:rsid w:val="00CF5985"/>
    <w:rsid w:val="00CF5A10"/>
    <w:rsid w:val="00CF5A98"/>
    <w:rsid w:val="00CF5CAA"/>
    <w:rsid w:val="00CF5EF6"/>
    <w:rsid w:val="00CF6DEE"/>
    <w:rsid w:val="00CF7284"/>
    <w:rsid w:val="00CF747A"/>
    <w:rsid w:val="00CF76E0"/>
    <w:rsid w:val="00CF7A79"/>
    <w:rsid w:val="00CF7CAA"/>
    <w:rsid w:val="00D01C08"/>
    <w:rsid w:val="00D01C8B"/>
    <w:rsid w:val="00D01F11"/>
    <w:rsid w:val="00D01F16"/>
    <w:rsid w:val="00D020AB"/>
    <w:rsid w:val="00D025A5"/>
    <w:rsid w:val="00D02608"/>
    <w:rsid w:val="00D027EA"/>
    <w:rsid w:val="00D031CB"/>
    <w:rsid w:val="00D039E5"/>
    <w:rsid w:val="00D03A76"/>
    <w:rsid w:val="00D0431D"/>
    <w:rsid w:val="00D04924"/>
    <w:rsid w:val="00D04BF5"/>
    <w:rsid w:val="00D052E6"/>
    <w:rsid w:val="00D05575"/>
    <w:rsid w:val="00D055CE"/>
    <w:rsid w:val="00D05779"/>
    <w:rsid w:val="00D05999"/>
    <w:rsid w:val="00D05BF3"/>
    <w:rsid w:val="00D05E21"/>
    <w:rsid w:val="00D05FE4"/>
    <w:rsid w:val="00D06455"/>
    <w:rsid w:val="00D06557"/>
    <w:rsid w:val="00D06B53"/>
    <w:rsid w:val="00D07275"/>
    <w:rsid w:val="00D07605"/>
    <w:rsid w:val="00D101FD"/>
    <w:rsid w:val="00D106F1"/>
    <w:rsid w:val="00D10F7E"/>
    <w:rsid w:val="00D1129A"/>
    <w:rsid w:val="00D11905"/>
    <w:rsid w:val="00D11A1E"/>
    <w:rsid w:val="00D11C82"/>
    <w:rsid w:val="00D11F66"/>
    <w:rsid w:val="00D12829"/>
    <w:rsid w:val="00D128E8"/>
    <w:rsid w:val="00D12A3F"/>
    <w:rsid w:val="00D12ABF"/>
    <w:rsid w:val="00D12BF5"/>
    <w:rsid w:val="00D139CF"/>
    <w:rsid w:val="00D13CCB"/>
    <w:rsid w:val="00D13E6F"/>
    <w:rsid w:val="00D14246"/>
    <w:rsid w:val="00D143A8"/>
    <w:rsid w:val="00D14531"/>
    <w:rsid w:val="00D145CD"/>
    <w:rsid w:val="00D14DBF"/>
    <w:rsid w:val="00D14EF9"/>
    <w:rsid w:val="00D1509C"/>
    <w:rsid w:val="00D1516A"/>
    <w:rsid w:val="00D153F1"/>
    <w:rsid w:val="00D154AC"/>
    <w:rsid w:val="00D1550B"/>
    <w:rsid w:val="00D15AC9"/>
    <w:rsid w:val="00D15C35"/>
    <w:rsid w:val="00D15D85"/>
    <w:rsid w:val="00D16515"/>
    <w:rsid w:val="00D16847"/>
    <w:rsid w:val="00D16B14"/>
    <w:rsid w:val="00D1735C"/>
    <w:rsid w:val="00D175D0"/>
    <w:rsid w:val="00D17667"/>
    <w:rsid w:val="00D1766D"/>
    <w:rsid w:val="00D17A22"/>
    <w:rsid w:val="00D17E91"/>
    <w:rsid w:val="00D20E07"/>
    <w:rsid w:val="00D21393"/>
    <w:rsid w:val="00D214BB"/>
    <w:rsid w:val="00D21BD6"/>
    <w:rsid w:val="00D21D29"/>
    <w:rsid w:val="00D22003"/>
    <w:rsid w:val="00D22087"/>
    <w:rsid w:val="00D220D3"/>
    <w:rsid w:val="00D227FB"/>
    <w:rsid w:val="00D228B7"/>
    <w:rsid w:val="00D22BDE"/>
    <w:rsid w:val="00D22EFB"/>
    <w:rsid w:val="00D23088"/>
    <w:rsid w:val="00D23151"/>
    <w:rsid w:val="00D235C5"/>
    <w:rsid w:val="00D23B94"/>
    <w:rsid w:val="00D23F0B"/>
    <w:rsid w:val="00D246D7"/>
    <w:rsid w:val="00D247FE"/>
    <w:rsid w:val="00D248C6"/>
    <w:rsid w:val="00D24AC6"/>
    <w:rsid w:val="00D24C21"/>
    <w:rsid w:val="00D24F91"/>
    <w:rsid w:val="00D25014"/>
    <w:rsid w:val="00D2558A"/>
    <w:rsid w:val="00D256DD"/>
    <w:rsid w:val="00D25814"/>
    <w:rsid w:val="00D261FB"/>
    <w:rsid w:val="00D26968"/>
    <w:rsid w:val="00D2698A"/>
    <w:rsid w:val="00D26A9C"/>
    <w:rsid w:val="00D26E80"/>
    <w:rsid w:val="00D2716E"/>
    <w:rsid w:val="00D2740C"/>
    <w:rsid w:val="00D27681"/>
    <w:rsid w:val="00D279FB"/>
    <w:rsid w:val="00D27B35"/>
    <w:rsid w:val="00D27B4D"/>
    <w:rsid w:val="00D318E9"/>
    <w:rsid w:val="00D31968"/>
    <w:rsid w:val="00D31B4E"/>
    <w:rsid w:val="00D31E7C"/>
    <w:rsid w:val="00D326F5"/>
    <w:rsid w:val="00D32C3C"/>
    <w:rsid w:val="00D334E4"/>
    <w:rsid w:val="00D334E8"/>
    <w:rsid w:val="00D3392C"/>
    <w:rsid w:val="00D33B44"/>
    <w:rsid w:val="00D33CDA"/>
    <w:rsid w:val="00D33CF2"/>
    <w:rsid w:val="00D33DA7"/>
    <w:rsid w:val="00D33E83"/>
    <w:rsid w:val="00D3414E"/>
    <w:rsid w:val="00D34D42"/>
    <w:rsid w:val="00D355E9"/>
    <w:rsid w:val="00D35817"/>
    <w:rsid w:val="00D359FE"/>
    <w:rsid w:val="00D35F1A"/>
    <w:rsid w:val="00D3608B"/>
    <w:rsid w:val="00D360EA"/>
    <w:rsid w:val="00D367E7"/>
    <w:rsid w:val="00D36A04"/>
    <w:rsid w:val="00D36B53"/>
    <w:rsid w:val="00D36BD1"/>
    <w:rsid w:val="00D36BFF"/>
    <w:rsid w:val="00D3735C"/>
    <w:rsid w:val="00D3762D"/>
    <w:rsid w:val="00D37C18"/>
    <w:rsid w:val="00D37CFA"/>
    <w:rsid w:val="00D406D0"/>
    <w:rsid w:val="00D40DEE"/>
    <w:rsid w:val="00D40E10"/>
    <w:rsid w:val="00D41298"/>
    <w:rsid w:val="00D4138E"/>
    <w:rsid w:val="00D416FB"/>
    <w:rsid w:val="00D41978"/>
    <w:rsid w:val="00D41C11"/>
    <w:rsid w:val="00D41CA9"/>
    <w:rsid w:val="00D41DBA"/>
    <w:rsid w:val="00D41DE9"/>
    <w:rsid w:val="00D41E84"/>
    <w:rsid w:val="00D42038"/>
    <w:rsid w:val="00D420C6"/>
    <w:rsid w:val="00D4228C"/>
    <w:rsid w:val="00D42A8C"/>
    <w:rsid w:val="00D432FB"/>
    <w:rsid w:val="00D43410"/>
    <w:rsid w:val="00D4359E"/>
    <w:rsid w:val="00D43D40"/>
    <w:rsid w:val="00D43E12"/>
    <w:rsid w:val="00D43E13"/>
    <w:rsid w:val="00D43F60"/>
    <w:rsid w:val="00D442D7"/>
    <w:rsid w:val="00D4496A"/>
    <w:rsid w:val="00D45593"/>
    <w:rsid w:val="00D45795"/>
    <w:rsid w:val="00D457A4"/>
    <w:rsid w:val="00D45B9B"/>
    <w:rsid w:val="00D45CC7"/>
    <w:rsid w:val="00D4633C"/>
    <w:rsid w:val="00D463A9"/>
    <w:rsid w:val="00D463E3"/>
    <w:rsid w:val="00D46B5D"/>
    <w:rsid w:val="00D46C9A"/>
    <w:rsid w:val="00D46D31"/>
    <w:rsid w:val="00D471A0"/>
    <w:rsid w:val="00D47C57"/>
    <w:rsid w:val="00D500B9"/>
    <w:rsid w:val="00D5043C"/>
    <w:rsid w:val="00D50585"/>
    <w:rsid w:val="00D51167"/>
    <w:rsid w:val="00D514D6"/>
    <w:rsid w:val="00D518E2"/>
    <w:rsid w:val="00D5198C"/>
    <w:rsid w:val="00D51A0A"/>
    <w:rsid w:val="00D51ACE"/>
    <w:rsid w:val="00D51B77"/>
    <w:rsid w:val="00D51D3E"/>
    <w:rsid w:val="00D52013"/>
    <w:rsid w:val="00D52135"/>
    <w:rsid w:val="00D5219F"/>
    <w:rsid w:val="00D52749"/>
    <w:rsid w:val="00D528E1"/>
    <w:rsid w:val="00D52BBF"/>
    <w:rsid w:val="00D52C46"/>
    <w:rsid w:val="00D5318C"/>
    <w:rsid w:val="00D531E4"/>
    <w:rsid w:val="00D5349B"/>
    <w:rsid w:val="00D53B91"/>
    <w:rsid w:val="00D53ED5"/>
    <w:rsid w:val="00D54525"/>
    <w:rsid w:val="00D548A0"/>
    <w:rsid w:val="00D54B45"/>
    <w:rsid w:val="00D54CAD"/>
    <w:rsid w:val="00D54E10"/>
    <w:rsid w:val="00D54FC5"/>
    <w:rsid w:val="00D55023"/>
    <w:rsid w:val="00D5612C"/>
    <w:rsid w:val="00D56193"/>
    <w:rsid w:val="00D56748"/>
    <w:rsid w:val="00D56821"/>
    <w:rsid w:val="00D568E8"/>
    <w:rsid w:val="00D56980"/>
    <w:rsid w:val="00D569FD"/>
    <w:rsid w:val="00D572CA"/>
    <w:rsid w:val="00D57E67"/>
    <w:rsid w:val="00D60DAD"/>
    <w:rsid w:val="00D61477"/>
    <w:rsid w:val="00D615EF"/>
    <w:rsid w:val="00D61677"/>
    <w:rsid w:val="00D61687"/>
    <w:rsid w:val="00D61AA7"/>
    <w:rsid w:val="00D61BC6"/>
    <w:rsid w:val="00D61E27"/>
    <w:rsid w:val="00D620D3"/>
    <w:rsid w:val="00D62384"/>
    <w:rsid w:val="00D629DD"/>
    <w:rsid w:val="00D62BD7"/>
    <w:rsid w:val="00D62DBC"/>
    <w:rsid w:val="00D6323E"/>
    <w:rsid w:val="00D63387"/>
    <w:rsid w:val="00D634C1"/>
    <w:rsid w:val="00D639D6"/>
    <w:rsid w:val="00D63E88"/>
    <w:rsid w:val="00D64D35"/>
    <w:rsid w:val="00D64D5A"/>
    <w:rsid w:val="00D65072"/>
    <w:rsid w:val="00D6532E"/>
    <w:rsid w:val="00D65585"/>
    <w:rsid w:val="00D65C51"/>
    <w:rsid w:val="00D65D49"/>
    <w:rsid w:val="00D66108"/>
    <w:rsid w:val="00D66509"/>
    <w:rsid w:val="00D66DC8"/>
    <w:rsid w:val="00D676DE"/>
    <w:rsid w:val="00D677CE"/>
    <w:rsid w:val="00D6784D"/>
    <w:rsid w:val="00D67C13"/>
    <w:rsid w:val="00D705A6"/>
    <w:rsid w:val="00D70D97"/>
    <w:rsid w:val="00D71561"/>
    <w:rsid w:val="00D71600"/>
    <w:rsid w:val="00D71949"/>
    <w:rsid w:val="00D71CB7"/>
    <w:rsid w:val="00D7245C"/>
    <w:rsid w:val="00D72A6D"/>
    <w:rsid w:val="00D7315F"/>
    <w:rsid w:val="00D73A1A"/>
    <w:rsid w:val="00D73A74"/>
    <w:rsid w:val="00D74038"/>
    <w:rsid w:val="00D7415D"/>
    <w:rsid w:val="00D74524"/>
    <w:rsid w:val="00D747A2"/>
    <w:rsid w:val="00D749F3"/>
    <w:rsid w:val="00D74AA5"/>
    <w:rsid w:val="00D74B77"/>
    <w:rsid w:val="00D75142"/>
    <w:rsid w:val="00D7569A"/>
    <w:rsid w:val="00D75B7F"/>
    <w:rsid w:val="00D75B8C"/>
    <w:rsid w:val="00D765FE"/>
    <w:rsid w:val="00D7660D"/>
    <w:rsid w:val="00D766E1"/>
    <w:rsid w:val="00D7693B"/>
    <w:rsid w:val="00D76B07"/>
    <w:rsid w:val="00D76D08"/>
    <w:rsid w:val="00D76EDB"/>
    <w:rsid w:val="00D77736"/>
    <w:rsid w:val="00D77A38"/>
    <w:rsid w:val="00D77BCC"/>
    <w:rsid w:val="00D80182"/>
    <w:rsid w:val="00D80237"/>
    <w:rsid w:val="00D80C45"/>
    <w:rsid w:val="00D813DC"/>
    <w:rsid w:val="00D81627"/>
    <w:rsid w:val="00D81887"/>
    <w:rsid w:val="00D81B2E"/>
    <w:rsid w:val="00D81BE7"/>
    <w:rsid w:val="00D81C15"/>
    <w:rsid w:val="00D8210B"/>
    <w:rsid w:val="00D827EF"/>
    <w:rsid w:val="00D82820"/>
    <w:rsid w:val="00D82AEE"/>
    <w:rsid w:val="00D82B34"/>
    <w:rsid w:val="00D83006"/>
    <w:rsid w:val="00D83222"/>
    <w:rsid w:val="00D83A65"/>
    <w:rsid w:val="00D84423"/>
    <w:rsid w:val="00D847ED"/>
    <w:rsid w:val="00D848B3"/>
    <w:rsid w:val="00D84AEA"/>
    <w:rsid w:val="00D85041"/>
    <w:rsid w:val="00D85047"/>
    <w:rsid w:val="00D853E8"/>
    <w:rsid w:val="00D85494"/>
    <w:rsid w:val="00D85B5B"/>
    <w:rsid w:val="00D86243"/>
    <w:rsid w:val="00D863BA"/>
    <w:rsid w:val="00D86C41"/>
    <w:rsid w:val="00D8770E"/>
    <w:rsid w:val="00D90101"/>
    <w:rsid w:val="00D90681"/>
    <w:rsid w:val="00D90977"/>
    <w:rsid w:val="00D90AE9"/>
    <w:rsid w:val="00D90CCE"/>
    <w:rsid w:val="00D90D85"/>
    <w:rsid w:val="00D90EBC"/>
    <w:rsid w:val="00D9108C"/>
    <w:rsid w:val="00D91398"/>
    <w:rsid w:val="00D914CB"/>
    <w:rsid w:val="00D91517"/>
    <w:rsid w:val="00D91A03"/>
    <w:rsid w:val="00D91BFB"/>
    <w:rsid w:val="00D9305D"/>
    <w:rsid w:val="00D930BC"/>
    <w:rsid w:val="00D93951"/>
    <w:rsid w:val="00D93BBD"/>
    <w:rsid w:val="00D93C09"/>
    <w:rsid w:val="00D93E71"/>
    <w:rsid w:val="00D94283"/>
    <w:rsid w:val="00D9481F"/>
    <w:rsid w:val="00D94A48"/>
    <w:rsid w:val="00D94B51"/>
    <w:rsid w:val="00D94B5B"/>
    <w:rsid w:val="00D94FA0"/>
    <w:rsid w:val="00D94FA6"/>
    <w:rsid w:val="00D9643D"/>
    <w:rsid w:val="00D965B3"/>
    <w:rsid w:val="00D96935"/>
    <w:rsid w:val="00D96ABA"/>
    <w:rsid w:val="00D96C6F"/>
    <w:rsid w:val="00D96DC9"/>
    <w:rsid w:val="00D96E43"/>
    <w:rsid w:val="00D96F32"/>
    <w:rsid w:val="00D9729F"/>
    <w:rsid w:val="00D973B3"/>
    <w:rsid w:val="00D973BC"/>
    <w:rsid w:val="00D975B8"/>
    <w:rsid w:val="00D976EA"/>
    <w:rsid w:val="00D97946"/>
    <w:rsid w:val="00DA0184"/>
    <w:rsid w:val="00DA0328"/>
    <w:rsid w:val="00DA051A"/>
    <w:rsid w:val="00DA068C"/>
    <w:rsid w:val="00DA08F0"/>
    <w:rsid w:val="00DA0BDA"/>
    <w:rsid w:val="00DA0D79"/>
    <w:rsid w:val="00DA0FC1"/>
    <w:rsid w:val="00DA100E"/>
    <w:rsid w:val="00DA14FC"/>
    <w:rsid w:val="00DA1C0C"/>
    <w:rsid w:val="00DA1D19"/>
    <w:rsid w:val="00DA20EC"/>
    <w:rsid w:val="00DA24A4"/>
    <w:rsid w:val="00DA2969"/>
    <w:rsid w:val="00DA2EAF"/>
    <w:rsid w:val="00DA3006"/>
    <w:rsid w:val="00DA34F9"/>
    <w:rsid w:val="00DA3A9A"/>
    <w:rsid w:val="00DA3B92"/>
    <w:rsid w:val="00DA3C42"/>
    <w:rsid w:val="00DA3DC9"/>
    <w:rsid w:val="00DA3EA1"/>
    <w:rsid w:val="00DA420A"/>
    <w:rsid w:val="00DA4460"/>
    <w:rsid w:val="00DA453C"/>
    <w:rsid w:val="00DA462F"/>
    <w:rsid w:val="00DA478D"/>
    <w:rsid w:val="00DA4985"/>
    <w:rsid w:val="00DA4A12"/>
    <w:rsid w:val="00DA4B40"/>
    <w:rsid w:val="00DA4B47"/>
    <w:rsid w:val="00DA4DDA"/>
    <w:rsid w:val="00DA56ED"/>
    <w:rsid w:val="00DA5CEB"/>
    <w:rsid w:val="00DA5F4D"/>
    <w:rsid w:val="00DA61AD"/>
    <w:rsid w:val="00DA6371"/>
    <w:rsid w:val="00DA6FFA"/>
    <w:rsid w:val="00DA73A7"/>
    <w:rsid w:val="00DA7457"/>
    <w:rsid w:val="00DA760A"/>
    <w:rsid w:val="00DA7962"/>
    <w:rsid w:val="00DA7E86"/>
    <w:rsid w:val="00DB05AE"/>
    <w:rsid w:val="00DB0636"/>
    <w:rsid w:val="00DB07E1"/>
    <w:rsid w:val="00DB0D9C"/>
    <w:rsid w:val="00DB0FCD"/>
    <w:rsid w:val="00DB15D8"/>
    <w:rsid w:val="00DB1CE0"/>
    <w:rsid w:val="00DB1F3D"/>
    <w:rsid w:val="00DB245D"/>
    <w:rsid w:val="00DB255A"/>
    <w:rsid w:val="00DB2A53"/>
    <w:rsid w:val="00DB2D15"/>
    <w:rsid w:val="00DB32C0"/>
    <w:rsid w:val="00DB349D"/>
    <w:rsid w:val="00DB35F5"/>
    <w:rsid w:val="00DB36C6"/>
    <w:rsid w:val="00DB4800"/>
    <w:rsid w:val="00DB48AA"/>
    <w:rsid w:val="00DB4A71"/>
    <w:rsid w:val="00DB4FCE"/>
    <w:rsid w:val="00DB55A4"/>
    <w:rsid w:val="00DB5663"/>
    <w:rsid w:val="00DB57C4"/>
    <w:rsid w:val="00DB5954"/>
    <w:rsid w:val="00DB5C39"/>
    <w:rsid w:val="00DB6183"/>
    <w:rsid w:val="00DB666E"/>
    <w:rsid w:val="00DB66B2"/>
    <w:rsid w:val="00DB6742"/>
    <w:rsid w:val="00DB6DA6"/>
    <w:rsid w:val="00DB755D"/>
    <w:rsid w:val="00DB7655"/>
    <w:rsid w:val="00DB767A"/>
    <w:rsid w:val="00DB7914"/>
    <w:rsid w:val="00DB7EDA"/>
    <w:rsid w:val="00DC009D"/>
    <w:rsid w:val="00DC0164"/>
    <w:rsid w:val="00DC137E"/>
    <w:rsid w:val="00DC1556"/>
    <w:rsid w:val="00DC1CC6"/>
    <w:rsid w:val="00DC23A1"/>
    <w:rsid w:val="00DC254A"/>
    <w:rsid w:val="00DC291F"/>
    <w:rsid w:val="00DC2B3F"/>
    <w:rsid w:val="00DC2CA2"/>
    <w:rsid w:val="00DC2D83"/>
    <w:rsid w:val="00DC2EAD"/>
    <w:rsid w:val="00DC344D"/>
    <w:rsid w:val="00DC3556"/>
    <w:rsid w:val="00DC3CA6"/>
    <w:rsid w:val="00DC3ECF"/>
    <w:rsid w:val="00DC462F"/>
    <w:rsid w:val="00DC4A9C"/>
    <w:rsid w:val="00DC4F12"/>
    <w:rsid w:val="00DC5214"/>
    <w:rsid w:val="00DC53B1"/>
    <w:rsid w:val="00DC568B"/>
    <w:rsid w:val="00DC5C02"/>
    <w:rsid w:val="00DC6048"/>
    <w:rsid w:val="00DC60BF"/>
    <w:rsid w:val="00DC6213"/>
    <w:rsid w:val="00DC626F"/>
    <w:rsid w:val="00DC6607"/>
    <w:rsid w:val="00DC6981"/>
    <w:rsid w:val="00DC6B90"/>
    <w:rsid w:val="00DC6C31"/>
    <w:rsid w:val="00DC6D6E"/>
    <w:rsid w:val="00DC7077"/>
    <w:rsid w:val="00DC72C7"/>
    <w:rsid w:val="00DC779D"/>
    <w:rsid w:val="00DC7E09"/>
    <w:rsid w:val="00DD0051"/>
    <w:rsid w:val="00DD0452"/>
    <w:rsid w:val="00DD096C"/>
    <w:rsid w:val="00DD0B21"/>
    <w:rsid w:val="00DD18D7"/>
    <w:rsid w:val="00DD1916"/>
    <w:rsid w:val="00DD1A25"/>
    <w:rsid w:val="00DD1B1A"/>
    <w:rsid w:val="00DD1B1E"/>
    <w:rsid w:val="00DD2211"/>
    <w:rsid w:val="00DD2462"/>
    <w:rsid w:val="00DD2506"/>
    <w:rsid w:val="00DD2A77"/>
    <w:rsid w:val="00DD2F82"/>
    <w:rsid w:val="00DD3693"/>
    <w:rsid w:val="00DD37EE"/>
    <w:rsid w:val="00DD39D9"/>
    <w:rsid w:val="00DD3B66"/>
    <w:rsid w:val="00DD3BEA"/>
    <w:rsid w:val="00DD41E4"/>
    <w:rsid w:val="00DD42A9"/>
    <w:rsid w:val="00DD44B4"/>
    <w:rsid w:val="00DD46A3"/>
    <w:rsid w:val="00DD4ADC"/>
    <w:rsid w:val="00DD4B57"/>
    <w:rsid w:val="00DD4E0E"/>
    <w:rsid w:val="00DD5455"/>
    <w:rsid w:val="00DD570C"/>
    <w:rsid w:val="00DD5881"/>
    <w:rsid w:val="00DD5E88"/>
    <w:rsid w:val="00DD63C7"/>
    <w:rsid w:val="00DD6724"/>
    <w:rsid w:val="00DD71F6"/>
    <w:rsid w:val="00DE03AC"/>
    <w:rsid w:val="00DE0BA9"/>
    <w:rsid w:val="00DE0C60"/>
    <w:rsid w:val="00DE0E8D"/>
    <w:rsid w:val="00DE1817"/>
    <w:rsid w:val="00DE1BDB"/>
    <w:rsid w:val="00DE2337"/>
    <w:rsid w:val="00DE24A4"/>
    <w:rsid w:val="00DE2645"/>
    <w:rsid w:val="00DE2C2D"/>
    <w:rsid w:val="00DE3597"/>
    <w:rsid w:val="00DE3BFB"/>
    <w:rsid w:val="00DE3D43"/>
    <w:rsid w:val="00DE3E6A"/>
    <w:rsid w:val="00DE3E71"/>
    <w:rsid w:val="00DE4611"/>
    <w:rsid w:val="00DE4975"/>
    <w:rsid w:val="00DE4AF3"/>
    <w:rsid w:val="00DE5856"/>
    <w:rsid w:val="00DE5A95"/>
    <w:rsid w:val="00DE5D46"/>
    <w:rsid w:val="00DE62C0"/>
    <w:rsid w:val="00DE6525"/>
    <w:rsid w:val="00DE768D"/>
    <w:rsid w:val="00DE788D"/>
    <w:rsid w:val="00DE79D6"/>
    <w:rsid w:val="00DF0127"/>
    <w:rsid w:val="00DF03F2"/>
    <w:rsid w:val="00DF044B"/>
    <w:rsid w:val="00DF0B0A"/>
    <w:rsid w:val="00DF0BBB"/>
    <w:rsid w:val="00DF11ED"/>
    <w:rsid w:val="00DF1628"/>
    <w:rsid w:val="00DF1672"/>
    <w:rsid w:val="00DF1A0C"/>
    <w:rsid w:val="00DF1D1B"/>
    <w:rsid w:val="00DF1D75"/>
    <w:rsid w:val="00DF2279"/>
    <w:rsid w:val="00DF231D"/>
    <w:rsid w:val="00DF23D5"/>
    <w:rsid w:val="00DF2945"/>
    <w:rsid w:val="00DF2A77"/>
    <w:rsid w:val="00DF2B86"/>
    <w:rsid w:val="00DF2D22"/>
    <w:rsid w:val="00DF2FEB"/>
    <w:rsid w:val="00DF3435"/>
    <w:rsid w:val="00DF39C4"/>
    <w:rsid w:val="00DF3A8D"/>
    <w:rsid w:val="00DF4127"/>
    <w:rsid w:val="00DF43CC"/>
    <w:rsid w:val="00DF450E"/>
    <w:rsid w:val="00DF46D3"/>
    <w:rsid w:val="00DF46E0"/>
    <w:rsid w:val="00DF47A2"/>
    <w:rsid w:val="00DF4E66"/>
    <w:rsid w:val="00DF53DE"/>
    <w:rsid w:val="00DF5B44"/>
    <w:rsid w:val="00DF64E9"/>
    <w:rsid w:val="00DF68FA"/>
    <w:rsid w:val="00DF6A19"/>
    <w:rsid w:val="00DF6C07"/>
    <w:rsid w:val="00DF737E"/>
    <w:rsid w:val="00DF768D"/>
    <w:rsid w:val="00DF79DE"/>
    <w:rsid w:val="00DF7F2A"/>
    <w:rsid w:val="00E00099"/>
    <w:rsid w:val="00E00474"/>
    <w:rsid w:val="00E0074C"/>
    <w:rsid w:val="00E00962"/>
    <w:rsid w:val="00E00C47"/>
    <w:rsid w:val="00E00E83"/>
    <w:rsid w:val="00E01414"/>
    <w:rsid w:val="00E016CC"/>
    <w:rsid w:val="00E018C7"/>
    <w:rsid w:val="00E027C2"/>
    <w:rsid w:val="00E02A7A"/>
    <w:rsid w:val="00E02D25"/>
    <w:rsid w:val="00E034AD"/>
    <w:rsid w:val="00E037D1"/>
    <w:rsid w:val="00E0391F"/>
    <w:rsid w:val="00E039C2"/>
    <w:rsid w:val="00E03DE1"/>
    <w:rsid w:val="00E041E5"/>
    <w:rsid w:val="00E04282"/>
    <w:rsid w:val="00E049C1"/>
    <w:rsid w:val="00E04C14"/>
    <w:rsid w:val="00E04CB3"/>
    <w:rsid w:val="00E053B1"/>
    <w:rsid w:val="00E054A7"/>
    <w:rsid w:val="00E05921"/>
    <w:rsid w:val="00E06253"/>
    <w:rsid w:val="00E066F8"/>
    <w:rsid w:val="00E06B12"/>
    <w:rsid w:val="00E072FE"/>
    <w:rsid w:val="00E073AA"/>
    <w:rsid w:val="00E102C8"/>
    <w:rsid w:val="00E1049B"/>
    <w:rsid w:val="00E1055C"/>
    <w:rsid w:val="00E10996"/>
    <w:rsid w:val="00E10C0A"/>
    <w:rsid w:val="00E11226"/>
    <w:rsid w:val="00E114B0"/>
    <w:rsid w:val="00E11502"/>
    <w:rsid w:val="00E1162D"/>
    <w:rsid w:val="00E119DD"/>
    <w:rsid w:val="00E122B1"/>
    <w:rsid w:val="00E12554"/>
    <w:rsid w:val="00E12AEF"/>
    <w:rsid w:val="00E12CA9"/>
    <w:rsid w:val="00E12F49"/>
    <w:rsid w:val="00E12FDE"/>
    <w:rsid w:val="00E1327D"/>
    <w:rsid w:val="00E13539"/>
    <w:rsid w:val="00E13594"/>
    <w:rsid w:val="00E1367F"/>
    <w:rsid w:val="00E137C0"/>
    <w:rsid w:val="00E1381B"/>
    <w:rsid w:val="00E13849"/>
    <w:rsid w:val="00E13A0C"/>
    <w:rsid w:val="00E13ECA"/>
    <w:rsid w:val="00E13FF1"/>
    <w:rsid w:val="00E1410E"/>
    <w:rsid w:val="00E14438"/>
    <w:rsid w:val="00E14F80"/>
    <w:rsid w:val="00E150BD"/>
    <w:rsid w:val="00E150CA"/>
    <w:rsid w:val="00E15A88"/>
    <w:rsid w:val="00E15C9D"/>
    <w:rsid w:val="00E15E09"/>
    <w:rsid w:val="00E15F8C"/>
    <w:rsid w:val="00E16244"/>
    <w:rsid w:val="00E16886"/>
    <w:rsid w:val="00E16BC5"/>
    <w:rsid w:val="00E16D28"/>
    <w:rsid w:val="00E170BC"/>
    <w:rsid w:val="00E17235"/>
    <w:rsid w:val="00E2000A"/>
    <w:rsid w:val="00E2009B"/>
    <w:rsid w:val="00E204F9"/>
    <w:rsid w:val="00E205D8"/>
    <w:rsid w:val="00E20DD7"/>
    <w:rsid w:val="00E21100"/>
    <w:rsid w:val="00E219CC"/>
    <w:rsid w:val="00E21A9B"/>
    <w:rsid w:val="00E21CDB"/>
    <w:rsid w:val="00E2201F"/>
    <w:rsid w:val="00E22517"/>
    <w:rsid w:val="00E231CD"/>
    <w:rsid w:val="00E232D5"/>
    <w:rsid w:val="00E234CC"/>
    <w:rsid w:val="00E24026"/>
    <w:rsid w:val="00E24AB6"/>
    <w:rsid w:val="00E24CE9"/>
    <w:rsid w:val="00E25172"/>
    <w:rsid w:val="00E255F9"/>
    <w:rsid w:val="00E256A7"/>
    <w:rsid w:val="00E25973"/>
    <w:rsid w:val="00E25EA9"/>
    <w:rsid w:val="00E2664B"/>
    <w:rsid w:val="00E26874"/>
    <w:rsid w:val="00E26A8F"/>
    <w:rsid w:val="00E26E6F"/>
    <w:rsid w:val="00E26FBE"/>
    <w:rsid w:val="00E27002"/>
    <w:rsid w:val="00E271AE"/>
    <w:rsid w:val="00E276F4"/>
    <w:rsid w:val="00E27A40"/>
    <w:rsid w:val="00E27A94"/>
    <w:rsid w:val="00E30401"/>
    <w:rsid w:val="00E30622"/>
    <w:rsid w:val="00E310A5"/>
    <w:rsid w:val="00E314EA"/>
    <w:rsid w:val="00E317EB"/>
    <w:rsid w:val="00E32055"/>
    <w:rsid w:val="00E32652"/>
    <w:rsid w:val="00E326E7"/>
    <w:rsid w:val="00E32859"/>
    <w:rsid w:val="00E33789"/>
    <w:rsid w:val="00E3396E"/>
    <w:rsid w:val="00E33A3A"/>
    <w:rsid w:val="00E33E98"/>
    <w:rsid w:val="00E33F5D"/>
    <w:rsid w:val="00E34087"/>
    <w:rsid w:val="00E3456B"/>
    <w:rsid w:val="00E345F5"/>
    <w:rsid w:val="00E347BA"/>
    <w:rsid w:val="00E348CF"/>
    <w:rsid w:val="00E354C7"/>
    <w:rsid w:val="00E35575"/>
    <w:rsid w:val="00E356C0"/>
    <w:rsid w:val="00E35783"/>
    <w:rsid w:val="00E35C8F"/>
    <w:rsid w:val="00E35D8F"/>
    <w:rsid w:val="00E35EF3"/>
    <w:rsid w:val="00E35F1A"/>
    <w:rsid w:val="00E360AD"/>
    <w:rsid w:val="00E3622C"/>
    <w:rsid w:val="00E362F1"/>
    <w:rsid w:val="00E36366"/>
    <w:rsid w:val="00E36F55"/>
    <w:rsid w:val="00E36F93"/>
    <w:rsid w:val="00E37020"/>
    <w:rsid w:val="00E37022"/>
    <w:rsid w:val="00E370BC"/>
    <w:rsid w:val="00E40145"/>
    <w:rsid w:val="00E403F0"/>
    <w:rsid w:val="00E4082B"/>
    <w:rsid w:val="00E40A47"/>
    <w:rsid w:val="00E40FF2"/>
    <w:rsid w:val="00E412A3"/>
    <w:rsid w:val="00E414E0"/>
    <w:rsid w:val="00E415F6"/>
    <w:rsid w:val="00E418FF"/>
    <w:rsid w:val="00E42F41"/>
    <w:rsid w:val="00E43941"/>
    <w:rsid w:val="00E43D83"/>
    <w:rsid w:val="00E43E8A"/>
    <w:rsid w:val="00E440F6"/>
    <w:rsid w:val="00E441AF"/>
    <w:rsid w:val="00E4494D"/>
    <w:rsid w:val="00E44A47"/>
    <w:rsid w:val="00E44C4C"/>
    <w:rsid w:val="00E44DE6"/>
    <w:rsid w:val="00E44F9E"/>
    <w:rsid w:val="00E4558A"/>
    <w:rsid w:val="00E45E8A"/>
    <w:rsid w:val="00E4613A"/>
    <w:rsid w:val="00E4634A"/>
    <w:rsid w:val="00E46356"/>
    <w:rsid w:val="00E463DB"/>
    <w:rsid w:val="00E46B5A"/>
    <w:rsid w:val="00E46E08"/>
    <w:rsid w:val="00E470AD"/>
    <w:rsid w:val="00E475EB"/>
    <w:rsid w:val="00E4773E"/>
    <w:rsid w:val="00E47B21"/>
    <w:rsid w:val="00E47E26"/>
    <w:rsid w:val="00E5002F"/>
    <w:rsid w:val="00E5065F"/>
    <w:rsid w:val="00E507E4"/>
    <w:rsid w:val="00E514FC"/>
    <w:rsid w:val="00E51529"/>
    <w:rsid w:val="00E5262C"/>
    <w:rsid w:val="00E52AA3"/>
    <w:rsid w:val="00E52CD2"/>
    <w:rsid w:val="00E543FD"/>
    <w:rsid w:val="00E54664"/>
    <w:rsid w:val="00E54D8B"/>
    <w:rsid w:val="00E55343"/>
    <w:rsid w:val="00E556C0"/>
    <w:rsid w:val="00E55761"/>
    <w:rsid w:val="00E55E09"/>
    <w:rsid w:val="00E5610F"/>
    <w:rsid w:val="00E5684C"/>
    <w:rsid w:val="00E569CD"/>
    <w:rsid w:val="00E56F3A"/>
    <w:rsid w:val="00E573CC"/>
    <w:rsid w:val="00E57441"/>
    <w:rsid w:val="00E57651"/>
    <w:rsid w:val="00E6038A"/>
    <w:rsid w:val="00E60439"/>
    <w:rsid w:val="00E60456"/>
    <w:rsid w:val="00E60522"/>
    <w:rsid w:val="00E60A0B"/>
    <w:rsid w:val="00E60A5A"/>
    <w:rsid w:val="00E60B01"/>
    <w:rsid w:val="00E610EC"/>
    <w:rsid w:val="00E6185D"/>
    <w:rsid w:val="00E61CA8"/>
    <w:rsid w:val="00E61EA2"/>
    <w:rsid w:val="00E621CE"/>
    <w:rsid w:val="00E624F4"/>
    <w:rsid w:val="00E62830"/>
    <w:rsid w:val="00E62836"/>
    <w:rsid w:val="00E6298C"/>
    <w:rsid w:val="00E62ED6"/>
    <w:rsid w:val="00E63195"/>
    <w:rsid w:val="00E63290"/>
    <w:rsid w:val="00E63436"/>
    <w:rsid w:val="00E64029"/>
    <w:rsid w:val="00E64167"/>
    <w:rsid w:val="00E642FE"/>
    <w:rsid w:val="00E64B4A"/>
    <w:rsid w:val="00E65145"/>
    <w:rsid w:val="00E65294"/>
    <w:rsid w:val="00E654C8"/>
    <w:rsid w:val="00E65715"/>
    <w:rsid w:val="00E662C9"/>
    <w:rsid w:val="00E662FA"/>
    <w:rsid w:val="00E66369"/>
    <w:rsid w:val="00E66F82"/>
    <w:rsid w:val="00E66F9B"/>
    <w:rsid w:val="00E673E2"/>
    <w:rsid w:val="00E67713"/>
    <w:rsid w:val="00E6771A"/>
    <w:rsid w:val="00E7030F"/>
    <w:rsid w:val="00E705F3"/>
    <w:rsid w:val="00E709E9"/>
    <w:rsid w:val="00E70B74"/>
    <w:rsid w:val="00E70DD8"/>
    <w:rsid w:val="00E71095"/>
    <w:rsid w:val="00E710A7"/>
    <w:rsid w:val="00E72268"/>
    <w:rsid w:val="00E72339"/>
    <w:rsid w:val="00E73020"/>
    <w:rsid w:val="00E7304C"/>
    <w:rsid w:val="00E730BA"/>
    <w:rsid w:val="00E73201"/>
    <w:rsid w:val="00E73734"/>
    <w:rsid w:val="00E73B78"/>
    <w:rsid w:val="00E73C96"/>
    <w:rsid w:val="00E7462B"/>
    <w:rsid w:val="00E74819"/>
    <w:rsid w:val="00E74826"/>
    <w:rsid w:val="00E74938"/>
    <w:rsid w:val="00E74BFE"/>
    <w:rsid w:val="00E74CF2"/>
    <w:rsid w:val="00E753A0"/>
    <w:rsid w:val="00E755E9"/>
    <w:rsid w:val="00E75CA4"/>
    <w:rsid w:val="00E75D68"/>
    <w:rsid w:val="00E7617E"/>
    <w:rsid w:val="00E76A54"/>
    <w:rsid w:val="00E76CC5"/>
    <w:rsid w:val="00E773A4"/>
    <w:rsid w:val="00E77420"/>
    <w:rsid w:val="00E77506"/>
    <w:rsid w:val="00E7779A"/>
    <w:rsid w:val="00E779B0"/>
    <w:rsid w:val="00E80530"/>
    <w:rsid w:val="00E80827"/>
    <w:rsid w:val="00E80B21"/>
    <w:rsid w:val="00E80E31"/>
    <w:rsid w:val="00E816FA"/>
    <w:rsid w:val="00E81C37"/>
    <w:rsid w:val="00E822DA"/>
    <w:rsid w:val="00E8273E"/>
    <w:rsid w:val="00E83524"/>
    <w:rsid w:val="00E83641"/>
    <w:rsid w:val="00E83A3C"/>
    <w:rsid w:val="00E84258"/>
    <w:rsid w:val="00E8476F"/>
    <w:rsid w:val="00E84EA1"/>
    <w:rsid w:val="00E84FAE"/>
    <w:rsid w:val="00E84FE6"/>
    <w:rsid w:val="00E8500B"/>
    <w:rsid w:val="00E85765"/>
    <w:rsid w:val="00E85952"/>
    <w:rsid w:val="00E85D36"/>
    <w:rsid w:val="00E85EE9"/>
    <w:rsid w:val="00E862C5"/>
    <w:rsid w:val="00E863C6"/>
    <w:rsid w:val="00E8671C"/>
    <w:rsid w:val="00E87361"/>
    <w:rsid w:val="00E87638"/>
    <w:rsid w:val="00E878A1"/>
    <w:rsid w:val="00E87A66"/>
    <w:rsid w:val="00E87E4D"/>
    <w:rsid w:val="00E9061B"/>
    <w:rsid w:val="00E90AEA"/>
    <w:rsid w:val="00E90E22"/>
    <w:rsid w:val="00E91011"/>
    <w:rsid w:val="00E9127D"/>
    <w:rsid w:val="00E91284"/>
    <w:rsid w:val="00E9132D"/>
    <w:rsid w:val="00E914B5"/>
    <w:rsid w:val="00E914C5"/>
    <w:rsid w:val="00E918C6"/>
    <w:rsid w:val="00E9222D"/>
    <w:rsid w:val="00E92A97"/>
    <w:rsid w:val="00E92CCF"/>
    <w:rsid w:val="00E9353C"/>
    <w:rsid w:val="00E935EE"/>
    <w:rsid w:val="00E938C7"/>
    <w:rsid w:val="00E939BF"/>
    <w:rsid w:val="00E93BDA"/>
    <w:rsid w:val="00E93CC1"/>
    <w:rsid w:val="00E942B6"/>
    <w:rsid w:val="00E942E5"/>
    <w:rsid w:val="00E943C5"/>
    <w:rsid w:val="00E94C0A"/>
    <w:rsid w:val="00E95034"/>
    <w:rsid w:val="00E954F5"/>
    <w:rsid w:val="00E959BE"/>
    <w:rsid w:val="00E95C00"/>
    <w:rsid w:val="00E95E47"/>
    <w:rsid w:val="00E95F73"/>
    <w:rsid w:val="00E95FDB"/>
    <w:rsid w:val="00E961C5"/>
    <w:rsid w:val="00E96952"/>
    <w:rsid w:val="00E96A17"/>
    <w:rsid w:val="00E96DA4"/>
    <w:rsid w:val="00E97637"/>
    <w:rsid w:val="00E978BF"/>
    <w:rsid w:val="00E97AA2"/>
    <w:rsid w:val="00E97FC1"/>
    <w:rsid w:val="00EA00EA"/>
    <w:rsid w:val="00EA0162"/>
    <w:rsid w:val="00EA0252"/>
    <w:rsid w:val="00EA04E8"/>
    <w:rsid w:val="00EA05FE"/>
    <w:rsid w:val="00EA0A4C"/>
    <w:rsid w:val="00EA0F61"/>
    <w:rsid w:val="00EA131E"/>
    <w:rsid w:val="00EA1636"/>
    <w:rsid w:val="00EA186A"/>
    <w:rsid w:val="00EA1AA9"/>
    <w:rsid w:val="00EA1ACF"/>
    <w:rsid w:val="00EA1B78"/>
    <w:rsid w:val="00EA1CBC"/>
    <w:rsid w:val="00EA22F3"/>
    <w:rsid w:val="00EA25E9"/>
    <w:rsid w:val="00EA29B5"/>
    <w:rsid w:val="00EA321A"/>
    <w:rsid w:val="00EA3274"/>
    <w:rsid w:val="00EA35FC"/>
    <w:rsid w:val="00EA394B"/>
    <w:rsid w:val="00EA3DE1"/>
    <w:rsid w:val="00EA41D7"/>
    <w:rsid w:val="00EA4771"/>
    <w:rsid w:val="00EA4892"/>
    <w:rsid w:val="00EA5AC5"/>
    <w:rsid w:val="00EA5D1C"/>
    <w:rsid w:val="00EA5D48"/>
    <w:rsid w:val="00EA5DD5"/>
    <w:rsid w:val="00EA5DFB"/>
    <w:rsid w:val="00EA5E2D"/>
    <w:rsid w:val="00EA6175"/>
    <w:rsid w:val="00EA6238"/>
    <w:rsid w:val="00EA6888"/>
    <w:rsid w:val="00EA6F60"/>
    <w:rsid w:val="00EA71FB"/>
    <w:rsid w:val="00EA7308"/>
    <w:rsid w:val="00EA74A6"/>
    <w:rsid w:val="00EA776E"/>
    <w:rsid w:val="00EA7BC1"/>
    <w:rsid w:val="00EA7C35"/>
    <w:rsid w:val="00EA7D18"/>
    <w:rsid w:val="00EB093F"/>
    <w:rsid w:val="00EB0CC0"/>
    <w:rsid w:val="00EB1609"/>
    <w:rsid w:val="00EB1AC8"/>
    <w:rsid w:val="00EB1BBD"/>
    <w:rsid w:val="00EB20B1"/>
    <w:rsid w:val="00EB2102"/>
    <w:rsid w:val="00EB2179"/>
    <w:rsid w:val="00EB280D"/>
    <w:rsid w:val="00EB2A7A"/>
    <w:rsid w:val="00EB2B36"/>
    <w:rsid w:val="00EB30E4"/>
    <w:rsid w:val="00EB3156"/>
    <w:rsid w:val="00EB3717"/>
    <w:rsid w:val="00EB40D4"/>
    <w:rsid w:val="00EB4A6C"/>
    <w:rsid w:val="00EB4D22"/>
    <w:rsid w:val="00EB5747"/>
    <w:rsid w:val="00EB57FE"/>
    <w:rsid w:val="00EB58AA"/>
    <w:rsid w:val="00EB5EE3"/>
    <w:rsid w:val="00EB615C"/>
    <w:rsid w:val="00EB66E6"/>
    <w:rsid w:val="00EB676A"/>
    <w:rsid w:val="00EB67D7"/>
    <w:rsid w:val="00EB6A0C"/>
    <w:rsid w:val="00EB6A56"/>
    <w:rsid w:val="00EB6B9D"/>
    <w:rsid w:val="00EB7409"/>
    <w:rsid w:val="00EB7442"/>
    <w:rsid w:val="00EB782D"/>
    <w:rsid w:val="00EB7B19"/>
    <w:rsid w:val="00EB7D17"/>
    <w:rsid w:val="00EC1A73"/>
    <w:rsid w:val="00EC1C4F"/>
    <w:rsid w:val="00EC2221"/>
    <w:rsid w:val="00EC26C1"/>
    <w:rsid w:val="00EC26E3"/>
    <w:rsid w:val="00EC2719"/>
    <w:rsid w:val="00EC2930"/>
    <w:rsid w:val="00EC2B31"/>
    <w:rsid w:val="00EC30CC"/>
    <w:rsid w:val="00EC322C"/>
    <w:rsid w:val="00EC332F"/>
    <w:rsid w:val="00EC3513"/>
    <w:rsid w:val="00EC377B"/>
    <w:rsid w:val="00EC3A45"/>
    <w:rsid w:val="00EC3A99"/>
    <w:rsid w:val="00EC3A9E"/>
    <w:rsid w:val="00EC3CFA"/>
    <w:rsid w:val="00EC4086"/>
    <w:rsid w:val="00EC443E"/>
    <w:rsid w:val="00EC4E1F"/>
    <w:rsid w:val="00EC4F12"/>
    <w:rsid w:val="00EC538A"/>
    <w:rsid w:val="00EC56ED"/>
    <w:rsid w:val="00EC56FA"/>
    <w:rsid w:val="00EC5F9D"/>
    <w:rsid w:val="00EC6049"/>
    <w:rsid w:val="00EC634D"/>
    <w:rsid w:val="00EC63AE"/>
    <w:rsid w:val="00EC643E"/>
    <w:rsid w:val="00EC66B5"/>
    <w:rsid w:val="00EC6806"/>
    <w:rsid w:val="00EC6A4F"/>
    <w:rsid w:val="00EC6C67"/>
    <w:rsid w:val="00EC73E0"/>
    <w:rsid w:val="00EC75E4"/>
    <w:rsid w:val="00EC7C29"/>
    <w:rsid w:val="00ED04C1"/>
    <w:rsid w:val="00ED0759"/>
    <w:rsid w:val="00ED07C6"/>
    <w:rsid w:val="00ED097A"/>
    <w:rsid w:val="00ED0A2E"/>
    <w:rsid w:val="00ED0AB2"/>
    <w:rsid w:val="00ED0B43"/>
    <w:rsid w:val="00ED0DA8"/>
    <w:rsid w:val="00ED0FE6"/>
    <w:rsid w:val="00ED1269"/>
    <w:rsid w:val="00ED1C9F"/>
    <w:rsid w:val="00ED1FC3"/>
    <w:rsid w:val="00ED2A79"/>
    <w:rsid w:val="00ED2E9D"/>
    <w:rsid w:val="00ED38D4"/>
    <w:rsid w:val="00ED38F9"/>
    <w:rsid w:val="00ED3C12"/>
    <w:rsid w:val="00ED3CDF"/>
    <w:rsid w:val="00ED40A7"/>
    <w:rsid w:val="00ED460E"/>
    <w:rsid w:val="00ED466B"/>
    <w:rsid w:val="00ED478F"/>
    <w:rsid w:val="00ED4AB8"/>
    <w:rsid w:val="00ED5081"/>
    <w:rsid w:val="00ED5670"/>
    <w:rsid w:val="00ED56CF"/>
    <w:rsid w:val="00ED6A47"/>
    <w:rsid w:val="00ED6BDD"/>
    <w:rsid w:val="00ED7380"/>
    <w:rsid w:val="00ED763D"/>
    <w:rsid w:val="00ED79FF"/>
    <w:rsid w:val="00ED7AFA"/>
    <w:rsid w:val="00ED7B7E"/>
    <w:rsid w:val="00ED7C9C"/>
    <w:rsid w:val="00ED7D9D"/>
    <w:rsid w:val="00ED7DEA"/>
    <w:rsid w:val="00ED7EE8"/>
    <w:rsid w:val="00EE0484"/>
    <w:rsid w:val="00EE0487"/>
    <w:rsid w:val="00EE09D3"/>
    <w:rsid w:val="00EE0C97"/>
    <w:rsid w:val="00EE0D61"/>
    <w:rsid w:val="00EE0FE7"/>
    <w:rsid w:val="00EE15F2"/>
    <w:rsid w:val="00EE19AC"/>
    <w:rsid w:val="00EE1A73"/>
    <w:rsid w:val="00EE1BAE"/>
    <w:rsid w:val="00EE1C6D"/>
    <w:rsid w:val="00EE21F4"/>
    <w:rsid w:val="00EE245C"/>
    <w:rsid w:val="00EE262E"/>
    <w:rsid w:val="00EE2D24"/>
    <w:rsid w:val="00EE2D98"/>
    <w:rsid w:val="00EE2E58"/>
    <w:rsid w:val="00EE2EBF"/>
    <w:rsid w:val="00EE30E4"/>
    <w:rsid w:val="00EE3150"/>
    <w:rsid w:val="00EE35C6"/>
    <w:rsid w:val="00EE3CC4"/>
    <w:rsid w:val="00EE408D"/>
    <w:rsid w:val="00EE4277"/>
    <w:rsid w:val="00EE4DBB"/>
    <w:rsid w:val="00EE4F41"/>
    <w:rsid w:val="00EE5011"/>
    <w:rsid w:val="00EE567C"/>
    <w:rsid w:val="00EE5892"/>
    <w:rsid w:val="00EE5BBB"/>
    <w:rsid w:val="00EE5DC8"/>
    <w:rsid w:val="00EE6140"/>
    <w:rsid w:val="00EE62B2"/>
    <w:rsid w:val="00EE648B"/>
    <w:rsid w:val="00EE66EA"/>
    <w:rsid w:val="00EE67C9"/>
    <w:rsid w:val="00EE680B"/>
    <w:rsid w:val="00EE6AF9"/>
    <w:rsid w:val="00EE6FB0"/>
    <w:rsid w:val="00EE7AE9"/>
    <w:rsid w:val="00EE7B0E"/>
    <w:rsid w:val="00EF097C"/>
    <w:rsid w:val="00EF0CE2"/>
    <w:rsid w:val="00EF0D84"/>
    <w:rsid w:val="00EF0F1B"/>
    <w:rsid w:val="00EF1566"/>
    <w:rsid w:val="00EF1672"/>
    <w:rsid w:val="00EF16C0"/>
    <w:rsid w:val="00EF16F7"/>
    <w:rsid w:val="00EF188A"/>
    <w:rsid w:val="00EF1A10"/>
    <w:rsid w:val="00EF1A4F"/>
    <w:rsid w:val="00EF1B8E"/>
    <w:rsid w:val="00EF21A1"/>
    <w:rsid w:val="00EF224C"/>
    <w:rsid w:val="00EF22A5"/>
    <w:rsid w:val="00EF283C"/>
    <w:rsid w:val="00EF33CC"/>
    <w:rsid w:val="00EF351D"/>
    <w:rsid w:val="00EF3846"/>
    <w:rsid w:val="00EF3B7D"/>
    <w:rsid w:val="00EF3C53"/>
    <w:rsid w:val="00EF3D2A"/>
    <w:rsid w:val="00EF3E5A"/>
    <w:rsid w:val="00EF3F24"/>
    <w:rsid w:val="00EF4EDD"/>
    <w:rsid w:val="00EF50B2"/>
    <w:rsid w:val="00EF54BA"/>
    <w:rsid w:val="00EF57E0"/>
    <w:rsid w:val="00EF59A2"/>
    <w:rsid w:val="00EF6A73"/>
    <w:rsid w:val="00EF6D24"/>
    <w:rsid w:val="00EF73C6"/>
    <w:rsid w:val="00EF7E23"/>
    <w:rsid w:val="00EF7F3B"/>
    <w:rsid w:val="00F0049C"/>
    <w:rsid w:val="00F00D12"/>
    <w:rsid w:val="00F01137"/>
    <w:rsid w:val="00F01161"/>
    <w:rsid w:val="00F0119D"/>
    <w:rsid w:val="00F018D2"/>
    <w:rsid w:val="00F01CB1"/>
    <w:rsid w:val="00F023C2"/>
    <w:rsid w:val="00F0246C"/>
    <w:rsid w:val="00F02AE3"/>
    <w:rsid w:val="00F02D71"/>
    <w:rsid w:val="00F02FA6"/>
    <w:rsid w:val="00F02FF1"/>
    <w:rsid w:val="00F03C28"/>
    <w:rsid w:val="00F03FC6"/>
    <w:rsid w:val="00F04590"/>
    <w:rsid w:val="00F04927"/>
    <w:rsid w:val="00F04AC7"/>
    <w:rsid w:val="00F05099"/>
    <w:rsid w:val="00F059AC"/>
    <w:rsid w:val="00F059B8"/>
    <w:rsid w:val="00F06118"/>
    <w:rsid w:val="00F061F0"/>
    <w:rsid w:val="00F0635C"/>
    <w:rsid w:val="00F065D4"/>
    <w:rsid w:val="00F06A89"/>
    <w:rsid w:val="00F0714C"/>
    <w:rsid w:val="00F0720A"/>
    <w:rsid w:val="00F0772A"/>
    <w:rsid w:val="00F07851"/>
    <w:rsid w:val="00F07ADE"/>
    <w:rsid w:val="00F07B19"/>
    <w:rsid w:val="00F07BF9"/>
    <w:rsid w:val="00F07E2A"/>
    <w:rsid w:val="00F07FD8"/>
    <w:rsid w:val="00F100F7"/>
    <w:rsid w:val="00F10204"/>
    <w:rsid w:val="00F10558"/>
    <w:rsid w:val="00F10800"/>
    <w:rsid w:val="00F110C3"/>
    <w:rsid w:val="00F11125"/>
    <w:rsid w:val="00F11243"/>
    <w:rsid w:val="00F11273"/>
    <w:rsid w:val="00F115BD"/>
    <w:rsid w:val="00F1195F"/>
    <w:rsid w:val="00F11A06"/>
    <w:rsid w:val="00F11A20"/>
    <w:rsid w:val="00F11FDD"/>
    <w:rsid w:val="00F1206A"/>
    <w:rsid w:val="00F122AF"/>
    <w:rsid w:val="00F12325"/>
    <w:rsid w:val="00F12524"/>
    <w:rsid w:val="00F1284B"/>
    <w:rsid w:val="00F134F8"/>
    <w:rsid w:val="00F138C4"/>
    <w:rsid w:val="00F13FD0"/>
    <w:rsid w:val="00F143C2"/>
    <w:rsid w:val="00F145F9"/>
    <w:rsid w:val="00F14B80"/>
    <w:rsid w:val="00F14D4C"/>
    <w:rsid w:val="00F14F59"/>
    <w:rsid w:val="00F152EA"/>
    <w:rsid w:val="00F15804"/>
    <w:rsid w:val="00F1597F"/>
    <w:rsid w:val="00F15AAA"/>
    <w:rsid w:val="00F15E88"/>
    <w:rsid w:val="00F1655B"/>
    <w:rsid w:val="00F165C1"/>
    <w:rsid w:val="00F16A10"/>
    <w:rsid w:val="00F16A4E"/>
    <w:rsid w:val="00F16CEB"/>
    <w:rsid w:val="00F16D12"/>
    <w:rsid w:val="00F16DF4"/>
    <w:rsid w:val="00F1740C"/>
    <w:rsid w:val="00F17FC8"/>
    <w:rsid w:val="00F201A9"/>
    <w:rsid w:val="00F20271"/>
    <w:rsid w:val="00F2039F"/>
    <w:rsid w:val="00F2042D"/>
    <w:rsid w:val="00F20694"/>
    <w:rsid w:val="00F206C9"/>
    <w:rsid w:val="00F20F87"/>
    <w:rsid w:val="00F2123E"/>
    <w:rsid w:val="00F216E8"/>
    <w:rsid w:val="00F217C6"/>
    <w:rsid w:val="00F2199D"/>
    <w:rsid w:val="00F21BEF"/>
    <w:rsid w:val="00F21E76"/>
    <w:rsid w:val="00F2221F"/>
    <w:rsid w:val="00F23265"/>
    <w:rsid w:val="00F235A9"/>
    <w:rsid w:val="00F239CB"/>
    <w:rsid w:val="00F23BCB"/>
    <w:rsid w:val="00F23D6C"/>
    <w:rsid w:val="00F24241"/>
    <w:rsid w:val="00F2459E"/>
    <w:rsid w:val="00F24D91"/>
    <w:rsid w:val="00F255C9"/>
    <w:rsid w:val="00F25945"/>
    <w:rsid w:val="00F26189"/>
    <w:rsid w:val="00F2627E"/>
    <w:rsid w:val="00F26877"/>
    <w:rsid w:val="00F268C1"/>
    <w:rsid w:val="00F26B90"/>
    <w:rsid w:val="00F2707E"/>
    <w:rsid w:val="00F2711B"/>
    <w:rsid w:val="00F2714A"/>
    <w:rsid w:val="00F27269"/>
    <w:rsid w:val="00F2752C"/>
    <w:rsid w:val="00F27CB7"/>
    <w:rsid w:val="00F3044F"/>
    <w:rsid w:val="00F308B3"/>
    <w:rsid w:val="00F308BF"/>
    <w:rsid w:val="00F308FB"/>
    <w:rsid w:val="00F3097B"/>
    <w:rsid w:val="00F30BD7"/>
    <w:rsid w:val="00F30DAD"/>
    <w:rsid w:val="00F30F2F"/>
    <w:rsid w:val="00F31460"/>
    <w:rsid w:val="00F3275E"/>
    <w:rsid w:val="00F32B7F"/>
    <w:rsid w:val="00F32BAE"/>
    <w:rsid w:val="00F3317E"/>
    <w:rsid w:val="00F33378"/>
    <w:rsid w:val="00F3338E"/>
    <w:rsid w:val="00F334E8"/>
    <w:rsid w:val="00F339B4"/>
    <w:rsid w:val="00F33F8B"/>
    <w:rsid w:val="00F34219"/>
    <w:rsid w:val="00F34388"/>
    <w:rsid w:val="00F34693"/>
    <w:rsid w:val="00F346B2"/>
    <w:rsid w:val="00F34A9D"/>
    <w:rsid w:val="00F34C29"/>
    <w:rsid w:val="00F34C4C"/>
    <w:rsid w:val="00F35199"/>
    <w:rsid w:val="00F35524"/>
    <w:rsid w:val="00F356BB"/>
    <w:rsid w:val="00F35C6C"/>
    <w:rsid w:val="00F3628F"/>
    <w:rsid w:val="00F36331"/>
    <w:rsid w:val="00F36845"/>
    <w:rsid w:val="00F373FD"/>
    <w:rsid w:val="00F377D6"/>
    <w:rsid w:val="00F401A4"/>
    <w:rsid w:val="00F4020C"/>
    <w:rsid w:val="00F4038A"/>
    <w:rsid w:val="00F40744"/>
    <w:rsid w:val="00F40757"/>
    <w:rsid w:val="00F4077D"/>
    <w:rsid w:val="00F40BFD"/>
    <w:rsid w:val="00F40EEC"/>
    <w:rsid w:val="00F414CB"/>
    <w:rsid w:val="00F4268A"/>
    <w:rsid w:val="00F43B1F"/>
    <w:rsid w:val="00F43BFF"/>
    <w:rsid w:val="00F44585"/>
    <w:rsid w:val="00F44CC1"/>
    <w:rsid w:val="00F45589"/>
    <w:rsid w:val="00F4576D"/>
    <w:rsid w:val="00F465B9"/>
    <w:rsid w:val="00F4682F"/>
    <w:rsid w:val="00F46D93"/>
    <w:rsid w:val="00F46F2B"/>
    <w:rsid w:val="00F46FEE"/>
    <w:rsid w:val="00F50517"/>
    <w:rsid w:val="00F50905"/>
    <w:rsid w:val="00F51420"/>
    <w:rsid w:val="00F517B7"/>
    <w:rsid w:val="00F52392"/>
    <w:rsid w:val="00F5243F"/>
    <w:rsid w:val="00F5252F"/>
    <w:rsid w:val="00F52661"/>
    <w:rsid w:val="00F530D1"/>
    <w:rsid w:val="00F5319F"/>
    <w:rsid w:val="00F5321A"/>
    <w:rsid w:val="00F53716"/>
    <w:rsid w:val="00F5386C"/>
    <w:rsid w:val="00F538AF"/>
    <w:rsid w:val="00F546EE"/>
    <w:rsid w:val="00F54F26"/>
    <w:rsid w:val="00F5529C"/>
    <w:rsid w:val="00F552AB"/>
    <w:rsid w:val="00F55543"/>
    <w:rsid w:val="00F555C0"/>
    <w:rsid w:val="00F55E2B"/>
    <w:rsid w:val="00F560A5"/>
    <w:rsid w:val="00F56467"/>
    <w:rsid w:val="00F56582"/>
    <w:rsid w:val="00F565D0"/>
    <w:rsid w:val="00F566D9"/>
    <w:rsid w:val="00F56DBA"/>
    <w:rsid w:val="00F571C1"/>
    <w:rsid w:val="00F57703"/>
    <w:rsid w:val="00F60169"/>
    <w:rsid w:val="00F6020F"/>
    <w:rsid w:val="00F6030A"/>
    <w:rsid w:val="00F6190A"/>
    <w:rsid w:val="00F6224A"/>
    <w:rsid w:val="00F629E7"/>
    <w:rsid w:val="00F62D2E"/>
    <w:rsid w:val="00F62D52"/>
    <w:rsid w:val="00F62F72"/>
    <w:rsid w:val="00F62F73"/>
    <w:rsid w:val="00F6358E"/>
    <w:rsid w:val="00F637ED"/>
    <w:rsid w:val="00F63FE0"/>
    <w:rsid w:val="00F6434C"/>
    <w:rsid w:val="00F64858"/>
    <w:rsid w:val="00F64CED"/>
    <w:rsid w:val="00F64ECA"/>
    <w:rsid w:val="00F65062"/>
    <w:rsid w:val="00F65162"/>
    <w:rsid w:val="00F6528A"/>
    <w:rsid w:val="00F65753"/>
    <w:rsid w:val="00F657D5"/>
    <w:rsid w:val="00F658A5"/>
    <w:rsid w:val="00F65B61"/>
    <w:rsid w:val="00F65EA1"/>
    <w:rsid w:val="00F6625D"/>
    <w:rsid w:val="00F662C0"/>
    <w:rsid w:val="00F66DA4"/>
    <w:rsid w:val="00F703E2"/>
    <w:rsid w:val="00F70862"/>
    <w:rsid w:val="00F709B2"/>
    <w:rsid w:val="00F70A32"/>
    <w:rsid w:val="00F70BD8"/>
    <w:rsid w:val="00F70D69"/>
    <w:rsid w:val="00F70EA1"/>
    <w:rsid w:val="00F713F8"/>
    <w:rsid w:val="00F71460"/>
    <w:rsid w:val="00F71489"/>
    <w:rsid w:val="00F714D3"/>
    <w:rsid w:val="00F7159B"/>
    <w:rsid w:val="00F71656"/>
    <w:rsid w:val="00F7166C"/>
    <w:rsid w:val="00F7187E"/>
    <w:rsid w:val="00F718B8"/>
    <w:rsid w:val="00F71947"/>
    <w:rsid w:val="00F71C85"/>
    <w:rsid w:val="00F71CBC"/>
    <w:rsid w:val="00F71D34"/>
    <w:rsid w:val="00F71DC7"/>
    <w:rsid w:val="00F7205E"/>
    <w:rsid w:val="00F72236"/>
    <w:rsid w:val="00F72593"/>
    <w:rsid w:val="00F72713"/>
    <w:rsid w:val="00F72788"/>
    <w:rsid w:val="00F72D84"/>
    <w:rsid w:val="00F72F5D"/>
    <w:rsid w:val="00F731BF"/>
    <w:rsid w:val="00F7369D"/>
    <w:rsid w:val="00F73C35"/>
    <w:rsid w:val="00F73C63"/>
    <w:rsid w:val="00F73E34"/>
    <w:rsid w:val="00F73F14"/>
    <w:rsid w:val="00F7483D"/>
    <w:rsid w:val="00F74AA7"/>
    <w:rsid w:val="00F7504E"/>
    <w:rsid w:val="00F7518E"/>
    <w:rsid w:val="00F754CE"/>
    <w:rsid w:val="00F7598B"/>
    <w:rsid w:val="00F75C48"/>
    <w:rsid w:val="00F76413"/>
    <w:rsid w:val="00F76B92"/>
    <w:rsid w:val="00F76D1B"/>
    <w:rsid w:val="00F7718A"/>
    <w:rsid w:val="00F772E5"/>
    <w:rsid w:val="00F7738A"/>
    <w:rsid w:val="00F773C7"/>
    <w:rsid w:val="00F773EB"/>
    <w:rsid w:val="00F77F52"/>
    <w:rsid w:val="00F80492"/>
    <w:rsid w:val="00F80632"/>
    <w:rsid w:val="00F8099F"/>
    <w:rsid w:val="00F816C4"/>
    <w:rsid w:val="00F816E1"/>
    <w:rsid w:val="00F8179B"/>
    <w:rsid w:val="00F81B81"/>
    <w:rsid w:val="00F820E2"/>
    <w:rsid w:val="00F82699"/>
    <w:rsid w:val="00F83170"/>
    <w:rsid w:val="00F832EB"/>
    <w:rsid w:val="00F8430E"/>
    <w:rsid w:val="00F8462A"/>
    <w:rsid w:val="00F8463E"/>
    <w:rsid w:val="00F84739"/>
    <w:rsid w:val="00F84A04"/>
    <w:rsid w:val="00F84AAB"/>
    <w:rsid w:val="00F84CD7"/>
    <w:rsid w:val="00F84DB5"/>
    <w:rsid w:val="00F84DBF"/>
    <w:rsid w:val="00F85033"/>
    <w:rsid w:val="00F850D0"/>
    <w:rsid w:val="00F853C6"/>
    <w:rsid w:val="00F8560D"/>
    <w:rsid w:val="00F856E6"/>
    <w:rsid w:val="00F85B9D"/>
    <w:rsid w:val="00F85D3B"/>
    <w:rsid w:val="00F85EDF"/>
    <w:rsid w:val="00F869B5"/>
    <w:rsid w:val="00F87057"/>
    <w:rsid w:val="00F87258"/>
    <w:rsid w:val="00F87714"/>
    <w:rsid w:val="00F87A78"/>
    <w:rsid w:val="00F87BCA"/>
    <w:rsid w:val="00F87CA9"/>
    <w:rsid w:val="00F90241"/>
    <w:rsid w:val="00F90387"/>
    <w:rsid w:val="00F9039D"/>
    <w:rsid w:val="00F9047E"/>
    <w:rsid w:val="00F90487"/>
    <w:rsid w:val="00F90616"/>
    <w:rsid w:val="00F906F4"/>
    <w:rsid w:val="00F9091C"/>
    <w:rsid w:val="00F90A51"/>
    <w:rsid w:val="00F92489"/>
    <w:rsid w:val="00F92569"/>
    <w:rsid w:val="00F9289F"/>
    <w:rsid w:val="00F930F8"/>
    <w:rsid w:val="00F9387A"/>
    <w:rsid w:val="00F940CE"/>
    <w:rsid w:val="00F94180"/>
    <w:rsid w:val="00F944D2"/>
    <w:rsid w:val="00F944D9"/>
    <w:rsid w:val="00F945F3"/>
    <w:rsid w:val="00F946EC"/>
    <w:rsid w:val="00F95551"/>
    <w:rsid w:val="00F95617"/>
    <w:rsid w:val="00F95BA7"/>
    <w:rsid w:val="00F96101"/>
    <w:rsid w:val="00F96549"/>
    <w:rsid w:val="00F9749B"/>
    <w:rsid w:val="00F9749D"/>
    <w:rsid w:val="00F975C5"/>
    <w:rsid w:val="00F97860"/>
    <w:rsid w:val="00FA00DE"/>
    <w:rsid w:val="00FA0562"/>
    <w:rsid w:val="00FA060D"/>
    <w:rsid w:val="00FA0639"/>
    <w:rsid w:val="00FA15E7"/>
    <w:rsid w:val="00FA1A96"/>
    <w:rsid w:val="00FA1B01"/>
    <w:rsid w:val="00FA1DA1"/>
    <w:rsid w:val="00FA1F50"/>
    <w:rsid w:val="00FA2156"/>
    <w:rsid w:val="00FA2226"/>
    <w:rsid w:val="00FA24CF"/>
    <w:rsid w:val="00FA27D1"/>
    <w:rsid w:val="00FA2DDD"/>
    <w:rsid w:val="00FA2EC3"/>
    <w:rsid w:val="00FA2F6D"/>
    <w:rsid w:val="00FA3120"/>
    <w:rsid w:val="00FA32C1"/>
    <w:rsid w:val="00FA34C6"/>
    <w:rsid w:val="00FA3CFA"/>
    <w:rsid w:val="00FA41C6"/>
    <w:rsid w:val="00FA435E"/>
    <w:rsid w:val="00FA4360"/>
    <w:rsid w:val="00FA4A82"/>
    <w:rsid w:val="00FA4D08"/>
    <w:rsid w:val="00FA515D"/>
    <w:rsid w:val="00FA5540"/>
    <w:rsid w:val="00FA56B1"/>
    <w:rsid w:val="00FA59D0"/>
    <w:rsid w:val="00FA6162"/>
    <w:rsid w:val="00FA64DE"/>
    <w:rsid w:val="00FA6907"/>
    <w:rsid w:val="00FA6B92"/>
    <w:rsid w:val="00FA7077"/>
    <w:rsid w:val="00FA72C9"/>
    <w:rsid w:val="00FA73A5"/>
    <w:rsid w:val="00FA7A88"/>
    <w:rsid w:val="00FA7B21"/>
    <w:rsid w:val="00FA7B8D"/>
    <w:rsid w:val="00FA7D67"/>
    <w:rsid w:val="00FB017B"/>
    <w:rsid w:val="00FB0611"/>
    <w:rsid w:val="00FB0E65"/>
    <w:rsid w:val="00FB14ED"/>
    <w:rsid w:val="00FB1621"/>
    <w:rsid w:val="00FB190A"/>
    <w:rsid w:val="00FB19A9"/>
    <w:rsid w:val="00FB19DB"/>
    <w:rsid w:val="00FB1A8D"/>
    <w:rsid w:val="00FB1BCB"/>
    <w:rsid w:val="00FB1C62"/>
    <w:rsid w:val="00FB1CC3"/>
    <w:rsid w:val="00FB1EBC"/>
    <w:rsid w:val="00FB1FB9"/>
    <w:rsid w:val="00FB232B"/>
    <w:rsid w:val="00FB23AF"/>
    <w:rsid w:val="00FB27D1"/>
    <w:rsid w:val="00FB28EB"/>
    <w:rsid w:val="00FB28EE"/>
    <w:rsid w:val="00FB2A1D"/>
    <w:rsid w:val="00FB32C6"/>
    <w:rsid w:val="00FB335B"/>
    <w:rsid w:val="00FB3405"/>
    <w:rsid w:val="00FB3720"/>
    <w:rsid w:val="00FB38DA"/>
    <w:rsid w:val="00FB42B5"/>
    <w:rsid w:val="00FB4CD8"/>
    <w:rsid w:val="00FB4D2F"/>
    <w:rsid w:val="00FB56F1"/>
    <w:rsid w:val="00FB59BF"/>
    <w:rsid w:val="00FB5D14"/>
    <w:rsid w:val="00FB5F98"/>
    <w:rsid w:val="00FB5F9C"/>
    <w:rsid w:val="00FB64AB"/>
    <w:rsid w:val="00FB74EE"/>
    <w:rsid w:val="00FB7872"/>
    <w:rsid w:val="00FB7A07"/>
    <w:rsid w:val="00FB7B83"/>
    <w:rsid w:val="00FC013E"/>
    <w:rsid w:val="00FC062D"/>
    <w:rsid w:val="00FC09FA"/>
    <w:rsid w:val="00FC0C0B"/>
    <w:rsid w:val="00FC14CF"/>
    <w:rsid w:val="00FC1B3E"/>
    <w:rsid w:val="00FC1D87"/>
    <w:rsid w:val="00FC1E67"/>
    <w:rsid w:val="00FC2240"/>
    <w:rsid w:val="00FC2447"/>
    <w:rsid w:val="00FC264C"/>
    <w:rsid w:val="00FC27D7"/>
    <w:rsid w:val="00FC2CFD"/>
    <w:rsid w:val="00FC2FAA"/>
    <w:rsid w:val="00FC30D7"/>
    <w:rsid w:val="00FC3372"/>
    <w:rsid w:val="00FC3A14"/>
    <w:rsid w:val="00FC3AB6"/>
    <w:rsid w:val="00FC3E17"/>
    <w:rsid w:val="00FC3E7C"/>
    <w:rsid w:val="00FC51AF"/>
    <w:rsid w:val="00FC5304"/>
    <w:rsid w:val="00FC5E84"/>
    <w:rsid w:val="00FC6460"/>
    <w:rsid w:val="00FC6B07"/>
    <w:rsid w:val="00FC6BFE"/>
    <w:rsid w:val="00FC6C21"/>
    <w:rsid w:val="00FC6F43"/>
    <w:rsid w:val="00FC6FC1"/>
    <w:rsid w:val="00FC706F"/>
    <w:rsid w:val="00FC723C"/>
    <w:rsid w:val="00FC75C4"/>
    <w:rsid w:val="00FC78A0"/>
    <w:rsid w:val="00FC79DC"/>
    <w:rsid w:val="00FC7C8D"/>
    <w:rsid w:val="00FD01FE"/>
    <w:rsid w:val="00FD0AFA"/>
    <w:rsid w:val="00FD180F"/>
    <w:rsid w:val="00FD19D4"/>
    <w:rsid w:val="00FD1A7D"/>
    <w:rsid w:val="00FD22B8"/>
    <w:rsid w:val="00FD275E"/>
    <w:rsid w:val="00FD2A25"/>
    <w:rsid w:val="00FD2A57"/>
    <w:rsid w:val="00FD2C27"/>
    <w:rsid w:val="00FD3313"/>
    <w:rsid w:val="00FD3683"/>
    <w:rsid w:val="00FD36D4"/>
    <w:rsid w:val="00FD3932"/>
    <w:rsid w:val="00FD3CC7"/>
    <w:rsid w:val="00FD4100"/>
    <w:rsid w:val="00FD4247"/>
    <w:rsid w:val="00FD4288"/>
    <w:rsid w:val="00FD441A"/>
    <w:rsid w:val="00FD445B"/>
    <w:rsid w:val="00FD466F"/>
    <w:rsid w:val="00FD46A0"/>
    <w:rsid w:val="00FD4ADB"/>
    <w:rsid w:val="00FD4C2D"/>
    <w:rsid w:val="00FD4EE5"/>
    <w:rsid w:val="00FD5145"/>
    <w:rsid w:val="00FD54C1"/>
    <w:rsid w:val="00FD5BF2"/>
    <w:rsid w:val="00FD654E"/>
    <w:rsid w:val="00FD65D1"/>
    <w:rsid w:val="00FD6958"/>
    <w:rsid w:val="00FD69FB"/>
    <w:rsid w:val="00FD6B6D"/>
    <w:rsid w:val="00FD6C1C"/>
    <w:rsid w:val="00FD74BB"/>
    <w:rsid w:val="00FD74D2"/>
    <w:rsid w:val="00FD7881"/>
    <w:rsid w:val="00FE017A"/>
    <w:rsid w:val="00FE04DA"/>
    <w:rsid w:val="00FE0A26"/>
    <w:rsid w:val="00FE1948"/>
    <w:rsid w:val="00FE1A08"/>
    <w:rsid w:val="00FE1B1D"/>
    <w:rsid w:val="00FE1FA4"/>
    <w:rsid w:val="00FE21FD"/>
    <w:rsid w:val="00FE2445"/>
    <w:rsid w:val="00FE2690"/>
    <w:rsid w:val="00FE2ECD"/>
    <w:rsid w:val="00FE2FAE"/>
    <w:rsid w:val="00FE3157"/>
    <w:rsid w:val="00FE318A"/>
    <w:rsid w:val="00FE328D"/>
    <w:rsid w:val="00FE35D2"/>
    <w:rsid w:val="00FE387C"/>
    <w:rsid w:val="00FE3AC7"/>
    <w:rsid w:val="00FE462A"/>
    <w:rsid w:val="00FE4826"/>
    <w:rsid w:val="00FE4C23"/>
    <w:rsid w:val="00FE4E5D"/>
    <w:rsid w:val="00FE5047"/>
    <w:rsid w:val="00FE51EE"/>
    <w:rsid w:val="00FE536B"/>
    <w:rsid w:val="00FE550F"/>
    <w:rsid w:val="00FE58D6"/>
    <w:rsid w:val="00FE5CC7"/>
    <w:rsid w:val="00FE5FA9"/>
    <w:rsid w:val="00FE63C4"/>
    <w:rsid w:val="00FE6C7E"/>
    <w:rsid w:val="00FE7027"/>
    <w:rsid w:val="00FE70D1"/>
    <w:rsid w:val="00FE70DD"/>
    <w:rsid w:val="00FE75E7"/>
    <w:rsid w:val="00FE7A00"/>
    <w:rsid w:val="00FE7B24"/>
    <w:rsid w:val="00FE7DC4"/>
    <w:rsid w:val="00FF004D"/>
    <w:rsid w:val="00FF024A"/>
    <w:rsid w:val="00FF0352"/>
    <w:rsid w:val="00FF040E"/>
    <w:rsid w:val="00FF0AAB"/>
    <w:rsid w:val="00FF0DC6"/>
    <w:rsid w:val="00FF1017"/>
    <w:rsid w:val="00FF10C2"/>
    <w:rsid w:val="00FF12A8"/>
    <w:rsid w:val="00FF16A0"/>
    <w:rsid w:val="00FF1717"/>
    <w:rsid w:val="00FF1869"/>
    <w:rsid w:val="00FF1B7D"/>
    <w:rsid w:val="00FF1FCB"/>
    <w:rsid w:val="00FF21C3"/>
    <w:rsid w:val="00FF2B41"/>
    <w:rsid w:val="00FF3096"/>
    <w:rsid w:val="00FF37B9"/>
    <w:rsid w:val="00FF380A"/>
    <w:rsid w:val="00FF3E41"/>
    <w:rsid w:val="00FF3F0E"/>
    <w:rsid w:val="00FF3FAF"/>
    <w:rsid w:val="00FF44B6"/>
    <w:rsid w:val="00FF457A"/>
    <w:rsid w:val="00FF47DC"/>
    <w:rsid w:val="00FF4C3A"/>
    <w:rsid w:val="00FF4EFB"/>
    <w:rsid w:val="00FF556C"/>
    <w:rsid w:val="00FF5DAC"/>
    <w:rsid w:val="00FF5DCC"/>
    <w:rsid w:val="00FF6098"/>
    <w:rsid w:val="00FF6B2F"/>
    <w:rsid w:val="00FF6E7C"/>
    <w:rsid w:val="00FF7109"/>
    <w:rsid w:val="00FF7D08"/>
    <w:rsid w:val="00FF7D3D"/>
    <w:rsid w:val="00FF7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D0375"/>
  <w15:chartTrackingRefBased/>
  <w15:docId w15:val="{B290E153-8517-4F80-991C-842BA246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540E2"/>
    <w:pPr>
      <w:spacing w:line="360" w:lineRule="auto"/>
      <w:jc w:val="both"/>
    </w:pPr>
  </w:style>
  <w:style w:type="paragraph" w:styleId="berschrift1">
    <w:name w:val="heading 1"/>
    <w:basedOn w:val="Standard"/>
    <w:next w:val="Standard"/>
    <w:link w:val="berschrift1Zchn"/>
    <w:uiPriority w:val="9"/>
    <w:qFormat/>
    <w:rsid w:val="001D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5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2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B1A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F0352"/>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F0352"/>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F035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F03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F03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1AF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D1AF7"/>
    <w:pPr>
      <w:ind w:left="720"/>
      <w:contextualSpacing/>
    </w:pPr>
  </w:style>
  <w:style w:type="character" w:styleId="Hyperlink">
    <w:name w:val="Hyperlink"/>
    <w:basedOn w:val="Absatz-Standardschriftart"/>
    <w:uiPriority w:val="99"/>
    <w:unhideWhenUsed/>
    <w:rsid w:val="00CC6342"/>
    <w:rPr>
      <w:color w:val="0563C1" w:themeColor="hyperlink"/>
      <w:u w:val="single"/>
    </w:rPr>
  </w:style>
  <w:style w:type="character" w:customStyle="1" w:styleId="NichtaufgelsteErwhnung1">
    <w:name w:val="Nicht aufgelöste Erwähnung1"/>
    <w:basedOn w:val="Absatz-Standardschriftart"/>
    <w:uiPriority w:val="99"/>
    <w:semiHidden/>
    <w:unhideWhenUsed/>
    <w:rsid w:val="00CC6342"/>
    <w:rPr>
      <w:color w:val="605E5C"/>
      <w:shd w:val="clear" w:color="auto" w:fill="E1DFDD"/>
    </w:rPr>
  </w:style>
  <w:style w:type="character" w:styleId="BesuchterLink">
    <w:name w:val="FollowedHyperlink"/>
    <w:basedOn w:val="Absatz-Standardschriftart"/>
    <w:uiPriority w:val="99"/>
    <w:semiHidden/>
    <w:unhideWhenUsed/>
    <w:rsid w:val="00195CD9"/>
    <w:rPr>
      <w:color w:val="954F72" w:themeColor="followedHyperlink"/>
      <w:u w:val="single"/>
    </w:rPr>
  </w:style>
  <w:style w:type="paragraph" w:customStyle="1" w:styleId="Default">
    <w:name w:val="Default"/>
    <w:rsid w:val="00D94B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2Zchn">
    <w:name w:val="Überschrift 2 Zchn"/>
    <w:basedOn w:val="Absatz-Standardschriftart"/>
    <w:link w:val="berschrift2"/>
    <w:uiPriority w:val="9"/>
    <w:rsid w:val="006D5CD5"/>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BC45B5"/>
    <w:rPr>
      <w:i/>
      <w:iCs/>
    </w:rPr>
  </w:style>
  <w:style w:type="paragraph" w:styleId="Beschriftung">
    <w:name w:val="caption"/>
    <w:basedOn w:val="Standard"/>
    <w:next w:val="Standard"/>
    <w:uiPriority w:val="35"/>
    <w:unhideWhenUsed/>
    <w:qFormat/>
    <w:rsid w:val="002B59E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B421B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B1ABA"/>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FF0352"/>
    <w:rPr>
      <w:color w:val="808080"/>
    </w:rPr>
  </w:style>
  <w:style w:type="paragraph" w:customStyle="1" w:styleId="CitaviBibliographyEntry">
    <w:name w:val="Citavi Bibliography Entry"/>
    <w:basedOn w:val="Standard"/>
    <w:link w:val="CitaviBibliographyEntryZchn"/>
    <w:rsid w:val="00FF0352"/>
    <w:pPr>
      <w:spacing w:after="120"/>
    </w:pPr>
  </w:style>
  <w:style w:type="character" w:customStyle="1" w:styleId="CitaviBibliographyEntryZchn">
    <w:name w:val="Citavi Bibliography Entry Zchn"/>
    <w:basedOn w:val="Absatz-Standardschriftart"/>
    <w:link w:val="CitaviBibliographyEntry"/>
    <w:rsid w:val="00FF0352"/>
  </w:style>
  <w:style w:type="paragraph" w:customStyle="1" w:styleId="CitaviBibliographyHeading">
    <w:name w:val="Citavi Bibliography Heading"/>
    <w:basedOn w:val="berschrift1"/>
    <w:link w:val="CitaviBibliographyHeadingZchn"/>
    <w:rsid w:val="00FF0352"/>
    <w:pPr>
      <w:jc w:val="left"/>
    </w:pPr>
  </w:style>
  <w:style w:type="character" w:customStyle="1" w:styleId="CitaviBibliographyHeadingZchn">
    <w:name w:val="Citavi Bibliography Heading Zchn"/>
    <w:basedOn w:val="Absatz-Standardschriftart"/>
    <w:link w:val="CitaviBibliographyHeading"/>
    <w:rsid w:val="00FF0352"/>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FF0352"/>
    <w:pPr>
      <w:tabs>
        <w:tab w:val="num" w:pos="720"/>
      </w:tabs>
      <w:jc w:val="left"/>
      <w:outlineLvl w:val="9"/>
    </w:pPr>
    <w:rPr>
      <w:lang w:val="en-US"/>
    </w:rPr>
  </w:style>
  <w:style w:type="character" w:customStyle="1" w:styleId="CitaviBibliographySubheading1Zchn">
    <w:name w:val="Citavi Bibliography Subheading 1 Zchn"/>
    <w:basedOn w:val="Absatz-Standardschriftart"/>
    <w:link w:val="CitaviBibliographySubheading1"/>
    <w:rsid w:val="00FF0352"/>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rsid w:val="00FF0352"/>
    <w:pPr>
      <w:tabs>
        <w:tab w:val="num" w:pos="720"/>
      </w:tabs>
      <w:jc w:val="left"/>
      <w:outlineLvl w:val="9"/>
    </w:pPr>
    <w:rPr>
      <w:lang w:val="en-US"/>
    </w:rPr>
  </w:style>
  <w:style w:type="character" w:customStyle="1" w:styleId="CitaviBibliographySubheading2Zchn">
    <w:name w:val="Citavi Bibliography Subheading 2 Zchn"/>
    <w:basedOn w:val="Absatz-Standardschriftart"/>
    <w:link w:val="CitaviBibliographySubheading2"/>
    <w:rsid w:val="00FF0352"/>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rsid w:val="00FF0352"/>
    <w:pPr>
      <w:tabs>
        <w:tab w:val="num" w:pos="720"/>
      </w:tabs>
      <w:jc w:val="left"/>
      <w:outlineLvl w:val="9"/>
    </w:pPr>
    <w:rPr>
      <w:lang w:val="en-US"/>
    </w:rPr>
  </w:style>
  <w:style w:type="character" w:customStyle="1" w:styleId="CitaviBibliographySubheading3Zchn">
    <w:name w:val="Citavi Bibliography Subheading 3 Zchn"/>
    <w:basedOn w:val="Absatz-Standardschriftart"/>
    <w:link w:val="CitaviBibliographySubheading3"/>
    <w:rsid w:val="00FF0352"/>
    <w:rPr>
      <w:rFonts w:asciiTheme="majorHAnsi" w:eastAsiaTheme="majorEastAsia" w:hAnsiTheme="majorHAnsi" w:cstheme="majorBidi"/>
      <w:i/>
      <w:iCs/>
      <w:color w:val="2F5496" w:themeColor="accent1" w:themeShade="BF"/>
      <w:lang w:val="en-US"/>
    </w:rPr>
  </w:style>
  <w:style w:type="paragraph" w:customStyle="1" w:styleId="CitaviBibliographySubheading4">
    <w:name w:val="Citavi Bibliography Subheading 4"/>
    <w:basedOn w:val="berschrift5"/>
    <w:link w:val="CitaviBibliographySubheading4Zchn"/>
    <w:rsid w:val="00FF0352"/>
    <w:pPr>
      <w:tabs>
        <w:tab w:val="num" w:pos="720"/>
      </w:tabs>
      <w:jc w:val="left"/>
      <w:outlineLvl w:val="9"/>
    </w:pPr>
    <w:rPr>
      <w:lang w:val="en-US"/>
    </w:rPr>
  </w:style>
  <w:style w:type="character" w:customStyle="1" w:styleId="CitaviBibliographySubheading4Zchn">
    <w:name w:val="Citavi Bibliography Subheading 4 Zchn"/>
    <w:basedOn w:val="Absatz-Standardschriftart"/>
    <w:link w:val="CitaviBibliographySubheading4"/>
    <w:rsid w:val="00FF0352"/>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rsid w:val="00FF0352"/>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FF0352"/>
    <w:pPr>
      <w:tabs>
        <w:tab w:val="num" w:pos="720"/>
      </w:tabs>
      <w:jc w:val="left"/>
      <w:outlineLvl w:val="9"/>
    </w:pPr>
    <w:rPr>
      <w:lang w:val="en-US"/>
    </w:rPr>
  </w:style>
  <w:style w:type="character" w:customStyle="1" w:styleId="CitaviBibliographySubheading5Zchn">
    <w:name w:val="Citavi Bibliography Subheading 5 Zchn"/>
    <w:basedOn w:val="Absatz-Standardschriftart"/>
    <w:link w:val="CitaviBibliographySubheading5"/>
    <w:rsid w:val="00FF0352"/>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FF0352"/>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FF0352"/>
    <w:pPr>
      <w:tabs>
        <w:tab w:val="num" w:pos="720"/>
      </w:tabs>
      <w:jc w:val="left"/>
      <w:outlineLvl w:val="9"/>
    </w:pPr>
    <w:rPr>
      <w:lang w:val="en-US"/>
    </w:rPr>
  </w:style>
  <w:style w:type="character" w:customStyle="1" w:styleId="CitaviBibliographySubheading6Zchn">
    <w:name w:val="Citavi Bibliography Subheading 6 Zchn"/>
    <w:basedOn w:val="Absatz-Standardschriftart"/>
    <w:link w:val="CitaviBibliographySubheading6"/>
    <w:rsid w:val="00FF0352"/>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FF0352"/>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FF0352"/>
    <w:pPr>
      <w:tabs>
        <w:tab w:val="num" w:pos="720"/>
      </w:tabs>
      <w:jc w:val="left"/>
      <w:outlineLvl w:val="9"/>
    </w:pPr>
    <w:rPr>
      <w:lang w:val="en-US"/>
    </w:rPr>
  </w:style>
  <w:style w:type="character" w:customStyle="1" w:styleId="CitaviBibliographySubheading7Zchn">
    <w:name w:val="Citavi Bibliography Subheading 7 Zchn"/>
    <w:basedOn w:val="Absatz-Standardschriftart"/>
    <w:link w:val="CitaviBibliographySubheading7"/>
    <w:rsid w:val="00FF0352"/>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FF035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FF0352"/>
    <w:pPr>
      <w:tabs>
        <w:tab w:val="num" w:pos="720"/>
      </w:tabs>
      <w:jc w:val="left"/>
      <w:outlineLvl w:val="9"/>
    </w:pPr>
    <w:rPr>
      <w:lang w:val="en-US"/>
    </w:rPr>
  </w:style>
  <w:style w:type="character" w:customStyle="1" w:styleId="CitaviBibliographySubheading8Zchn">
    <w:name w:val="Citavi Bibliography Subheading 8 Zchn"/>
    <w:basedOn w:val="Absatz-Standardschriftart"/>
    <w:link w:val="CitaviBibliographySubheading8"/>
    <w:rsid w:val="00FF0352"/>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F0352"/>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unhideWhenUsed/>
    <w:rsid w:val="007B1C1F"/>
    <w:rPr>
      <w:sz w:val="16"/>
      <w:szCs w:val="16"/>
    </w:rPr>
  </w:style>
  <w:style w:type="paragraph" w:styleId="Kommentartext">
    <w:name w:val="annotation text"/>
    <w:basedOn w:val="Standard"/>
    <w:link w:val="KommentartextZchn"/>
    <w:uiPriority w:val="99"/>
    <w:unhideWhenUsed/>
    <w:rsid w:val="007B1C1F"/>
    <w:pPr>
      <w:spacing w:line="240" w:lineRule="auto"/>
    </w:pPr>
    <w:rPr>
      <w:sz w:val="20"/>
      <w:szCs w:val="20"/>
    </w:rPr>
  </w:style>
  <w:style w:type="character" w:customStyle="1" w:styleId="KommentartextZchn">
    <w:name w:val="Kommentartext Zchn"/>
    <w:basedOn w:val="Absatz-Standardschriftart"/>
    <w:link w:val="Kommentartext"/>
    <w:uiPriority w:val="99"/>
    <w:rsid w:val="007B1C1F"/>
    <w:rPr>
      <w:sz w:val="20"/>
      <w:szCs w:val="20"/>
    </w:rPr>
  </w:style>
  <w:style w:type="paragraph" w:styleId="Kommentarthema">
    <w:name w:val="annotation subject"/>
    <w:basedOn w:val="Kommentartext"/>
    <w:next w:val="Kommentartext"/>
    <w:link w:val="KommentarthemaZchn"/>
    <w:uiPriority w:val="99"/>
    <w:semiHidden/>
    <w:unhideWhenUsed/>
    <w:rsid w:val="007B1C1F"/>
    <w:rPr>
      <w:b/>
      <w:bCs/>
    </w:rPr>
  </w:style>
  <w:style w:type="character" w:customStyle="1" w:styleId="KommentarthemaZchn">
    <w:name w:val="Kommentarthema Zchn"/>
    <w:basedOn w:val="KommentartextZchn"/>
    <w:link w:val="Kommentarthema"/>
    <w:uiPriority w:val="99"/>
    <w:semiHidden/>
    <w:rsid w:val="007B1C1F"/>
    <w:rPr>
      <w:b/>
      <w:bCs/>
      <w:sz w:val="20"/>
      <w:szCs w:val="20"/>
    </w:rPr>
  </w:style>
  <w:style w:type="paragraph" w:styleId="Sprechblasentext">
    <w:name w:val="Balloon Text"/>
    <w:basedOn w:val="Standard"/>
    <w:link w:val="SprechblasentextZchn"/>
    <w:uiPriority w:val="99"/>
    <w:semiHidden/>
    <w:unhideWhenUsed/>
    <w:rsid w:val="007B1C1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1C1F"/>
    <w:rPr>
      <w:rFonts w:ascii="Segoe UI" w:hAnsi="Segoe UI" w:cs="Segoe UI"/>
      <w:sz w:val="18"/>
      <w:szCs w:val="18"/>
    </w:rPr>
  </w:style>
  <w:style w:type="table" w:styleId="Tabellenraster">
    <w:name w:val="Table Grid"/>
    <w:basedOn w:val="NormaleTabelle"/>
    <w:uiPriority w:val="39"/>
    <w:rsid w:val="000A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
    <w:name w:val="Citavi Bibliography"/>
    <w:basedOn w:val="Standard"/>
    <w:rsid w:val="002007D0"/>
    <w:pPr>
      <w:spacing w:after="120" w:line="240" w:lineRule="auto"/>
    </w:pPr>
    <w:rPr>
      <w:rFonts w:ascii="Segoe UI" w:eastAsia="Times New Roman" w:hAnsi="Segoe UI" w:cs="Segoe UI"/>
      <w:sz w:val="18"/>
      <w:szCs w:val="18"/>
    </w:rPr>
  </w:style>
  <w:style w:type="paragraph" w:styleId="berarbeitung">
    <w:name w:val="Revision"/>
    <w:hidden/>
    <w:uiPriority w:val="99"/>
    <w:semiHidden/>
    <w:rsid w:val="005817FF"/>
    <w:pPr>
      <w:spacing w:after="0" w:line="240" w:lineRule="auto"/>
    </w:pPr>
  </w:style>
  <w:style w:type="character" w:styleId="HTMLZitat">
    <w:name w:val="HTML Cite"/>
    <w:basedOn w:val="Absatz-Standardschriftart"/>
    <w:uiPriority w:val="99"/>
    <w:unhideWhenUsed/>
    <w:rsid w:val="00DE2C2D"/>
    <w:rPr>
      <w:i/>
      <w:iCs/>
    </w:rPr>
  </w:style>
  <w:style w:type="character" w:customStyle="1" w:styleId="title-text">
    <w:name w:val="title-text"/>
    <w:basedOn w:val="Absatz-Standardschriftart"/>
    <w:rsid w:val="00A91CDC"/>
  </w:style>
  <w:style w:type="paragraph" w:styleId="Inhaltsverzeichnisberschrift">
    <w:name w:val="TOC Heading"/>
    <w:basedOn w:val="berschrift1"/>
    <w:next w:val="Standard"/>
    <w:uiPriority w:val="39"/>
    <w:semiHidden/>
    <w:unhideWhenUsed/>
    <w:qFormat/>
    <w:rsid w:val="00F26877"/>
    <w:pPr>
      <w:outlineLvl w:val="9"/>
    </w:pPr>
  </w:style>
  <w:style w:type="paragraph" w:styleId="Literaturverzeichnis">
    <w:name w:val="Bibliography"/>
    <w:basedOn w:val="Standard"/>
    <w:next w:val="Standard"/>
    <w:uiPriority w:val="37"/>
    <w:semiHidden/>
    <w:unhideWhenUsed/>
    <w:rsid w:val="00F26877"/>
  </w:style>
  <w:style w:type="character" w:styleId="Buchtitel">
    <w:name w:val="Book Title"/>
    <w:basedOn w:val="Absatz-Standardschriftart"/>
    <w:uiPriority w:val="33"/>
    <w:qFormat/>
    <w:rsid w:val="00F26877"/>
    <w:rPr>
      <w:b/>
      <w:bCs/>
      <w:i/>
      <w:iCs/>
      <w:spacing w:val="5"/>
    </w:rPr>
  </w:style>
  <w:style w:type="character" w:styleId="IntensiverVerweis">
    <w:name w:val="Intense Reference"/>
    <w:basedOn w:val="Absatz-Standardschriftart"/>
    <w:uiPriority w:val="32"/>
    <w:qFormat/>
    <w:rsid w:val="00F26877"/>
    <w:rPr>
      <w:b/>
      <w:bCs/>
      <w:smallCaps/>
      <w:color w:val="4472C4" w:themeColor="accent1"/>
      <w:spacing w:val="5"/>
    </w:rPr>
  </w:style>
  <w:style w:type="character" w:styleId="SchwacherVerweis">
    <w:name w:val="Subtle Reference"/>
    <w:basedOn w:val="Absatz-Standardschriftart"/>
    <w:uiPriority w:val="31"/>
    <w:qFormat/>
    <w:rsid w:val="00F26877"/>
    <w:rPr>
      <w:smallCaps/>
      <w:color w:val="5A5A5A" w:themeColor="text1" w:themeTint="A5"/>
    </w:rPr>
  </w:style>
  <w:style w:type="character" w:styleId="IntensiveHervorhebung">
    <w:name w:val="Intense Emphasis"/>
    <w:basedOn w:val="Absatz-Standardschriftart"/>
    <w:uiPriority w:val="21"/>
    <w:qFormat/>
    <w:rsid w:val="00F26877"/>
    <w:rPr>
      <w:i/>
      <w:iCs/>
      <w:color w:val="4472C4" w:themeColor="accent1"/>
    </w:rPr>
  </w:style>
  <w:style w:type="character" w:styleId="SchwacheHervorhebung">
    <w:name w:val="Subtle Emphasis"/>
    <w:basedOn w:val="Absatz-Standardschriftart"/>
    <w:uiPriority w:val="19"/>
    <w:qFormat/>
    <w:rsid w:val="00F26877"/>
    <w:rPr>
      <w:i/>
      <w:iCs/>
      <w:color w:val="404040" w:themeColor="text1" w:themeTint="BF"/>
    </w:rPr>
  </w:style>
  <w:style w:type="paragraph" w:styleId="IntensivesZitat">
    <w:name w:val="Intense Quote"/>
    <w:basedOn w:val="Standard"/>
    <w:next w:val="Standard"/>
    <w:link w:val="IntensivesZitatZchn"/>
    <w:uiPriority w:val="30"/>
    <w:qFormat/>
    <w:rsid w:val="00F268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26877"/>
    <w:rPr>
      <w:i/>
      <w:iCs/>
      <w:color w:val="4472C4" w:themeColor="accent1"/>
    </w:rPr>
  </w:style>
  <w:style w:type="paragraph" w:styleId="Zitat">
    <w:name w:val="Quote"/>
    <w:basedOn w:val="Standard"/>
    <w:next w:val="Standard"/>
    <w:link w:val="ZitatZchn"/>
    <w:uiPriority w:val="29"/>
    <w:qFormat/>
    <w:rsid w:val="00F2687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26877"/>
    <w:rPr>
      <w:i/>
      <w:iCs/>
      <w:color w:val="404040" w:themeColor="text1" w:themeTint="BF"/>
    </w:rPr>
  </w:style>
  <w:style w:type="table" w:styleId="MittlereListe1-Akzent1">
    <w:name w:val="Medium List 1 Accent 1"/>
    <w:basedOn w:val="NormaleTabelle"/>
    <w:uiPriority w:val="65"/>
    <w:semiHidden/>
    <w:unhideWhenUsed/>
    <w:rsid w:val="00F2687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268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F2687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2687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2687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2687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2687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2687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2687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2687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2687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268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268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268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2687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268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F268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268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268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268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26877"/>
    <w:pPr>
      <w:spacing w:after="0" w:line="240" w:lineRule="auto"/>
      <w:jc w:val="both"/>
    </w:pPr>
  </w:style>
  <w:style w:type="character" w:styleId="HTMLVariable">
    <w:name w:val="HTML Variable"/>
    <w:basedOn w:val="Absatz-Standardschriftart"/>
    <w:uiPriority w:val="99"/>
    <w:semiHidden/>
    <w:unhideWhenUsed/>
    <w:rsid w:val="00F26877"/>
    <w:rPr>
      <w:i/>
      <w:iCs/>
    </w:rPr>
  </w:style>
  <w:style w:type="character" w:styleId="HTMLSchreibmaschine">
    <w:name w:val="HTML Typewriter"/>
    <w:basedOn w:val="Absatz-Standardschriftart"/>
    <w:uiPriority w:val="99"/>
    <w:semiHidden/>
    <w:unhideWhenUsed/>
    <w:rsid w:val="00F26877"/>
    <w:rPr>
      <w:rFonts w:ascii="Consolas" w:hAnsi="Consolas"/>
      <w:sz w:val="20"/>
      <w:szCs w:val="20"/>
    </w:rPr>
  </w:style>
  <w:style w:type="character" w:styleId="HTMLBeispiel">
    <w:name w:val="HTML Sample"/>
    <w:basedOn w:val="Absatz-Standardschriftart"/>
    <w:uiPriority w:val="99"/>
    <w:semiHidden/>
    <w:unhideWhenUsed/>
    <w:rsid w:val="00F26877"/>
    <w:rPr>
      <w:rFonts w:ascii="Consolas" w:hAnsi="Consolas"/>
      <w:sz w:val="24"/>
      <w:szCs w:val="24"/>
    </w:rPr>
  </w:style>
  <w:style w:type="paragraph" w:styleId="HTMLVorformatiert">
    <w:name w:val="HTML Preformatted"/>
    <w:basedOn w:val="Standard"/>
    <w:link w:val="HTMLVorformatiertZchn"/>
    <w:uiPriority w:val="99"/>
    <w:semiHidden/>
    <w:unhideWhenUsed/>
    <w:rsid w:val="00F2687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26877"/>
    <w:rPr>
      <w:rFonts w:ascii="Consolas" w:hAnsi="Consolas"/>
      <w:sz w:val="20"/>
      <w:szCs w:val="20"/>
    </w:rPr>
  </w:style>
  <w:style w:type="character" w:styleId="HTMLTastatur">
    <w:name w:val="HTML Keyboard"/>
    <w:basedOn w:val="Absatz-Standardschriftart"/>
    <w:uiPriority w:val="99"/>
    <w:semiHidden/>
    <w:unhideWhenUsed/>
    <w:rsid w:val="00F26877"/>
    <w:rPr>
      <w:rFonts w:ascii="Consolas" w:hAnsi="Consolas"/>
      <w:sz w:val="20"/>
      <w:szCs w:val="20"/>
    </w:rPr>
  </w:style>
  <w:style w:type="character" w:styleId="HTMLDefinition">
    <w:name w:val="HTML Definition"/>
    <w:basedOn w:val="Absatz-Standardschriftart"/>
    <w:uiPriority w:val="99"/>
    <w:semiHidden/>
    <w:unhideWhenUsed/>
    <w:rsid w:val="00F26877"/>
    <w:rPr>
      <w:i/>
      <w:iCs/>
    </w:rPr>
  </w:style>
  <w:style w:type="character" w:styleId="HTMLCode">
    <w:name w:val="HTML Code"/>
    <w:basedOn w:val="Absatz-Standardschriftart"/>
    <w:uiPriority w:val="99"/>
    <w:semiHidden/>
    <w:unhideWhenUsed/>
    <w:rsid w:val="00F26877"/>
    <w:rPr>
      <w:rFonts w:ascii="Consolas" w:hAnsi="Consolas"/>
      <w:sz w:val="20"/>
      <w:szCs w:val="20"/>
    </w:rPr>
  </w:style>
  <w:style w:type="paragraph" w:styleId="HTMLAdresse">
    <w:name w:val="HTML Address"/>
    <w:basedOn w:val="Standard"/>
    <w:link w:val="HTMLAdresseZchn"/>
    <w:uiPriority w:val="99"/>
    <w:semiHidden/>
    <w:unhideWhenUsed/>
    <w:rsid w:val="00F26877"/>
    <w:pPr>
      <w:spacing w:after="0" w:line="240" w:lineRule="auto"/>
    </w:pPr>
    <w:rPr>
      <w:i/>
      <w:iCs/>
    </w:rPr>
  </w:style>
  <w:style w:type="character" w:customStyle="1" w:styleId="HTMLAdresseZchn">
    <w:name w:val="HTML Adresse Zchn"/>
    <w:basedOn w:val="Absatz-Standardschriftart"/>
    <w:link w:val="HTMLAdresse"/>
    <w:uiPriority w:val="99"/>
    <w:semiHidden/>
    <w:rsid w:val="00F26877"/>
    <w:rPr>
      <w:i/>
      <w:iCs/>
    </w:rPr>
  </w:style>
  <w:style w:type="character" w:styleId="HTMLAkronym">
    <w:name w:val="HTML Acronym"/>
    <w:basedOn w:val="Absatz-Standardschriftart"/>
    <w:uiPriority w:val="99"/>
    <w:semiHidden/>
    <w:unhideWhenUsed/>
    <w:rsid w:val="00F26877"/>
  </w:style>
  <w:style w:type="paragraph" w:styleId="StandardWeb">
    <w:name w:val="Normal (Web)"/>
    <w:basedOn w:val="Standard"/>
    <w:uiPriority w:val="99"/>
    <w:semiHidden/>
    <w:unhideWhenUsed/>
    <w:rsid w:val="00F26877"/>
    <w:rPr>
      <w:rFonts w:ascii="Times New Roman" w:hAnsi="Times New Roman" w:cs="Times New Roman"/>
      <w:sz w:val="24"/>
      <w:szCs w:val="24"/>
    </w:rPr>
  </w:style>
  <w:style w:type="paragraph" w:styleId="NurText">
    <w:name w:val="Plain Text"/>
    <w:basedOn w:val="Standard"/>
    <w:link w:val="NurTextZchn"/>
    <w:uiPriority w:val="99"/>
    <w:semiHidden/>
    <w:unhideWhenUsed/>
    <w:rsid w:val="00F2687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26877"/>
    <w:rPr>
      <w:rFonts w:ascii="Consolas" w:hAnsi="Consolas"/>
      <w:sz w:val="21"/>
      <w:szCs w:val="21"/>
    </w:rPr>
  </w:style>
  <w:style w:type="paragraph" w:styleId="Dokumentstruktur">
    <w:name w:val="Document Map"/>
    <w:basedOn w:val="Standard"/>
    <w:link w:val="DokumentstrukturZchn"/>
    <w:uiPriority w:val="99"/>
    <w:semiHidden/>
    <w:unhideWhenUsed/>
    <w:rsid w:val="00F2687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26877"/>
    <w:rPr>
      <w:rFonts w:ascii="Segoe UI" w:hAnsi="Segoe UI" w:cs="Segoe UI"/>
      <w:sz w:val="16"/>
      <w:szCs w:val="16"/>
    </w:rPr>
  </w:style>
  <w:style w:type="character" w:styleId="Fett">
    <w:name w:val="Strong"/>
    <w:basedOn w:val="Absatz-Standardschriftart"/>
    <w:uiPriority w:val="22"/>
    <w:qFormat/>
    <w:rsid w:val="00F26877"/>
    <w:rPr>
      <w:b/>
      <w:bCs/>
    </w:rPr>
  </w:style>
  <w:style w:type="paragraph" w:styleId="Blocktext">
    <w:name w:val="Block Text"/>
    <w:basedOn w:val="Standard"/>
    <w:uiPriority w:val="99"/>
    <w:semiHidden/>
    <w:unhideWhenUsed/>
    <w:rsid w:val="00F268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F2687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26877"/>
    <w:rPr>
      <w:sz w:val="16"/>
      <w:szCs w:val="16"/>
    </w:rPr>
  </w:style>
  <w:style w:type="paragraph" w:styleId="Textkrper-Einzug2">
    <w:name w:val="Body Text Indent 2"/>
    <w:basedOn w:val="Standard"/>
    <w:link w:val="Textkrper-Einzug2Zchn"/>
    <w:uiPriority w:val="99"/>
    <w:semiHidden/>
    <w:unhideWhenUsed/>
    <w:rsid w:val="00F2687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26877"/>
  </w:style>
  <w:style w:type="paragraph" w:styleId="Textkrper3">
    <w:name w:val="Body Text 3"/>
    <w:basedOn w:val="Standard"/>
    <w:link w:val="Textkrper3Zchn"/>
    <w:uiPriority w:val="99"/>
    <w:semiHidden/>
    <w:unhideWhenUsed/>
    <w:rsid w:val="00F26877"/>
    <w:pPr>
      <w:spacing w:after="120"/>
    </w:pPr>
    <w:rPr>
      <w:sz w:val="16"/>
      <w:szCs w:val="16"/>
    </w:rPr>
  </w:style>
  <w:style w:type="character" w:customStyle="1" w:styleId="Textkrper3Zchn">
    <w:name w:val="Textkörper 3 Zchn"/>
    <w:basedOn w:val="Absatz-Standardschriftart"/>
    <w:link w:val="Textkrper3"/>
    <w:uiPriority w:val="99"/>
    <w:semiHidden/>
    <w:rsid w:val="00F26877"/>
    <w:rPr>
      <w:sz w:val="16"/>
      <w:szCs w:val="16"/>
    </w:rPr>
  </w:style>
  <w:style w:type="paragraph" w:styleId="Textkrper2">
    <w:name w:val="Body Text 2"/>
    <w:basedOn w:val="Standard"/>
    <w:link w:val="Textkrper2Zchn"/>
    <w:uiPriority w:val="99"/>
    <w:semiHidden/>
    <w:unhideWhenUsed/>
    <w:rsid w:val="00F26877"/>
    <w:pPr>
      <w:spacing w:after="120" w:line="480" w:lineRule="auto"/>
    </w:pPr>
  </w:style>
  <w:style w:type="character" w:customStyle="1" w:styleId="Textkrper2Zchn">
    <w:name w:val="Textkörper 2 Zchn"/>
    <w:basedOn w:val="Absatz-Standardschriftart"/>
    <w:link w:val="Textkrper2"/>
    <w:uiPriority w:val="99"/>
    <w:semiHidden/>
    <w:rsid w:val="00F26877"/>
  </w:style>
  <w:style w:type="paragraph" w:styleId="Fu-Endnotenberschrift">
    <w:name w:val="Note Heading"/>
    <w:basedOn w:val="Standard"/>
    <w:next w:val="Standard"/>
    <w:link w:val="Fu-EndnotenberschriftZchn"/>
    <w:uiPriority w:val="99"/>
    <w:semiHidden/>
    <w:unhideWhenUsed/>
    <w:rsid w:val="00F2687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F26877"/>
  </w:style>
  <w:style w:type="paragraph" w:styleId="Textkrper-Zeileneinzug">
    <w:name w:val="Body Text Indent"/>
    <w:basedOn w:val="Standard"/>
    <w:link w:val="Textkrper-ZeileneinzugZchn"/>
    <w:uiPriority w:val="99"/>
    <w:semiHidden/>
    <w:unhideWhenUsed/>
    <w:rsid w:val="00F26877"/>
    <w:pPr>
      <w:spacing w:after="120"/>
      <w:ind w:left="283"/>
    </w:pPr>
  </w:style>
  <w:style w:type="character" w:customStyle="1" w:styleId="Textkrper-ZeileneinzugZchn">
    <w:name w:val="Textkörper-Zeileneinzug Zchn"/>
    <w:basedOn w:val="Absatz-Standardschriftart"/>
    <w:link w:val="Textkrper-Zeileneinzug"/>
    <w:uiPriority w:val="99"/>
    <w:semiHidden/>
    <w:rsid w:val="00F26877"/>
  </w:style>
  <w:style w:type="paragraph" w:styleId="Textkrper-Erstzeileneinzug2">
    <w:name w:val="Body Text First Indent 2"/>
    <w:basedOn w:val="Textkrper-Zeileneinzug"/>
    <w:link w:val="Textkrper-Erstzeileneinzug2Zchn"/>
    <w:uiPriority w:val="99"/>
    <w:semiHidden/>
    <w:unhideWhenUsed/>
    <w:rsid w:val="00F2687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26877"/>
  </w:style>
  <w:style w:type="paragraph" w:styleId="Textkrper">
    <w:name w:val="Body Text"/>
    <w:basedOn w:val="Standard"/>
    <w:link w:val="TextkrperZchn"/>
    <w:uiPriority w:val="99"/>
    <w:semiHidden/>
    <w:unhideWhenUsed/>
    <w:rsid w:val="00F26877"/>
    <w:pPr>
      <w:spacing w:after="120"/>
    </w:pPr>
  </w:style>
  <w:style w:type="character" w:customStyle="1" w:styleId="TextkrperZchn">
    <w:name w:val="Textkörper Zchn"/>
    <w:basedOn w:val="Absatz-Standardschriftart"/>
    <w:link w:val="Textkrper"/>
    <w:uiPriority w:val="99"/>
    <w:semiHidden/>
    <w:rsid w:val="00F26877"/>
  </w:style>
  <w:style w:type="paragraph" w:styleId="Textkrper-Erstzeileneinzug">
    <w:name w:val="Body Text First Indent"/>
    <w:basedOn w:val="Textkrper"/>
    <w:link w:val="Textkrper-ErstzeileneinzugZchn"/>
    <w:uiPriority w:val="99"/>
    <w:semiHidden/>
    <w:unhideWhenUsed/>
    <w:rsid w:val="00F2687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26877"/>
  </w:style>
  <w:style w:type="paragraph" w:styleId="Datum">
    <w:name w:val="Date"/>
    <w:basedOn w:val="Standard"/>
    <w:next w:val="Standard"/>
    <w:link w:val="DatumZchn"/>
    <w:uiPriority w:val="99"/>
    <w:semiHidden/>
    <w:unhideWhenUsed/>
    <w:rsid w:val="00F26877"/>
  </w:style>
  <w:style w:type="character" w:customStyle="1" w:styleId="DatumZchn">
    <w:name w:val="Datum Zchn"/>
    <w:basedOn w:val="Absatz-Standardschriftart"/>
    <w:link w:val="Datum"/>
    <w:uiPriority w:val="99"/>
    <w:semiHidden/>
    <w:rsid w:val="00F26877"/>
  </w:style>
  <w:style w:type="paragraph" w:styleId="Anrede">
    <w:name w:val="Salutation"/>
    <w:basedOn w:val="Standard"/>
    <w:next w:val="Standard"/>
    <w:link w:val="AnredeZchn"/>
    <w:uiPriority w:val="99"/>
    <w:semiHidden/>
    <w:unhideWhenUsed/>
    <w:rsid w:val="00F26877"/>
  </w:style>
  <w:style w:type="character" w:customStyle="1" w:styleId="AnredeZchn">
    <w:name w:val="Anrede Zchn"/>
    <w:basedOn w:val="Absatz-Standardschriftart"/>
    <w:link w:val="Anrede"/>
    <w:uiPriority w:val="99"/>
    <w:semiHidden/>
    <w:rsid w:val="00F26877"/>
  </w:style>
  <w:style w:type="paragraph" w:styleId="Untertitel">
    <w:name w:val="Subtitle"/>
    <w:basedOn w:val="Standard"/>
    <w:next w:val="Standard"/>
    <w:link w:val="UntertitelZchn"/>
    <w:uiPriority w:val="11"/>
    <w:qFormat/>
    <w:rsid w:val="00F2687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2687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F268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2687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F26877"/>
    <w:pPr>
      <w:spacing w:after="120"/>
      <w:ind w:left="1415"/>
      <w:contextualSpacing/>
    </w:pPr>
  </w:style>
  <w:style w:type="paragraph" w:styleId="Listenfortsetzung4">
    <w:name w:val="List Continue 4"/>
    <w:basedOn w:val="Standard"/>
    <w:uiPriority w:val="99"/>
    <w:semiHidden/>
    <w:unhideWhenUsed/>
    <w:rsid w:val="00F26877"/>
    <w:pPr>
      <w:spacing w:after="120"/>
      <w:ind w:left="1132"/>
      <w:contextualSpacing/>
    </w:pPr>
  </w:style>
  <w:style w:type="paragraph" w:styleId="Listenfortsetzung3">
    <w:name w:val="List Continue 3"/>
    <w:basedOn w:val="Standard"/>
    <w:uiPriority w:val="99"/>
    <w:semiHidden/>
    <w:unhideWhenUsed/>
    <w:rsid w:val="00F26877"/>
    <w:pPr>
      <w:spacing w:after="120"/>
      <w:ind w:left="849"/>
      <w:contextualSpacing/>
    </w:pPr>
  </w:style>
  <w:style w:type="paragraph" w:styleId="Listenfortsetzung2">
    <w:name w:val="List Continue 2"/>
    <w:basedOn w:val="Standard"/>
    <w:uiPriority w:val="99"/>
    <w:semiHidden/>
    <w:unhideWhenUsed/>
    <w:rsid w:val="00F26877"/>
    <w:pPr>
      <w:spacing w:after="120"/>
      <w:ind w:left="566"/>
      <w:contextualSpacing/>
    </w:pPr>
  </w:style>
  <w:style w:type="paragraph" w:styleId="Listenfortsetzung">
    <w:name w:val="List Continue"/>
    <w:basedOn w:val="Standard"/>
    <w:uiPriority w:val="99"/>
    <w:semiHidden/>
    <w:unhideWhenUsed/>
    <w:rsid w:val="00F26877"/>
    <w:pPr>
      <w:spacing w:after="120"/>
      <w:ind w:left="283"/>
      <w:contextualSpacing/>
    </w:pPr>
  </w:style>
  <w:style w:type="paragraph" w:styleId="Unterschrift">
    <w:name w:val="Signature"/>
    <w:basedOn w:val="Standard"/>
    <w:link w:val="UnterschriftZchn"/>
    <w:uiPriority w:val="99"/>
    <w:semiHidden/>
    <w:unhideWhenUsed/>
    <w:rsid w:val="00F26877"/>
    <w:pPr>
      <w:spacing w:after="0" w:line="240" w:lineRule="auto"/>
      <w:ind w:left="4252"/>
    </w:pPr>
  </w:style>
  <w:style w:type="character" w:customStyle="1" w:styleId="UnterschriftZchn">
    <w:name w:val="Unterschrift Zchn"/>
    <w:basedOn w:val="Absatz-Standardschriftart"/>
    <w:link w:val="Unterschrift"/>
    <w:uiPriority w:val="99"/>
    <w:semiHidden/>
    <w:rsid w:val="00F26877"/>
  </w:style>
  <w:style w:type="paragraph" w:styleId="Gruformel">
    <w:name w:val="Closing"/>
    <w:basedOn w:val="Standard"/>
    <w:link w:val="GruformelZchn"/>
    <w:uiPriority w:val="99"/>
    <w:semiHidden/>
    <w:unhideWhenUsed/>
    <w:rsid w:val="00F26877"/>
    <w:pPr>
      <w:spacing w:after="0" w:line="240" w:lineRule="auto"/>
      <w:ind w:left="4252"/>
    </w:pPr>
  </w:style>
  <w:style w:type="character" w:customStyle="1" w:styleId="GruformelZchn">
    <w:name w:val="Grußformel Zchn"/>
    <w:basedOn w:val="Absatz-Standardschriftart"/>
    <w:link w:val="Gruformel"/>
    <w:uiPriority w:val="99"/>
    <w:semiHidden/>
    <w:rsid w:val="00F26877"/>
  </w:style>
  <w:style w:type="paragraph" w:styleId="Titel">
    <w:name w:val="Title"/>
    <w:basedOn w:val="Standard"/>
    <w:next w:val="Standard"/>
    <w:link w:val="TitelZchn"/>
    <w:uiPriority w:val="10"/>
    <w:qFormat/>
    <w:rsid w:val="00F26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687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F26877"/>
    <w:pPr>
      <w:numPr>
        <w:numId w:val="7"/>
      </w:numPr>
      <w:contextualSpacing/>
    </w:pPr>
  </w:style>
  <w:style w:type="paragraph" w:styleId="Listennummer4">
    <w:name w:val="List Number 4"/>
    <w:basedOn w:val="Standard"/>
    <w:uiPriority w:val="99"/>
    <w:semiHidden/>
    <w:unhideWhenUsed/>
    <w:rsid w:val="00F26877"/>
    <w:pPr>
      <w:numPr>
        <w:numId w:val="8"/>
      </w:numPr>
      <w:contextualSpacing/>
    </w:pPr>
  </w:style>
  <w:style w:type="paragraph" w:styleId="Listennummer3">
    <w:name w:val="List Number 3"/>
    <w:basedOn w:val="Standard"/>
    <w:uiPriority w:val="99"/>
    <w:semiHidden/>
    <w:unhideWhenUsed/>
    <w:rsid w:val="00F26877"/>
    <w:pPr>
      <w:numPr>
        <w:numId w:val="9"/>
      </w:numPr>
      <w:contextualSpacing/>
    </w:pPr>
  </w:style>
  <w:style w:type="paragraph" w:styleId="Listennummer2">
    <w:name w:val="List Number 2"/>
    <w:basedOn w:val="Standard"/>
    <w:uiPriority w:val="99"/>
    <w:semiHidden/>
    <w:unhideWhenUsed/>
    <w:rsid w:val="00F26877"/>
    <w:pPr>
      <w:numPr>
        <w:numId w:val="10"/>
      </w:numPr>
      <w:contextualSpacing/>
    </w:pPr>
  </w:style>
  <w:style w:type="paragraph" w:styleId="Aufzhlungszeichen5">
    <w:name w:val="List Bullet 5"/>
    <w:basedOn w:val="Standard"/>
    <w:uiPriority w:val="99"/>
    <w:semiHidden/>
    <w:unhideWhenUsed/>
    <w:rsid w:val="00F26877"/>
    <w:pPr>
      <w:numPr>
        <w:numId w:val="11"/>
      </w:numPr>
      <w:contextualSpacing/>
    </w:pPr>
  </w:style>
  <w:style w:type="paragraph" w:styleId="Aufzhlungszeichen4">
    <w:name w:val="List Bullet 4"/>
    <w:basedOn w:val="Standard"/>
    <w:uiPriority w:val="99"/>
    <w:semiHidden/>
    <w:unhideWhenUsed/>
    <w:rsid w:val="00F26877"/>
    <w:pPr>
      <w:numPr>
        <w:numId w:val="12"/>
      </w:numPr>
      <w:contextualSpacing/>
    </w:pPr>
  </w:style>
  <w:style w:type="paragraph" w:styleId="Aufzhlungszeichen3">
    <w:name w:val="List Bullet 3"/>
    <w:basedOn w:val="Standard"/>
    <w:uiPriority w:val="99"/>
    <w:semiHidden/>
    <w:unhideWhenUsed/>
    <w:rsid w:val="00F26877"/>
    <w:pPr>
      <w:numPr>
        <w:numId w:val="13"/>
      </w:numPr>
      <w:contextualSpacing/>
    </w:pPr>
  </w:style>
  <w:style w:type="paragraph" w:styleId="Aufzhlungszeichen2">
    <w:name w:val="List Bullet 2"/>
    <w:basedOn w:val="Standard"/>
    <w:uiPriority w:val="99"/>
    <w:semiHidden/>
    <w:unhideWhenUsed/>
    <w:rsid w:val="00F26877"/>
    <w:pPr>
      <w:numPr>
        <w:numId w:val="14"/>
      </w:numPr>
      <w:contextualSpacing/>
    </w:pPr>
  </w:style>
  <w:style w:type="paragraph" w:styleId="Liste5">
    <w:name w:val="List 5"/>
    <w:basedOn w:val="Standard"/>
    <w:uiPriority w:val="99"/>
    <w:semiHidden/>
    <w:unhideWhenUsed/>
    <w:rsid w:val="00F26877"/>
    <w:pPr>
      <w:ind w:left="1415" w:hanging="283"/>
      <w:contextualSpacing/>
    </w:pPr>
  </w:style>
  <w:style w:type="paragraph" w:styleId="Liste4">
    <w:name w:val="List 4"/>
    <w:basedOn w:val="Standard"/>
    <w:uiPriority w:val="99"/>
    <w:semiHidden/>
    <w:unhideWhenUsed/>
    <w:rsid w:val="00F26877"/>
    <w:pPr>
      <w:ind w:left="1132" w:hanging="283"/>
      <w:contextualSpacing/>
    </w:pPr>
  </w:style>
  <w:style w:type="paragraph" w:styleId="Liste3">
    <w:name w:val="List 3"/>
    <w:basedOn w:val="Standard"/>
    <w:uiPriority w:val="99"/>
    <w:semiHidden/>
    <w:unhideWhenUsed/>
    <w:rsid w:val="00F26877"/>
    <w:pPr>
      <w:ind w:left="849" w:hanging="283"/>
      <w:contextualSpacing/>
    </w:pPr>
  </w:style>
  <w:style w:type="paragraph" w:styleId="Liste2">
    <w:name w:val="List 2"/>
    <w:basedOn w:val="Standard"/>
    <w:uiPriority w:val="99"/>
    <w:semiHidden/>
    <w:unhideWhenUsed/>
    <w:rsid w:val="00F26877"/>
    <w:pPr>
      <w:ind w:left="566" w:hanging="283"/>
      <w:contextualSpacing/>
    </w:pPr>
  </w:style>
  <w:style w:type="paragraph" w:styleId="Listennummer">
    <w:name w:val="List Number"/>
    <w:basedOn w:val="Standard"/>
    <w:uiPriority w:val="99"/>
    <w:semiHidden/>
    <w:unhideWhenUsed/>
    <w:rsid w:val="00F26877"/>
    <w:pPr>
      <w:numPr>
        <w:numId w:val="15"/>
      </w:numPr>
      <w:contextualSpacing/>
    </w:pPr>
  </w:style>
  <w:style w:type="paragraph" w:styleId="Aufzhlungszeichen">
    <w:name w:val="List Bullet"/>
    <w:basedOn w:val="Standard"/>
    <w:uiPriority w:val="99"/>
    <w:semiHidden/>
    <w:unhideWhenUsed/>
    <w:rsid w:val="00F26877"/>
    <w:pPr>
      <w:numPr>
        <w:numId w:val="16"/>
      </w:numPr>
      <w:contextualSpacing/>
    </w:pPr>
  </w:style>
  <w:style w:type="paragraph" w:styleId="Liste">
    <w:name w:val="List"/>
    <w:basedOn w:val="Standard"/>
    <w:uiPriority w:val="99"/>
    <w:semiHidden/>
    <w:unhideWhenUsed/>
    <w:rsid w:val="00F26877"/>
    <w:pPr>
      <w:ind w:left="283" w:hanging="283"/>
      <w:contextualSpacing/>
    </w:pPr>
  </w:style>
  <w:style w:type="paragraph" w:styleId="RGV-berschrift">
    <w:name w:val="toa heading"/>
    <w:basedOn w:val="Standard"/>
    <w:next w:val="Standard"/>
    <w:uiPriority w:val="99"/>
    <w:semiHidden/>
    <w:unhideWhenUsed/>
    <w:rsid w:val="00F26877"/>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26877"/>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F26877"/>
    <w:rPr>
      <w:rFonts w:ascii="Consolas" w:hAnsi="Consolas"/>
      <w:sz w:val="20"/>
      <w:szCs w:val="20"/>
    </w:rPr>
  </w:style>
  <w:style w:type="paragraph" w:styleId="Rechtsgrundlagenverzeichnis">
    <w:name w:val="table of authorities"/>
    <w:basedOn w:val="Standard"/>
    <w:next w:val="Standard"/>
    <w:uiPriority w:val="99"/>
    <w:semiHidden/>
    <w:unhideWhenUsed/>
    <w:rsid w:val="00F26877"/>
    <w:pPr>
      <w:spacing w:after="0"/>
      <w:ind w:left="220" w:hanging="220"/>
    </w:pPr>
  </w:style>
  <w:style w:type="paragraph" w:styleId="Endnotentext">
    <w:name w:val="endnote text"/>
    <w:basedOn w:val="Standard"/>
    <w:link w:val="EndnotentextZchn"/>
    <w:uiPriority w:val="99"/>
    <w:semiHidden/>
    <w:unhideWhenUsed/>
    <w:rsid w:val="00F2687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26877"/>
    <w:rPr>
      <w:sz w:val="20"/>
      <w:szCs w:val="20"/>
    </w:rPr>
  </w:style>
  <w:style w:type="character" w:styleId="Endnotenzeichen">
    <w:name w:val="endnote reference"/>
    <w:basedOn w:val="Absatz-Standardschriftart"/>
    <w:uiPriority w:val="99"/>
    <w:semiHidden/>
    <w:unhideWhenUsed/>
    <w:rsid w:val="00F26877"/>
    <w:rPr>
      <w:vertAlign w:val="superscript"/>
    </w:rPr>
  </w:style>
  <w:style w:type="character" w:styleId="Seitenzahl">
    <w:name w:val="page number"/>
    <w:basedOn w:val="Absatz-Standardschriftart"/>
    <w:uiPriority w:val="99"/>
    <w:semiHidden/>
    <w:unhideWhenUsed/>
    <w:rsid w:val="00F26877"/>
  </w:style>
  <w:style w:type="character" w:styleId="Zeilennummer">
    <w:name w:val="line number"/>
    <w:basedOn w:val="Absatz-Standardschriftart"/>
    <w:uiPriority w:val="99"/>
    <w:semiHidden/>
    <w:unhideWhenUsed/>
    <w:rsid w:val="00F26877"/>
  </w:style>
  <w:style w:type="character" w:styleId="Funotenzeichen">
    <w:name w:val="footnote reference"/>
    <w:basedOn w:val="Absatz-Standardschriftart"/>
    <w:uiPriority w:val="99"/>
    <w:semiHidden/>
    <w:unhideWhenUsed/>
    <w:rsid w:val="00F26877"/>
    <w:rPr>
      <w:vertAlign w:val="superscript"/>
    </w:rPr>
  </w:style>
  <w:style w:type="paragraph" w:styleId="Umschlagabsenderadresse">
    <w:name w:val="envelope return"/>
    <w:basedOn w:val="Standard"/>
    <w:uiPriority w:val="99"/>
    <w:semiHidden/>
    <w:unhideWhenUsed/>
    <w:rsid w:val="00F2687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2687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F26877"/>
    <w:pPr>
      <w:spacing w:after="0"/>
    </w:pPr>
  </w:style>
  <w:style w:type="paragraph" w:styleId="Index1">
    <w:name w:val="index 1"/>
    <w:basedOn w:val="Standard"/>
    <w:next w:val="Standard"/>
    <w:autoRedefine/>
    <w:uiPriority w:val="99"/>
    <w:semiHidden/>
    <w:unhideWhenUsed/>
    <w:rsid w:val="00F26877"/>
    <w:pPr>
      <w:spacing w:after="0" w:line="240" w:lineRule="auto"/>
      <w:ind w:left="220" w:hanging="220"/>
    </w:pPr>
  </w:style>
  <w:style w:type="paragraph" w:styleId="Indexberschrift">
    <w:name w:val="index heading"/>
    <w:basedOn w:val="Standard"/>
    <w:next w:val="Index1"/>
    <w:uiPriority w:val="99"/>
    <w:semiHidden/>
    <w:unhideWhenUsed/>
    <w:rsid w:val="00F26877"/>
    <w:rPr>
      <w:rFonts w:asciiTheme="majorHAnsi" w:eastAsiaTheme="majorEastAsia" w:hAnsiTheme="majorHAnsi" w:cstheme="majorBidi"/>
      <w:b/>
      <w:bCs/>
    </w:rPr>
  </w:style>
  <w:style w:type="paragraph" w:styleId="Fuzeile">
    <w:name w:val="footer"/>
    <w:basedOn w:val="Standard"/>
    <w:link w:val="FuzeileZchn"/>
    <w:uiPriority w:val="99"/>
    <w:unhideWhenUsed/>
    <w:rsid w:val="00F2687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26877"/>
  </w:style>
  <w:style w:type="paragraph" w:styleId="Kopfzeile">
    <w:name w:val="header"/>
    <w:basedOn w:val="Standard"/>
    <w:link w:val="KopfzeileZchn"/>
    <w:uiPriority w:val="99"/>
    <w:unhideWhenUsed/>
    <w:rsid w:val="00F2687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26877"/>
  </w:style>
  <w:style w:type="paragraph" w:styleId="Funotentext">
    <w:name w:val="footnote text"/>
    <w:basedOn w:val="Standard"/>
    <w:link w:val="FunotentextZchn"/>
    <w:uiPriority w:val="99"/>
    <w:semiHidden/>
    <w:unhideWhenUsed/>
    <w:rsid w:val="00F2687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6877"/>
    <w:rPr>
      <w:sz w:val="20"/>
      <w:szCs w:val="20"/>
    </w:rPr>
  </w:style>
  <w:style w:type="paragraph" w:styleId="Standardeinzug">
    <w:name w:val="Normal Indent"/>
    <w:basedOn w:val="Standard"/>
    <w:uiPriority w:val="99"/>
    <w:semiHidden/>
    <w:unhideWhenUsed/>
    <w:rsid w:val="00F26877"/>
    <w:pPr>
      <w:ind w:left="720"/>
    </w:pPr>
  </w:style>
  <w:style w:type="paragraph" w:styleId="Verzeichnis9">
    <w:name w:val="toc 9"/>
    <w:basedOn w:val="Standard"/>
    <w:next w:val="Standard"/>
    <w:autoRedefine/>
    <w:uiPriority w:val="39"/>
    <w:semiHidden/>
    <w:unhideWhenUsed/>
    <w:rsid w:val="00F26877"/>
    <w:pPr>
      <w:spacing w:after="100"/>
      <w:ind w:left="1760"/>
    </w:pPr>
  </w:style>
  <w:style w:type="paragraph" w:styleId="Verzeichnis8">
    <w:name w:val="toc 8"/>
    <w:basedOn w:val="Standard"/>
    <w:next w:val="Standard"/>
    <w:autoRedefine/>
    <w:uiPriority w:val="39"/>
    <w:semiHidden/>
    <w:unhideWhenUsed/>
    <w:rsid w:val="00F26877"/>
    <w:pPr>
      <w:spacing w:after="100"/>
      <w:ind w:left="1540"/>
    </w:pPr>
  </w:style>
  <w:style w:type="paragraph" w:styleId="Verzeichnis7">
    <w:name w:val="toc 7"/>
    <w:basedOn w:val="Standard"/>
    <w:next w:val="Standard"/>
    <w:autoRedefine/>
    <w:uiPriority w:val="39"/>
    <w:semiHidden/>
    <w:unhideWhenUsed/>
    <w:rsid w:val="00F26877"/>
    <w:pPr>
      <w:spacing w:after="100"/>
      <w:ind w:left="1320"/>
    </w:pPr>
  </w:style>
  <w:style w:type="paragraph" w:styleId="Verzeichnis6">
    <w:name w:val="toc 6"/>
    <w:basedOn w:val="Standard"/>
    <w:next w:val="Standard"/>
    <w:autoRedefine/>
    <w:uiPriority w:val="39"/>
    <w:semiHidden/>
    <w:unhideWhenUsed/>
    <w:rsid w:val="00F26877"/>
    <w:pPr>
      <w:spacing w:after="100"/>
      <w:ind w:left="1100"/>
    </w:pPr>
  </w:style>
  <w:style w:type="paragraph" w:styleId="Verzeichnis5">
    <w:name w:val="toc 5"/>
    <w:basedOn w:val="Standard"/>
    <w:next w:val="Standard"/>
    <w:autoRedefine/>
    <w:uiPriority w:val="39"/>
    <w:semiHidden/>
    <w:unhideWhenUsed/>
    <w:rsid w:val="00F26877"/>
    <w:pPr>
      <w:spacing w:after="100"/>
      <w:ind w:left="880"/>
    </w:pPr>
  </w:style>
  <w:style w:type="paragraph" w:styleId="Verzeichnis4">
    <w:name w:val="toc 4"/>
    <w:basedOn w:val="Standard"/>
    <w:next w:val="Standard"/>
    <w:autoRedefine/>
    <w:uiPriority w:val="39"/>
    <w:semiHidden/>
    <w:unhideWhenUsed/>
    <w:rsid w:val="00F26877"/>
    <w:pPr>
      <w:spacing w:after="100"/>
      <w:ind w:left="660"/>
    </w:pPr>
  </w:style>
  <w:style w:type="paragraph" w:styleId="Verzeichnis3">
    <w:name w:val="toc 3"/>
    <w:basedOn w:val="Standard"/>
    <w:next w:val="Standard"/>
    <w:autoRedefine/>
    <w:uiPriority w:val="39"/>
    <w:semiHidden/>
    <w:unhideWhenUsed/>
    <w:rsid w:val="00F26877"/>
    <w:pPr>
      <w:spacing w:after="100"/>
      <w:ind w:left="440"/>
    </w:pPr>
  </w:style>
  <w:style w:type="paragraph" w:styleId="Verzeichnis2">
    <w:name w:val="toc 2"/>
    <w:basedOn w:val="Standard"/>
    <w:next w:val="Standard"/>
    <w:autoRedefine/>
    <w:uiPriority w:val="39"/>
    <w:semiHidden/>
    <w:unhideWhenUsed/>
    <w:rsid w:val="00F26877"/>
    <w:pPr>
      <w:spacing w:after="100"/>
      <w:ind w:left="220"/>
    </w:pPr>
  </w:style>
  <w:style w:type="paragraph" w:styleId="Verzeichnis1">
    <w:name w:val="toc 1"/>
    <w:basedOn w:val="Standard"/>
    <w:next w:val="Standard"/>
    <w:autoRedefine/>
    <w:uiPriority w:val="39"/>
    <w:semiHidden/>
    <w:unhideWhenUsed/>
    <w:rsid w:val="00F26877"/>
    <w:pPr>
      <w:spacing w:after="100"/>
    </w:pPr>
  </w:style>
  <w:style w:type="paragraph" w:styleId="Index9">
    <w:name w:val="index 9"/>
    <w:basedOn w:val="Standard"/>
    <w:next w:val="Standard"/>
    <w:autoRedefine/>
    <w:uiPriority w:val="99"/>
    <w:semiHidden/>
    <w:unhideWhenUsed/>
    <w:rsid w:val="00F26877"/>
    <w:pPr>
      <w:spacing w:after="0" w:line="240" w:lineRule="auto"/>
      <w:ind w:left="1980" w:hanging="220"/>
    </w:pPr>
  </w:style>
  <w:style w:type="paragraph" w:styleId="Index8">
    <w:name w:val="index 8"/>
    <w:basedOn w:val="Standard"/>
    <w:next w:val="Standard"/>
    <w:autoRedefine/>
    <w:uiPriority w:val="99"/>
    <w:semiHidden/>
    <w:unhideWhenUsed/>
    <w:rsid w:val="00F26877"/>
    <w:pPr>
      <w:spacing w:after="0" w:line="240" w:lineRule="auto"/>
      <w:ind w:left="1760" w:hanging="220"/>
    </w:pPr>
  </w:style>
  <w:style w:type="paragraph" w:styleId="Index7">
    <w:name w:val="index 7"/>
    <w:basedOn w:val="Standard"/>
    <w:next w:val="Standard"/>
    <w:autoRedefine/>
    <w:uiPriority w:val="99"/>
    <w:semiHidden/>
    <w:unhideWhenUsed/>
    <w:rsid w:val="00F26877"/>
    <w:pPr>
      <w:spacing w:after="0" w:line="240" w:lineRule="auto"/>
      <w:ind w:left="1540" w:hanging="220"/>
    </w:pPr>
  </w:style>
  <w:style w:type="paragraph" w:styleId="Index6">
    <w:name w:val="index 6"/>
    <w:basedOn w:val="Standard"/>
    <w:next w:val="Standard"/>
    <w:autoRedefine/>
    <w:uiPriority w:val="99"/>
    <w:semiHidden/>
    <w:unhideWhenUsed/>
    <w:rsid w:val="00F26877"/>
    <w:pPr>
      <w:spacing w:after="0" w:line="240" w:lineRule="auto"/>
      <w:ind w:left="1320" w:hanging="220"/>
    </w:pPr>
  </w:style>
  <w:style w:type="paragraph" w:styleId="Index5">
    <w:name w:val="index 5"/>
    <w:basedOn w:val="Standard"/>
    <w:next w:val="Standard"/>
    <w:autoRedefine/>
    <w:uiPriority w:val="99"/>
    <w:semiHidden/>
    <w:unhideWhenUsed/>
    <w:rsid w:val="00F26877"/>
    <w:pPr>
      <w:spacing w:after="0" w:line="240" w:lineRule="auto"/>
      <w:ind w:left="1100" w:hanging="220"/>
    </w:pPr>
  </w:style>
  <w:style w:type="paragraph" w:styleId="Index4">
    <w:name w:val="index 4"/>
    <w:basedOn w:val="Standard"/>
    <w:next w:val="Standard"/>
    <w:autoRedefine/>
    <w:uiPriority w:val="99"/>
    <w:semiHidden/>
    <w:unhideWhenUsed/>
    <w:rsid w:val="00F26877"/>
    <w:pPr>
      <w:spacing w:after="0" w:line="240" w:lineRule="auto"/>
      <w:ind w:left="880" w:hanging="220"/>
    </w:pPr>
  </w:style>
  <w:style w:type="paragraph" w:styleId="Index3">
    <w:name w:val="index 3"/>
    <w:basedOn w:val="Standard"/>
    <w:next w:val="Standard"/>
    <w:autoRedefine/>
    <w:uiPriority w:val="99"/>
    <w:semiHidden/>
    <w:unhideWhenUsed/>
    <w:rsid w:val="00F26877"/>
    <w:pPr>
      <w:spacing w:after="0" w:line="240" w:lineRule="auto"/>
      <w:ind w:left="660" w:hanging="220"/>
    </w:pPr>
  </w:style>
  <w:style w:type="paragraph" w:styleId="Index2">
    <w:name w:val="index 2"/>
    <w:basedOn w:val="Standard"/>
    <w:next w:val="Standard"/>
    <w:autoRedefine/>
    <w:uiPriority w:val="99"/>
    <w:semiHidden/>
    <w:unhideWhenUsed/>
    <w:rsid w:val="00F26877"/>
    <w:pPr>
      <w:spacing w:after="0" w:line="240" w:lineRule="auto"/>
      <w:ind w:left="440" w:hanging="220"/>
    </w:pPr>
  </w:style>
  <w:style w:type="character" w:customStyle="1" w:styleId="normaltextrun">
    <w:name w:val="normaltextrun"/>
    <w:basedOn w:val="Absatz-Standardschriftart"/>
    <w:rsid w:val="008D59C8"/>
  </w:style>
  <w:style w:type="character" w:customStyle="1" w:styleId="eop">
    <w:name w:val="eop"/>
    <w:basedOn w:val="Absatz-Standardschriftart"/>
    <w:rsid w:val="008D59C8"/>
  </w:style>
  <w:style w:type="paragraph" w:customStyle="1" w:styleId="CitaviChapterBibliographyHeading">
    <w:name w:val="Citavi Chapter Bibliography Heading"/>
    <w:basedOn w:val="berschrift2"/>
    <w:link w:val="CitaviChapterBibliographyHeadingZchn"/>
    <w:uiPriority w:val="99"/>
    <w:rsid w:val="004653B8"/>
    <w:pPr>
      <w:jc w:val="left"/>
    </w:pPr>
  </w:style>
  <w:style w:type="character" w:customStyle="1" w:styleId="CitaviChapterBibliographyHeadingZchn">
    <w:name w:val="Citavi Chapter Bibliography Heading Zchn"/>
    <w:basedOn w:val="Absatz-Standardschriftart"/>
    <w:link w:val="CitaviChapterBibliographyHeading"/>
    <w:uiPriority w:val="99"/>
    <w:rsid w:val="004653B8"/>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212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244">
      <w:bodyDiv w:val="1"/>
      <w:marLeft w:val="0"/>
      <w:marRight w:val="0"/>
      <w:marTop w:val="0"/>
      <w:marBottom w:val="0"/>
      <w:divBdr>
        <w:top w:val="none" w:sz="0" w:space="0" w:color="auto"/>
        <w:left w:val="none" w:sz="0" w:space="0" w:color="auto"/>
        <w:bottom w:val="none" w:sz="0" w:space="0" w:color="auto"/>
        <w:right w:val="none" w:sz="0" w:space="0" w:color="auto"/>
      </w:divBdr>
    </w:div>
    <w:div w:id="140196932">
      <w:bodyDiv w:val="1"/>
      <w:marLeft w:val="0"/>
      <w:marRight w:val="0"/>
      <w:marTop w:val="0"/>
      <w:marBottom w:val="0"/>
      <w:divBdr>
        <w:top w:val="none" w:sz="0" w:space="0" w:color="auto"/>
        <w:left w:val="none" w:sz="0" w:space="0" w:color="auto"/>
        <w:bottom w:val="none" w:sz="0" w:space="0" w:color="auto"/>
        <w:right w:val="none" w:sz="0" w:space="0" w:color="auto"/>
      </w:divBdr>
      <w:divsChild>
        <w:div w:id="773404805">
          <w:marLeft w:val="720"/>
          <w:marRight w:val="0"/>
          <w:marTop w:val="113"/>
          <w:marBottom w:val="0"/>
          <w:divBdr>
            <w:top w:val="none" w:sz="0" w:space="0" w:color="auto"/>
            <w:left w:val="none" w:sz="0" w:space="0" w:color="auto"/>
            <w:bottom w:val="none" w:sz="0" w:space="0" w:color="auto"/>
            <w:right w:val="none" w:sz="0" w:space="0" w:color="auto"/>
          </w:divBdr>
        </w:div>
        <w:div w:id="1492985624">
          <w:marLeft w:val="720"/>
          <w:marRight w:val="0"/>
          <w:marTop w:val="113"/>
          <w:marBottom w:val="0"/>
          <w:divBdr>
            <w:top w:val="none" w:sz="0" w:space="0" w:color="auto"/>
            <w:left w:val="none" w:sz="0" w:space="0" w:color="auto"/>
            <w:bottom w:val="none" w:sz="0" w:space="0" w:color="auto"/>
            <w:right w:val="none" w:sz="0" w:space="0" w:color="auto"/>
          </w:divBdr>
        </w:div>
        <w:div w:id="1916932461">
          <w:marLeft w:val="720"/>
          <w:marRight w:val="0"/>
          <w:marTop w:val="113"/>
          <w:marBottom w:val="0"/>
          <w:divBdr>
            <w:top w:val="none" w:sz="0" w:space="0" w:color="auto"/>
            <w:left w:val="none" w:sz="0" w:space="0" w:color="auto"/>
            <w:bottom w:val="none" w:sz="0" w:space="0" w:color="auto"/>
            <w:right w:val="none" w:sz="0" w:space="0" w:color="auto"/>
          </w:divBdr>
        </w:div>
      </w:divsChild>
    </w:div>
    <w:div w:id="434324351">
      <w:bodyDiv w:val="1"/>
      <w:marLeft w:val="0"/>
      <w:marRight w:val="0"/>
      <w:marTop w:val="0"/>
      <w:marBottom w:val="0"/>
      <w:divBdr>
        <w:top w:val="none" w:sz="0" w:space="0" w:color="auto"/>
        <w:left w:val="none" w:sz="0" w:space="0" w:color="auto"/>
        <w:bottom w:val="none" w:sz="0" w:space="0" w:color="auto"/>
        <w:right w:val="none" w:sz="0" w:space="0" w:color="auto"/>
      </w:divBdr>
    </w:div>
    <w:div w:id="498696161">
      <w:bodyDiv w:val="1"/>
      <w:marLeft w:val="0"/>
      <w:marRight w:val="0"/>
      <w:marTop w:val="0"/>
      <w:marBottom w:val="0"/>
      <w:divBdr>
        <w:top w:val="none" w:sz="0" w:space="0" w:color="auto"/>
        <w:left w:val="none" w:sz="0" w:space="0" w:color="auto"/>
        <w:bottom w:val="none" w:sz="0" w:space="0" w:color="auto"/>
        <w:right w:val="none" w:sz="0" w:space="0" w:color="auto"/>
      </w:divBdr>
      <w:divsChild>
        <w:div w:id="94719283">
          <w:marLeft w:val="1080"/>
          <w:marRight w:val="0"/>
          <w:marTop w:val="100"/>
          <w:marBottom w:val="0"/>
          <w:divBdr>
            <w:top w:val="none" w:sz="0" w:space="0" w:color="auto"/>
            <w:left w:val="none" w:sz="0" w:space="0" w:color="auto"/>
            <w:bottom w:val="none" w:sz="0" w:space="0" w:color="auto"/>
            <w:right w:val="none" w:sz="0" w:space="0" w:color="auto"/>
          </w:divBdr>
        </w:div>
        <w:div w:id="210503134">
          <w:marLeft w:val="1080"/>
          <w:marRight w:val="0"/>
          <w:marTop w:val="100"/>
          <w:marBottom w:val="0"/>
          <w:divBdr>
            <w:top w:val="none" w:sz="0" w:space="0" w:color="auto"/>
            <w:left w:val="none" w:sz="0" w:space="0" w:color="auto"/>
            <w:bottom w:val="none" w:sz="0" w:space="0" w:color="auto"/>
            <w:right w:val="none" w:sz="0" w:space="0" w:color="auto"/>
          </w:divBdr>
        </w:div>
        <w:div w:id="566493816">
          <w:marLeft w:val="1080"/>
          <w:marRight w:val="0"/>
          <w:marTop w:val="100"/>
          <w:marBottom w:val="0"/>
          <w:divBdr>
            <w:top w:val="none" w:sz="0" w:space="0" w:color="auto"/>
            <w:left w:val="none" w:sz="0" w:space="0" w:color="auto"/>
            <w:bottom w:val="none" w:sz="0" w:space="0" w:color="auto"/>
            <w:right w:val="none" w:sz="0" w:space="0" w:color="auto"/>
          </w:divBdr>
        </w:div>
        <w:div w:id="751783493">
          <w:marLeft w:val="1080"/>
          <w:marRight w:val="0"/>
          <w:marTop w:val="100"/>
          <w:marBottom w:val="0"/>
          <w:divBdr>
            <w:top w:val="none" w:sz="0" w:space="0" w:color="auto"/>
            <w:left w:val="none" w:sz="0" w:space="0" w:color="auto"/>
            <w:bottom w:val="none" w:sz="0" w:space="0" w:color="auto"/>
            <w:right w:val="none" w:sz="0" w:space="0" w:color="auto"/>
          </w:divBdr>
        </w:div>
        <w:div w:id="1054738322">
          <w:marLeft w:val="1080"/>
          <w:marRight w:val="0"/>
          <w:marTop w:val="100"/>
          <w:marBottom w:val="0"/>
          <w:divBdr>
            <w:top w:val="none" w:sz="0" w:space="0" w:color="auto"/>
            <w:left w:val="none" w:sz="0" w:space="0" w:color="auto"/>
            <w:bottom w:val="none" w:sz="0" w:space="0" w:color="auto"/>
            <w:right w:val="none" w:sz="0" w:space="0" w:color="auto"/>
          </w:divBdr>
        </w:div>
        <w:div w:id="1605456622">
          <w:marLeft w:val="1080"/>
          <w:marRight w:val="0"/>
          <w:marTop w:val="100"/>
          <w:marBottom w:val="0"/>
          <w:divBdr>
            <w:top w:val="none" w:sz="0" w:space="0" w:color="auto"/>
            <w:left w:val="none" w:sz="0" w:space="0" w:color="auto"/>
            <w:bottom w:val="none" w:sz="0" w:space="0" w:color="auto"/>
            <w:right w:val="none" w:sz="0" w:space="0" w:color="auto"/>
          </w:divBdr>
        </w:div>
        <w:div w:id="1863281706">
          <w:marLeft w:val="360"/>
          <w:marRight w:val="0"/>
          <w:marTop w:val="200"/>
          <w:marBottom w:val="0"/>
          <w:divBdr>
            <w:top w:val="none" w:sz="0" w:space="0" w:color="auto"/>
            <w:left w:val="none" w:sz="0" w:space="0" w:color="auto"/>
            <w:bottom w:val="none" w:sz="0" w:space="0" w:color="auto"/>
            <w:right w:val="none" w:sz="0" w:space="0" w:color="auto"/>
          </w:divBdr>
        </w:div>
        <w:div w:id="1934432414">
          <w:marLeft w:val="360"/>
          <w:marRight w:val="0"/>
          <w:marTop w:val="200"/>
          <w:marBottom w:val="0"/>
          <w:divBdr>
            <w:top w:val="none" w:sz="0" w:space="0" w:color="auto"/>
            <w:left w:val="none" w:sz="0" w:space="0" w:color="auto"/>
            <w:bottom w:val="none" w:sz="0" w:space="0" w:color="auto"/>
            <w:right w:val="none" w:sz="0" w:space="0" w:color="auto"/>
          </w:divBdr>
        </w:div>
        <w:div w:id="1934584912">
          <w:marLeft w:val="360"/>
          <w:marRight w:val="0"/>
          <w:marTop w:val="200"/>
          <w:marBottom w:val="0"/>
          <w:divBdr>
            <w:top w:val="none" w:sz="0" w:space="0" w:color="auto"/>
            <w:left w:val="none" w:sz="0" w:space="0" w:color="auto"/>
            <w:bottom w:val="none" w:sz="0" w:space="0" w:color="auto"/>
            <w:right w:val="none" w:sz="0" w:space="0" w:color="auto"/>
          </w:divBdr>
        </w:div>
      </w:divsChild>
    </w:div>
    <w:div w:id="509678826">
      <w:bodyDiv w:val="1"/>
      <w:marLeft w:val="0"/>
      <w:marRight w:val="0"/>
      <w:marTop w:val="0"/>
      <w:marBottom w:val="0"/>
      <w:divBdr>
        <w:top w:val="none" w:sz="0" w:space="0" w:color="auto"/>
        <w:left w:val="none" w:sz="0" w:space="0" w:color="auto"/>
        <w:bottom w:val="none" w:sz="0" w:space="0" w:color="auto"/>
        <w:right w:val="none" w:sz="0" w:space="0" w:color="auto"/>
      </w:divBdr>
      <w:divsChild>
        <w:div w:id="195628711">
          <w:marLeft w:val="1440"/>
          <w:marRight w:val="0"/>
          <w:marTop w:val="100"/>
          <w:marBottom w:val="0"/>
          <w:divBdr>
            <w:top w:val="none" w:sz="0" w:space="0" w:color="auto"/>
            <w:left w:val="none" w:sz="0" w:space="0" w:color="auto"/>
            <w:bottom w:val="none" w:sz="0" w:space="0" w:color="auto"/>
            <w:right w:val="none" w:sz="0" w:space="0" w:color="auto"/>
          </w:divBdr>
        </w:div>
        <w:div w:id="363795533">
          <w:marLeft w:val="1440"/>
          <w:marRight w:val="0"/>
          <w:marTop w:val="100"/>
          <w:marBottom w:val="0"/>
          <w:divBdr>
            <w:top w:val="none" w:sz="0" w:space="0" w:color="auto"/>
            <w:left w:val="none" w:sz="0" w:space="0" w:color="auto"/>
            <w:bottom w:val="none" w:sz="0" w:space="0" w:color="auto"/>
            <w:right w:val="none" w:sz="0" w:space="0" w:color="auto"/>
          </w:divBdr>
        </w:div>
        <w:div w:id="407385149">
          <w:marLeft w:val="1440"/>
          <w:marRight w:val="0"/>
          <w:marTop w:val="100"/>
          <w:marBottom w:val="0"/>
          <w:divBdr>
            <w:top w:val="none" w:sz="0" w:space="0" w:color="auto"/>
            <w:left w:val="none" w:sz="0" w:space="0" w:color="auto"/>
            <w:bottom w:val="none" w:sz="0" w:space="0" w:color="auto"/>
            <w:right w:val="none" w:sz="0" w:space="0" w:color="auto"/>
          </w:divBdr>
        </w:div>
        <w:div w:id="821652728">
          <w:marLeft w:val="1440"/>
          <w:marRight w:val="0"/>
          <w:marTop w:val="100"/>
          <w:marBottom w:val="0"/>
          <w:divBdr>
            <w:top w:val="none" w:sz="0" w:space="0" w:color="auto"/>
            <w:left w:val="none" w:sz="0" w:space="0" w:color="auto"/>
            <w:bottom w:val="none" w:sz="0" w:space="0" w:color="auto"/>
            <w:right w:val="none" w:sz="0" w:space="0" w:color="auto"/>
          </w:divBdr>
        </w:div>
        <w:div w:id="880214408">
          <w:marLeft w:val="1440"/>
          <w:marRight w:val="0"/>
          <w:marTop w:val="100"/>
          <w:marBottom w:val="0"/>
          <w:divBdr>
            <w:top w:val="none" w:sz="0" w:space="0" w:color="auto"/>
            <w:left w:val="none" w:sz="0" w:space="0" w:color="auto"/>
            <w:bottom w:val="none" w:sz="0" w:space="0" w:color="auto"/>
            <w:right w:val="none" w:sz="0" w:space="0" w:color="auto"/>
          </w:divBdr>
        </w:div>
        <w:div w:id="1656761328">
          <w:marLeft w:val="1440"/>
          <w:marRight w:val="0"/>
          <w:marTop w:val="100"/>
          <w:marBottom w:val="0"/>
          <w:divBdr>
            <w:top w:val="none" w:sz="0" w:space="0" w:color="auto"/>
            <w:left w:val="none" w:sz="0" w:space="0" w:color="auto"/>
            <w:bottom w:val="none" w:sz="0" w:space="0" w:color="auto"/>
            <w:right w:val="none" w:sz="0" w:space="0" w:color="auto"/>
          </w:divBdr>
        </w:div>
        <w:div w:id="1915627950">
          <w:marLeft w:val="1440"/>
          <w:marRight w:val="0"/>
          <w:marTop w:val="100"/>
          <w:marBottom w:val="0"/>
          <w:divBdr>
            <w:top w:val="none" w:sz="0" w:space="0" w:color="auto"/>
            <w:left w:val="none" w:sz="0" w:space="0" w:color="auto"/>
            <w:bottom w:val="none" w:sz="0" w:space="0" w:color="auto"/>
            <w:right w:val="none" w:sz="0" w:space="0" w:color="auto"/>
          </w:divBdr>
        </w:div>
        <w:div w:id="1945069219">
          <w:marLeft w:val="1440"/>
          <w:marRight w:val="0"/>
          <w:marTop w:val="100"/>
          <w:marBottom w:val="0"/>
          <w:divBdr>
            <w:top w:val="none" w:sz="0" w:space="0" w:color="auto"/>
            <w:left w:val="none" w:sz="0" w:space="0" w:color="auto"/>
            <w:bottom w:val="none" w:sz="0" w:space="0" w:color="auto"/>
            <w:right w:val="none" w:sz="0" w:space="0" w:color="auto"/>
          </w:divBdr>
        </w:div>
        <w:div w:id="1987586978">
          <w:marLeft w:val="1440"/>
          <w:marRight w:val="0"/>
          <w:marTop w:val="100"/>
          <w:marBottom w:val="0"/>
          <w:divBdr>
            <w:top w:val="none" w:sz="0" w:space="0" w:color="auto"/>
            <w:left w:val="none" w:sz="0" w:space="0" w:color="auto"/>
            <w:bottom w:val="none" w:sz="0" w:space="0" w:color="auto"/>
            <w:right w:val="none" w:sz="0" w:space="0" w:color="auto"/>
          </w:divBdr>
        </w:div>
      </w:divsChild>
    </w:div>
    <w:div w:id="592327485">
      <w:bodyDiv w:val="1"/>
      <w:marLeft w:val="0"/>
      <w:marRight w:val="0"/>
      <w:marTop w:val="0"/>
      <w:marBottom w:val="0"/>
      <w:divBdr>
        <w:top w:val="none" w:sz="0" w:space="0" w:color="auto"/>
        <w:left w:val="none" w:sz="0" w:space="0" w:color="auto"/>
        <w:bottom w:val="none" w:sz="0" w:space="0" w:color="auto"/>
        <w:right w:val="none" w:sz="0" w:space="0" w:color="auto"/>
      </w:divBdr>
    </w:div>
    <w:div w:id="618224555">
      <w:bodyDiv w:val="1"/>
      <w:marLeft w:val="0"/>
      <w:marRight w:val="0"/>
      <w:marTop w:val="0"/>
      <w:marBottom w:val="0"/>
      <w:divBdr>
        <w:top w:val="none" w:sz="0" w:space="0" w:color="auto"/>
        <w:left w:val="none" w:sz="0" w:space="0" w:color="auto"/>
        <w:bottom w:val="none" w:sz="0" w:space="0" w:color="auto"/>
        <w:right w:val="none" w:sz="0" w:space="0" w:color="auto"/>
      </w:divBdr>
      <w:divsChild>
        <w:div w:id="15086533">
          <w:marLeft w:val="0"/>
          <w:marRight w:val="0"/>
          <w:marTop w:val="0"/>
          <w:marBottom w:val="0"/>
          <w:divBdr>
            <w:top w:val="none" w:sz="0" w:space="0" w:color="auto"/>
            <w:left w:val="none" w:sz="0" w:space="0" w:color="auto"/>
            <w:bottom w:val="none" w:sz="0" w:space="0" w:color="auto"/>
            <w:right w:val="none" w:sz="0" w:space="0" w:color="auto"/>
          </w:divBdr>
        </w:div>
      </w:divsChild>
    </w:div>
    <w:div w:id="690882937">
      <w:bodyDiv w:val="1"/>
      <w:marLeft w:val="0"/>
      <w:marRight w:val="0"/>
      <w:marTop w:val="0"/>
      <w:marBottom w:val="0"/>
      <w:divBdr>
        <w:top w:val="none" w:sz="0" w:space="0" w:color="auto"/>
        <w:left w:val="none" w:sz="0" w:space="0" w:color="auto"/>
        <w:bottom w:val="none" w:sz="0" w:space="0" w:color="auto"/>
        <w:right w:val="none" w:sz="0" w:space="0" w:color="auto"/>
      </w:divBdr>
    </w:div>
    <w:div w:id="769009614">
      <w:bodyDiv w:val="1"/>
      <w:marLeft w:val="0"/>
      <w:marRight w:val="0"/>
      <w:marTop w:val="0"/>
      <w:marBottom w:val="0"/>
      <w:divBdr>
        <w:top w:val="none" w:sz="0" w:space="0" w:color="auto"/>
        <w:left w:val="none" w:sz="0" w:space="0" w:color="auto"/>
        <w:bottom w:val="none" w:sz="0" w:space="0" w:color="auto"/>
        <w:right w:val="none" w:sz="0" w:space="0" w:color="auto"/>
      </w:divBdr>
    </w:div>
    <w:div w:id="855727000">
      <w:bodyDiv w:val="1"/>
      <w:marLeft w:val="0"/>
      <w:marRight w:val="0"/>
      <w:marTop w:val="0"/>
      <w:marBottom w:val="0"/>
      <w:divBdr>
        <w:top w:val="none" w:sz="0" w:space="0" w:color="auto"/>
        <w:left w:val="none" w:sz="0" w:space="0" w:color="auto"/>
        <w:bottom w:val="none" w:sz="0" w:space="0" w:color="auto"/>
        <w:right w:val="none" w:sz="0" w:space="0" w:color="auto"/>
      </w:divBdr>
    </w:div>
    <w:div w:id="954748457">
      <w:bodyDiv w:val="1"/>
      <w:marLeft w:val="0"/>
      <w:marRight w:val="0"/>
      <w:marTop w:val="0"/>
      <w:marBottom w:val="0"/>
      <w:divBdr>
        <w:top w:val="none" w:sz="0" w:space="0" w:color="auto"/>
        <w:left w:val="none" w:sz="0" w:space="0" w:color="auto"/>
        <w:bottom w:val="none" w:sz="0" w:space="0" w:color="auto"/>
        <w:right w:val="none" w:sz="0" w:space="0" w:color="auto"/>
      </w:divBdr>
    </w:div>
    <w:div w:id="977077519">
      <w:bodyDiv w:val="1"/>
      <w:marLeft w:val="240"/>
      <w:marRight w:val="240"/>
      <w:marTop w:val="240"/>
      <w:marBottom w:val="60"/>
      <w:divBdr>
        <w:top w:val="none" w:sz="0" w:space="0" w:color="auto"/>
        <w:left w:val="none" w:sz="0" w:space="0" w:color="auto"/>
        <w:bottom w:val="none" w:sz="0" w:space="0" w:color="auto"/>
        <w:right w:val="none" w:sz="0" w:space="0" w:color="auto"/>
      </w:divBdr>
    </w:div>
    <w:div w:id="984552201">
      <w:bodyDiv w:val="1"/>
      <w:marLeft w:val="0"/>
      <w:marRight w:val="0"/>
      <w:marTop w:val="0"/>
      <w:marBottom w:val="0"/>
      <w:divBdr>
        <w:top w:val="none" w:sz="0" w:space="0" w:color="auto"/>
        <w:left w:val="none" w:sz="0" w:space="0" w:color="auto"/>
        <w:bottom w:val="none" w:sz="0" w:space="0" w:color="auto"/>
        <w:right w:val="none" w:sz="0" w:space="0" w:color="auto"/>
      </w:divBdr>
      <w:divsChild>
        <w:div w:id="1076786286">
          <w:marLeft w:val="720"/>
          <w:marRight w:val="0"/>
          <w:marTop w:val="113"/>
          <w:marBottom w:val="0"/>
          <w:divBdr>
            <w:top w:val="none" w:sz="0" w:space="0" w:color="auto"/>
            <w:left w:val="none" w:sz="0" w:space="0" w:color="auto"/>
            <w:bottom w:val="none" w:sz="0" w:space="0" w:color="auto"/>
            <w:right w:val="none" w:sz="0" w:space="0" w:color="auto"/>
          </w:divBdr>
        </w:div>
      </w:divsChild>
    </w:div>
    <w:div w:id="1027950866">
      <w:bodyDiv w:val="1"/>
      <w:marLeft w:val="0"/>
      <w:marRight w:val="0"/>
      <w:marTop w:val="0"/>
      <w:marBottom w:val="0"/>
      <w:divBdr>
        <w:top w:val="none" w:sz="0" w:space="0" w:color="auto"/>
        <w:left w:val="none" w:sz="0" w:space="0" w:color="auto"/>
        <w:bottom w:val="none" w:sz="0" w:space="0" w:color="auto"/>
        <w:right w:val="none" w:sz="0" w:space="0" w:color="auto"/>
      </w:divBdr>
    </w:div>
    <w:div w:id="1066143616">
      <w:bodyDiv w:val="1"/>
      <w:marLeft w:val="240"/>
      <w:marRight w:val="240"/>
      <w:marTop w:val="240"/>
      <w:marBottom w:val="60"/>
      <w:divBdr>
        <w:top w:val="none" w:sz="0" w:space="0" w:color="auto"/>
        <w:left w:val="none" w:sz="0" w:space="0" w:color="auto"/>
        <w:bottom w:val="none" w:sz="0" w:space="0" w:color="auto"/>
        <w:right w:val="none" w:sz="0" w:space="0" w:color="auto"/>
      </w:divBdr>
    </w:div>
    <w:div w:id="1082992997">
      <w:bodyDiv w:val="1"/>
      <w:marLeft w:val="0"/>
      <w:marRight w:val="0"/>
      <w:marTop w:val="0"/>
      <w:marBottom w:val="0"/>
      <w:divBdr>
        <w:top w:val="none" w:sz="0" w:space="0" w:color="auto"/>
        <w:left w:val="none" w:sz="0" w:space="0" w:color="auto"/>
        <w:bottom w:val="none" w:sz="0" w:space="0" w:color="auto"/>
        <w:right w:val="none" w:sz="0" w:space="0" w:color="auto"/>
      </w:divBdr>
    </w:div>
    <w:div w:id="1141651815">
      <w:bodyDiv w:val="1"/>
      <w:marLeft w:val="0"/>
      <w:marRight w:val="0"/>
      <w:marTop w:val="0"/>
      <w:marBottom w:val="0"/>
      <w:divBdr>
        <w:top w:val="none" w:sz="0" w:space="0" w:color="auto"/>
        <w:left w:val="none" w:sz="0" w:space="0" w:color="auto"/>
        <w:bottom w:val="none" w:sz="0" w:space="0" w:color="auto"/>
        <w:right w:val="none" w:sz="0" w:space="0" w:color="auto"/>
      </w:divBdr>
    </w:div>
    <w:div w:id="1173371754">
      <w:bodyDiv w:val="1"/>
      <w:marLeft w:val="0"/>
      <w:marRight w:val="0"/>
      <w:marTop w:val="0"/>
      <w:marBottom w:val="0"/>
      <w:divBdr>
        <w:top w:val="none" w:sz="0" w:space="0" w:color="auto"/>
        <w:left w:val="none" w:sz="0" w:space="0" w:color="auto"/>
        <w:bottom w:val="none" w:sz="0" w:space="0" w:color="auto"/>
        <w:right w:val="none" w:sz="0" w:space="0" w:color="auto"/>
      </w:divBdr>
      <w:divsChild>
        <w:div w:id="1930849276">
          <w:marLeft w:val="0"/>
          <w:marRight w:val="0"/>
          <w:marTop w:val="0"/>
          <w:marBottom w:val="0"/>
          <w:divBdr>
            <w:top w:val="none" w:sz="0" w:space="0" w:color="auto"/>
            <w:left w:val="none" w:sz="0" w:space="0" w:color="auto"/>
            <w:bottom w:val="none" w:sz="0" w:space="0" w:color="auto"/>
            <w:right w:val="none" w:sz="0" w:space="0" w:color="auto"/>
          </w:divBdr>
        </w:div>
      </w:divsChild>
    </w:div>
    <w:div w:id="1416053398">
      <w:bodyDiv w:val="1"/>
      <w:marLeft w:val="0"/>
      <w:marRight w:val="0"/>
      <w:marTop w:val="0"/>
      <w:marBottom w:val="0"/>
      <w:divBdr>
        <w:top w:val="none" w:sz="0" w:space="0" w:color="auto"/>
        <w:left w:val="none" w:sz="0" w:space="0" w:color="auto"/>
        <w:bottom w:val="none" w:sz="0" w:space="0" w:color="auto"/>
        <w:right w:val="none" w:sz="0" w:space="0" w:color="auto"/>
      </w:divBdr>
    </w:div>
    <w:div w:id="1454789169">
      <w:bodyDiv w:val="1"/>
      <w:marLeft w:val="0"/>
      <w:marRight w:val="0"/>
      <w:marTop w:val="0"/>
      <w:marBottom w:val="0"/>
      <w:divBdr>
        <w:top w:val="none" w:sz="0" w:space="0" w:color="auto"/>
        <w:left w:val="none" w:sz="0" w:space="0" w:color="auto"/>
        <w:bottom w:val="none" w:sz="0" w:space="0" w:color="auto"/>
        <w:right w:val="none" w:sz="0" w:space="0" w:color="auto"/>
      </w:divBdr>
      <w:divsChild>
        <w:div w:id="1438410655">
          <w:marLeft w:val="0"/>
          <w:marRight w:val="0"/>
          <w:marTop w:val="0"/>
          <w:marBottom w:val="0"/>
          <w:divBdr>
            <w:top w:val="none" w:sz="0" w:space="0" w:color="auto"/>
            <w:left w:val="none" w:sz="0" w:space="0" w:color="auto"/>
            <w:bottom w:val="none" w:sz="0" w:space="0" w:color="auto"/>
            <w:right w:val="none" w:sz="0" w:space="0" w:color="auto"/>
          </w:divBdr>
        </w:div>
      </w:divsChild>
    </w:div>
    <w:div w:id="1713768073">
      <w:bodyDiv w:val="1"/>
      <w:marLeft w:val="0"/>
      <w:marRight w:val="0"/>
      <w:marTop w:val="0"/>
      <w:marBottom w:val="0"/>
      <w:divBdr>
        <w:top w:val="none" w:sz="0" w:space="0" w:color="auto"/>
        <w:left w:val="none" w:sz="0" w:space="0" w:color="auto"/>
        <w:bottom w:val="none" w:sz="0" w:space="0" w:color="auto"/>
        <w:right w:val="none" w:sz="0" w:space="0" w:color="auto"/>
      </w:divBdr>
      <w:divsChild>
        <w:div w:id="416052568">
          <w:marLeft w:val="0"/>
          <w:marRight w:val="0"/>
          <w:marTop w:val="0"/>
          <w:marBottom w:val="0"/>
          <w:divBdr>
            <w:top w:val="none" w:sz="0" w:space="0" w:color="auto"/>
            <w:left w:val="none" w:sz="0" w:space="0" w:color="auto"/>
            <w:bottom w:val="none" w:sz="0" w:space="0" w:color="auto"/>
            <w:right w:val="none" w:sz="0" w:space="0" w:color="auto"/>
          </w:divBdr>
        </w:div>
      </w:divsChild>
    </w:div>
    <w:div w:id="1750737196">
      <w:bodyDiv w:val="1"/>
      <w:marLeft w:val="0"/>
      <w:marRight w:val="0"/>
      <w:marTop w:val="0"/>
      <w:marBottom w:val="0"/>
      <w:divBdr>
        <w:top w:val="none" w:sz="0" w:space="0" w:color="auto"/>
        <w:left w:val="none" w:sz="0" w:space="0" w:color="auto"/>
        <w:bottom w:val="none" w:sz="0" w:space="0" w:color="auto"/>
        <w:right w:val="none" w:sz="0" w:space="0" w:color="auto"/>
      </w:divBdr>
    </w:div>
    <w:div w:id="1844008097">
      <w:bodyDiv w:val="1"/>
      <w:marLeft w:val="0"/>
      <w:marRight w:val="0"/>
      <w:marTop w:val="0"/>
      <w:marBottom w:val="0"/>
      <w:divBdr>
        <w:top w:val="none" w:sz="0" w:space="0" w:color="auto"/>
        <w:left w:val="none" w:sz="0" w:space="0" w:color="auto"/>
        <w:bottom w:val="none" w:sz="0" w:space="0" w:color="auto"/>
        <w:right w:val="none" w:sz="0" w:space="0" w:color="auto"/>
      </w:divBdr>
    </w:div>
    <w:div w:id="2027517795">
      <w:bodyDiv w:val="1"/>
      <w:marLeft w:val="0"/>
      <w:marRight w:val="0"/>
      <w:marTop w:val="0"/>
      <w:marBottom w:val="0"/>
      <w:divBdr>
        <w:top w:val="none" w:sz="0" w:space="0" w:color="auto"/>
        <w:left w:val="none" w:sz="0" w:space="0" w:color="auto"/>
        <w:bottom w:val="none" w:sz="0" w:space="0" w:color="auto"/>
        <w:right w:val="none" w:sz="0" w:space="0" w:color="auto"/>
      </w:divBdr>
      <w:divsChild>
        <w:div w:id="12653508">
          <w:marLeft w:val="360"/>
          <w:marRight w:val="0"/>
          <w:marTop w:val="200"/>
          <w:marBottom w:val="0"/>
          <w:divBdr>
            <w:top w:val="none" w:sz="0" w:space="0" w:color="auto"/>
            <w:left w:val="none" w:sz="0" w:space="0" w:color="auto"/>
            <w:bottom w:val="none" w:sz="0" w:space="0" w:color="auto"/>
            <w:right w:val="none" w:sz="0" w:space="0" w:color="auto"/>
          </w:divBdr>
        </w:div>
        <w:div w:id="1482892981">
          <w:marLeft w:val="1080"/>
          <w:marRight w:val="0"/>
          <w:marTop w:val="100"/>
          <w:marBottom w:val="0"/>
          <w:divBdr>
            <w:top w:val="none" w:sz="0" w:space="0" w:color="auto"/>
            <w:left w:val="none" w:sz="0" w:space="0" w:color="auto"/>
            <w:bottom w:val="none" w:sz="0" w:space="0" w:color="auto"/>
            <w:right w:val="none" w:sz="0" w:space="0" w:color="auto"/>
          </w:divBdr>
        </w:div>
        <w:div w:id="396901767">
          <w:marLeft w:val="1080"/>
          <w:marRight w:val="0"/>
          <w:marTop w:val="100"/>
          <w:marBottom w:val="0"/>
          <w:divBdr>
            <w:top w:val="none" w:sz="0" w:space="0" w:color="auto"/>
            <w:left w:val="none" w:sz="0" w:space="0" w:color="auto"/>
            <w:bottom w:val="none" w:sz="0" w:space="0" w:color="auto"/>
            <w:right w:val="none" w:sz="0" w:space="0" w:color="auto"/>
          </w:divBdr>
        </w:div>
      </w:divsChild>
    </w:div>
    <w:div w:id="2033914890">
      <w:bodyDiv w:val="1"/>
      <w:marLeft w:val="0"/>
      <w:marRight w:val="0"/>
      <w:marTop w:val="0"/>
      <w:marBottom w:val="0"/>
      <w:divBdr>
        <w:top w:val="none" w:sz="0" w:space="0" w:color="auto"/>
        <w:left w:val="none" w:sz="0" w:space="0" w:color="auto"/>
        <w:bottom w:val="none" w:sz="0" w:space="0" w:color="auto"/>
        <w:right w:val="none" w:sz="0" w:space="0" w:color="auto"/>
      </w:divBdr>
      <w:divsChild>
        <w:div w:id="1583948926">
          <w:marLeft w:val="360"/>
          <w:marRight w:val="0"/>
          <w:marTop w:val="200"/>
          <w:marBottom w:val="0"/>
          <w:divBdr>
            <w:top w:val="none" w:sz="0" w:space="0" w:color="auto"/>
            <w:left w:val="none" w:sz="0" w:space="0" w:color="auto"/>
            <w:bottom w:val="none" w:sz="0" w:space="0" w:color="auto"/>
            <w:right w:val="none" w:sz="0" w:space="0" w:color="auto"/>
          </w:divBdr>
        </w:div>
      </w:divsChild>
    </w:div>
    <w:div w:id="2036686660">
      <w:bodyDiv w:val="1"/>
      <w:marLeft w:val="0"/>
      <w:marRight w:val="0"/>
      <w:marTop w:val="0"/>
      <w:marBottom w:val="0"/>
      <w:divBdr>
        <w:top w:val="none" w:sz="0" w:space="0" w:color="auto"/>
        <w:left w:val="none" w:sz="0" w:space="0" w:color="auto"/>
        <w:bottom w:val="none" w:sz="0" w:space="0" w:color="auto"/>
        <w:right w:val="none" w:sz="0" w:space="0" w:color="auto"/>
      </w:divBdr>
      <w:divsChild>
        <w:div w:id="1125537174">
          <w:marLeft w:val="0"/>
          <w:marRight w:val="0"/>
          <w:marTop w:val="0"/>
          <w:marBottom w:val="0"/>
          <w:divBdr>
            <w:top w:val="none" w:sz="0" w:space="0" w:color="auto"/>
            <w:left w:val="none" w:sz="0" w:space="0" w:color="auto"/>
            <w:bottom w:val="none" w:sz="0" w:space="0" w:color="auto"/>
            <w:right w:val="none" w:sz="0" w:space="0" w:color="auto"/>
          </w:divBdr>
        </w:div>
      </w:divsChild>
    </w:div>
    <w:div w:id="2129231833">
      <w:bodyDiv w:val="1"/>
      <w:marLeft w:val="0"/>
      <w:marRight w:val="0"/>
      <w:marTop w:val="0"/>
      <w:marBottom w:val="0"/>
      <w:divBdr>
        <w:top w:val="none" w:sz="0" w:space="0" w:color="auto"/>
        <w:left w:val="none" w:sz="0" w:space="0" w:color="auto"/>
        <w:bottom w:val="none" w:sz="0" w:space="0" w:color="auto"/>
        <w:right w:val="none" w:sz="0" w:space="0" w:color="auto"/>
      </w:divBdr>
      <w:divsChild>
        <w:div w:id="1735271199">
          <w:marLeft w:val="0"/>
          <w:marRight w:val="0"/>
          <w:marTop w:val="0"/>
          <w:marBottom w:val="0"/>
          <w:divBdr>
            <w:top w:val="none" w:sz="0" w:space="0" w:color="auto"/>
            <w:left w:val="none" w:sz="0" w:space="0" w:color="auto"/>
            <w:bottom w:val="none" w:sz="0" w:space="0" w:color="auto"/>
            <w:right w:val="none" w:sz="0" w:space="0" w:color="auto"/>
          </w:divBdr>
        </w:div>
      </w:divsChild>
    </w:div>
    <w:div w:id="2140802575">
      <w:bodyDiv w:val="1"/>
      <w:marLeft w:val="0"/>
      <w:marRight w:val="0"/>
      <w:marTop w:val="0"/>
      <w:marBottom w:val="0"/>
      <w:divBdr>
        <w:top w:val="none" w:sz="0" w:space="0" w:color="auto"/>
        <w:left w:val="none" w:sz="0" w:space="0" w:color="auto"/>
        <w:bottom w:val="none" w:sz="0" w:space="0" w:color="auto"/>
        <w:right w:val="none" w:sz="0" w:space="0" w:color="auto"/>
      </w:divBdr>
      <w:divsChild>
        <w:div w:id="183121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4A05972-8180-499C-980C-C1066B86B85A}"/>
      </w:docPartPr>
      <w:docPartBody>
        <w:p w:rsidR="00AA59CA" w:rsidRDefault="00AA59CA">
          <w:r w:rsidRPr="00D1285D">
            <w:rPr>
              <w:rStyle w:val="Platzhaltertext"/>
            </w:rPr>
            <w:t>Klicken oder tippen Sie hier, um Text einzugeben.</w:t>
          </w:r>
        </w:p>
      </w:docPartBody>
    </w:docPart>
    <w:docPart>
      <w:docPartPr>
        <w:name w:val="153EFE67FFD1403AAF82CDA95C8868C5"/>
        <w:category>
          <w:name w:val="Allgemein"/>
          <w:gallery w:val="placeholder"/>
        </w:category>
        <w:types>
          <w:type w:val="bbPlcHdr"/>
        </w:types>
        <w:behaviors>
          <w:behavior w:val="content"/>
        </w:behaviors>
        <w:guid w:val="{E251ED4E-9A06-4CC9-8F3C-FC737907E751}"/>
      </w:docPartPr>
      <w:docPartBody>
        <w:p w:rsidR="00A7565C" w:rsidRDefault="00A7565C" w:rsidP="00A7565C">
          <w:pPr>
            <w:pStyle w:val="153EFE67FFD1403AAF82CDA95C8868C5"/>
          </w:pPr>
          <w:r w:rsidRPr="00D1285D">
            <w:rPr>
              <w:rStyle w:val="Platzhaltertext"/>
            </w:rPr>
            <w:t>Klicken oder tippen Sie hier, um Text einzugeben.</w:t>
          </w:r>
        </w:p>
      </w:docPartBody>
    </w:docPart>
    <w:docPart>
      <w:docPartPr>
        <w:name w:val="F653B6F5C3604A91A1AB839C19E938B7"/>
        <w:category>
          <w:name w:val="Allgemein"/>
          <w:gallery w:val="placeholder"/>
        </w:category>
        <w:types>
          <w:type w:val="bbPlcHdr"/>
        </w:types>
        <w:behaviors>
          <w:behavior w:val="content"/>
        </w:behaviors>
        <w:guid w:val="{44F4BAD2-9895-4DD1-B43E-A63B62EEB150}"/>
      </w:docPartPr>
      <w:docPartBody>
        <w:p w:rsidR="00A7565C" w:rsidRDefault="00A7565C" w:rsidP="00A7565C">
          <w:pPr>
            <w:pStyle w:val="F653B6F5C3604A91A1AB839C19E938B7"/>
          </w:pPr>
          <w:r w:rsidRPr="00D1285D">
            <w:rPr>
              <w:rStyle w:val="Platzhaltertext"/>
            </w:rPr>
            <w:t>Klicken oder tippen Sie hier, um Text einzugeben.</w:t>
          </w:r>
        </w:p>
      </w:docPartBody>
    </w:docPart>
    <w:docPart>
      <w:docPartPr>
        <w:name w:val="AA64AE5ABFD745E68CBE39FD0F0E46CD"/>
        <w:category>
          <w:name w:val="Allgemein"/>
          <w:gallery w:val="placeholder"/>
        </w:category>
        <w:types>
          <w:type w:val="bbPlcHdr"/>
        </w:types>
        <w:behaviors>
          <w:behavior w:val="content"/>
        </w:behaviors>
        <w:guid w:val="{288D9E2C-B41C-4AFF-8299-BFE53FC6F42D}"/>
      </w:docPartPr>
      <w:docPartBody>
        <w:p w:rsidR="00A7565C" w:rsidRDefault="00A7565C" w:rsidP="00A7565C">
          <w:pPr>
            <w:pStyle w:val="AA64AE5ABFD745E68CBE39FD0F0E46CD"/>
          </w:pPr>
          <w:r w:rsidRPr="00D1285D">
            <w:rPr>
              <w:rStyle w:val="Platzhaltertext"/>
            </w:rPr>
            <w:t>Klicken oder tippen Sie hier, um Text einzugeben.</w:t>
          </w:r>
        </w:p>
      </w:docPartBody>
    </w:docPart>
    <w:docPart>
      <w:docPartPr>
        <w:name w:val="444339EFFCE44D3F8464B4C60099F879"/>
        <w:category>
          <w:name w:val="Allgemein"/>
          <w:gallery w:val="placeholder"/>
        </w:category>
        <w:types>
          <w:type w:val="bbPlcHdr"/>
        </w:types>
        <w:behaviors>
          <w:behavior w:val="content"/>
        </w:behaviors>
        <w:guid w:val="{2AD1D974-6976-42A8-AA59-5D796CB4DD87}"/>
      </w:docPartPr>
      <w:docPartBody>
        <w:p w:rsidR="00A7565C" w:rsidRDefault="00A7565C" w:rsidP="00A7565C">
          <w:pPr>
            <w:pStyle w:val="444339EFFCE44D3F8464B4C60099F879"/>
          </w:pPr>
          <w:r w:rsidRPr="00D1285D">
            <w:rPr>
              <w:rStyle w:val="Platzhaltertext"/>
            </w:rPr>
            <w:t>Klicken oder tippen Sie hier, um Text einzugeben.</w:t>
          </w:r>
        </w:p>
      </w:docPartBody>
    </w:docPart>
    <w:docPart>
      <w:docPartPr>
        <w:name w:val="FCAF89525F8644FBBB1772B60A4CDA73"/>
        <w:category>
          <w:name w:val="Allgemein"/>
          <w:gallery w:val="placeholder"/>
        </w:category>
        <w:types>
          <w:type w:val="bbPlcHdr"/>
        </w:types>
        <w:behaviors>
          <w:behavior w:val="content"/>
        </w:behaviors>
        <w:guid w:val="{C2B1C537-7B04-449B-A10E-27B29FF3B222}"/>
      </w:docPartPr>
      <w:docPartBody>
        <w:p w:rsidR="00B97681" w:rsidRDefault="001D1EE7" w:rsidP="001D1EE7">
          <w:pPr>
            <w:pStyle w:val="FCAF89525F8644FBBB1772B60A4CDA73"/>
          </w:pPr>
          <w:r w:rsidRPr="00D1285D">
            <w:rPr>
              <w:rStyle w:val="Platzhaltertext"/>
            </w:rPr>
            <w:t>Klicken oder tippen Sie hier, um Text einzugeben.</w:t>
          </w:r>
        </w:p>
      </w:docPartBody>
    </w:docPart>
    <w:docPart>
      <w:docPartPr>
        <w:name w:val="2DB10D7AFFCA4DD3AF6A86156C5D3CE2"/>
        <w:category>
          <w:name w:val="Allgemein"/>
          <w:gallery w:val="placeholder"/>
        </w:category>
        <w:types>
          <w:type w:val="bbPlcHdr"/>
        </w:types>
        <w:behaviors>
          <w:behavior w:val="content"/>
        </w:behaviors>
        <w:guid w:val="{2C8994D8-EB03-4D75-8F5D-4B737FCA3853}"/>
      </w:docPartPr>
      <w:docPartBody>
        <w:p w:rsidR="00FF6A38" w:rsidRDefault="00B97681" w:rsidP="00B97681">
          <w:pPr>
            <w:pStyle w:val="2DB10D7AFFCA4DD3AF6A86156C5D3CE2"/>
          </w:pPr>
          <w:r w:rsidRPr="00D1285D">
            <w:rPr>
              <w:rStyle w:val="Platzhaltertext"/>
            </w:rPr>
            <w:t>Klicken oder tippen Sie hier, um Text einzugeben.</w:t>
          </w:r>
        </w:p>
      </w:docPartBody>
    </w:docPart>
    <w:docPart>
      <w:docPartPr>
        <w:name w:val="BB15178D333548308F9093F8DB951B51"/>
        <w:category>
          <w:name w:val="Allgemein"/>
          <w:gallery w:val="placeholder"/>
        </w:category>
        <w:types>
          <w:type w:val="bbPlcHdr"/>
        </w:types>
        <w:behaviors>
          <w:behavior w:val="content"/>
        </w:behaviors>
        <w:guid w:val="{D06DAC1F-9822-4F55-B9E6-C4D128381BE5}"/>
      </w:docPartPr>
      <w:docPartBody>
        <w:p w:rsidR="00925E7C" w:rsidRDefault="00925E7C">
          <w:pPr>
            <w:pStyle w:val="BB15178D333548308F9093F8DB951B51"/>
          </w:pPr>
          <w:r w:rsidRPr="00D1285D">
            <w:rPr>
              <w:rStyle w:val="Platzhaltertext"/>
            </w:rPr>
            <w:t>Klicken oder tippen Sie hier, um Text einzugeben.</w:t>
          </w:r>
        </w:p>
      </w:docPartBody>
    </w:docPart>
    <w:docPart>
      <w:docPartPr>
        <w:name w:val="B125AB20436A492DA9C4153CD4A2F3F1"/>
        <w:category>
          <w:name w:val="Allgemein"/>
          <w:gallery w:val="placeholder"/>
        </w:category>
        <w:types>
          <w:type w:val="bbPlcHdr"/>
        </w:types>
        <w:behaviors>
          <w:behavior w:val="content"/>
        </w:behaviors>
        <w:guid w:val="{102D89EE-A754-48CE-9C04-980A202F772C}"/>
      </w:docPartPr>
      <w:docPartBody>
        <w:p w:rsidR="00925E7C" w:rsidRDefault="00925E7C">
          <w:pPr>
            <w:pStyle w:val="B125AB20436A492DA9C4153CD4A2F3F1"/>
          </w:pPr>
          <w:r w:rsidRPr="00D1285D">
            <w:rPr>
              <w:rStyle w:val="Platzhaltertext"/>
            </w:rPr>
            <w:t>Klicken oder tippen Sie hier, um Text einzugeben.</w:t>
          </w:r>
        </w:p>
      </w:docPartBody>
    </w:docPart>
    <w:docPart>
      <w:docPartPr>
        <w:name w:val="079D2979306E41AABA0CFB550D885C42"/>
        <w:category>
          <w:name w:val="Allgemein"/>
          <w:gallery w:val="placeholder"/>
        </w:category>
        <w:types>
          <w:type w:val="bbPlcHdr"/>
        </w:types>
        <w:behaviors>
          <w:behavior w:val="content"/>
        </w:behaviors>
        <w:guid w:val="{32CB38DD-B1A5-4560-84A4-0FBE930B0B5B}"/>
      </w:docPartPr>
      <w:docPartBody>
        <w:p w:rsidR="00925E7C" w:rsidRDefault="00925E7C" w:rsidP="00925E7C">
          <w:pPr>
            <w:pStyle w:val="079D2979306E41AABA0CFB550D885C42"/>
          </w:pPr>
          <w:r w:rsidRPr="00D1285D">
            <w:rPr>
              <w:rStyle w:val="Platzhaltertext"/>
            </w:rPr>
            <w:t>Klicken oder tippen Sie hier, um Text einzugeben.</w:t>
          </w:r>
        </w:p>
      </w:docPartBody>
    </w:docPart>
    <w:docPart>
      <w:docPartPr>
        <w:name w:val="CFCABEF1D2B74CDFAD2574E542BA2EA6"/>
        <w:category>
          <w:name w:val="Allgemein"/>
          <w:gallery w:val="placeholder"/>
        </w:category>
        <w:types>
          <w:type w:val="bbPlcHdr"/>
        </w:types>
        <w:behaviors>
          <w:behavior w:val="content"/>
        </w:behaviors>
        <w:guid w:val="{5F056AE0-18EF-43A3-AEDE-4E4DD10A9101}"/>
      </w:docPartPr>
      <w:docPartBody>
        <w:p w:rsidR="00F27BB1" w:rsidRDefault="00F27BB1" w:rsidP="00F27BB1">
          <w:pPr>
            <w:pStyle w:val="CFCABEF1D2B74CDFAD2574E542BA2EA6"/>
          </w:pPr>
          <w:r w:rsidRPr="00D1285D">
            <w:rPr>
              <w:rStyle w:val="Platzhaltertext"/>
            </w:rPr>
            <w:t>Klicken oder tippen Sie hier, um Text einzugeben.</w:t>
          </w:r>
        </w:p>
      </w:docPartBody>
    </w:docPart>
    <w:docPart>
      <w:docPartPr>
        <w:name w:val="616D93FCAEF04F9CBD45A13B39136120"/>
        <w:category>
          <w:name w:val="Allgemein"/>
          <w:gallery w:val="placeholder"/>
        </w:category>
        <w:types>
          <w:type w:val="bbPlcHdr"/>
        </w:types>
        <w:behaviors>
          <w:behavior w:val="content"/>
        </w:behaviors>
        <w:guid w:val="{2334A98F-1538-46AE-9B61-66DC20DBA81D}"/>
      </w:docPartPr>
      <w:docPartBody>
        <w:p w:rsidR="006D15D4" w:rsidRDefault="006D15D4" w:rsidP="006D15D4">
          <w:pPr>
            <w:pStyle w:val="616D93FCAEF04F9CBD45A13B39136120"/>
          </w:pPr>
          <w:r w:rsidRPr="00D1285D">
            <w:rPr>
              <w:rStyle w:val="Platzhaltertext"/>
            </w:rPr>
            <w:t>Klicken oder tippen Sie hier, um Text einzugeben.</w:t>
          </w:r>
        </w:p>
      </w:docPartBody>
    </w:docPart>
    <w:docPart>
      <w:docPartPr>
        <w:name w:val="C3023E7E0A9B414A9CF6C87B65A18546"/>
        <w:category>
          <w:name w:val="Allgemein"/>
          <w:gallery w:val="placeholder"/>
        </w:category>
        <w:types>
          <w:type w:val="bbPlcHdr"/>
        </w:types>
        <w:behaviors>
          <w:behavior w:val="content"/>
        </w:behaviors>
        <w:guid w:val="{A0508C25-17EE-4DEC-A23B-DA088E537FD8}"/>
      </w:docPartPr>
      <w:docPartBody>
        <w:p w:rsidR="006D15D4" w:rsidRDefault="006D15D4" w:rsidP="006D15D4">
          <w:pPr>
            <w:pStyle w:val="C3023E7E0A9B414A9CF6C87B65A18546"/>
          </w:pPr>
          <w:r w:rsidRPr="00D1285D">
            <w:rPr>
              <w:rStyle w:val="Platzhaltertext"/>
            </w:rPr>
            <w:t>Klicken oder tippen Sie hier, um Text einzugeben.</w:t>
          </w:r>
        </w:p>
      </w:docPartBody>
    </w:docPart>
    <w:docPart>
      <w:docPartPr>
        <w:name w:val="0B34A4ABA80746A2AFBBEC5C01F7952B"/>
        <w:category>
          <w:name w:val="Allgemein"/>
          <w:gallery w:val="placeholder"/>
        </w:category>
        <w:types>
          <w:type w:val="bbPlcHdr"/>
        </w:types>
        <w:behaviors>
          <w:behavior w:val="content"/>
        </w:behaviors>
        <w:guid w:val="{EBB5D17E-531C-4556-801C-0519CD3AF7AD}"/>
      </w:docPartPr>
      <w:docPartBody>
        <w:p w:rsidR="00EB5092" w:rsidRDefault="008554D3" w:rsidP="008554D3">
          <w:pPr>
            <w:pStyle w:val="0B34A4ABA80746A2AFBBEC5C01F7952B"/>
          </w:pPr>
          <w:r w:rsidRPr="00D1285D">
            <w:rPr>
              <w:rStyle w:val="Platzhaltertext"/>
            </w:rPr>
            <w:t>Klicken oder tippen Sie hier, um Text einzugeben.</w:t>
          </w:r>
        </w:p>
      </w:docPartBody>
    </w:docPart>
    <w:docPart>
      <w:docPartPr>
        <w:name w:val="56C93AFC25D84A428066A53855B86EF1"/>
        <w:category>
          <w:name w:val="Allgemein"/>
          <w:gallery w:val="placeholder"/>
        </w:category>
        <w:types>
          <w:type w:val="bbPlcHdr"/>
        </w:types>
        <w:behaviors>
          <w:behavior w:val="content"/>
        </w:behaviors>
        <w:guid w:val="{36D608D8-E616-408A-90DA-6DCB60A29BAB}"/>
      </w:docPartPr>
      <w:docPartBody>
        <w:p w:rsidR="007B02E0" w:rsidRDefault="00B0488A" w:rsidP="00B0488A">
          <w:pPr>
            <w:pStyle w:val="56C93AFC25D84A428066A53855B86EF1"/>
          </w:pPr>
          <w:r w:rsidRPr="00D1285D">
            <w:rPr>
              <w:rStyle w:val="Platzhaltertext"/>
            </w:rPr>
            <w:t>Klicken oder tippen Sie hier, um Text einzugeben.</w:t>
          </w:r>
        </w:p>
      </w:docPartBody>
    </w:docPart>
    <w:docPart>
      <w:docPartPr>
        <w:name w:val="8DA61F444CB844A6A8A9F7C59406E384"/>
        <w:category>
          <w:name w:val="Allgemein"/>
          <w:gallery w:val="placeholder"/>
        </w:category>
        <w:types>
          <w:type w:val="bbPlcHdr"/>
        </w:types>
        <w:behaviors>
          <w:behavior w:val="content"/>
        </w:behaviors>
        <w:guid w:val="{005E9DC7-4EF4-4635-BD75-F0BBE679A9AD}"/>
      </w:docPartPr>
      <w:docPartBody>
        <w:p w:rsidR="00E5384F" w:rsidRDefault="00E5384F" w:rsidP="00E5384F">
          <w:pPr>
            <w:pStyle w:val="8DA61F444CB844A6A8A9F7C59406E384"/>
          </w:pPr>
          <w:r w:rsidRPr="00D1285D">
            <w:rPr>
              <w:rStyle w:val="Platzhaltertext"/>
            </w:rPr>
            <w:t>Klicken oder tippen Sie hier, um Text einzugeben.</w:t>
          </w:r>
        </w:p>
      </w:docPartBody>
    </w:docPart>
    <w:docPart>
      <w:docPartPr>
        <w:name w:val="4F9B4E032BA84B8C873E0243D52A2895"/>
        <w:category>
          <w:name w:val="Allgemein"/>
          <w:gallery w:val="placeholder"/>
        </w:category>
        <w:types>
          <w:type w:val="bbPlcHdr"/>
        </w:types>
        <w:behaviors>
          <w:behavior w:val="content"/>
        </w:behaviors>
        <w:guid w:val="{57491D03-5C13-4F44-93DB-5C37A753CA9C}"/>
      </w:docPartPr>
      <w:docPartBody>
        <w:p w:rsidR="00E5384F" w:rsidRDefault="00E5384F" w:rsidP="00E5384F">
          <w:pPr>
            <w:pStyle w:val="4F9B4E032BA84B8C873E0243D52A2895"/>
          </w:pPr>
          <w:r w:rsidRPr="00D1285D">
            <w:rPr>
              <w:rStyle w:val="Platzhaltertext"/>
            </w:rPr>
            <w:t>Klicken oder tippen Sie hier, um Text einzugeben.</w:t>
          </w:r>
        </w:p>
      </w:docPartBody>
    </w:docPart>
    <w:docPart>
      <w:docPartPr>
        <w:name w:val="FB2FB5E6ACE94A35BD2CFEB5572D1F23"/>
        <w:category>
          <w:name w:val="Allgemein"/>
          <w:gallery w:val="placeholder"/>
        </w:category>
        <w:types>
          <w:type w:val="bbPlcHdr"/>
        </w:types>
        <w:behaviors>
          <w:behavior w:val="content"/>
        </w:behaviors>
        <w:guid w:val="{E12E6A77-3821-4EDB-AC3E-E35A0BB10B38}"/>
      </w:docPartPr>
      <w:docPartBody>
        <w:p w:rsidR="00290E2D" w:rsidRDefault="00290E2D" w:rsidP="00290E2D">
          <w:pPr>
            <w:pStyle w:val="FB2FB5E6ACE94A35BD2CFEB5572D1F23"/>
          </w:pPr>
          <w:r w:rsidRPr="00D1285D">
            <w:rPr>
              <w:rStyle w:val="Platzhaltertext"/>
            </w:rPr>
            <w:t>Klicken oder tippen Sie hier, um Text einzugeben.</w:t>
          </w:r>
        </w:p>
      </w:docPartBody>
    </w:docPart>
    <w:docPart>
      <w:docPartPr>
        <w:name w:val="C12CD0A5C8AF460E959E29E77EA360A8"/>
        <w:category>
          <w:name w:val="Allgemein"/>
          <w:gallery w:val="placeholder"/>
        </w:category>
        <w:types>
          <w:type w:val="bbPlcHdr"/>
        </w:types>
        <w:behaviors>
          <w:behavior w:val="content"/>
        </w:behaviors>
        <w:guid w:val="{B540BDC3-D6E7-4D0C-9A58-A72645AADA86}"/>
      </w:docPartPr>
      <w:docPartBody>
        <w:p w:rsidR="00290E2D" w:rsidRDefault="00290E2D" w:rsidP="00290E2D">
          <w:pPr>
            <w:pStyle w:val="C12CD0A5C8AF460E959E29E77EA360A8"/>
          </w:pPr>
          <w:r w:rsidRPr="00D1285D">
            <w:rPr>
              <w:rStyle w:val="Platzhaltertext"/>
            </w:rPr>
            <w:t>Klicken oder tippen Sie hier, um Text einzugeben.</w:t>
          </w:r>
        </w:p>
      </w:docPartBody>
    </w:docPart>
    <w:docPart>
      <w:docPartPr>
        <w:name w:val="92A55627CA684982BAD2E3CEC024B089"/>
        <w:category>
          <w:name w:val="Allgemein"/>
          <w:gallery w:val="placeholder"/>
        </w:category>
        <w:types>
          <w:type w:val="bbPlcHdr"/>
        </w:types>
        <w:behaviors>
          <w:behavior w:val="content"/>
        </w:behaviors>
        <w:guid w:val="{3A394AB0-58AB-46D2-99EA-6E892D295A09}"/>
      </w:docPartPr>
      <w:docPartBody>
        <w:p w:rsidR="00290E2D" w:rsidRDefault="00290E2D" w:rsidP="00290E2D">
          <w:pPr>
            <w:pStyle w:val="92A55627CA684982BAD2E3CEC024B089"/>
          </w:pPr>
          <w:r w:rsidRPr="00D1285D">
            <w:rPr>
              <w:rStyle w:val="Platzhaltertext"/>
            </w:rPr>
            <w:t>Klicken oder tippen Sie hier, um Text einzugeben.</w:t>
          </w:r>
        </w:p>
      </w:docPartBody>
    </w:docPart>
    <w:docPart>
      <w:docPartPr>
        <w:name w:val="6157B797909D49168B928652D20D5ECA"/>
        <w:category>
          <w:name w:val="Allgemein"/>
          <w:gallery w:val="placeholder"/>
        </w:category>
        <w:types>
          <w:type w:val="bbPlcHdr"/>
        </w:types>
        <w:behaviors>
          <w:behavior w:val="content"/>
        </w:behaviors>
        <w:guid w:val="{0377F7DA-1E5A-485D-A8A4-2CEA022ECB24}"/>
      </w:docPartPr>
      <w:docPartBody>
        <w:p w:rsidR="00290E2D" w:rsidRDefault="00290E2D" w:rsidP="00290E2D">
          <w:pPr>
            <w:pStyle w:val="6157B797909D49168B928652D20D5ECA"/>
          </w:pPr>
          <w:r w:rsidRPr="00D1285D">
            <w:rPr>
              <w:rStyle w:val="Platzhaltertext"/>
            </w:rPr>
            <w:t>Klicken oder tippen Sie hier, um Text einzugeben.</w:t>
          </w:r>
        </w:p>
      </w:docPartBody>
    </w:docPart>
    <w:docPart>
      <w:docPartPr>
        <w:name w:val="5B175EE1A7C84883B55E1082A8AB3ECB"/>
        <w:category>
          <w:name w:val="Allgemein"/>
          <w:gallery w:val="placeholder"/>
        </w:category>
        <w:types>
          <w:type w:val="bbPlcHdr"/>
        </w:types>
        <w:behaviors>
          <w:behavior w:val="content"/>
        </w:behaviors>
        <w:guid w:val="{130AD418-BB27-43DE-9485-D515E9D80D03}"/>
      </w:docPartPr>
      <w:docPartBody>
        <w:p w:rsidR="00B479AF" w:rsidRDefault="00B479AF" w:rsidP="00B479AF">
          <w:pPr>
            <w:pStyle w:val="5B175EE1A7C84883B55E1082A8AB3ECB"/>
          </w:pPr>
          <w:r w:rsidRPr="00D1285D">
            <w:rPr>
              <w:rStyle w:val="Platzhaltertext"/>
            </w:rPr>
            <w:t>Klicken oder tippen Sie hier, um Text einzugeben.</w:t>
          </w:r>
        </w:p>
      </w:docPartBody>
    </w:docPart>
    <w:docPart>
      <w:docPartPr>
        <w:name w:val="41751F1563F84F86BACD2B21D4CF4DE8"/>
        <w:category>
          <w:name w:val="Allgemein"/>
          <w:gallery w:val="placeholder"/>
        </w:category>
        <w:types>
          <w:type w:val="bbPlcHdr"/>
        </w:types>
        <w:behaviors>
          <w:behavior w:val="content"/>
        </w:behaviors>
        <w:guid w:val="{49A024EC-04CE-4992-9E7C-68BFD6CD3321}"/>
      </w:docPartPr>
      <w:docPartBody>
        <w:p w:rsidR="00747229" w:rsidRDefault="00747229" w:rsidP="00747229">
          <w:pPr>
            <w:pStyle w:val="41751F1563F84F86BACD2B21D4CF4DE8"/>
          </w:pPr>
          <w:r w:rsidRPr="00D1285D">
            <w:rPr>
              <w:rStyle w:val="Platzhaltertext"/>
            </w:rPr>
            <w:t>Klicken oder tippen Sie hier, um Text einzugeben.</w:t>
          </w:r>
        </w:p>
      </w:docPartBody>
    </w:docPart>
    <w:docPart>
      <w:docPartPr>
        <w:name w:val="7BF951ED1D8A4B4BBE80432AB9FB135D"/>
        <w:category>
          <w:name w:val="Allgemein"/>
          <w:gallery w:val="placeholder"/>
        </w:category>
        <w:types>
          <w:type w:val="bbPlcHdr"/>
        </w:types>
        <w:behaviors>
          <w:behavior w:val="content"/>
        </w:behaviors>
        <w:guid w:val="{5BFEB246-46B3-4E3F-9260-285D26745591}"/>
      </w:docPartPr>
      <w:docPartBody>
        <w:p w:rsidR="00237BAF" w:rsidRDefault="009234B3" w:rsidP="009234B3">
          <w:pPr>
            <w:pStyle w:val="7BF951ED1D8A4B4BBE80432AB9FB135D"/>
          </w:pPr>
          <w:r w:rsidRPr="00D1285D">
            <w:rPr>
              <w:rStyle w:val="Platzhaltertext"/>
            </w:rPr>
            <w:t>Klicken oder tippen Sie hier, um Text einzugeben.</w:t>
          </w:r>
        </w:p>
      </w:docPartBody>
    </w:docPart>
    <w:docPart>
      <w:docPartPr>
        <w:name w:val="0EEC26CA190B4A55845502B6B7603434"/>
        <w:category>
          <w:name w:val="Allgemein"/>
          <w:gallery w:val="placeholder"/>
        </w:category>
        <w:types>
          <w:type w:val="bbPlcHdr"/>
        </w:types>
        <w:behaviors>
          <w:behavior w:val="content"/>
        </w:behaviors>
        <w:guid w:val="{9249AD5C-736E-44AD-A897-7684FCD56EE7}"/>
      </w:docPartPr>
      <w:docPartBody>
        <w:p w:rsidR="00237BAF" w:rsidRDefault="009234B3" w:rsidP="009234B3">
          <w:pPr>
            <w:pStyle w:val="0EEC26CA190B4A55845502B6B7603434"/>
          </w:pPr>
          <w:r w:rsidRPr="00D1285D">
            <w:rPr>
              <w:rStyle w:val="Platzhaltertext"/>
            </w:rPr>
            <w:t>Klicken oder tippen Sie hier, um Text einzugeben.</w:t>
          </w:r>
        </w:p>
      </w:docPartBody>
    </w:docPart>
    <w:docPart>
      <w:docPartPr>
        <w:name w:val="0567C13C993340678D95EA6FF7548F57"/>
        <w:category>
          <w:name w:val="Allgemein"/>
          <w:gallery w:val="placeholder"/>
        </w:category>
        <w:types>
          <w:type w:val="bbPlcHdr"/>
        </w:types>
        <w:behaviors>
          <w:behavior w:val="content"/>
        </w:behaviors>
        <w:guid w:val="{560A7080-E2D8-45C0-8CD2-121720C08584}"/>
      </w:docPartPr>
      <w:docPartBody>
        <w:p w:rsidR="00D41F8B" w:rsidRDefault="00237BAF" w:rsidP="00237BAF">
          <w:pPr>
            <w:pStyle w:val="0567C13C993340678D95EA6FF7548F57"/>
          </w:pPr>
          <w:r w:rsidRPr="00D1285D">
            <w:rPr>
              <w:rStyle w:val="Platzhaltertext"/>
            </w:rPr>
            <w:t>Klicken oder tippen Sie hier, um Text einzugeben.</w:t>
          </w:r>
        </w:p>
      </w:docPartBody>
    </w:docPart>
    <w:docPart>
      <w:docPartPr>
        <w:name w:val="835D76E9EC5D41239F7402728D7F0F6D"/>
        <w:category>
          <w:name w:val="Allgemein"/>
          <w:gallery w:val="placeholder"/>
        </w:category>
        <w:types>
          <w:type w:val="bbPlcHdr"/>
        </w:types>
        <w:behaviors>
          <w:behavior w:val="content"/>
        </w:behaviors>
        <w:guid w:val="{28C852ED-1DAB-4AAC-9FB2-7D5A3E4563B8}"/>
      </w:docPartPr>
      <w:docPartBody>
        <w:p w:rsidR="006344B9" w:rsidRDefault="006344B9" w:rsidP="006344B9">
          <w:pPr>
            <w:pStyle w:val="835D76E9EC5D41239F7402728D7F0F6D"/>
          </w:pPr>
          <w:r w:rsidRPr="00D1285D">
            <w:rPr>
              <w:rStyle w:val="Platzhaltertext"/>
            </w:rPr>
            <w:t>Klicken oder tippen Sie hier, um Text einzugeben.</w:t>
          </w:r>
        </w:p>
      </w:docPartBody>
    </w:docPart>
    <w:docPart>
      <w:docPartPr>
        <w:name w:val="F02BC9ED6928479E936A9627492F771F"/>
        <w:category>
          <w:name w:val="Allgemein"/>
          <w:gallery w:val="placeholder"/>
        </w:category>
        <w:types>
          <w:type w:val="bbPlcHdr"/>
        </w:types>
        <w:behaviors>
          <w:behavior w:val="content"/>
        </w:behaviors>
        <w:guid w:val="{610AA4CC-3B9E-4750-B376-F1F7B7FE6B9D}"/>
      </w:docPartPr>
      <w:docPartBody>
        <w:p w:rsidR="006344B9" w:rsidRDefault="006344B9" w:rsidP="006344B9">
          <w:pPr>
            <w:pStyle w:val="F02BC9ED6928479E936A9627492F771F"/>
          </w:pPr>
          <w:r w:rsidRPr="00D1285D">
            <w:rPr>
              <w:rStyle w:val="Platzhaltertext"/>
            </w:rPr>
            <w:t>Klicken oder tippen Sie hier, um Text einzugeben.</w:t>
          </w:r>
        </w:p>
      </w:docPartBody>
    </w:docPart>
    <w:docPart>
      <w:docPartPr>
        <w:name w:val="D519116ACE904ECEA62EB9B227DCCD5D"/>
        <w:category>
          <w:name w:val="Allgemein"/>
          <w:gallery w:val="placeholder"/>
        </w:category>
        <w:types>
          <w:type w:val="bbPlcHdr"/>
        </w:types>
        <w:behaviors>
          <w:behavior w:val="content"/>
        </w:behaviors>
        <w:guid w:val="{D2B29206-4275-4183-B257-30DE050318C0}"/>
      </w:docPartPr>
      <w:docPartBody>
        <w:p w:rsidR="006344B9" w:rsidRDefault="006344B9" w:rsidP="006344B9">
          <w:pPr>
            <w:pStyle w:val="D519116ACE904ECEA62EB9B227DCCD5D"/>
          </w:pPr>
          <w:r w:rsidRPr="00D1285D">
            <w:rPr>
              <w:rStyle w:val="Platzhaltertext"/>
            </w:rPr>
            <w:t>Klicken oder tippen Sie hier, um Text einzugeben.</w:t>
          </w:r>
        </w:p>
      </w:docPartBody>
    </w:docPart>
    <w:docPart>
      <w:docPartPr>
        <w:name w:val="7ACB19E03FCD4CAB8A88308245D1ABF7"/>
        <w:category>
          <w:name w:val="Allgemein"/>
          <w:gallery w:val="placeholder"/>
        </w:category>
        <w:types>
          <w:type w:val="bbPlcHdr"/>
        </w:types>
        <w:behaviors>
          <w:behavior w:val="content"/>
        </w:behaviors>
        <w:guid w:val="{5D55ADE1-0D85-4112-A9D5-000199F77B81}"/>
      </w:docPartPr>
      <w:docPartBody>
        <w:p w:rsidR="006344B9" w:rsidRDefault="006344B9" w:rsidP="006344B9">
          <w:pPr>
            <w:pStyle w:val="7ACB19E03FCD4CAB8A88308245D1ABF7"/>
          </w:pPr>
          <w:r w:rsidRPr="00D1285D">
            <w:rPr>
              <w:rStyle w:val="Platzhaltertext"/>
            </w:rPr>
            <w:t>Klicken oder tippen Sie hier, um Text einzugeben.</w:t>
          </w:r>
        </w:p>
      </w:docPartBody>
    </w:docPart>
    <w:docPart>
      <w:docPartPr>
        <w:name w:val="99B92D11C8F44190B7A44FCA4B0AC880"/>
        <w:category>
          <w:name w:val="Allgemein"/>
          <w:gallery w:val="placeholder"/>
        </w:category>
        <w:types>
          <w:type w:val="bbPlcHdr"/>
        </w:types>
        <w:behaviors>
          <w:behavior w:val="content"/>
        </w:behaviors>
        <w:guid w:val="{63CEF50A-1407-447C-8326-1BF2EEA3F369}"/>
      </w:docPartPr>
      <w:docPartBody>
        <w:p w:rsidR="006E6F4F" w:rsidRDefault="004C1FEA" w:rsidP="004C1FEA">
          <w:pPr>
            <w:pStyle w:val="99B92D11C8F44190B7A44FCA4B0AC880"/>
          </w:pPr>
          <w:r w:rsidRPr="00D1285D">
            <w:rPr>
              <w:rStyle w:val="Platzhaltertext"/>
            </w:rPr>
            <w:t>Klicken oder tippen Sie hier, um Text einzugeben.</w:t>
          </w:r>
        </w:p>
      </w:docPartBody>
    </w:docPart>
    <w:docPart>
      <w:docPartPr>
        <w:name w:val="CB01D57EFDE145B58AA93CA98D8F2956"/>
        <w:category>
          <w:name w:val="Allgemein"/>
          <w:gallery w:val="placeholder"/>
        </w:category>
        <w:types>
          <w:type w:val="bbPlcHdr"/>
        </w:types>
        <w:behaviors>
          <w:behavior w:val="content"/>
        </w:behaviors>
        <w:guid w:val="{378D9E63-E5B2-480C-BDFB-D67589695487}"/>
      </w:docPartPr>
      <w:docPartBody>
        <w:p w:rsidR="006E6F4F" w:rsidRDefault="004C1FEA" w:rsidP="004C1FEA">
          <w:pPr>
            <w:pStyle w:val="CB01D57EFDE145B58AA93CA98D8F2956"/>
          </w:pPr>
          <w:r w:rsidRPr="00D1285D">
            <w:rPr>
              <w:rStyle w:val="Platzhaltertext"/>
            </w:rPr>
            <w:t>Klicken oder tippen Sie hier, um Text einzugeben.</w:t>
          </w:r>
        </w:p>
      </w:docPartBody>
    </w:docPart>
    <w:docPart>
      <w:docPartPr>
        <w:name w:val="388F61D41FA44BEDAF9835A94258070C"/>
        <w:category>
          <w:name w:val="Allgemein"/>
          <w:gallery w:val="placeholder"/>
        </w:category>
        <w:types>
          <w:type w:val="bbPlcHdr"/>
        </w:types>
        <w:behaviors>
          <w:behavior w:val="content"/>
        </w:behaviors>
        <w:guid w:val="{4982116D-8C64-417A-900B-73E78ED8D1AB}"/>
      </w:docPartPr>
      <w:docPartBody>
        <w:p w:rsidR="00E24326" w:rsidRDefault="00B51AD7" w:rsidP="00B51AD7">
          <w:pPr>
            <w:pStyle w:val="388F61D41FA44BEDAF9835A94258070C"/>
          </w:pPr>
          <w:r w:rsidRPr="00D1285D">
            <w:rPr>
              <w:rStyle w:val="Platzhaltertext"/>
            </w:rPr>
            <w:t>Klicken oder tippen Sie hier, um Text einzugeben.</w:t>
          </w:r>
        </w:p>
      </w:docPartBody>
    </w:docPart>
    <w:docPart>
      <w:docPartPr>
        <w:name w:val="D138075FE7414991BA8FD4F9D6EC91B9"/>
        <w:category>
          <w:name w:val="Allgemein"/>
          <w:gallery w:val="placeholder"/>
        </w:category>
        <w:types>
          <w:type w:val="bbPlcHdr"/>
        </w:types>
        <w:behaviors>
          <w:behavior w:val="content"/>
        </w:behaviors>
        <w:guid w:val="{8969103C-9121-435A-8F2E-1E114E783FD4}"/>
      </w:docPartPr>
      <w:docPartBody>
        <w:p w:rsidR="00E24326" w:rsidRDefault="00B51AD7" w:rsidP="00B51AD7">
          <w:pPr>
            <w:pStyle w:val="D138075FE7414991BA8FD4F9D6EC91B9"/>
          </w:pPr>
          <w:r w:rsidRPr="00D1285D">
            <w:rPr>
              <w:rStyle w:val="Platzhaltertext"/>
            </w:rPr>
            <w:t>Klicken oder tippen Sie hier, um Text einzugeben.</w:t>
          </w:r>
        </w:p>
      </w:docPartBody>
    </w:docPart>
    <w:docPart>
      <w:docPartPr>
        <w:name w:val="8C0356D4BB5F46ECA76E5154911674A4"/>
        <w:category>
          <w:name w:val="Allgemein"/>
          <w:gallery w:val="placeholder"/>
        </w:category>
        <w:types>
          <w:type w:val="bbPlcHdr"/>
        </w:types>
        <w:behaviors>
          <w:behavior w:val="content"/>
        </w:behaviors>
        <w:guid w:val="{0DA5AB42-DD13-4BF6-A447-9CAAB5046FBF}"/>
      </w:docPartPr>
      <w:docPartBody>
        <w:p w:rsidR="00E24326" w:rsidRDefault="00B51AD7" w:rsidP="00B51AD7">
          <w:pPr>
            <w:pStyle w:val="8C0356D4BB5F46ECA76E5154911674A4"/>
          </w:pPr>
          <w:r w:rsidRPr="00D1285D">
            <w:rPr>
              <w:rStyle w:val="Platzhaltertext"/>
            </w:rPr>
            <w:t>Klicken oder tippen Sie hier, um Text einzugeben.</w:t>
          </w:r>
        </w:p>
      </w:docPartBody>
    </w:docPart>
    <w:docPart>
      <w:docPartPr>
        <w:name w:val="217468103C614B50ABA2CB161934DBA8"/>
        <w:category>
          <w:name w:val="Allgemein"/>
          <w:gallery w:val="placeholder"/>
        </w:category>
        <w:types>
          <w:type w:val="bbPlcHdr"/>
        </w:types>
        <w:behaviors>
          <w:behavior w:val="content"/>
        </w:behaviors>
        <w:guid w:val="{34FAF42C-6466-4C1E-B434-27458DC69187}"/>
      </w:docPartPr>
      <w:docPartBody>
        <w:p w:rsidR="003203A1" w:rsidRDefault="003203A1" w:rsidP="003203A1">
          <w:pPr>
            <w:pStyle w:val="217468103C614B50ABA2CB161934DBA8"/>
          </w:pPr>
          <w:r w:rsidRPr="00D1285D">
            <w:rPr>
              <w:rStyle w:val="Platzhaltertext"/>
            </w:rPr>
            <w:t>Klicken oder tippen Sie hier, um Text einzugeben.</w:t>
          </w:r>
        </w:p>
      </w:docPartBody>
    </w:docPart>
    <w:docPart>
      <w:docPartPr>
        <w:name w:val="BE383EF8202740DF8AC7847727181F11"/>
        <w:category>
          <w:name w:val="Allgemein"/>
          <w:gallery w:val="placeholder"/>
        </w:category>
        <w:types>
          <w:type w:val="bbPlcHdr"/>
        </w:types>
        <w:behaviors>
          <w:behavior w:val="content"/>
        </w:behaviors>
        <w:guid w:val="{CD660D3B-1441-4CAE-815B-F4CB26D1A4A1}"/>
      </w:docPartPr>
      <w:docPartBody>
        <w:p w:rsidR="003203A1" w:rsidRDefault="003203A1" w:rsidP="003203A1">
          <w:pPr>
            <w:pStyle w:val="BE383EF8202740DF8AC7847727181F11"/>
          </w:pPr>
          <w:r w:rsidRPr="00D1285D">
            <w:rPr>
              <w:rStyle w:val="Platzhaltertext"/>
            </w:rPr>
            <w:t>Klicken oder tippen Sie hier, um Text einzugeben.</w:t>
          </w:r>
        </w:p>
      </w:docPartBody>
    </w:docPart>
    <w:docPart>
      <w:docPartPr>
        <w:name w:val="7F2D616EA36A403CA1D9DBC29C65A64F"/>
        <w:category>
          <w:name w:val="Allgemein"/>
          <w:gallery w:val="placeholder"/>
        </w:category>
        <w:types>
          <w:type w:val="bbPlcHdr"/>
        </w:types>
        <w:behaviors>
          <w:behavior w:val="content"/>
        </w:behaviors>
        <w:guid w:val="{410C2B2F-DBCE-4339-A652-AF02E8159441}"/>
      </w:docPartPr>
      <w:docPartBody>
        <w:p w:rsidR="003203A1" w:rsidRDefault="003203A1" w:rsidP="003203A1">
          <w:pPr>
            <w:pStyle w:val="7F2D616EA36A403CA1D9DBC29C65A64F"/>
          </w:pPr>
          <w:r w:rsidRPr="00D1285D">
            <w:rPr>
              <w:rStyle w:val="Platzhaltertext"/>
            </w:rPr>
            <w:t>Klicken oder tippen Sie hier, um Text einzugeben.</w:t>
          </w:r>
        </w:p>
      </w:docPartBody>
    </w:docPart>
    <w:docPart>
      <w:docPartPr>
        <w:name w:val="62197AD2B7F54115B591DE04EBAFBCAC"/>
        <w:category>
          <w:name w:val="Allgemein"/>
          <w:gallery w:val="placeholder"/>
        </w:category>
        <w:types>
          <w:type w:val="bbPlcHdr"/>
        </w:types>
        <w:behaviors>
          <w:behavior w:val="content"/>
        </w:behaviors>
        <w:guid w:val="{0646772F-2B50-4293-95A8-7CB99F334010}"/>
      </w:docPartPr>
      <w:docPartBody>
        <w:p w:rsidR="003203A1" w:rsidRDefault="003203A1" w:rsidP="003203A1">
          <w:pPr>
            <w:pStyle w:val="62197AD2B7F54115B591DE04EBAFBCAC"/>
          </w:pPr>
          <w:r w:rsidRPr="00D1285D">
            <w:rPr>
              <w:rStyle w:val="Platzhaltertext"/>
            </w:rPr>
            <w:t>Klicken oder tippen Sie hier, um Text einzugeben.</w:t>
          </w:r>
        </w:p>
      </w:docPartBody>
    </w:docPart>
    <w:docPart>
      <w:docPartPr>
        <w:name w:val="847DF16881DF42C4A1CBAF26C85F7635"/>
        <w:category>
          <w:name w:val="Allgemein"/>
          <w:gallery w:val="placeholder"/>
        </w:category>
        <w:types>
          <w:type w:val="bbPlcHdr"/>
        </w:types>
        <w:behaviors>
          <w:behavior w:val="content"/>
        </w:behaviors>
        <w:guid w:val="{29C4F85C-57B7-4629-825B-5A6F1763B4E6}"/>
      </w:docPartPr>
      <w:docPartBody>
        <w:p w:rsidR="003203A1" w:rsidRDefault="003203A1" w:rsidP="003203A1">
          <w:pPr>
            <w:pStyle w:val="847DF16881DF42C4A1CBAF26C85F7635"/>
          </w:pPr>
          <w:r w:rsidRPr="00D1285D">
            <w:rPr>
              <w:rStyle w:val="Platzhaltertext"/>
            </w:rPr>
            <w:t>Klicken oder tippen Sie hier, um Text einzugeben.</w:t>
          </w:r>
        </w:p>
      </w:docPartBody>
    </w:docPart>
    <w:docPart>
      <w:docPartPr>
        <w:name w:val="1015414E208146FAAF8DDE9AA190829C"/>
        <w:category>
          <w:name w:val="Allgemein"/>
          <w:gallery w:val="placeholder"/>
        </w:category>
        <w:types>
          <w:type w:val="bbPlcHdr"/>
        </w:types>
        <w:behaviors>
          <w:behavior w:val="content"/>
        </w:behaviors>
        <w:guid w:val="{5F1FB753-0401-47F2-B4A1-A769302026BB}"/>
      </w:docPartPr>
      <w:docPartBody>
        <w:p w:rsidR="003203A1" w:rsidRDefault="003203A1" w:rsidP="003203A1">
          <w:pPr>
            <w:pStyle w:val="1015414E208146FAAF8DDE9AA190829C"/>
          </w:pPr>
          <w:r w:rsidRPr="00D1285D">
            <w:rPr>
              <w:rStyle w:val="Platzhaltertext"/>
            </w:rPr>
            <w:t>Klicken oder tippen Sie hier, um Text einzugeben.</w:t>
          </w:r>
        </w:p>
      </w:docPartBody>
    </w:docPart>
    <w:docPart>
      <w:docPartPr>
        <w:name w:val="70D6F321182D4A3F816EBF18F305CC63"/>
        <w:category>
          <w:name w:val="Allgemein"/>
          <w:gallery w:val="placeholder"/>
        </w:category>
        <w:types>
          <w:type w:val="bbPlcHdr"/>
        </w:types>
        <w:behaviors>
          <w:behavior w:val="content"/>
        </w:behaviors>
        <w:guid w:val="{A48308D1-5A41-4C99-B796-C06ADB830E3B}"/>
      </w:docPartPr>
      <w:docPartBody>
        <w:p w:rsidR="003203A1" w:rsidRDefault="003203A1" w:rsidP="003203A1">
          <w:pPr>
            <w:pStyle w:val="70D6F321182D4A3F816EBF18F305CC63"/>
          </w:pPr>
          <w:r w:rsidRPr="00D1285D">
            <w:rPr>
              <w:rStyle w:val="Platzhaltertext"/>
            </w:rPr>
            <w:t>Klicken oder tippen Sie hier, um Text einzugeben.</w:t>
          </w:r>
        </w:p>
      </w:docPartBody>
    </w:docPart>
    <w:docPart>
      <w:docPartPr>
        <w:name w:val="C1783A1097FE4B98839B05790EA633A5"/>
        <w:category>
          <w:name w:val="Allgemein"/>
          <w:gallery w:val="placeholder"/>
        </w:category>
        <w:types>
          <w:type w:val="bbPlcHdr"/>
        </w:types>
        <w:behaviors>
          <w:behavior w:val="content"/>
        </w:behaviors>
        <w:guid w:val="{AB015645-85AB-418A-94C4-BA692E36A4B5}"/>
      </w:docPartPr>
      <w:docPartBody>
        <w:p w:rsidR="003203A1" w:rsidRDefault="003203A1" w:rsidP="003203A1">
          <w:pPr>
            <w:pStyle w:val="C1783A1097FE4B98839B05790EA633A5"/>
          </w:pPr>
          <w:r w:rsidRPr="00D1285D">
            <w:rPr>
              <w:rStyle w:val="Platzhaltertext"/>
            </w:rPr>
            <w:t>Klicken oder tippen Sie hier, um Text einzugeben.</w:t>
          </w:r>
        </w:p>
      </w:docPartBody>
    </w:docPart>
    <w:docPart>
      <w:docPartPr>
        <w:name w:val="D01E7494DC784D1C8D08EB9ACEB7AA80"/>
        <w:category>
          <w:name w:val="Allgemein"/>
          <w:gallery w:val="placeholder"/>
        </w:category>
        <w:types>
          <w:type w:val="bbPlcHdr"/>
        </w:types>
        <w:behaviors>
          <w:behavior w:val="content"/>
        </w:behaviors>
        <w:guid w:val="{A47EAC83-7FC0-443C-9A74-268B8EB4AAFB}"/>
      </w:docPartPr>
      <w:docPartBody>
        <w:p w:rsidR="003203A1" w:rsidRDefault="003203A1" w:rsidP="003203A1">
          <w:pPr>
            <w:pStyle w:val="D01E7494DC784D1C8D08EB9ACEB7AA80"/>
          </w:pPr>
          <w:r w:rsidRPr="00D1285D">
            <w:rPr>
              <w:rStyle w:val="Platzhaltertext"/>
            </w:rPr>
            <w:t>Klicken oder tippen Sie hier, um Text einzugeben.</w:t>
          </w:r>
        </w:p>
      </w:docPartBody>
    </w:docPart>
    <w:docPart>
      <w:docPartPr>
        <w:name w:val="943C08CD18F543819A28773F099856B9"/>
        <w:category>
          <w:name w:val="Allgemein"/>
          <w:gallery w:val="placeholder"/>
        </w:category>
        <w:types>
          <w:type w:val="bbPlcHdr"/>
        </w:types>
        <w:behaviors>
          <w:behavior w:val="content"/>
        </w:behaviors>
        <w:guid w:val="{D9004FE5-3315-4D29-A829-73AAE6EAA10A}"/>
      </w:docPartPr>
      <w:docPartBody>
        <w:p w:rsidR="003203A1" w:rsidRDefault="003203A1" w:rsidP="003203A1">
          <w:pPr>
            <w:pStyle w:val="943C08CD18F543819A28773F099856B9"/>
          </w:pPr>
          <w:r w:rsidRPr="00D1285D">
            <w:rPr>
              <w:rStyle w:val="Platzhaltertext"/>
            </w:rPr>
            <w:t>Klicken oder tippen Sie hier, um Text einzugeben.</w:t>
          </w:r>
        </w:p>
      </w:docPartBody>
    </w:docPart>
    <w:docPart>
      <w:docPartPr>
        <w:name w:val="51C3BC348CE04A8F93AF077AF3561668"/>
        <w:category>
          <w:name w:val="Allgemein"/>
          <w:gallery w:val="placeholder"/>
        </w:category>
        <w:types>
          <w:type w:val="bbPlcHdr"/>
        </w:types>
        <w:behaviors>
          <w:behavior w:val="content"/>
        </w:behaviors>
        <w:guid w:val="{2F161F0B-A4F9-4D8B-B513-F9796F707CB7}"/>
      </w:docPartPr>
      <w:docPartBody>
        <w:p w:rsidR="003203A1" w:rsidRDefault="003203A1" w:rsidP="003203A1">
          <w:pPr>
            <w:pStyle w:val="51C3BC348CE04A8F93AF077AF3561668"/>
          </w:pPr>
          <w:r w:rsidRPr="00D1285D">
            <w:rPr>
              <w:rStyle w:val="Platzhaltertext"/>
            </w:rPr>
            <w:t>Klicken oder tippen Sie hier, um Text einzugeben.</w:t>
          </w:r>
        </w:p>
      </w:docPartBody>
    </w:docPart>
    <w:docPart>
      <w:docPartPr>
        <w:name w:val="036EB265BE9A4DFCA6AE1A3D6A279BBF"/>
        <w:category>
          <w:name w:val="Allgemein"/>
          <w:gallery w:val="placeholder"/>
        </w:category>
        <w:types>
          <w:type w:val="bbPlcHdr"/>
        </w:types>
        <w:behaviors>
          <w:behavior w:val="content"/>
        </w:behaviors>
        <w:guid w:val="{7C368860-25A7-4BA8-A623-94261F2E1B58}"/>
      </w:docPartPr>
      <w:docPartBody>
        <w:p w:rsidR="003203A1" w:rsidRDefault="003203A1" w:rsidP="003203A1">
          <w:pPr>
            <w:pStyle w:val="036EB265BE9A4DFCA6AE1A3D6A279BBF"/>
          </w:pPr>
          <w:r w:rsidRPr="00D1285D">
            <w:rPr>
              <w:rStyle w:val="Platzhaltertext"/>
            </w:rPr>
            <w:t>Klicken oder tippen Sie hier, um Text einzugeben.</w:t>
          </w:r>
        </w:p>
      </w:docPartBody>
    </w:docPart>
    <w:docPart>
      <w:docPartPr>
        <w:name w:val="22F84FE4F39B4E85BE26583AEFF75262"/>
        <w:category>
          <w:name w:val="Allgemein"/>
          <w:gallery w:val="placeholder"/>
        </w:category>
        <w:types>
          <w:type w:val="bbPlcHdr"/>
        </w:types>
        <w:behaviors>
          <w:behavior w:val="content"/>
        </w:behaviors>
        <w:guid w:val="{A4C48832-62AB-48B2-B631-1AD942557977}"/>
      </w:docPartPr>
      <w:docPartBody>
        <w:p w:rsidR="003203A1" w:rsidRDefault="003203A1" w:rsidP="003203A1">
          <w:pPr>
            <w:pStyle w:val="22F84FE4F39B4E85BE26583AEFF75262"/>
          </w:pPr>
          <w:r w:rsidRPr="00D1285D">
            <w:rPr>
              <w:rStyle w:val="Platzhaltertext"/>
            </w:rPr>
            <w:t>Klicken oder tippen Sie hier, um Text einzugeben.</w:t>
          </w:r>
        </w:p>
      </w:docPartBody>
    </w:docPart>
    <w:docPart>
      <w:docPartPr>
        <w:name w:val="19B3997AF2EA466FBCC2A0708D9F430F"/>
        <w:category>
          <w:name w:val="Allgemein"/>
          <w:gallery w:val="placeholder"/>
        </w:category>
        <w:types>
          <w:type w:val="bbPlcHdr"/>
        </w:types>
        <w:behaviors>
          <w:behavior w:val="content"/>
        </w:behaviors>
        <w:guid w:val="{0A0759EA-8E55-45EB-9243-357385AB10B4}"/>
      </w:docPartPr>
      <w:docPartBody>
        <w:p w:rsidR="003203A1" w:rsidRDefault="003203A1" w:rsidP="003203A1">
          <w:pPr>
            <w:pStyle w:val="19B3997AF2EA466FBCC2A0708D9F430F"/>
          </w:pPr>
          <w:r w:rsidRPr="00D1285D">
            <w:rPr>
              <w:rStyle w:val="Platzhaltertext"/>
            </w:rPr>
            <w:t>Klicken oder tippen Sie hier, um Text einzugeben.</w:t>
          </w:r>
        </w:p>
      </w:docPartBody>
    </w:docPart>
    <w:docPart>
      <w:docPartPr>
        <w:name w:val="C4B317F0DAF549AEB850B3FFE505B736"/>
        <w:category>
          <w:name w:val="Allgemein"/>
          <w:gallery w:val="placeholder"/>
        </w:category>
        <w:types>
          <w:type w:val="bbPlcHdr"/>
        </w:types>
        <w:behaviors>
          <w:behavior w:val="content"/>
        </w:behaviors>
        <w:guid w:val="{08BD2B23-0129-4EDB-8A90-6EDF26EBA854}"/>
      </w:docPartPr>
      <w:docPartBody>
        <w:p w:rsidR="003203A1" w:rsidRDefault="003203A1" w:rsidP="003203A1">
          <w:pPr>
            <w:pStyle w:val="C4B317F0DAF549AEB850B3FFE505B736"/>
          </w:pPr>
          <w:r w:rsidRPr="00D1285D">
            <w:rPr>
              <w:rStyle w:val="Platzhaltertext"/>
            </w:rPr>
            <w:t>Klicken oder tippen Sie hier, um Text einzugeben.</w:t>
          </w:r>
        </w:p>
      </w:docPartBody>
    </w:docPart>
    <w:docPart>
      <w:docPartPr>
        <w:name w:val="5F6F26D9DCCE43F88B94AB04326B2C68"/>
        <w:category>
          <w:name w:val="Allgemein"/>
          <w:gallery w:val="placeholder"/>
        </w:category>
        <w:types>
          <w:type w:val="bbPlcHdr"/>
        </w:types>
        <w:behaviors>
          <w:behavior w:val="content"/>
        </w:behaviors>
        <w:guid w:val="{FB8EB005-AFC9-43D9-AD54-FDFB1FAB7B66}"/>
      </w:docPartPr>
      <w:docPartBody>
        <w:p w:rsidR="003203A1" w:rsidRDefault="003203A1" w:rsidP="003203A1">
          <w:pPr>
            <w:pStyle w:val="5F6F26D9DCCE43F88B94AB04326B2C68"/>
          </w:pPr>
          <w:r w:rsidRPr="00D1285D">
            <w:rPr>
              <w:rStyle w:val="Platzhaltertext"/>
            </w:rPr>
            <w:t>Klicken oder tippen Sie hier, um Text einzugeben.</w:t>
          </w:r>
        </w:p>
      </w:docPartBody>
    </w:docPart>
    <w:docPart>
      <w:docPartPr>
        <w:name w:val="A34A8AC98A1040FE888565B3AC5E8AA9"/>
        <w:category>
          <w:name w:val="Allgemein"/>
          <w:gallery w:val="placeholder"/>
        </w:category>
        <w:types>
          <w:type w:val="bbPlcHdr"/>
        </w:types>
        <w:behaviors>
          <w:behavior w:val="content"/>
        </w:behaviors>
        <w:guid w:val="{38F372FA-B508-48FE-B64D-CE2334A1F757}"/>
      </w:docPartPr>
      <w:docPartBody>
        <w:p w:rsidR="003203A1" w:rsidRDefault="003203A1" w:rsidP="003203A1">
          <w:pPr>
            <w:pStyle w:val="A34A8AC98A1040FE888565B3AC5E8AA9"/>
          </w:pPr>
          <w:r w:rsidRPr="00D1285D">
            <w:rPr>
              <w:rStyle w:val="Platzhaltertext"/>
            </w:rPr>
            <w:t>Klicken oder tippen Sie hier, um Text einzugeben.</w:t>
          </w:r>
        </w:p>
      </w:docPartBody>
    </w:docPart>
    <w:docPart>
      <w:docPartPr>
        <w:name w:val="C074FA45BC2D4A1386E021D217D57B11"/>
        <w:category>
          <w:name w:val="Allgemein"/>
          <w:gallery w:val="placeholder"/>
        </w:category>
        <w:types>
          <w:type w:val="bbPlcHdr"/>
        </w:types>
        <w:behaviors>
          <w:behavior w:val="content"/>
        </w:behaviors>
        <w:guid w:val="{A4A639DE-BEAA-473F-BEED-F500AD8B335A}"/>
      </w:docPartPr>
      <w:docPartBody>
        <w:p w:rsidR="003203A1" w:rsidRDefault="003203A1" w:rsidP="003203A1">
          <w:pPr>
            <w:pStyle w:val="C074FA45BC2D4A1386E021D217D57B11"/>
          </w:pPr>
          <w:r w:rsidRPr="00D1285D">
            <w:rPr>
              <w:rStyle w:val="Platzhaltertext"/>
            </w:rPr>
            <w:t>Klicken oder tippen Sie hier, um Text einzugeben.</w:t>
          </w:r>
        </w:p>
      </w:docPartBody>
    </w:docPart>
    <w:docPart>
      <w:docPartPr>
        <w:name w:val="6EA3048CE04E49ED8A3FCB6E9BC08C36"/>
        <w:category>
          <w:name w:val="Allgemein"/>
          <w:gallery w:val="placeholder"/>
        </w:category>
        <w:types>
          <w:type w:val="bbPlcHdr"/>
        </w:types>
        <w:behaviors>
          <w:behavior w:val="content"/>
        </w:behaviors>
        <w:guid w:val="{6357EC07-4E62-449A-A83B-30A407C8A434}"/>
      </w:docPartPr>
      <w:docPartBody>
        <w:p w:rsidR="003203A1" w:rsidRDefault="003203A1" w:rsidP="003203A1">
          <w:pPr>
            <w:pStyle w:val="6EA3048CE04E49ED8A3FCB6E9BC08C36"/>
          </w:pPr>
          <w:r w:rsidRPr="00D1285D">
            <w:rPr>
              <w:rStyle w:val="Platzhaltertext"/>
            </w:rPr>
            <w:t>Klicken oder tippen Sie hier, um Text einzugeben.</w:t>
          </w:r>
        </w:p>
      </w:docPartBody>
    </w:docPart>
    <w:docPart>
      <w:docPartPr>
        <w:name w:val="45FA8FBF067D4BDBBAFD131B04FF2990"/>
        <w:category>
          <w:name w:val="Allgemein"/>
          <w:gallery w:val="placeholder"/>
        </w:category>
        <w:types>
          <w:type w:val="bbPlcHdr"/>
        </w:types>
        <w:behaviors>
          <w:behavior w:val="content"/>
        </w:behaviors>
        <w:guid w:val="{DF1AF9CF-4A88-459C-AFB2-01A5D80CCF70}"/>
      </w:docPartPr>
      <w:docPartBody>
        <w:p w:rsidR="003203A1" w:rsidRDefault="003203A1" w:rsidP="003203A1">
          <w:pPr>
            <w:pStyle w:val="45FA8FBF067D4BDBBAFD131B04FF2990"/>
          </w:pPr>
          <w:r w:rsidRPr="00D1285D">
            <w:rPr>
              <w:rStyle w:val="Platzhaltertext"/>
            </w:rPr>
            <w:t>Klicken oder tippen Sie hier, um Text einzugeben.</w:t>
          </w:r>
        </w:p>
      </w:docPartBody>
    </w:docPart>
    <w:docPart>
      <w:docPartPr>
        <w:name w:val="052B102CAADF49BCBFED4C5E75453DB1"/>
        <w:category>
          <w:name w:val="Allgemein"/>
          <w:gallery w:val="placeholder"/>
        </w:category>
        <w:types>
          <w:type w:val="bbPlcHdr"/>
        </w:types>
        <w:behaviors>
          <w:behavior w:val="content"/>
        </w:behaviors>
        <w:guid w:val="{35470564-A458-4D03-AD8F-93B700A75388}"/>
      </w:docPartPr>
      <w:docPartBody>
        <w:p w:rsidR="003203A1" w:rsidRDefault="003203A1" w:rsidP="003203A1">
          <w:pPr>
            <w:pStyle w:val="052B102CAADF49BCBFED4C5E75453DB1"/>
          </w:pPr>
          <w:r w:rsidRPr="00D1285D">
            <w:rPr>
              <w:rStyle w:val="Platzhaltertext"/>
            </w:rPr>
            <w:t>Klicken oder tippen Sie hier, um Text einzugeben.</w:t>
          </w:r>
        </w:p>
      </w:docPartBody>
    </w:docPart>
    <w:docPart>
      <w:docPartPr>
        <w:name w:val="52148AFE231843F1AA1C01B92FEB3165"/>
        <w:category>
          <w:name w:val="Allgemein"/>
          <w:gallery w:val="placeholder"/>
        </w:category>
        <w:types>
          <w:type w:val="bbPlcHdr"/>
        </w:types>
        <w:behaviors>
          <w:behavior w:val="content"/>
        </w:behaviors>
        <w:guid w:val="{6EF497FA-E427-4C2C-AC49-CC87BD6EFC3A}"/>
      </w:docPartPr>
      <w:docPartBody>
        <w:p w:rsidR="003203A1" w:rsidRDefault="003203A1" w:rsidP="003203A1">
          <w:pPr>
            <w:pStyle w:val="52148AFE231843F1AA1C01B92FEB3165"/>
          </w:pPr>
          <w:r w:rsidRPr="00D1285D">
            <w:rPr>
              <w:rStyle w:val="Platzhaltertext"/>
            </w:rPr>
            <w:t>Klicken oder tippen Sie hier, um Text einzugeben.</w:t>
          </w:r>
        </w:p>
      </w:docPartBody>
    </w:docPart>
    <w:docPart>
      <w:docPartPr>
        <w:name w:val="B3C73FE8FDE249CA985B231C81CDB3A3"/>
        <w:category>
          <w:name w:val="Allgemein"/>
          <w:gallery w:val="placeholder"/>
        </w:category>
        <w:types>
          <w:type w:val="bbPlcHdr"/>
        </w:types>
        <w:behaviors>
          <w:behavior w:val="content"/>
        </w:behaviors>
        <w:guid w:val="{154FBDFD-E472-4443-9925-B795AD9677FF}"/>
      </w:docPartPr>
      <w:docPartBody>
        <w:p w:rsidR="003203A1" w:rsidRDefault="003203A1" w:rsidP="003203A1">
          <w:pPr>
            <w:pStyle w:val="B3C73FE8FDE249CA985B231C81CDB3A3"/>
          </w:pPr>
          <w:r w:rsidRPr="00D1285D">
            <w:rPr>
              <w:rStyle w:val="Platzhaltertext"/>
            </w:rPr>
            <w:t>Klicken oder tippen Sie hier, um Text einzugeben.</w:t>
          </w:r>
        </w:p>
      </w:docPartBody>
    </w:docPart>
    <w:docPart>
      <w:docPartPr>
        <w:name w:val="78209222F00A436DBB503E57986074AC"/>
        <w:category>
          <w:name w:val="Allgemein"/>
          <w:gallery w:val="placeholder"/>
        </w:category>
        <w:types>
          <w:type w:val="bbPlcHdr"/>
        </w:types>
        <w:behaviors>
          <w:behavior w:val="content"/>
        </w:behaviors>
        <w:guid w:val="{9453DF63-0AE5-48E6-8EBA-A5018E7AA332}"/>
      </w:docPartPr>
      <w:docPartBody>
        <w:p w:rsidR="003203A1" w:rsidRDefault="003203A1" w:rsidP="003203A1">
          <w:pPr>
            <w:pStyle w:val="78209222F00A436DBB503E57986074AC"/>
          </w:pPr>
          <w:r w:rsidRPr="00D1285D">
            <w:rPr>
              <w:rStyle w:val="Platzhaltertext"/>
            </w:rPr>
            <w:t>Klicken oder tippen Sie hier, um Text einzugeben.</w:t>
          </w:r>
        </w:p>
      </w:docPartBody>
    </w:docPart>
    <w:docPart>
      <w:docPartPr>
        <w:name w:val="BECC986A297F459EA81FCF677FB40CE7"/>
        <w:category>
          <w:name w:val="Allgemein"/>
          <w:gallery w:val="placeholder"/>
        </w:category>
        <w:types>
          <w:type w:val="bbPlcHdr"/>
        </w:types>
        <w:behaviors>
          <w:behavior w:val="content"/>
        </w:behaviors>
        <w:guid w:val="{C656D524-ED94-4C4C-BF17-318AFDD94048}"/>
      </w:docPartPr>
      <w:docPartBody>
        <w:p w:rsidR="003203A1" w:rsidRDefault="003203A1" w:rsidP="003203A1">
          <w:pPr>
            <w:pStyle w:val="BECC986A297F459EA81FCF677FB40CE7"/>
          </w:pPr>
          <w:r w:rsidRPr="00D1285D">
            <w:rPr>
              <w:rStyle w:val="Platzhaltertext"/>
            </w:rPr>
            <w:t>Klicken oder tippen Sie hier, um Text einzugeben.</w:t>
          </w:r>
        </w:p>
      </w:docPartBody>
    </w:docPart>
    <w:docPart>
      <w:docPartPr>
        <w:name w:val="EC1468E23C1F4B809863F2F31FDDC72D"/>
        <w:category>
          <w:name w:val="Allgemein"/>
          <w:gallery w:val="placeholder"/>
        </w:category>
        <w:types>
          <w:type w:val="bbPlcHdr"/>
        </w:types>
        <w:behaviors>
          <w:behavior w:val="content"/>
        </w:behaviors>
        <w:guid w:val="{E7B22098-CC2F-457F-A904-324608E9247E}"/>
      </w:docPartPr>
      <w:docPartBody>
        <w:p w:rsidR="003203A1" w:rsidRDefault="003203A1" w:rsidP="003203A1">
          <w:pPr>
            <w:pStyle w:val="EC1468E23C1F4B809863F2F31FDDC72D"/>
          </w:pPr>
          <w:r w:rsidRPr="00D1285D">
            <w:rPr>
              <w:rStyle w:val="Platzhaltertext"/>
            </w:rPr>
            <w:t>Klicken oder tippen Sie hier, um Text einzugeben.</w:t>
          </w:r>
        </w:p>
      </w:docPartBody>
    </w:docPart>
    <w:docPart>
      <w:docPartPr>
        <w:name w:val="E7E54889D0A24C5B82F0EFAD2D91FC41"/>
        <w:category>
          <w:name w:val="Allgemein"/>
          <w:gallery w:val="placeholder"/>
        </w:category>
        <w:types>
          <w:type w:val="bbPlcHdr"/>
        </w:types>
        <w:behaviors>
          <w:behavior w:val="content"/>
        </w:behaviors>
        <w:guid w:val="{4B8622EB-6628-401E-B6B8-0E2563F753FC}"/>
      </w:docPartPr>
      <w:docPartBody>
        <w:p w:rsidR="003203A1" w:rsidRDefault="003203A1" w:rsidP="003203A1">
          <w:pPr>
            <w:pStyle w:val="E7E54889D0A24C5B82F0EFAD2D91FC41"/>
          </w:pPr>
          <w:r w:rsidRPr="00D1285D">
            <w:rPr>
              <w:rStyle w:val="Platzhaltertext"/>
            </w:rPr>
            <w:t>Klicken oder tippen Sie hier, um Text einzugeben.</w:t>
          </w:r>
        </w:p>
      </w:docPartBody>
    </w:docPart>
    <w:docPart>
      <w:docPartPr>
        <w:name w:val="50981EA272D24FB08D30BE5A472299BA"/>
        <w:category>
          <w:name w:val="Allgemein"/>
          <w:gallery w:val="placeholder"/>
        </w:category>
        <w:types>
          <w:type w:val="bbPlcHdr"/>
        </w:types>
        <w:behaviors>
          <w:behavior w:val="content"/>
        </w:behaviors>
        <w:guid w:val="{8B249933-A6D4-4890-A049-F38613D2B075}"/>
      </w:docPartPr>
      <w:docPartBody>
        <w:p w:rsidR="003203A1" w:rsidRDefault="003203A1" w:rsidP="003203A1">
          <w:pPr>
            <w:pStyle w:val="50981EA272D24FB08D30BE5A472299BA"/>
          </w:pPr>
          <w:r w:rsidRPr="00D1285D">
            <w:rPr>
              <w:rStyle w:val="Platzhaltertext"/>
            </w:rPr>
            <w:t>Klicken oder tippen Sie hier, um Text einzugeben.</w:t>
          </w:r>
        </w:p>
      </w:docPartBody>
    </w:docPart>
    <w:docPart>
      <w:docPartPr>
        <w:name w:val="A0CD9B889A14494E9A8E21B80EBBD6C8"/>
        <w:category>
          <w:name w:val="Allgemein"/>
          <w:gallery w:val="placeholder"/>
        </w:category>
        <w:types>
          <w:type w:val="bbPlcHdr"/>
        </w:types>
        <w:behaviors>
          <w:behavior w:val="content"/>
        </w:behaviors>
        <w:guid w:val="{4B6AA3B0-C25E-4AD9-BA7E-FED440522A4A}"/>
      </w:docPartPr>
      <w:docPartBody>
        <w:p w:rsidR="003203A1" w:rsidRDefault="003203A1" w:rsidP="003203A1">
          <w:pPr>
            <w:pStyle w:val="A0CD9B889A14494E9A8E21B80EBBD6C8"/>
          </w:pPr>
          <w:r w:rsidRPr="00D1285D">
            <w:rPr>
              <w:rStyle w:val="Platzhaltertext"/>
            </w:rPr>
            <w:t>Klicken oder tippen Sie hier, um Text einzugeben.</w:t>
          </w:r>
        </w:p>
      </w:docPartBody>
    </w:docPart>
    <w:docPart>
      <w:docPartPr>
        <w:name w:val="8CA29CED83584BA8964A380EFE552BC6"/>
        <w:category>
          <w:name w:val="Allgemein"/>
          <w:gallery w:val="placeholder"/>
        </w:category>
        <w:types>
          <w:type w:val="bbPlcHdr"/>
        </w:types>
        <w:behaviors>
          <w:behavior w:val="content"/>
        </w:behaviors>
        <w:guid w:val="{FBCC955E-377E-475C-9879-577AC53A5294}"/>
      </w:docPartPr>
      <w:docPartBody>
        <w:p w:rsidR="003203A1" w:rsidRDefault="003203A1" w:rsidP="003203A1">
          <w:pPr>
            <w:pStyle w:val="8CA29CED83584BA8964A380EFE552BC6"/>
          </w:pPr>
          <w:r w:rsidRPr="00D1285D">
            <w:rPr>
              <w:rStyle w:val="Platzhaltertext"/>
            </w:rPr>
            <w:t>Klicken oder tippen Sie hier, um Text einzugeben.</w:t>
          </w:r>
        </w:p>
      </w:docPartBody>
    </w:docPart>
    <w:docPart>
      <w:docPartPr>
        <w:name w:val="9ED635C6E4444F0EBE0028C0F7918E4B"/>
        <w:category>
          <w:name w:val="Allgemein"/>
          <w:gallery w:val="placeholder"/>
        </w:category>
        <w:types>
          <w:type w:val="bbPlcHdr"/>
        </w:types>
        <w:behaviors>
          <w:behavior w:val="content"/>
        </w:behaviors>
        <w:guid w:val="{177C919B-96A8-4237-8DB4-9ED80C0E2082}"/>
      </w:docPartPr>
      <w:docPartBody>
        <w:p w:rsidR="003203A1" w:rsidRDefault="003203A1" w:rsidP="003203A1">
          <w:pPr>
            <w:pStyle w:val="9ED635C6E4444F0EBE0028C0F7918E4B"/>
          </w:pPr>
          <w:r w:rsidRPr="00D1285D">
            <w:rPr>
              <w:rStyle w:val="Platzhaltertext"/>
            </w:rPr>
            <w:t>Klicken oder tippen Sie hier, um Text einzugeben.</w:t>
          </w:r>
        </w:p>
      </w:docPartBody>
    </w:docPart>
    <w:docPart>
      <w:docPartPr>
        <w:name w:val="7A9438676B9A4183BFEA976FC98B8690"/>
        <w:category>
          <w:name w:val="Allgemein"/>
          <w:gallery w:val="placeholder"/>
        </w:category>
        <w:types>
          <w:type w:val="bbPlcHdr"/>
        </w:types>
        <w:behaviors>
          <w:behavior w:val="content"/>
        </w:behaviors>
        <w:guid w:val="{9A964335-9A8F-46D8-8A55-20CBF1231F4F}"/>
      </w:docPartPr>
      <w:docPartBody>
        <w:p w:rsidR="00B96DE0" w:rsidRDefault="00B96DE0" w:rsidP="00B96DE0">
          <w:pPr>
            <w:pStyle w:val="7A9438676B9A4183BFEA976FC98B8690"/>
          </w:pPr>
          <w:r w:rsidRPr="00D1285D">
            <w:rPr>
              <w:rStyle w:val="Platzhaltertext"/>
            </w:rPr>
            <w:t>Klicken oder tippen Sie hier, um Text einzugeben.</w:t>
          </w:r>
        </w:p>
      </w:docPartBody>
    </w:docPart>
    <w:docPart>
      <w:docPartPr>
        <w:name w:val="934220C3640F42FB9F98150A47990D9C"/>
        <w:category>
          <w:name w:val="Allgemein"/>
          <w:gallery w:val="placeholder"/>
        </w:category>
        <w:types>
          <w:type w:val="bbPlcHdr"/>
        </w:types>
        <w:behaviors>
          <w:behavior w:val="content"/>
        </w:behaviors>
        <w:guid w:val="{16D2E4BC-4CFE-46F7-870B-B7DC51A26039}"/>
      </w:docPartPr>
      <w:docPartBody>
        <w:p w:rsidR="00B96DE0" w:rsidRDefault="00B96DE0" w:rsidP="00B96DE0">
          <w:pPr>
            <w:pStyle w:val="934220C3640F42FB9F98150A47990D9C"/>
          </w:pPr>
          <w:r w:rsidRPr="00D1285D">
            <w:rPr>
              <w:rStyle w:val="Platzhaltertext"/>
            </w:rPr>
            <w:t>Klicken oder tippen Sie hier, um Text einzugeben.</w:t>
          </w:r>
        </w:p>
      </w:docPartBody>
    </w:docPart>
    <w:docPart>
      <w:docPartPr>
        <w:name w:val="653E96017C3445B6A8649171DE85D024"/>
        <w:category>
          <w:name w:val="Allgemein"/>
          <w:gallery w:val="placeholder"/>
        </w:category>
        <w:types>
          <w:type w:val="bbPlcHdr"/>
        </w:types>
        <w:behaviors>
          <w:behavior w:val="content"/>
        </w:behaviors>
        <w:guid w:val="{C5AE7665-B720-4B91-86A3-02C19CB5CA12}"/>
      </w:docPartPr>
      <w:docPartBody>
        <w:p w:rsidR="00613993" w:rsidRDefault="00613993" w:rsidP="00613993">
          <w:pPr>
            <w:pStyle w:val="653E96017C3445B6A8649171DE85D024"/>
          </w:pPr>
          <w:r w:rsidRPr="00D1285D">
            <w:rPr>
              <w:rStyle w:val="Platzhaltertext"/>
            </w:rPr>
            <w:t>Klicken oder tippen Sie hier, um Text einzugeben.</w:t>
          </w:r>
        </w:p>
      </w:docPartBody>
    </w:docPart>
    <w:docPart>
      <w:docPartPr>
        <w:name w:val="4B56610591674E339C19F64AEAB6D83D"/>
        <w:category>
          <w:name w:val="Allgemein"/>
          <w:gallery w:val="placeholder"/>
        </w:category>
        <w:types>
          <w:type w:val="bbPlcHdr"/>
        </w:types>
        <w:behaviors>
          <w:behavior w:val="content"/>
        </w:behaviors>
        <w:guid w:val="{4F278835-1EC1-42C7-B219-12C741C69239}"/>
      </w:docPartPr>
      <w:docPartBody>
        <w:p w:rsidR="0044698D" w:rsidRDefault="0044698D" w:rsidP="0044698D">
          <w:pPr>
            <w:pStyle w:val="4B56610591674E339C19F64AEAB6D83D"/>
          </w:pPr>
          <w:r w:rsidRPr="00D1285D">
            <w:rPr>
              <w:rStyle w:val="Platzhaltertext"/>
            </w:rPr>
            <w:t>Klicken oder tippen Sie hier, um Text einzugeben.</w:t>
          </w:r>
        </w:p>
      </w:docPartBody>
    </w:docPart>
    <w:docPart>
      <w:docPartPr>
        <w:name w:val="4CAACD10C19F4D8887D65CB26C20FB68"/>
        <w:category>
          <w:name w:val="Allgemein"/>
          <w:gallery w:val="placeholder"/>
        </w:category>
        <w:types>
          <w:type w:val="bbPlcHdr"/>
        </w:types>
        <w:behaviors>
          <w:behavior w:val="content"/>
        </w:behaviors>
        <w:guid w:val="{4827C2B5-813F-4576-B11F-000D71889980}"/>
      </w:docPartPr>
      <w:docPartBody>
        <w:p w:rsidR="003342D4" w:rsidRDefault="003342D4" w:rsidP="003342D4">
          <w:pPr>
            <w:pStyle w:val="4CAACD10C19F4D8887D65CB26C20FB68"/>
          </w:pPr>
          <w:r w:rsidRPr="00D1285D">
            <w:rPr>
              <w:rStyle w:val="Platzhaltertext"/>
            </w:rPr>
            <w:t>Klicken oder tippen Sie hier, um Text einzugeben.</w:t>
          </w:r>
        </w:p>
      </w:docPartBody>
    </w:docPart>
    <w:docPart>
      <w:docPartPr>
        <w:name w:val="9D9BAB0A6BDA437A89EDAE0534E887FC"/>
        <w:category>
          <w:name w:val="Allgemein"/>
          <w:gallery w:val="placeholder"/>
        </w:category>
        <w:types>
          <w:type w:val="bbPlcHdr"/>
        </w:types>
        <w:behaviors>
          <w:behavior w:val="content"/>
        </w:behaviors>
        <w:guid w:val="{B0958110-E562-4898-A463-4CA3E0115C5C}"/>
      </w:docPartPr>
      <w:docPartBody>
        <w:p w:rsidR="00BD528D" w:rsidRDefault="00BD528D" w:rsidP="00BD528D">
          <w:pPr>
            <w:pStyle w:val="9D9BAB0A6BDA437A89EDAE0534E887FC"/>
          </w:pPr>
          <w:r w:rsidRPr="00D1285D">
            <w:rPr>
              <w:rStyle w:val="Platzhaltertext"/>
            </w:rPr>
            <w:t>Klicken oder tippen Sie hier, um Text einzugeben.</w:t>
          </w:r>
        </w:p>
      </w:docPartBody>
    </w:docPart>
    <w:docPart>
      <w:docPartPr>
        <w:name w:val="9DCC335708D245E2AD4B211F628CA6C4"/>
        <w:category>
          <w:name w:val="Allgemein"/>
          <w:gallery w:val="placeholder"/>
        </w:category>
        <w:types>
          <w:type w:val="bbPlcHdr"/>
        </w:types>
        <w:behaviors>
          <w:behavior w:val="content"/>
        </w:behaviors>
        <w:guid w:val="{6FD345A9-9717-442A-A5F0-376C6F121857}"/>
      </w:docPartPr>
      <w:docPartBody>
        <w:p w:rsidR="00BD528D" w:rsidRDefault="00BD528D" w:rsidP="00BD528D">
          <w:pPr>
            <w:pStyle w:val="9DCC335708D245E2AD4B211F628CA6C4"/>
          </w:pPr>
          <w:r w:rsidRPr="00D1285D">
            <w:rPr>
              <w:rStyle w:val="Platzhaltertext"/>
            </w:rPr>
            <w:t>Klicken oder tippen Sie hier, um Text einzugeben.</w:t>
          </w:r>
        </w:p>
      </w:docPartBody>
    </w:docPart>
    <w:docPart>
      <w:docPartPr>
        <w:name w:val="D9F85523DE104F9F9C0A097C4DAC3ED4"/>
        <w:category>
          <w:name w:val="Allgemein"/>
          <w:gallery w:val="placeholder"/>
        </w:category>
        <w:types>
          <w:type w:val="bbPlcHdr"/>
        </w:types>
        <w:behaviors>
          <w:behavior w:val="content"/>
        </w:behaviors>
        <w:guid w:val="{5E53D111-FEC8-4468-BE91-4704ADA04767}"/>
      </w:docPartPr>
      <w:docPartBody>
        <w:p w:rsidR="00BD528D" w:rsidRDefault="00BD528D" w:rsidP="00BD528D">
          <w:pPr>
            <w:pStyle w:val="D9F85523DE104F9F9C0A097C4DAC3ED4"/>
          </w:pPr>
          <w:r w:rsidRPr="00D1285D">
            <w:rPr>
              <w:rStyle w:val="Platzhaltertext"/>
            </w:rPr>
            <w:t>Klicken oder tippen Sie hier, um Text einzugeben.</w:t>
          </w:r>
        </w:p>
      </w:docPartBody>
    </w:docPart>
    <w:docPart>
      <w:docPartPr>
        <w:name w:val="E798135504FC476B97CBF32C350DC8A3"/>
        <w:category>
          <w:name w:val="Allgemein"/>
          <w:gallery w:val="placeholder"/>
        </w:category>
        <w:types>
          <w:type w:val="bbPlcHdr"/>
        </w:types>
        <w:behaviors>
          <w:behavior w:val="content"/>
        </w:behaviors>
        <w:guid w:val="{85606B78-4B87-4DD3-BC01-7FEA731DE66A}"/>
      </w:docPartPr>
      <w:docPartBody>
        <w:p w:rsidR="00BD528D" w:rsidRDefault="00BD528D" w:rsidP="00BD528D">
          <w:pPr>
            <w:pStyle w:val="E798135504FC476B97CBF32C350DC8A3"/>
          </w:pPr>
          <w:r w:rsidRPr="00D1285D">
            <w:rPr>
              <w:rStyle w:val="Platzhaltertext"/>
            </w:rPr>
            <w:t>Klicken oder tippen Sie hier, um Text einzugeben.</w:t>
          </w:r>
        </w:p>
      </w:docPartBody>
    </w:docPart>
    <w:docPart>
      <w:docPartPr>
        <w:name w:val="27B61917B4E14F74B9D35EDCA1E263C4"/>
        <w:category>
          <w:name w:val="Allgemein"/>
          <w:gallery w:val="placeholder"/>
        </w:category>
        <w:types>
          <w:type w:val="bbPlcHdr"/>
        </w:types>
        <w:behaviors>
          <w:behavior w:val="content"/>
        </w:behaviors>
        <w:guid w:val="{BD16E727-0BAB-456B-9035-B85447A0A244}"/>
      </w:docPartPr>
      <w:docPartBody>
        <w:p w:rsidR="00BD528D" w:rsidRDefault="00BD528D" w:rsidP="00BD528D">
          <w:pPr>
            <w:pStyle w:val="27B61917B4E14F74B9D35EDCA1E263C4"/>
          </w:pPr>
          <w:r w:rsidRPr="00D1285D">
            <w:rPr>
              <w:rStyle w:val="Platzhaltertext"/>
            </w:rPr>
            <w:t>Klicken oder tippen Sie hier, um Text einzugeben.</w:t>
          </w:r>
        </w:p>
      </w:docPartBody>
    </w:docPart>
    <w:docPart>
      <w:docPartPr>
        <w:name w:val="0E5E69BF17ED49DAB061B561E429C94E"/>
        <w:category>
          <w:name w:val="Allgemein"/>
          <w:gallery w:val="placeholder"/>
        </w:category>
        <w:types>
          <w:type w:val="bbPlcHdr"/>
        </w:types>
        <w:behaviors>
          <w:behavior w:val="content"/>
        </w:behaviors>
        <w:guid w:val="{DA8EB5D8-0C63-4E1B-9843-F2ECF6E1A9F8}"/>
      </w:docPartPr>
      <w:docPartBody>
        <w:p w:rsidR="00BD528D" w:rsidRDefault="00BD528D" w:rsidP="00BD528D">
          <w:pPr>
            <w:pStyle w:val="0E5E69BF17ED49DAB061B561E429C94E"/>
          </w:pPr>
          <w:r w:rsidRPr="00D1285D">
            <w:rPr>
              <w:rStyle w:val="Platzhaltertext"/>
            </w:rPr>
            <w:t>Klicken oder tippen Sie hier, um Text einzugeben.</w:t>
          </w:r>
        </w:p>
      </w:docPartBody>
    </w:docPart>
    <w:docPart>
      <w:docPartPr>
        <w:name w:val="7FE583BD9F1144C1B4EE4E8515544CE8"/>
        <w:category>
          <w:name w:val="Allgemein"/>
          <w:gallery w:val="placeholder"/>
        </w:category>
        <w:types>
          <w:type w:val="bbPlcHdr"/>
        </w:types>
        <w:behaviors>
          <w:behavior w:val="content"/>
        </w:behaviors>
        <w:guid w:val="{393A0D1A-4BC9-4F7A-87E2-B77C1F072EC2}"/>
      </w:docPartPr>
      <w:docPartBody>
        <w:p w:rsidR="00BD528D" w:rsidRDefault="00BD528D" w:rsidP="00BD528D">
          <w:pPr>
            <w:pStyle w:val="7FE583BD9F1144C1B4EE4E8515544CE8"/>
          </w:pPr>
          <w:r w:rsidRPr="00D1285D">
            <w:rPr>
              <w:rStyle w:val="Platzhaltertext"/>
            </w:rPr>
            <w:t>Klicken oder tippen Sie hier, um Text einzugeben.</w:t>
          </w:r>
        </w:p>
      </w:docPartBody>
    </w:docPart>
    <w:docPart>
      <w:docPartPr>
        <w:name w:val="EAB31F2EA59040A2A1A865B645C58FBC"/>
        <w:category>
          <w:name w:val="Allgemein"/>
          <w:gallery w:val="placeholder"/>
        </w:category>
        <w:types>
          <w:type w:val="bbPlcHdr"/>
        </w:types>
        <w:behaviors>
          <w:behavior w:val="content"/>
        </w:behaviors>
        <w:guid w:val="{78BBE514-30C7-4A1B-AADA-D9A8DF63214B}"/>
      </w:docPartPr>
      <w:docPartBody>
        <w:p w:rsidR="00BD528D" w:rsidRDefault="00BD528D" w:rsidP="00BD528D">
          <w:pPr>
            <w:pStyle w:val="EAB31F2EA59040A2A1A865B645C58FBC"/>
          </w:pPr>
          <w:r w:rsidRPr="00D1285D">
            <w:rPr>
              <w:rStyle w:val="Platzhaltertext"/>
            </w:rPr>
            <w:t>Klicken oder tippen Sie hier, um Text einzugeben.</w:t>
          </w:r>
        </w:p>
      </w:docPartBody>
    </w:docPart>
    <w:docPart>
      <w:docPartPr>
        <w:name w:val="109F3240FB364828B265084CD2784505"/>
        <w:category>
          <w:name w:val="Allgemein"/>
          <w:gallery w:val="placeholder"/>
        </w:category>
        <w:types>
          <w:type w:val="bbPlcHdr"/>
        </w:types>
        <w:behaviors>
          <w:behavior w:val="content"/>
        </w:behaviors>
        <w:guid w:val="{06F1CB5C-5DE5-4D88-AE77-EBAE09DF053D}"/>
      </w:docPartPr>
      <w:docPartBody>
        <w:p w:rsidR="00BD528D" w:rsidRDefault="00BD528D" w:rsidP="00BD528D">
          <w:pPr>
            <w:pStyle w:val="109F3240FB364828B265084CD2784505"/>
          </w:pPr>
          <w:r w:rsidRPr="00D1285D">
            <w:rPr>
              <w:rStyle w:val="Platzhaltertext"/>
            </w:rPr>
            <w:t>Klicken oder tippen Sie hier, um Text einzugeben.</w:t>
          </w:r>
        </w:p>
      </w:docPartBody>
    </w:docPart>
    <w:docPart>
      <w:docPartPr>
        <w:name w:val="B2B7FE5CCA744327AEBD3EC3AE9A649B"/>
        <w:category>
          <w:name w:val="Allgemein"/>
          <w:gallery w:val="placeholder"/>
        </w:category>
        <w:types>
          <w:type w:val="bbPlcHdr"/>
        </w:types>
        <w:behaviors>
          <w:behavior w:val="content"/>
        </w:behaviors>
        <w:guid w:val="{EE7338C1-DACF-4BB0-810C-CCBF68BFBA4D}"/>
      </w:docPartPr>
      <w:docPartBody>
        <w:p w:rsidR="00BD528D" w:rsidRDefault="00BD528D" w:rsidP="00BD528D">
          <w:pPr>
            <w:pStyle w:val="B2B7FE5CCA744327AEBD3EC3AE9A649B"/>
          </w:pPr>
          <w:r w:rsidRPr="00D1285D">
            <w:rPr>
              <w:rStyle w:val="Platzhaltertext"/>
            </w:rPr>
            <w:t>Klicken oder tippen Sie hier, um Text einzugeben.</w:t>
          </w:r>
        </w:p>
      </w:docPartBody>
    </w:docPart>
    <w:docPart>
      <w:docPartPr>
        <w:name w:val="17A49096206C4A8DAA8CADFEB378A6A5"/>
        <w:category>
          <w:name w:val="Allgemein"/>
          <w:gallery w:val="placeholder"/>
        </w:category>
        <w:types>
          <w:type w:val="bbPlcHdr"/>
        </w:types>
        <w:behaviors>
          <w:behavior w:val="content"/>
        </w:behaviors>
        <w:guid w:val="{DC2606B1-3316-4792-9ECC-5BB4348C3900}"/>
      </w:docPartPr>
      <w:docPartBody>
        <w:p w:rsidR="00BD528D" w:rsidRDefault="00BD528D" w:rsidP="00BD528D">
          <w:pPr>
            <w:pStyle w:val="17A49096206C4A8DAA8CADFEB378A6A5"/>
          </w:pPr>
          <w:r w:rsidRPr="00D1285D">
            <w:rPr>
              <w:rStyle w:val="Platzhaltertext"/>
            </w:rPr>
            <w:t>Klicken oder tippen Sie hier, um Text einzugeben.</w:t>
          </w:r>
        </w:p>
      </w:docPartBody>
    </w:docPart>
    <w:docPart>
      <w:docPartPr>
        <w:name w:val="FDB02E4ED8654B4EBAE5AD29E63EBE39"/>
        <w:category>
          <w:name w:val="Allgemein"/>
          <w:gallery w:val="placeholder"/>
        </w:category>
        <w:types>
          <w:type w:val="bbPlcHdr"/>
        </w:types>
        <w:behaviors>
          <w:behavior w:val="content"/>
        </w:behaviors>
        <w:guid w:val="{25011B27-6BD3-487F-9CA2-E9F799F1517E}"/>
      </w:docPartPr>
      <w:docPartBody>
        <w:p w:rsidR="00BD528D" w:rsidRDefault="00BD528D" w:rsidP="00BD528D">
          <w:pPr>
            <w:pStyle w:val="FDB02E4ED8654B4EBAE5AD29E63EBE39"/>
          </w:pPr>
          <w:r w:rsidRPr="00D1285D">
            <w:rPr>
              <w:rStyle w:val="Platzhaltertext"/>
            </w:rPr>
            <w:t>Klicken oder tippen Sie hier, um Text einzugeben.</w:t>
          </w:r>
        </w:p>
      </w:docPartBody>
    </w:docPart>
    <w:docPart>
      <w:docPartPr>
        <w:name w:val="E37226EAA24D42D99D4E604503CCF454"/>
        <w:category>
          <w:name w:val="Allgemein"/>
          <w:gallery w:val="placeholder"/>
        </w:category>
        <w:types>
          <w:type w:val="bbPlcHdr"/>
        </w:types>
        <w:behaviors>
          <w:behavior w:val="content"/>
        </w:behaviors>
        <w:guid w:val="{6F481FCD-1FF7-41D4-B578-5249348E9001}"/>
      </w:docPartPr>
      <w:docPartBody>
        <w:p w:rsidR="00BD528D" w:rsidRDefault="00BD528D" w:rsidP="00BD528D">
          <w:pPr>
            <w:pStyle w:val="E37226EAA24D42D99D4E604503CCF454"/>
          </w:pPr>
          <w:r w:rsidRPr="00D1285D">
            <w:rPr>
              <w:rStyle w:val="Platzhaltertext"/>
            </w:rPr>
            <w:t>Klicken oder tippen Sie hier, um Text einzugeben.</w:t>
          </w:r>
        </w:p>
      </w:docPartBody>
    </w:docPart>
    <w:docPart>
      <w:docPartPr>
        <w:name w:val="A730D51CB0004F7A83D5B8C1F4A9EE97"/>
        <w:category>
          <w:name w:val="Allgemein"/>
          <w:gallery w:val="placeholder"/>
        </w:category>
        <w:types>
          <w:type w:val="bbPlcHdr"/>
        </w:types>
        <w:behaviors>
          <w:behavior w:val="content"/>
        </w:behaviors>
        <w:guid w:val="{65CA2EA6-961A-4045-BCD0-B96F62E79790}"/>
      </w:docPartPr>
      <w:docPartBody>
        <w:p w:rsidR="00BD528D" w:rsidRDefault="00BD528D" w:rsidP="00BD528D">
          <w:pPr>
            <w:pStyle w:val="A730D51CB0004F7A83D5B8C1F4A9EE97"/>
          </w:pPr>
          <w:r w:rsidRPr="00D1285D">
            <w:rPr>
              <w:rStyle w:val="Platzhaltertext"/>
            </w:rPr>
            <w:t>Klicken oder tippen Sie hier, um Text einzugeben.</w:t>
          </w:r>
        </w:p>
      </w:docPartBody>
    </w:docPart>
    <w:docPart>
      <w:docPartPr>
        <w:name w:val="681FB75EA93B4EA29226287E7EE27EAD"/>
        <w:category>
          <w:name w:val="Allgemein"/>
          <w:gallery w:val="placeholder"/>
        </w:category>
        <w:types>
          <w:type w:val="bbPlcHdr"/>
        </w:types>
        <w:behaviors>
          <w:behavior w:val="content"/>
        </w:behaviors>
        <w:guid w:val="{73BF5066-AAA9-4F6A-B48A-F78B3612AE65}"/>
      </w:docPartPr>
      <w:docPartBody>
        <w:p w:rsidR="00BD528D" w:rsidRDefault="00BD528D" w:rsidP="00BD528D">
          <w:pPr>
            <w:pStyle w:val="681FB75EA93B4EA29226287E7EE27EAD"/>
          </w:pPr>
          <w:r w:rsidRPr="00D1285D">
            <w:rPr>
              <w:rStyle w:val="Platzhaltertext"/>
            </w:rPr>
            <w:t>Klicken oder tippen Sie hier, um Text einzugeben.</w:t>
          </w:r>
        </w:p>
      </w:docPartBody>
    </w:docPart>
    <w:docPart>
      <w:docPartPr>
        <w:name w:val="8DFDAD8EF423466A89490C997A307376"/>
        <w:category>
          <w:name w:val="Allgemein"/>
          <w:gallery w:val="placeholder"/>
        </w:category>
        <w:types>
          <w:type w:val="bbPlcHdr"/>
        </w:types>
        <w:behaviors>
          <w:behavior w:val="content"/>
        </w:behaviors>
        <w:guid w:val="{31297DAF-43AB-468A-A820-8E8A682BC583}"/>
      </w:docPartPr>
      <w:docPartBody>
        <w:p w:rsidR="00F240C2" w:rsidRDefault="00F240C2" w:rsidP="00F240C2">
          <w:pPr>
            <w:pStyle w:val="8DFDAD8EF423466A89490C997A307376"/>
          </w:pPr>
          <w:r w:rsidRPr="00D1285D">
            <w:rPr>
              <w:rStyle w:val="Platzhaltertext"/>
            </w:rPr>
            <w:t>Klicken oder tippen Sie hier, um Text einzugeben.</w:t>
          </w:r>
        </w:p>
      </w:docPartBody>
    </w:docPart>
    <w:docPart>
      <w:docPartPr>
        <w:name w:val="1DB9CC93FB394930B0028C2199AB8878"/>
        <w:category>
          <w:name w:val="Allgemein"/>
          <w:gallery w:val="placeholder"/>
        </w:category>
        <w:types>
          <w:type w:val="bbPlcHdr"/>
        </w:types>
        <w:behaviors>
          <w:behavior w:val="content"/>
        </w:behaviors>
        <w:guid w:val="{34629DDC-018C-4041-B82D-4F58724AAC30}"/>
      </w:docPartPr>
      <w:docPartBody>
        <w:p w:rsidR="00F240C2" w:rsidRDefault="00F240C2" w:rsidP="00F240C2">
          <w:pPr>
            <w:pStyle w:val="1DB9CC93FB394930B0028C2199AB8878"/>
          </w:pPr>
          <w:r w:rsidRPr="00D1285D">
            <w:rPr>
              <w:rStyle w:val="Platzhaltertext"/>
            </w:rPr>
            <w:t>Klicken oder tippen Sie hier, um Text einzugeben.</w:t>
          </w:r>
        </w:p>
      </w:docPartBody>
    </w:docPart>
    <w:docPart>
      <w:docPartPr>
        <w:name w:val="5598C4EAFB694886965D6F7F5CADBD55"/>
        <w:category>
          <w:name w:val="Allgemein"/>
          <w:gallery w:val="placeholder"/>
        </w:category>
        <w:types>
          <w:type w:val="bbPlcHdr"/>
        </w:types>
        <w:behaviors>
          <w:behavior w:val="content"/>
        </w:behaviors>
        <w:guid w:val="{3DBB4AFD-EE81-42E9-AAAB-0A347574E77E}"/>
      </w:docPartPr>
      <w:docPartBody>
        <w:p w:rsidR="00F240C2" w:rsidRDefault="00F240C2" w:rsidP="00F240C2">
          <w:pPr>
            <w:pStyle w:val="5598C4EAFB694886965D6F7F5CADBD55"/>
          </w:pPr>
          <w:r w:rsidRPr="00D1285D">
            <w:rPr>
              <w:rStyle w:val="Platzhaltertext"/>
            </w:rPr>
            <w:t>Klicken oder tippen Sie hier, um Text einzugeben.</w:t>
          </w:r>
        </w:p>
      </w:docPartBody>
    </w:docPart>
    <w:docPart>
      <w:docPartPr>
        <w:name w:val="83C157A0F10C437492F2FBE34323EAC8"/>
        <w:category>
          <w:name w:val="Allgemein"/>
          <w:gallery w:val="placeholder"/>
        </w:category>
        <w:types>
          <w:type w:val="bbPlcHdr"/>
        </w:types>
        <w:behaviors>
          <w:behavior w:val="content"/>
        </w:behaviors>
        <w:guid w:val="{1FC1DD1A-CD6C-45A6-8B19-6F97F56CEFC9}"/>
      </w:docPartPr>
      <w:docPartBody>
        <w:p w:rsidR="00F240C2" w:rsidRDefault="00F240C2" w:rsidP="00F240C2">
          <w:pPr>
            <w:pStyle w:val="83C157A0F10C437492F2FBE34323EAC8"/>
          </w:pPr>
          <w:r w:rsidRPr="00D1285D">
            <w:rPr>
              <w:rStyle w:val="Platzhaltertext"/>
            </w:rPr>
            <w:t>Klicken oder tippen Sie hier, um Text einzugeben.</w:t>
          </w:r>
        </w:p>
      </w:docPartBody>
    </w:docPart>
    <w:docPart>
      <w:docPartPr>
        <w:name w:val="5223786F45E249DE867A7564048A1414"/>
        <w:category>
          <w:name w:val="Allgemein"/>
          <w:gallery w:val="placeholder"/>
        </w:category>
        <w:types>
          <w:type w:val="bbPlcHdr"/>
        </w:types>
        <w:behaviors>
          <w:behavior w:val="content"/>
        </w:behaviors>
        <w:guid w:val="{B323EE25-939E-4B86-B042-6DFFB094696A}"/>
      </w:docPartPr>
      <w:docPartBody>
        <w:p w:rsidR="00F240C2" w:rsidRDefault="00F240C2" w:rsidP="00F240C2">
          <w:pPr>
            <w:pStyle w:val="5223786F45E249DE867A7564048A1414"/>
          </w:pPr>
          <w:r w:rsidRPr="00D1285D">
            <w:rPr>
              <w:rStyle w:val="Platzhaltertext"/>
            </w:rPr>
            <w:t>Klicken oder tippen Sie hier, um Text einzugeben.</w:t>
          </w:r>
        </w:p>
      </w:docPartBody>
    </w:docPart>
    <w:docPart>
      <w:docPartPr>
        <w:name w:val="6412584F16494DC189B5CA5CCAB6C6A7"/>
        <w:category>
          <w:name w:val="Allgemein"/>
          <w:gallery w:val="placeholder"/>
        </w:category>
        <w:types>
          <w:type w:val="bbPlcHdr"/>
        </w:types>
        <w:behaviors>
          <w:behavior w:val="content"/>
        </w:behaviors>
        <w:guid w:val="{81577401-A2EA-4B08-BC79-D00620BAFDF2}"/>
      </w:docPartPr>
      <w:docPartBody>
        <w:p w:rsidR="00F240C2" w:rsidRDefault="00F240C2" w:rsidP="00F240C2">
          <w:pPr>
            <w:pStyle w:val="6412584F16494DC189B5CA5CCAB6C6A7"/>
          </w:pPr>
          <w:r w:rsidRPr="00D1285D">
            <w:rPr>
              <w:rStyle w:val="Platzhaltertext"/>
            </w:rPr>
            <w:t>Klicken oder tippen Sie hier, um Text einzugeben.</w:t>
          </w:r>
        </w:p>
      </w:docPartBody>
    </w:docPart>
    <w:docPart>
      <w:docPartPr>
        <w:name w:val="AE5182289DA845F8B7A907F8F3B6C3E2"/>
        <w:category>
          <w:name w:val="Allgemein"/>
          <w:gallery w:val="placeholder"/>
        </w:category>
        <w:types>
          <w:type w:val="bbPlcHdr"/>
        </w:types>
        <w:behaviors>
          <w:behavior w:val="content"/>
        </w:behaviors>
        <w:guid w:val="{6E46173E-062C-4C76-99E7-8BB4390BE645}"/>
      </w:docPartPr>
      <w:docPartBody>
        <w:p w:rsidR="007C3D49" w:rsidRDefault="007C3D49" w:rsidP="007C3D49">
          <w:pPr>
            <w:pStyle w:val="AE5182289DA845F8B7A907F8F3B6C3E2"/>
          </w:pPr>
          <w:r w:rsidRPr="00D1285D">
            <w:rPr>
              <w:rStyle w:val="Platzhaltertext"/>
            </w:rPr>
            <w:t>Klicken oder tippen Sie hier, um Text einzugeben.</w:t>
          </w:r>
        </w:p>
      </w:docPartBody>
    </w:docPart>
    <w:docPart>
      <w:docPartPr>
        <w:name w:val="7977A2A3F43A4B48A43D9A9E327DB6A7"/>
        <w:category>
          <w:name w:val="Allgemein"/>
          <w:gallery w:val="placeholder"/>
        </w:category>
        <w:types>
          <w:type w:val="bbPlcHdr"/>
        </w:types>
        <w:behaviors>
          <w:behavior w:val="content"/>
        </w:behaviors>
        <w:guid w:val="{6076B6E8-037F-4520-ACFD-13053E1EFAE5}"/>
      </w:docPartPr>
      <w:docPartBody>
        <w:p w:rsidR="007C3D49" w:rsidRDefault="007C3D49" w:rsidP="007C3D49">
          <w:pPr>
            <w:pStyle w:val="7977A2A3F43A4B48A43D9A9E327DB6A7"/>
          </w:pPr>
          <w:r w:rsidRPr="00D1285D">
            <w:rPr>
              <w:rStyle w:val="Platzhaltertext"/>
            </w:rPr>
            <w:t>Klicken oder tippen Sie hier, um Text einzugeben.</w:t>
          </w:r>
        </w:p>
      </w:docPartBody>
    </w:docPart>
    <w:docPart>
      <w:docPartPr>
        <w:name w:val="B3889B5A9C28465387984195B7DACE4A"/>
        <w:category>
          <w:name w:val="Allgemein"/>
          <w:gallery w:val="placeholder"/>
        </w:category>
        <w:types>
          <w:type w:val="bbPlcHdr"/>
        </w:types>
        <w:behaviors>
          <w:behavior w:val="content"/>
        </w:behaviors>
        <w:guid w:val="{0DCABB43-E234-4E79-B3F5-1C5EB9257011}"/>
      </w:docPartPr>
      <w:docPartBody>
        <w:p w:rsidR="00920630" w:rsidRDefault="00920630" w:rsidP="00920630">
          <w:pPr>
            <w:pStyle w:val="B3889B5A9C28465387984195B7DACE4A"/>
          </w:pPr>
          <w:r w:rsidRPr="00D1285D">
            <w:rPr>
              <w:rStyle w:val="Platzhaltertext"/>
            </w:rPr>
            <w:t>Klicken oder tippen Sie hier, um Text einzugeben.</w:t>
          </w:r>
        </w:p>
      </w:docPartBody>
    </w:docPart>
    <w:docPart>
      <w:docPartPr>
        <w:name w:val="66FA9F1170484D43AAE099DB34E837B5"/>
        <w:category>
          <w:name w:val="Allgemein"/>
          <w:gallery w:val="placeholder"/>
        </w:category>
        <w:types>
          <w:type w:val="bbPlcHdr"/>
        </w:types>
        <w:behaviors>
          <w:behavior w:val="content"/>
        </w:behaviors>
        <w:guid w:val="{207A11B7-8B3D-4F2E-A130-2149F225C74A}"/>
      </w:docPartPr>
      <w:docPartBody>
        <w:p w:rsidR="00920630" w:rsidRDefault="00920630" w:rsidP="00920630">
          <w:pPr>
            <w:pStyle w:val="66FA9F1170484D43AAE099DB34E837B5"/>
          </w:pPr>
          <w:r w:rsidRPr="00D1285D">
            <w:rPr>
              <w:rStyle w:val="Platzhaltertext"/>
            </w:rPr>
            <w:t>Klicken oder tippen Sie hier, um Text einzugeben.</w:t>
          </w:r>
        </w:p>
      </w:docPartBody>
    </w:docPart>
    <w:docPart>
      <w:docPartPr>
        <w:name w:val="A496982BAE704731BE7C1A24580D8290"/>
        <w:category>
          <w:name w:val="Allgemein"/>
          <w:gallery w:val="placeholder"/>
        </w:category>
        <w:types>
          <w:type w:val="bbPlcHdr"/>
        </w:types>
        <w:behaviors>
          <w:behavior w:val="content"/>
        </w:behaviors>
        <w:guid w:val="{0A0824F9-3CE8-4759-A452-9627D45F3FCC}"/>
      </w:docPartPr>
      <w:docPartBody>
        <w:p w:rsidR="00057BF9" w:rsidRDefault="00057BF9" w:rsidP="00057BF9">
          <w:pPr>
            <w:pStyle w:val="A496982BAE704731BE7C1A24580D8290"/>
          </w:pPr>
          <w:r w:rsidRPr="00D1285D">
            <w:rPr>
              <w:rStyle w:val="Platzhaltertext"/>
            </w:rPr>
            <w:t>Klicken oder tippen Sie hier, um Text einzugeben.</w:t>
          </w:r>
        </w:p>
      </w:docPartBody>
    </w:docPart>
    <w:docPart>
      <w:docPartPr>
        <w:name w:val="6628AA8ABB9A4A38BE6FC27D72F2A47B"/>
        <w:category>
          <w:name w:val="Allgemein"/>
          <w:gallery w:val="placeholder"/>
        </w:category>
        <w:types>
          <w:type w:val="bbPlcHdr"/>
        </w:types>
        <w:behaviors>
          <w:behavior w:val="content"/>
        </w:behaviors>
        <w:guid w:val="{F3DAE002-1394-4D70-A9D1-9A7F71CC67E8}"/>
      </w:docPartPr>
      <w:docPartBody>
        <w:p w:rsidR="0007030B" w:rsidRDefault="000D2AAE" w:rsidP="000D2AAE">
          <w:pPr>
            <w:pStyle w:val="6628AA8ABB9A4A38BE6FC27D72F2A47B"/>
          </w:pPr>
          <w:r w:rsidRPr="00D1285D">
            <w:rPr>
              <w:rStyle w:val="Platzhaltertext"/>
            </w:rPr>
            <w:t>Klicken oder tippen Sie hier, um Text einzugeben.</w:t>
          </w:r>
        </w:p>
      </w:docPartBody>
    </w:docPart>
    <w:docPart>
      <w:docPartPr>
        <w:name w:val="4F5AE2E8B30B430EBEF9771EABF518D2"/>
        <w:category>
          <w:name w:val="Allgemein"/>
          <w:gallery w:val="placeholder"/>
        </w:category>
        <w:types>
          <w:type w:val="bbPlcHdr"/>
        </w:types>
        <w:behaviors>
          <w:behavior w:val="content"/>
        </w:behaviors>
        <w:guid w:val="{5D879BCB-8810-44D4-A387-2B4BF9DDD11D}"/>
      </w:docPartPr>
      <w:docPartBody>
        <w:p w:rsidR="00FC3F51" w:rsidRDefault="00FC3F51" w:rsidP="00FC3F51">
          <w:pPr>
            <w:pStyle w:val="4F5AE2E8B30B430EBEF9771EABF518D2"/>
          </w:pPr>
          <w:r w:rsidRPr="00D1285D">
            <w:rPr>
              <w:rStyle w:val="Platzhaltertext"/>
            </w:rPr>
            <w:t>Klicken oder tippen Sie hier, um Text einzugeben.</w:t>
          </w:r>
        </w:p>
      </w:docPartBody>
    </w:docPart>
    <w:docPart>
      <w:docPartPr>
        <w:name w:val="E06C147132F44B60AF356C7CCBEFBE08"/>
        <w:category>
          <w:name w:val="Allgemein"/>
          <w:gallery w:val="placeholder"/>
        </w:category>
        <w:types>
          <w:type w:val="bbPlcHdr"/>
        </w:types>
        <w:behaviors>
          <w:behavior w:val="content"/>
        </w:behaviors>
        <w:guid w:val="{65C0D23C-16C6-40B0-8B64-B3515324FF80}"/>
      </w:docPartPr>
      <w:docPartBody>
        <w:p w:rsidR="00FC3F51" w:rsidRDefault="00FC3F51" w:rsidP="00FC3F51">
          <w:pPr>
            <w:pStyle w:val="E06C147132F44B60AF356C7CCBEFBE08"/>
          </w:pPr>
          <w:r w:rsidRPr="00D1285D">
            <w:rPr>
              <w:rStyle w:val="Platzhaltertext"/>
            </w:rPr>
            <w:t>Klicken oder tippen Sie hier, um Text einzugeben.</w:t>
          </w:r>
        </w:p>
      </w:docPartBody>
    </w:docPart>
    <w:docPart>
      <w:docPartPr>
        <w:name w:val="8A9919CCC2FE487181A25AFBC0F6510A"/>
        <w:category>
          <w:name w:val="Allgemein"/>
          <w:gallery w:val="placeholder"/>
        </w:category>
        <w:types>
          <w:type w:val="bbPlcHdr"/>
        </w:types>
        <w:behaviors>
          <w:behavior w:val="content"/>
        </w:behaviors>
        <w:guid w:val="{C161C9D5-D3C9-49FC-8A20-44078DE2322F}"/>
      </w:docPartPr>
      <w:docPartBody>
        <w:p w:rsidR="00FC3F51" w:rsidRDefault="00FC3F51" w:rsidP="00FC3F51">
          <w:pPr>
            <w:pStyle w:val="8A9919CCC2FE487181A25AFBC0F6510A"/>
          </w:pPr>
          <w:r w:rsidRPr="00D1285D">
            <w:rPr>
              <w:rStyle w:val="Platzhaltertext"/>
            </w:rPr>
            <w:t>Klicken oder tippen Sie hier, um Text einzugeben.</w:t>
          </w:r>
        </w:p>
      </w:docPartBody>
    </w:docPart>
    <w:docPart>
      <w:docPartPr>
        <w:name w:val="E0D34BF3C518416F8A12E68C4B90A1B3"/>
        <w:category>
          <w:name w:val="Allgemein"/>
          <w:gallery w:val="placeholder"/>
        </w:category>
        <w:types>
          <w:type w:val="bbPlcHdr"/>
        </w:types>
        <w:behaviors>
          <w:behavior w:val="content"/>
        </w:behaviors>
        <w:guid w:val="{424511AC-B904-4EF5-9D06-8BDD4F47B515}"/>
      </w:docPartPr>
      <w:docPartBody>
        <w:p w:rsidR="00FC3F51" w:rsidRDefault="00FC3F51" w:rsidP="00FC3F51">
          <w:pPr>
            <w:pStyle w:val="E0D34BF3C518416F8A12E68C4B90A1B3"/>
          </w:pPr>
          <w:r w:rsidRPr="00D1285D">
            <w:rPr>
              <w:rStyle w:val="Platzhaltertext"/>
            </w:rPr>
            <w:t>Klicken oder tippen Sie hier, um Text einzugeben.</w:t>
          </w:r>
        </w:p>
      </w:docPartBody>
    </w:docPart>
    <w:docPart>
      <w:docPartPr>
        <w:name w:val="A85C6401A6314A5DBC1F0DF2CADAF5DB"/>
        <w:category>
          <w:name w:val="Allgemein"/>
          <w:gallery w:val="placeholder"/>
        </w:category>
        <w:types>
          <w:type w:val="bbPlcHdr"/>
        </w:types>
        <w:behaviors>
          <w:behavior w:val="content"/>
        </w:behaviors>
        <w:guid w:val="{9F2BDA1A-E2CD-4886-B0D7-7AB9E0F4A48F}"/>
      </w:docPartPr>
      <w:docPartBody>
        <w:p w:rsidR="00FC3F51" w:rsidRDefault="00FC3F51" w:rsidP="00FC3F51">
          <w:pPr>
            <w:pStyle w:val="A85C6401A6314A5DBC1F0DF2CADAF5DB"/>
          </w:pPr>
          <w:r w:rsidRPr="00D1285D">
            <w:rPr>
              <w:rStyle w:val="Platzhaltertext"/>
            </w:rPr>
            <w:t>Klicken oder tippen Sie hier, um Text einzugeben.</w:t>
          </w:r>
        </w:p>
      </w:docPartBody>
    </w:docPart>
    <w:docPart>
      <w:docPartPr>
        <w:name w:val="309F22042B754154A2B205287708787C"/>
        <w:category>
          <w:name w:val="Allgemein"/>
          <w:gallery w:val="placeholder"/>
        </w:category>
        <w:types>
          <w:type w:val="bbPlcHdr"/>
        </w:types>
        <w:behaviors>
          <w:behavior w:val="content"/>
        </w:behaviors>
        <w:guid w:val="{212464E3-8F54-481F-9D2B-D6626350D023}"/>
      </w:docPartPr>
      <w:docPartBody>
        <w:p w:rsidR="00057831" w:rsidRDefault="00FC3F51" w:rsidP="00FC3F51">
          <w:pPr>
            <w:pStyle w:val="309F22042B754154A2B205287708787C"/>
          </w:pPr>
          <w:r w:rsidRPr="00D1285D">
            <w:rPr>
              <w:rStyle w:val="Platzhaltertext"/>
            </w:rPr>
            <w:t>Klicken oder tippen Sie hier, um Text einzugeben.</w:t>
          </w:r>
        </w:p>
      </w:docPartBody>
    </w:docPart>
    <w:docPart>
      <w:docPartPr>
        <w:name w:val="C85BA64026A140C598011A59FB123B3E"/>
        <w:category>
          <w:name w:val="Allgemein"/>
          <w:gallery w:val="placeholder"/>
        </w:category>
        <w:types>
          <w:type w:val="bbPlcHdr"/>
        </w:types>
        <w:behaviors>
          <w:behavior w:val="content"/>
        </w:behaviors>
        <w:guid w:val="{533B93CA-704B-493E-AA8E-42328F0816C9}"/>
      </w:docPartPr>
      <w:docPartBody>
        <w:p w:rsidR="00057831" w:rsidRDefault="00FC3F51" w:rsidP="00FC3F51">
          <w:pPr>
            <w:pStyle w:val="C85BA64026A140C598011A59FB123B3E"/>
          </w:pPr>
          <w:r w:rsidRPr="00D1285D">
            <w:rPr>
              <w:rStyle w:val="Platzhaltertext"/>
            </w:rPr>
            <w:t>Klicken oder tippen Sie hier, um Text einzugeben.</w:t>
          </w:r>
        </w:p>
      </w:docPartBody>
    </w:docPart>
    <w:docPart>
      <w:docPartPr>
        <w:name w:val="DD2A8F9541364CA98E33215B4D187E26"/>
        <w:category>
          <w:name w:val="Allgemein"/>
          <w:gallery w:val="placeholder"/>
        </w:category>
        <w:types>
          <w:type w:val="bbPlcHdr"/>
        </w:types>
        <w:behaviors>
          <w:behavior w:val="content"/>
        </w:behaviors>
        <w:guid w:val="{148B7F2D-EC8C-4E72-B476-FD6A415298AA}"/>
      </w:docPartPr>
      <w:docPartBody>
        <w:p w:rsidR="0061240D" w:rsidRDefault="0061240D" w:rsidP="0061240D">
          <w:pPr>
            <w:pStyle w:val="DD2A8F9541364CA98E33215B4D187E26"/>
          </w:pPr>
          <w:r w:rsidRPr="00D1285D">
            <w:rPr>
              <w:rStyle w:val="Platzhaltertext"/>
            </w:rPr>
            <w:t>Klicken oder tippen Sie hier, um Text einzugeben.</w:t>
          </w:r>
        </w:p>
      </w:docPartBody>
    </w:docPart>
    <w:docPart>
      <w:docPartPr>
        <w:name w:val="0E2368C888054D67A0311FA3FF739BF2"/>
        <w:category>
          <w:name w:val="Allgemein"/>
          <w:gallery w:val="placeholder"/>
        </w:category>
        <w:types>
          <w:type w:val="bbPlcHdr"/>
        </w:types>
        <w:behaviors>
          <w:behavior w:val="content"/>
        </w:behaviors>
        <w:guid w:val="{76B263E1-3FB8-4C5B-9A59-2CD78201347E}"/>
      </w:docPartPr>
      <w:docPartBody>
        <w:p w:rsidR="0061240D" w:rsidRDefault="0061240D" w:rsidP="0061240D">
          <w:pPr>
            <w:pStyle w:val="0E2368C888054D67A0311FA3FF739BF2"/>
          </w:pPr>
          <w:r w:rsidRPr="00D1285D">
            <w:rPr>
              <w:rStyle w:val="Platzhaltertext"/>
            </w:rPr>
            <w:t>Klicken oder tippen Sie hier, um Text einzugeben.</w:t>
          </w:r>
        </w:p>
      </w:docPartBody>
    </w:docPart>
    <w:docPart>
      <w:docPartPr>
        <w:name w:val="55F2ADCAD7A646F6822F1DA13E11A6A5"/>
        <w:category>
          <w:name w:val="Allgemein"/>
          <w:gallery w:val="placeholder"/>
        </w:category>
        <w:types>
          <w:type w:val="bbPlcHdr"/>
        </w:types>
        <w:behaviors>
          <w:behavior w:val="content"/>
        </w:behaviors>
        <w:guid w:val="{817647D4-B59C-46D1-84DB-DBABDF874F11}"/>
      </w:docPartPr>
      <w:docPartBody>
        <w:p w:rsidR="0061240D" w:rsidRDefault="0061240D" w:rsidP="0061240D">
          <w:pPr>
            <w:pStyle w:val="55F2ADCAD7A646F6822F1DA13E11A6A5"/>
          </w:pPr>
          <w:r w:rsidRPr="00D1285D">
            <w:rPr>
              <w:rStyle w:val="Platzhaltertext"/>
            </w:rPr>
            <w:t>Klicken oder tippen Sie hier, um Text einzugeben.</w:t>
          </w:r>
        </w:p>
      </w:docPartBody>
    </w:docPart>
    <w:docPart>
      <w:docPartPr>
        <w:name w:val="6EA8B5D446E641D192436E8A39DF3021"/>
        <w:category>
          <w:name w:val="Allgemein"/>
          <w:gallery w:val="placeholder"/>
        </w:category>
        <w:types>
          <w:type w:val="bbPlcHdr"/>
        </w:types>
        <w:behaviors>
          <w:behavior w:val="content"/>
        </w:behaviors>
        <w:guid w:val="{E25D28EC-D293-494C-9458-DA36F59BE1AA}"/>
      </w:docPartPr>
      <w:docPartBody>
        <w:p w:rsidR="0061240D" w:rsidRDefault="0061240D" w:rsidP="0061240D">
          <w:pPr>
            <w:pStyle w:val="6EA8B5D446E641D192436E8A39DF3021"/>
          </w:pPr>
          <w:r w:rsidRPr="00D1285D">
            <w:rPr>
              <w:rStyle w:val="Platzhaltertext"/>
            </w:rPr>
            <w:t>Klicken oder tippen Sie hier, um Text einzugeben.</w:t>
          </w:r>
        </w:p>
      </w:docPartBody>
    </w:docPart>
    <w:docPart>
      <w:docPartPr>
        <w:name w:val="EAE77D5BBFBA450FAF9031FA99177C91"/>
        <w:category>
          <w:name w:val="Allgemein"/>
          <w:gallery w:val="placeholder"/>
        </w:category>
        <w:types>
          <w:type w:val="bbPlcHdr"/>
        </w:types>
        <w:behaviors>
          <w:behavior w:val="content"/>
        </w:behaviors>
        <w:guid w:val="{269E0A31-18E6-4BEC-BF76-66F02ECF1256}"/>
      </w:docPartPr>
      <w:docPartBody>
        <w:p w:rsidR="0061240D" w:rsidRDefault="0061240D" w:rsidP="0061240D">
          <w:pPr>
            <w:pStyle w:val="EAE77D5BBFBA450FAF9031FA99177C91"/>
          </w:pPr>
          <w:r w:rsidRPr="00D1285D">
            <w:rPr>
              <w:rStyle w:val="Platzhaltertext"/>
            </w:rPr>
            <w:t>Klicken oder tippen Sie hier, um Text einzugeben.</w:t>
          </w:r>
        </w:p>
      </w:docPartBody>
    </w:docPart>
    <w:docPart>
      <w:docPartPr>
        <w:name w:val="31F94EC1E4FF4B0CA962994F7540E264"/>
        <w:category>
          <w:name w:val="Allgemein"/>
          <w:gallery w:val="placeholder"/>
        </w:category>
        <w:types>
          <w:type w:val="bbPlcHdr"/>
        </w:types>
        <w:behaviors>
          <w:behavior w:val="content"/>
        </w:behaviors>
        <w:guid w:val="{3A97A4B9-A86C-4C2C-9606-12062276292E}"/>
      </w:docPartPr>
      <w:docPartBody>
        <w:p w:rsidR="0061240D" w:rsidRDefault="0061240D" w:rsidP="0061240D">
          <w:pPr>
            <w:pStyle w:val="31F94EC1E4FF4B0CA962994F7540E264"/>
          </w:pPr>
          <w:r w:rsidRPr="00D1285D">
            <w:rPr>
              <w:rStyle w:val="Platzhaltertext"/>
            </w:rPr>
            <w:t>Klicken oder tippen Sie hier, um Text einzugeben.</w:t>
          </w:r>
        </w:p>
      </w:docPartBody>
    </w:docPart>
    <w:docPart>
      <w:docPartPr>
        <w:name w:val="36003B411C29445BBB76449EBE8652E4"/>
        <w:category>
          <w:name w:val="Allgemein"/>
          <w:gallery w:val="placeholder"/>
        </w:category>
        <w:types>
          <w:type w:val="bbPlcHdr"/>
        </w:types>
        <w:behaviors>
          <w:behavior w:val="content"/>
        </w:behaviors>
        <w:guid w:val="{3B3C2909-F0BD-4A49-8DD6-2EB141CFA25B}"/>
      </w:docPartPr>
      <w:docPartBody>
        <w:p w:rsidR="0061240D" w:rsidRDefault="0061240D" w:rsidP="0061240D">
          <w:pPr>
            <w:pStyle w:val="36003B411C29445BBB76449EBE8652E4"/>
          </w:pPr>
          <w:r w:rsidRPr="00D1285D">
            <w:rPr>
              <w:rStyle w:val="Platzhaltertext"/>
            </w:rPr>
            <w:t>Klicken oder tippen Sie hier, um Text einzugeben.</w:t>
          </w:r>
        </w:p>
      </w:docPartBody>
    </w:docPart>
    <w:docPart>
      <w:docPartPr>
        <w:name w:val="5A094EA2ED85411CBA7FCE92B312FC8C"/>
        <w:category>
          <w:name w:val="Allgemein"/>
          <w:gallery w:val="placeholder"/>
        </w:category>
        <w:types>
          <w:type w:val="bbPlcHdr"/>
        </w:types>
        <w:behaviors>
          <w:behavior w:val="content"/>
        </w:behaviors>
        <w:guid w:val="{C7CF7A24-64F6-4150-AE8E-871E2D1BCA09}"/>
      </w:docPartPr>
      <w:docPartBody>
        <w:p w:rsidR="0061240D" w:rsidRDefault="0061240D" w:rsidP="0061240D">
          <w:pPr>
            <w:pStyle w:val="5A094EA2ED85411CBA7FCE92B312FC8C"/>
          </w:pPr>
          <w:r w:rsidRPr="00D1285D">
            <w:rPr>
              <w:rStyle w:val="Platzhaltertext"/>
            </w:rPr>
            <w:t>Klicken oder tippen Sie hier, um Text einzugeben.</w:t>
          </w:r>
        </w:p>
      </w:docPartBody>
    </w:docPart>
    <w:docPart>
      <w:docPartPr>
        <w:name w:val="0B7D3D84C5274EF7A14006A2D7B96107"/>
        <w:category>
          <w:name w:val="Allgemein"/>
          <w:gallery w:val="placeholder"/>
        </w:category>
        <w:types>
          <w:type w:val="bbPlcHdr"/>
        </w:types>
        <w:behaviors>
          <w:behavior w:val="content"/>
        </w:behaviors>
        <w:guid w:val="{AE76773E-1BCC-4E7C-81CC-18076894A6B0}"/>
      </w:docPartPr>
      <w:docPartBody>
        <w:p w:rsidR="0061240D" w:rsidRDefault="0061240D" w:rsidP="0061240D">
          <w:pPr>
            <w:pStyle w:val="0B7D3D84C5274EF7A14006A2D7B96107"/>
          </w:pPr>
          <w:r w:rsidRPr="00D1285D">
            <w:rPr>
              <w:rStyle w:val="Platzhaltertext"/>
            </w:rPr>
            <w:t>Klicken oder tippen Sie hier, um Text einzugeben.</w:t>
          </w:r>
        </w:p>
      </w:docPartBody>
    </w:docPart>
    <w:docPart>
      <w:docPartPr>
        <w:name w:val="C2504C509F6344278328BCF8CF50C170"/>
        <w:category>
          <w:name w:val="Allgemein"/>
          <w:gallery w:val="placeholder"/>
        </w:category>
        <w:types>
          <w:type w:val="bbPlcHdr"/>
        </w:types>
        <w:behaviors>
          <w:behavior w:val="content"/>
        </w:behaviors>
        <w:guid w:val="{80D7C255-F39E-4AA6-A870-B0EB25F04ECD}"/>
      </w:docPartPr>
      <w:docPartBody>
        <w:p w:rsidR="00EF50DF" w:rsidRDefault="00EF50DF" w:rsidP="00EF50DF">
          <w:pPr>
            <w:pStyle w:val="C2504C509F6344278328BCF8CF50C170"/>
          </w:pPr>
          <w:r w:rsidRPr="00D1285D">
            <w:rPr>
              <w:rStyle w:val="Platzhaltertext"/>
            </w:rPr>
            <w:t>Klicken oder tippen Sie hier, um Text einzugeben.</w:t>
          </w:r>
        </w:p>
      </w:docPartBody>
    </w:docPart>
    <w:docPart>
      <w:docPartPr>
        <w:name w:val="8472E144777F41928292E59864ED3536"/>
        <w:category>
          <w:name w:val="Allgemein"/>
          <w:gallery w:val="placeholder"/>
        </w:category>
        <w:types>
          <w:type w:val="bbPlcHdr"/>
        </w:types>
        <w:behaviors>
          <w:behavior w:val="content"/>
        </w:behaviors>
        <w:guid w:val="{8D4836CF-AE32-4EF7-87C7-614855B53FCB}"/>
      </w:docPartPr>
      <w:docPartBody>
        <w:p w:rsidR="00EF50DF" w:rsidRDefault="00EF50DF" w:rsidP="00EF50DF">
          <w:pPr>
            <w:pStyle w:val="8472E144777F41928292E59864ED3536"/>
          </w:pPr>
          <w:r w:rsidRPr="00D1285D">
            <w:rPr>
              <w:rStyle w:val="Platzhaltertext"/>
            </w:rPr>
            <w:t>Klicken oder tippen Sie hier, um Text einzugeben.</w:t>
          </w:r>
        </w:p>
      </w:docPartBody>
    </w:docPart>
    <w:docPart>
      <w:docPartPr>
        <w:name w:val="D42475AA11CF4B8EB9F86253189F1A56"/>
        <w:category>
          <w:name w:val="Allgemein"/>
          <w:gallery w:val="placeholder"/>
        </w:category>
        <w:types>
          <w:type w:val="bbPlcHdr"/>
        </w:types>
        <w:behaviors>
          <w:behavior w:val="content"/>
        </w:behaviors>
        <w:guid w:val="{A3097A40-03D0-4EC7-BC11-8B4EC080A0AE}"/>
      </w:docPartPr>
      <w:docPartBody>
        <w:p w:rsidR="00EF50DF" w:rsidRDefault="00EF50DF" w:rsidP="00EF50DF">
          <w:pPr>
            <w:pStyle w:val="D42475AA11CF4B8EB9F86253189F1A56"/>
          </w:pPr>
          <w:r w:rsidRPr="00D1285D">
            <w:rPr>
              <w:rStyle w:val="Platzhaltertext"/>
            </w:rPr>
            <w:t>Klicken oder tippen Sie hier, um Text einzugeben.</w:t>
          </w:r>
        </w:p>
      </w:docPartBody>
    </w:docPart>
    <w:docPart>
      <w:docPartPr>
        <w:name w:val="B832387F7B334141B7579B92716596DB"/>
        <w:category>
          <w:name w:val="Allgemein"/>
          <w:gallery w:val="placeholder"/>
        </w:category>
        <w:types>
          <w:type w:val="bbPlcHdr"/>
        </w:types>
        <w:behaviors>
          <w:behavior w:val="content"/>
        </w:behaviors>
        <w:guid w:val="{6D564E14-A427-4AEF-9DC5-4DBE1C0CA28B}"/>
      </w:docPartPr>
      <w:docPartBody>
        <w:p w:rsidR="00EF50DF" w:rsidRDefault="00EF50DF" w:rsidP="00EF50DF">
          <w:pPr>
            <w:pStyle w:val="B832387F7B334141B7579B92716596DB"/>
          </w:pPr>
          <w:r w:rsidRPr="00D1285D">
            <w:rPr>
              <w:rStyle w:val="Platzhaltertext"/>
            </w:rPr>
            <w:t>Klicken oder tippen Sie hier, um Text einzugeben.</w:t>
          </w:r>
        </w:p>
      </w:docPartBody>
    </w:docPart>
    <w:docPart>
      <w:docPartPr>
        <w:name w:val="5AC96F4BEDBF4044A675A87308564DB2"/>
        <w:category>
          <w:name w:val="Allgemein"/>
          <w:gallery w:val="placeholder"/>
        </w:category>
        <w:types>
          <w:type w:val="bbPlcHdr"/>
        </w:types>
        <w:behaviors>
          <w:behavior w:val="content"/>
        </w:behaviors>
        <w:guid w:val="{83CCB9C4-FCF3-4AAB-AD5B-B96854D7C843}"/>
      </w:docPartPr>
      <w:docPartBody>
        <w:p w:rsidR="00EF50DF" w:rsidRDefault="00EF50DF" w:rsidP="00EF50DF">
          <w:pPr>
            <w:pStyle w:val="5AC96F4BEDBF4044A675A87308564DB2"/>
          </w:pPr>
          <w:r w:rsidRPr="00D1285D">
            <w:rPr>
              <w:rStyle w:val="Platzhaltertext"/>
            </w:rPr>
            <w:t>Klicken oder tippen Sie hier, um Text einzugeben.</w:t>
          </w:r>
        </w:p>
      </w:docPartBody>
    </w:docPart>
    <w:docPart>
      <w:docPartPr>
        <w:name w:val="70FF14D26B8F4B95B4FD1D82D16F49C8"/>
        <w:category>
          <w:name w:val="Allgemein"/>
          <w:gallery w:val="placeholder"/>
        </w:category>
        <w:types>
          <w:type w:val="bbPlcHdr"/>
        </w:types>
        <w:behaviors>
          <w:behavior w:val="content"/>
        </w:behaviors>
        <w:guid w:val="{A512A2B7-156E-4DB1-80FD-92ED4A4981EF}"/>
      </w:docPartPr>
      <w:docPartBody>
        <w:p w:rsidR="00EF50DF" w:rsidRDefault="00EF50DF" w:rsidP="00EF50DF">
          <w:pPr>
            <w:pStyle w:val="70FF14D26B8F4B95B4FD1D82D16F49C8"/>
          </w:pPr>
          <w:r w:rsidRPr="00D1285D">
            <w:rPr>
              <w:rStyle w:val="Platzhaltertext"/>
            </w:rPr>
            <w:t>Klicken oder tippen Sie hier, um Text einzugeben.</w:t>
          </w:r>
        </w:p>
      </w:docPartBody>
    </w:docPart>
    <w:docPart>
      <w:docPartPr>
        <w:name w:val="787B9801966540C1AEC18ED8DF7CA073"/>
        <w:category>
          <w:name w:val="Allgemein"/>
          <w:gallery w:val="placeholder"/>
        </w:category>
        <w:types>
          <w:type w:val="bbPlcHdr"/>
        </w:types>
        <w:behaviors>
          <w:behavior w:val="content"/>
        </w:behaviors>
        <w:guid w:val="{4A9C7ACA-F983-47F4-A59A-1F4330D0427B}"/>
      </w:docPartPr>
      <w:docPartBody>
        <w:p w:rsidR="00EF50DF" w:rsidRDefault="00EF50DF" w:rsidP="00EF50DF">
          <w:pPr>
            <w:pStyle w:val="787B9801966540C1AEC18ED8DF7CA073"/>
          </w:pPr>
          <w:r w:rsidRPr="00D1285D">
            <w:rPr>
              <w:rStyle w:val="Platzhaltertext"/>
            </w:rPr>
            <w:t>Klicken oder tippen Sie hier, um Text einzugeben.</w:t>
          </w:r>
        </w:p>
      </w:docPartBody>
    </w:docPart>
    <w:docPart>
      <w:docPartPr>
        <w:name w:val="DABEECDBFEF940B9B44B426DAADC1674"/>
        <w:category>
          <w:name w:val="Allgemein"/>
          <w:gallery w:val="placeholder"/>
        </w:category>
        <w:types>
          <w:type w:val="bbPlcHdr"/>
        </w:types>
        <w:behaviors>
          <w:behavior w:val="content"/>
        </w:behaviors>
        <w:guid w:val="{32069272-CCD5-422F-8D28-F97604858FD8}"/>
      </w:docPartPr>
      <w:docPartBody>
        <w:p w:rsidR="00EF50DF" w:rsidRDefault="00EF50DF" w:rsidP="00EF50DF">
          <w:pPr>
            <w:pStyle w:val="DABEECDBFEF940B9B44B426DAADC1674"/>
          </w:pPr>
          <w:r w:rsidRPr="00D1285D">
            <w:rPr>
              <w:rStyle w:val="Platzhaltertext"/>
            </w:rPr>
            <w:t>Klicken oder tippen Sie hier, um Text einzugeben.</w:t>
          </w:r>
        </w:p>
      </w:docPartBody>
    </w:docPart>
    <w:docPart>
      <w:docPartPr>
        <w:name w:val="D5DD4A623D5342CEA6843E19FF88C757"/>
        <w:category>
          <w:name w:val="Allgemein"/>
          <w:gallery w:val="placeholder"/>
        </w:category>
        <w:types>
          <w:type w:val="bbPlcHdr"/>
        </w:types>
        <w:behaviors>
          <w:behavior w:val="content"/>
        </w:behaviors>
        <w:guid w:val="{DCBA374F-988D-4E93-8461-E8C030C22D2A}"/>
      </w:docPartPr>
      <w:docPartBody>
        <w:p w:rsidR="00EF50DF" w:rsidRDefault="00EF50DF" w:rsidP="00EF50DF">
          <w:pPr>
            <w:pStyle w:val="D5DD4A623D5342CEA6843E19FF88C757"/>
          </w:pPr>
          <w:r w:rsidRPr="00D1285D">
            <w:rPr>
              <w:rStyle w:val="Platzhaltertext"/>
            </w:rPr>
            <w:t>Klicken oder tippen Sie hier, um Text einzugeben.</w:t>
          </w:r>
        </w:p>
      </w:docPartBody>
    </w:docPart>
    <w:docPart>
      <w:docPartPr>
        <w:name w:val="4E08E13030BF4033A4ABB1A9D4E9AB00"/>
        <w:category>
          <w:name w:val="Allgemein"/>
          <w:gallery w:val="placeholder"/>
        </w:category>
        <w:types>
          <w:type w:val="bbPlcHdr"/>
        </w:types>
        <w:behaviors>
          <w:behavior w:val="content"/>
        </w:behaviors>
        <w:guid w:val="{7C8F408E-18B8-4452-BF34-852333F30554}"/>
      </w:docPartPr>
      <w:docPartBody>
        <w:p w:rsidR="00EF50DF" w:rsidRDefault="00EF50DF" w:rsidP="00EF50DF">
          <w:pPr>
            <w:pStyle w:val="4E08E13030BF4033A4ABB1A9D4E9AB00"/>
          </w:pPr>
          <w:r w:rsidRPr="00D1285D">
            <w:rPr>
              <w:rStyle w:val="Platzhaltertext"/>
            </w:rPr>
            <w:t>Klicken oder tippen Sie hier, um Text einzugeben.</w:t>
          </w:r>
        </w:p>
      </w:docPartBody>
    </w:docPart>
    <w:docPart>
      <w:docPartPr>
        <w:name w:val="DBBD7FA93A52489EA0F2981E7FB89E8D"/>
        <w:category>
          <w:name w:val="Allgemein"/>
          <w:gallery w:val="placeholder"/>
        </w:category>
        <w:types>
          <w:type w:val="bbPlcHdr"/>
        </w:types>
        <w:behaviors>
          <w:behavior w:val="content"/>
        </w:behaviors>
        <w:guid w:val="{798D0954-B31C-41CC-9A8F-7168B494C63F}"/>
      </w:docPartPr>
      <w:docPartBody>
        <w:p w:rsidR="00EF50DF" w:rsidRDefault="00EF50DF" w:rsidP="00EF50DF">
          <w:pPr>
            <w:pStyle w:val="DBBD7FA93A52489EA0F2981E7FB89E8D"/>
          </w:pPr>
          <w:r w:rsidRPr="00D1285D">
            <w:rPr>
              <w:rStyle w:val="Platzhaltertext"/>
            </w:rPr>
            <w:t>Klicken oder tippen Sie hier, um Text einzugeben.</w:t>
          </w:r>
        </w:p>
      </w:docPartBody>
    </w:docPart>
    <w:docPart>
      <w:docPartPr>
        <w:name w:val="FB7DA80930704259A764314A8804CFF5"/>
        <w:category>
          <w:name w:val="Allgemein"/>
          <w:gallery w:val="placeholder"/>
        </w:category>
        <w:types>
          <w:type w:val="bbPlcHdr"/>
        </w:types>
        <w:behaviors>
          <w:behavior w:val="content"/>
        </w:behaviors>
        <w:guid w:val="{9E3CF580-4EA7-4A65-9CA4-401D5E141021}"/>
      </w:docPartPr>
      <w:docPartBody>
        <w:p w:rsidR="00EF50DF" w:rsidRDefault="00EF50DF" w:rsidP="00EF50DF">
          <w:pPr>
            <w:pStyle w:val="FB7DA80930704259A764314A8804CFF5"/>
          </w:pPr>
          <w:r w:rsidRPr="00D1285D">
            <w:rPr>
              <w:rStyle w:val="Platzhaltertext"/>
            </w:rPr>
            <w:t>Klicken oder tippen Sie hier, um Text einzugeben.</w:t>
          </w:r>
        </w:p>
      </w:docPartBody>
    </w:docPart>
    <w:docPart>
      <w:docPartPr>
        <w:name w:val="96C45A12B3724ECC92FDCBF7EEF4E399"/>
        <w:category>
          <w:name w:val="Allgemein"/>
          <w:gallery w:val="placeholder"/>
        </w:category>
        <w:types>
          <w:type w:val="bbPlcHdr"/>
        </w:types>
        <w:behaviors>
          <w:behavior w:val="content"/>
        </w:behaviors>
        <w:guid w:val="{BB2E0A0E-1D53-4410-940E-39A3ECCF013B}"/>
      </w:docPartPr>
      <w:docPartBody>
        <w:p w:rsidR="00EF50DF" w:rsidRDefault="00EF50DF" w:rsidP="00EF50DF">
          <w:pPr>
            <w:pStyle w:val="96C45A12B3724ECC92FDCBF7EEF4E399"/>
          </w:pPr>
          <w:r w:rsidRPr="00D1285D">
            <w:rPr>
              <w:rStyle w:val="Platzhaltertext"/>
            </w:rPr>
            <w:t>Klicken oder tippen Sie hier, um Text einzugeben.</w:t>
          </w:r>
        </w:p>
      </w:docPartBody>
    </w:docPart>
    <w:docPart>
      <w:docPartPr>
        <w:name w:val="19F409FD956D4EC8AD177D8F6D0049B0"/>
        <w:category>
          <w:name w:val="Allgemein"/>
          <w:gallery w:val="placeholder"/>
        </w:category>
        <w:types>
          <w:type w:val="bbPlcHdr"/>
        </w:types>
        <w:behaviors>
          <w:behavior w:val="content"/>
        </w:behaviors>
        <w:guid w:val="{6398750C-6333-4EA2-9735-4F942D936862}"/>
      </w:docPartPr>
      <w:docPartBody>
        <w:p w:rsidR="00A51550" w:rsidRDefault="00EF50DF" w:rsidP="00EF50DF">
          <w:pPr>
            <w:pStyle w:val="19F409FD956D4EC8AD177D8F6D0049B0"/>
          </w:pPr>
          <w:r w:rsidRPr="00D1285D">
            <w:rPr>
              <w:rStyle w:val="Platzhaltertext"/>
            </w:rPr>
            <w:t>Klicken oder tippen Sie hier, um Text einzugeben.</w:t>
          </w:r>
        </w:p>
      </w:docPartBody>
    </w:docPart>
    <w:docPart>
      <w:docPartPr>
        <w:name w:val="7A76AB38ACE043218072D3115BD4B391"/>
        <w:category>
          <w:name w:val="Allgemein"/>
          <w:gallery w:val="placeholder"/>
        </w:category>
        <w:types>
          <w:type w:val="bbPlcHdr"/>
        </w:types>
        <w:behaviors>
          <w:behavior w:val="content"/>
        </w:behaviors>
        <w:guid w:val="{412E3213-1A0B-4BD3-A51A-9C29AC1B7F90}"/>
      </w:docPartPr>
      <w:docPartBody>
        <w:p w:rsidR="00A51550" w:rsidRDefault="00EF50DF" w:rsidP="00EF50DF">
          <w:pPr>
            <w:pStyle w:val="7A76AB38ACE043218072D3115BD4B391"/>
          </w:pPr>
          <w:r w:rsidRPr="00D1285D">
            <w:rPr>
              <w:rStyle w:val="Platzhaltertext"/>
            </w:rPr>
            <w:t>Klicken oder tippen Sie hier, um Text einzugeben.</w:t>
          </w:r>
        </w:p>
      </w:docPartBody>
    </w:docPart>
    <w:docPart>
      <w:docPartPr>
        <w:name w:val="87C7EBF9E75D4F789AB869817436CA24"/>
        <w:category>
          <w:name w:val="Allgemein"/>
          <w:gallery w:val="placeholder"/>
        </w:category>
        <w:types>
          <w:type w:val="bbPlcHdr"/>
        </w:types>
        <w:behaviors>
          <w:behavior w:val="content"/>
        </w:behaviors>
        <w:guid w:val="{44ABE091-74CD-482A-B9D4-5BAED9C8C413}"/>
      </w:docPartPr>
      <w:docPartBody>
        <w:p w:rsidR="00A51550" w:rsidRDefault="00EF50DF" w:rsidP="00EF50DF">
          <w:pPr>
            <w:pStyle w:val="87C7EBF9E75D4F789AB869817436CA24"/>
          </w:pPr>
          <w:r w:rsidRPr="00D1285D">
            <w:rPr>
              <w:rStyle w:val="Platzhaltertext"/>
            </w:rPr>
            <w:t>Klicken oder tippen Sie hier, um Text einzugeben.</w:t>
          </w:r>
        </w:p>
      </w:docPartBody>
    </w:docPart>
    <w:docPart>
      <w:docPartPr>
        <w:name w:val="9D1D5F4A6D2A472A9703207A082FFB3E"/>
        <w:category>
          <w:name w:val="Allgemein"/>
          <w:gallery w:val="placeholder"/>
        </w:category>
        <w:types>
          <w:type w:val="bbPlcHdr"/>
        </w:types>
        <w:behaviors>
          <w:behavior w:val="content"/>
        </w:behaviors>
        <w:guid w:val="{7A80DE6E-CF9F-4F56-B625-EBE2A887BA30}"/>
      </w:docPartPr>
      <w:docPartBody>
        <w:p w:rsidR="00A51550" w:rsidRDefault="00EF50DF" w:rsidP="00EF50DF">
          <w:pPr>
            <w:pStyle w:val="9D1D5F4A6D2A472A9703207A082FFB3E"/>
          </w:pPr>
          <w:r w:rsidRPr="00D1285D">
            <w:rPr>
              <w:rStyle w:val="Platzhaltertext"/>
            </w:rPr>
            <w:t>Klicken oder tippen Sie hier, um Text einzugeben.</w:t>
          </w:r>
        </w:p>
      </w:docPartBody>
    </w:docPart>
    <w:docPart>
      <w:docPartPr>
        <w:name w:val="4275B012E9984A53AA6725A14487A4E5"/>
        <w:category>
          <w:name w:val="Allgemein"/>
          <w:gallery w:val="placeholder"/>
        </w:category>
        <w:types>
          <w:type w:val="bbPlcHdr"/>
        </w:types>
        <w:behaviors>
          <w:behavior w:val="content"/>
        </w:behaviors>
        <w:guid w:val="{F0E6C879-641A-4F5E-B9A1-DC223A84EA02}"/>
      </w:docPartPr>
      <w:docPartBody>
        <w:p w:rsidR="00A51550" w:rsidRDefault="00EF50DF" w:rsidP="00EF50DF">
          <w:pPr>
            <w:pStyle w:val="4275B012E9984A53AA6725A14487A4E5"/>
          </w:pPr>
          <w:r w:rsidRPr="00D1285D">
            <w:rPr>
              <w:rStyle w:val="Platzhaltertext"/>
            </w:rPr>
            <w:t>Klicken oder tippen Sie hier, um Text einzugeben.</w:t>
          </w:r>
        </w:p>
      </w:docPartBody>
    </w:docPart>
    <w:docPart>
      <w:docPartPr>
        <w:name w:val="C1FB1F526A3B4F00B60B8D6F119B1FAE"/>
        <w:category>
          <w:name w:val="Allgemein"/>
          <w:gallery w:val="placeholder"/>
        </w:category>
        <w:types>
          <w:type w:val="bbPlcHdr"/>
        </w:types>
        <w:behaviors>
          <w:behavior w:val="content"/>
        </w:behaviors>
        <w:guid w:val="{8DF229F6-C0FE-49C6-85B3-DF341B6D917F}"/>
      </w:docPartPr>
      <w:docPartBody>
        <w:p w:rsidR="00B34971" w:rsidRDefault="00B34971" w:rsidP="00B34971">
          <w:pPr>
            <w:pStyle w:val="C1FB1F526A3B4F00B60B8D6F119B1FAE"/>
          </w:pPr>
          <w:r w:rsidRPr="00D1285D">
            <w:rPr>
              <w:rStyle w:val="Platzhaltertext"/>
            </w:rPr>
            <w:t>Klicken oder tippen Sie hier, um Text einzugeben.</w:t>
          </w:r>
        </w:p>
      </w:docPartBody>
    </w:docPart>
    <w:docPart>
      <w:docPartPr>
        <w:name w:val="4DE5CF0C6F4D4702BF6550895BA1A26B"/>
        <w:category>
          <w:name w:val="Allgemein"/>
          <w:gallery w:val="placeholder"/>
        </w:category>
        <w:types>
          <w:type w:val="bbPlcHdr"/>
        </w:types>
        <w:behaviors>
          <w:behavior w:val="content"/>
        </w:behaviors>
        <w:guid w:val="{B2870BE9-5794-4B77-BD01-7371D2ED7246}"/>
      </w:docPartPr>
      <w:docPartBody>
        <w:p w:rsidR="00B34971" w:rsidRDefault="00B34971" w:rsidP="00B34971">
          <w:pPr>
            <w:pStyle w:val="4DE5CF0C6F4D4702BF6550895BA1A26B"/>
          </w:pPr>
          <w:r w:rsidRPr="00D1285D">
            <w:rPr>
              <w:rStyle w:val="Platzhaltertext"/>
            </w:rPr>
            <w:t>Klicken oder tippen Sie hier, um Text einzugeben.</w:t>
          </w:r>
        </w:p>
      </w:docPartBody>
    </w:docPart>
    <w:docPart>
      <w:docPartPr>
        <w:name w:val="B0BA90C8150F428CB543A731E570C1DC"/>
        <w:category>
          <w:name w:val="Allgemein"/>
          <w:gallery w:val="placeholder"/>
        </w:category>
        <w:types>
          <w:type w:val="bbPlcHdr"/>
        </w:types>
        <w:behaviors>
          <w:behavior w:val="content"/>
        </w:behaviors>
        <w:guid w:val="{F827693A-4E3C-461D-8D72-0F45A3DC358D}"/>
      </w:docPartPr>
      <w:docPartBody>
        <w:p w:rsidR="00B34971" w:rsidRDefault="00B34971" w:rsidP="00B34971">
          <w:pPr>
            <w:pStyle w:val="B0BA90C8150F428CB543A731E570C1DC"/>
          </w:pPr>
          <w:r w:rsidRPr="00D1285D">
            <w:rPr>
              <w:rStyle w:val="Platzhaltertext"/>
            </w:rPr>
            <w:t>Klicken oder tippen Sie hier, um Text einzugeben.</w:t>
          </w:r>
        </w:p>
      </w:docPartBody>
    </w:docPart>
    <w:docPart>
      <w:docPartPr>
        <w:name w:val="49010DE25CD64AA68ACA5B42B1C50C45"/>
        <w:category>
          <w:name w:val="Allgemein"/>
          <w:gallery w:val="placeholder"/>
        </w:category>
        <w:types>
          <w:type w:val="bbPlcHdr"/>
        </w:types>
        <w:behaviors>
          <w:behavior w:val="content"/>
        </w:behaviors>
        <w:guid w:val="{43458A14-E351-410D-8B7E-E6FF6EC4BA8A}"/>
      </w:docPartPr>
      <w:docPartBody>
        <w:p w:rsidR="00B34971" w:rsidRDefault="00B34971" w:rsidP="00B34971">
          <w:pPr>
            <w:pStyle w:val="49010DE25CD64AA68ACA5B42B1C50C45"/>
          </w:pPr>
          <w:r w:rsidRPr="00D1285D">
            <w:rPr>
              <w:rStyle w:val="Platzhaltertext"/>
            </w:rPr>
            <w:t>Klicken oder tippen Sie hier, um Text einzugeben.</w:t>
          </w:r>
        </w:p>
      </w:docPartBody>
    </w:docPart>
    <w:docPart>
      <w:docPartPr>
        <w:name w:val="0DF50693466345998739D29C36002890"/>
        <w:category>
          <w:name w:val="Allgemein"/>
          <w:gallery w:val="placeholder"/>
        </w:category>
        <w:types>
          <w:type w:val="bbPlcHdr"/>
        </w:types>
        <w:behaviors>
          <w:behavior w:val="content"/>
        </w:behaviors>
        <w:guid w:val="{1CA9909B-9D4F-4A3F-A228-64386C40C55B}"/>
      </w:docPartPr>
      <w:docPartBody>
        <w:p w:rsidR="00B34971" w:rsidRDefault="00B34971" w:rsidP="00B34971">
          <w:pPr>
            <w:pStyle w:val="0DF50693466345998739D29C36002890"/>
          </w:pPr>
          <w:r w:rsidRPr="00D1285D">
            <w:rPr>
              <w:rStyle w:val="Platzhaltertext"/>
            </w:rPr>
            <w:t>Klicken oder tippen Sie hier, um Text einzugeben.</w:t>
          </w:r>
        </w:p>
      </w:docPartBody>
    </w:docPart>
    <w:docPart>
      <w:docPartPr>
        <w:name w:val="B06E4CECCFD845008D44BEB5B8BE8140"/>
        <w:category>
          <w:name w:val="Allgemein"/>
          <w:gallery w:val="placeholder"/>
        </w:category>
        <w:types>
          <w:type w:val="bbPlcHdr"/>
        </w:types>
        <w:behaviors>
          <w:behavior w:val="content"/>
        </w:behaviors>
        <w:guid w:val="{D4DE8A91-EB8D-4B5B-A294-A5FEB7BEF71F}"/>
      </w:docPartPr>
      <w:docPartBody>
        <w:p w:rsidR="00B34971" w:rsidRDefault="00B34971" w:rsidP="00B34971">
          <w:pPr>
            <w:pStyle w:val="B06E4CECCFD845008D44BEB5B8BE8140"/>
          </w:pPr>
          <w:r w:rsidRPr="00D1285D">
            <w:rPr>
              <w:rStyle w:val="Platzhaltertext"/>
            </w:rPr>
            <w:t>Klicken oder tippen Sie hier, um Text einzugeben.</w:t>
          </w:r>
        </w:p>
      </w:docPartBody>
    </w:docPart>
    <w:docPart>
      <w:docPartPr>
        <w:name w:val="0F0B32A74F18463281B3BB68FAAEE3B0"/>
        <w:category>
          <w:name w:val="Allgemein"/>
          <w:gallery w:val="placeholder"/>
        </w:category>
        <w:types>
          <w:type w:val="bbPlcHdr"/>
        </w:types>
        <w:behaviors>
          <w:behavior w:val="content"/>
        </w:behaviors>
        <w:guid w:val="{6043AA51-A522-42AE-8915-CD4005971AF7}"/>
      </w:docPartPr>
      <w:docPartBody>
        <w:p w:rsidR="00B34971" w:rsidRDefault="00B34971" w:rsidP="00B34971">
          <w:pPr>
            <w:pStyle w:val="0F0B32A74F18463281B3BB68FAAEE3B0"/>
          </w:pPr>
          <w:r w:rsidRPr="00D1285D">
            <w:rPr>
              <w:rStyle w:val="Platzhaltertext"/>
            </w:rPr>
            <w:t>Klicken oder tippen Sie hier, um Text einzugeben.</w:t>
          </w:r>
        </w:p>
      </w:docPartBody>
    </w:docPart>
    <w:docPart>
      <w:docPartPr>
        <w:name w:val="351BB78CDA9F45F6B3F868FC3CA21458"/>
        <w:category>
          <w:name w:val="Allgemein"/>
          <w:gallery w:val="placeholder"/>
        </w:category>
        <w:types>
          <w:type w:val="bbPlcHdr"/>
        </w:types>
        <w:behaviors>
          <w:behavior w:val="content"/>
        </w:behaviors>
        <w:guid w:val="{7580EBE1-2B43-4764-9B78-4B651E821F8B}"/>
      </w:docPartPr>
      <w:docPartBody>
        <w:p w:rsidR="00B34971" w:rsidRDefault="00B34971" w:rsidP="00B34971">
          <w:pPr>
            <w:pStyle w:val="351BB78CDA9F45F6B3F868FC3CA21458"/>
          </w:pPr>
          <w:r w:rsidRPr="00D1285D">
            <w:rPr>
              <w:rStyle w:val="Platzhaltertext"/>
            </w:rPr>
            <w:t>Klicken oder tippen Sie hier, um Text einzugeben.</w:t>
          </w:r>
        </w:p>
      </w:docPartBody>
    </w:docPart>
    <w:docPart>
      <w:docPartPr>
        <w:name w:val="8BBC1FB44A9B454A9328893C924D614B"/>
        <w:category>
          <w:name w:val="Allgemein"/>
          <w:gallery w:val="placeholder"/>
        </w:category>
        <w:types>
          <w:type w:val="bbPlcHdr"/>
        </w:types>
        <w:behaviors>
          <w:behavior w:val="content"/>
        </w:behaviors>
        <w:guid w:val="{8E2817FC-AE03-47A1-A587-613E562F4071}"/>
      </w:docPartPr>
      <w:docPartBody>
        <w:p w:rsidR="00B34971" w:rsidRDefault="00B34971" w:rsidP="00B34971">
          <w:pPr>
            <w:pStyle w:val="8BBC1FB44A9B454A9328893C924D614B"/>
          </w:pPr>
          <w:r w:rsidRPr="00D1285D">
            <w:rPr>
              <w:rStyle w:val="Platzhaltertext"/>
            </w:rPr>
            <w:t>Klicken oder tippen Sie hier, um Text einzugeben.</w:t>
          </w:r>
        </w:p>
      </w:docPartBody>
    </w:docPart>
    <w:docPart>
      <w:docPartPr>
        <w:name w:val="5847D5A6F1324E008E1AFF4A68756C1D"/>
        <w:category>
          <w:name w:val="Allgemein"/>
          <w:gallery w:val="placeholder"/>
        </w:category>
        <w:types>
          <w:type w:val="bbPlcHdr"/>
        </w:types>
        <w:behaviors>
          <w:behavior w:val="content"/>
        </w:behaviors>
        <w:guid w:val="{66EA1B16-BC45-4B99-82FD-7AD960814847}"/>
      </w:docPartPr>
      <w:docPartBody>
        <w:p w:rsidR="00B34971" w:rsidRDefault="00B34971" w:rsidP="00B34971">
          <w:pPr>
            <w:pStyle w:val="5847D5A6F1324E008E1AFF4A68756C1D"/>
          </w:pPr>
          <w:r w:rsidRPr="00D1285D">
            <w:rPr>
              <w:rStyle w:val="Platzhaltertext"/>
            </w:rPr>
            <w:t>Klicken oder tippen Sie hier, um Text einzugeben.</w:t>
          </w:r>
        </w:p>
      </w:docPartBody>
    </w:docPart>
    <w:docPart>
      <w:docPartPr>
        <w:name w:val="7720B82B5C6943388B5D6BE82DE8ED24"/>
        <w:category>
          <w:name w:val="Allgemein"/>
          <w:gallery w:val="placeholder"/>
        </w:category>
        <w:types>
          <w:type w:val="bbPlcHdr"/>
        </w:types>
        <w:behaviors>
          <w:behavior w:val="content"/>
        </w:behaviors>
        <w:guid w:val="{0035A464-9F68-42AE-BEB4-81BFA0012D29}"/>
      </w:docPartPr>
      <w:docPartBody>
        <w:p w:rsidR="00B34971" w:rsidRDefault="00B34971" w:rsidP="00B34971">
          <w:pPr>
            <w:pStyle w:val="7720B82B5C6943388B5D6BE82DE8ED24"/>
          </w:pPr>
          <w:r w:rsidRPr="00D1285D">
            <w:rPr>
              <w:rStyle w:val="Platzhaltertext"/>
            </w:rPr>
            <w:t>Klicken oder tippen Sie hier, um Text einzugeben.</w:t>
          </w:r>
        </w:p>
      </w:docPartBody>
    </w:docPart>
    <w:docPart>
      <w:docPartPr>
        <w:name w:val="0A1EA776F406465BA344176F6F68FE1E"/>
        <w:category>
          <w:name w:val="Allgemein"/>
          <w:gallery w:val="placeholder"/>
        </w:category>
        <w:types>
          <w:type w:val="bbPlcHdr"/>
        </w:types>
        <w:behaviors>
          <w:behavior w:val="content"/>
        </w:behaviors>
        <w:guid w:val="{3EBDED18-90BD-44F2-8F6C-9091F58F65CC}"/>
      </w:docPartPr>
      <w:docPartBody>
        <w:p w:rsidR="003B5D2C" w:rsidRDefault="003B5D2C" w:rsidP="003B5D2C">
          <w:pPr>
            <w:pStyle w:val="0A1EA776F406465BA344176F6F68FE1E"/>
          </w:pPr>
          <w:r w:rsidRPr="00D1285D">
            <w:rPr>
              <w:rStyle w:val="Platzhaltertext"/>
            </w:rPr>
            <w:t>Klicken oder tippen Sie hier, um Text einzugeben.</w:t>
          </w:r>
        </w:p>
      </w:docPartBody>
    </w:docPart>
    <w:docPart>
      <w:docPartPr>
        <w:name w:val="91B574AEFC0D47C59BC79C527E74D71A"/>
        <w:category>
          <w:name w:val="Allgemein"/>
          <w:gallery w:val="placeholder"/>
        </w:category>
        <w:types>
          <w:type w:val="bbPlcHdr"/>
        </w:types>
        <w:behaviors>
          <w:behavior w:val="content"/>
        </w:behaviors>
        <w:guid w:val="{356D1589-9E9C-4612-ADFA-DC46705D279F}"/>
      </w:docPartPr>
      <w:docPartBody>
        <w:p w:rsidR="003B5D2C" w:rsidRDefault="003B5D2C" w:rsidP="003B5D2C">
          <w:pPr>
            <w:pStyle w:val="91B574AEFC0D47C59BC79C527E74D71A"/>
          </w:pPr>
          <w:r w:rsidRPr="00D1285D">
            <w:rPr>
              <w:rStyle w:val="Platzhaltertext"/>
            </w:rPr>
            <w:t>Klicken oder tippen Sie hier, um Text einzugeben.</w:t>
          </w:r>
        </w:p>
      </w:docPartBody>
    </w:docPart>
    <w:docPart>
      <w:docPartPr>
        <w:name w:val="BFA247B8EF4F4F5883F2D0234B4C2D43"/>
        <w:category>
          <w:name w:val="Allgemein"/>
          <w:gallery w:val="placeholder"/>
        </w:category>
        <w:types>
          <w:type w:val="bbPlcHdr"/>
        </w:types>
        <w:behaviors>
          <w:behavior w:val="content"/>
        </w:behaviors>
        <w:guid w:val="{4659D53F-4D17-49FB-A8AC-311FDB142798}"/>
      </w:docPartPr>
      <w:docPartBody>
        <w:p w:rsidR="003B5D2C" w:rsidRDefault="003B5D2C" w:rsidP="003B5D2C">
          <w:pPr>
            <w:pStyle w:val="BFA247B8EF4F4F5883F2D0234B4C2D43"/>
          </w:pPr>
          <w:r w:rsidRPr="00D1285D">
            <w:rPr>
              <w:rStyle w:val="Platzhaltertext"/>
            </w:rPr>
            <w:t>Klicken oder tippen Sie hier, um Text einzugeben.</w:t>
          </w:r>
        </w:p>
      </w:docPartBody>
    </w:docPart>
    <w:docPart>
      <w:docPartPr>
        <w:name w:val="E007C33E4C3A4F2F90A640EDA78A40EB"/>
        <w:category>
          <w:name w:val="Allgemein"/>
          <w:gallery w:val="placeholder"/>
        </w:category>
        <w:types>
          <w:type w:val="bbPlcHdr"/>
        </w:types>
        <w:behaviors>
          <w:behavior w:val="content"/>
        </w:behaviors>
        <w:guid w:val="{74E87E93-E3E3-4570-94F4-6B8F398B00A7}"/>
      </w:docPartPr>
      <w:docPartBody>
        <w:p w:rsidR="0015766E" w:rsidRDefault="0015766E" w:rsidP="0015766E">
          <w:pPr>
            <w:pStyle w:val="E007C33E4C3A4F2F90A640EDA78A40EB"/>
          </w:pPr>
          <w:r w:rsidRPr="00D1285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Lato-Italic">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CA"/>
    <w:rsid w:val="00014E7F"/>
    <w:rsid w:val="000234ED"/>
    <w:rsid w:val="00054B25"/>
    <w:rsid w:val="00057831"/>
    <w:rsid w:val="00057BF9"/>
    <w:rsid w:val="0007030B"/>
    <w:rsid w:val="000820EB"/>
    <w:rsid w:val="000835AA"/>
    <w:rsid w:val="000D2AAE"/>
    <w:rsid w:val="001060DE"/>
    <w:rsid w:val="0015766E"/>
    <w:rsid w:val="00174D56"/>
    <w:rsid w:val="001A0F78"/>
    <w:rsid w:val="001A158C"/>
    <w:rsid w:val="001A26D4"/>
    <w:rsid w:val="001C0632"/>
    <w:rsid w:val="001D1EE7"/>
    <w:rsid w:val="001D37FD"/>
    <w:rsid w:val="00203AE1"/>
    <w:rsid w:val="0023610B"/>
    <w:rsid w:val="00237BAF"/>
    <w:rsid w:val="002438C7"/>
    <w:rsid w:val="00264931"/>
    <w:rsid w:val="00290E2D"/>
    <w:rsid w:val="002926C0"/>
    <w:rsid w:val="002A3950"/>
    <w:rsid w:val="003203A1"/>
    <w:rsid w:val="003342D4"/>
    <w:rsid w:val="0034233C"/>
    <w:rsid w:val="0034405B"/>
    <w:rsid w:val="00356D3C"/>
    <w:rsid w:val="00390D23"/>
    <w:rsid w:val="003B5D2C"/>
    <w:rsid w:val="003C1BCF"/>
    <w:rsid w:val="003C25C3"/>
    <w:rsid w:val="003C4024"/>
    <w:rsid w:val="00400BC0"/>
    <w:rsid w:val="0041218B"/>
    <w:rsid w:val="00421FD9"/>
    <w:rsid w:val="00436837"/>
    <w:rsid w:val="0044698D"/>
    <w:rsid w:val="004A4033"/>
    <w:rsid w:val="004C03E0"/>
    <w:rsid w:val="004C1FEA"/>
    <w:rsid w:val="004D07D5"/>
    <w:rsid w:val="004E33D0"/>
    <w:rsid w:val="00502C94"/>
    <w:rsid w:val="00561679"/>
    <w:rsid w:val="00566026"/>
    <w:rsid w:val="00575C49"/>
    <w:rsid w:val="005C0009"/>
    <w:rsid w:val="005E4C93"/>
    <w:rsid w:val="005F2BE1"/>
    <w:rsid w:val="0061240D"/>
    <w:rsid w:val="00613993"/>
    <w:rsid w:val="00621332"/>
    <w:rsid w:val="006344B9"/>
    <w:rsid w:val="00676A38"/>
    <w:rsid w:val="006B1703"/>
    <w:rsid w:val="006D15D4"/>
    <w:rsid w:val="006E6F4F"/>
    <w:rsid w:val="006F515C"/>
    <w:rsid w:val="007147BC"/>
    <w:rsid w:val="00740412"/>
    <w:rsid w:val="00742B6F"/>
    <w:rsid w:val="00747229"/>
    <w:rsid w:val="0076285D"/>
    <w:rsid w:val="007632C7"/>
    <w:rsid w:val="0077660D"/>
    <w:rsid w:val="00787486"/>
    <w:rsid w:val="007B02E0"/>
    <w:rsid w:val="007B7930"/>
    <w:rsid w:val="007C3D49"/>
    <w:rsid w:val="0080407B"/>
    <w:rsid w:val="00835B9B"/>
    <w:rsid w:val="008409C3"/>
    <w:rsid w:val="00852B04"/>
    <w:rsid w:val="008554D3"/>
    <w:rsid w:val="00871ECF"/>
    <w:rsid w:val="008D3D54"/>
    <w:rsid w:val="00902C83"/>
    <w:rsid w:val="00920630"/>
    <w:rsid w:val="009234B3"/>
    <w:rsid w:val="00925E7C"/>
    <w:rsid w:val="00953622"/>
    <w:rsid w:val="009655BD"/>
    <w:rsid w:val="00970A83"/>
    <w:rsid w:val="009964AD"/>
    <w:rsid w:val="0099667A"/>
    <w:rsid w:val="009D6DE1"/>
    <w:rsid w:val="00A2734F"/>
    <w:rsid w:val="00A27C62"/>
    <w:rsid w:val="00A42BB3"/>
    <w:rsid w:val="00A51550"/>
    <w:rsid w:val="00A7565C"/>
    <w:rsid w:val="00A77354"/>
    <w:rsid w:val="00A963EE"/>
    <w:rsid w:val="00AA59CA"/>
    <w:rsid w:val="00AA7AED"/>
    <w:rsid w:val="00AC68D6"/>
    <w:rsid w:val="00B0488A"/>
    <w:rsid w:val="00B16E06"/>
    <w:rsid w:val="00B3475E"/>
    <w:rsid w:val="00B34971"/>
    <w:rsid w:val="00B479AF"/>
    <w:rsid w:val="00B51AD7"/>
    <w:rsid w:val="00B65D02"/>
    <w:rsid w:val="00B96DE0"/>
    <w:rsid w:val="00B97681"/>
    <w:rsid w:val="00BA713A"/>
    <w:rsid w:val="00BD10D0"/>
    <w:rsid w:val="00BD2A83"/>
    <w:rsid w:val="00BD528D"/>
    <w:rsid w:val="00BE3809"/>
    <w:rsid w:val="00BE4535"/>
    <w:rsid w:val="00BE5B74"/>
    <w:rsid w:val="00BF7EF1"/>
    <w:rsid w:val="00C201EE"/>
    <w:rsid w:val="00C4077C"/>
    <w:rsid w:val="00C574D1"/>
    <w:rsid w:val="00CA7571"/>
    <w:rsid w:val="00CC4C31"/>
    <w:rsid w:val="00CD715F"/>
    <w:rsid w:val="00D41F8B"/>
    <w:rsid w:val="00D708A5"/>
    <w:rsid w:val="00D96045"/>
    <w:rsid w:val="00DC17CD"/>
    <w:rsid w:val="00E23A8E"/>
    <w:rsid w:val="00E24326"/>
    <w:rsid w:val="00E5384F"/>
    <w:rsid w:val="00E73351"/>
    <w:rsid w:val="00E90735"/>
    <w:rsid w:val="00E97363"/>
    <w:rsid w:val="00EB5092"/>
    <w:rsid w:val="00EB71A0"/>
    <w:rsid w:val="00EB752B"/>
    <w:rsid w:val="00ED79D4"/>
    <w:rsid w:val="00EE6458"/>
    <w:rsid w:val="00EF50DF"/>
    <w:rsid w:val="00F14AB3"/>
    <w:rsid w:val="00F240C2"/>
    <w:rsid w:val="00F27BB1"/>
    <w:rsid w:val="00F30929"/>
    <w:rsid w:val="00F35037"/>
    <w:rsid w:val="00F47F36"/>
    <w:rsid w:val="00F53BE7"/>
    <w:rsid w:val="00F66B2E"/>
    <w:rsid w:val="00FB178C"/>
    <w:rsid w:val="00FB4C9D"/>
    <w:rsid w:val="00FC3F51"/>
    <w:rsid w:val="00FE4371"/>
    <w:rsid w:val="00FF6A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5766E"/>
    <w:rPr>
      <w:color w:val="808080"/>
    </w:rPr>
  </w:style>
  <w:style w:type="paragraph" w:customStyle="1" w:styleId="605D1B64E58C4CD6A5F83EB5BD338156">
    <w:name w:val="605D1B64E58C4CD6A5F83EB5BD338156"/>
    <w:rsid w:val="00A7565C"/>
  </w:style>
  <w:style w:type="paragraph" w:customStyle="1" w:styleId="47523CCB6A7343D99E4272E73DDFDCA7">
    <w:name w:val="47523CCB6A7343D99E4272E73DDFDCA7"/>
    <w:rsid w:val="00A7565C"/>
  </w:style>
  <w:style w:type="paragraph" w:customStyle="1" w:styleId="217B67FD87754558802C80E60C9902E5">
    <w:name w:val="217B67FD87754558802C80E60C9902E5"/>
    <w:rsid w:val="00A7565C"/>
  </w:style>
  <w:style w:type="paragraph" w:customStyle="1" w:styleId="0477F80EA92D43F685BE20B07E8EADA6">
    <w:name w:val="0477F80EA92D43F685BE20B07E8EADA6"/>
    <w:rsid w:val="00A7565C"/>
  </w:style>
  <w:style w:type="paragraph" w:customStyle="1" w:styleId="153EFE67FFD1403AAF82CDA95C8868C5">
    <w:name w:val="153EFE67FFD1403AAF82CDA95C8868C5"/>
    <w:rsid w:val="00A7565C"/>
  </w:style>
  <w:style w:type="paragraph" w:customStyle="1" w:styleId="F653B6F5C3604A91A1AB839C19E938B7">
    <w:name w:val="F653B6F5C3604A91A1AB839C19E938B7"/>
    <w:rsid w:val="00A7565C"/>
  </w:style>
  <w:style w:type="paragraph" w:customStyle="1" w:styleId="AA057A02BEDE4723A721762B1C4813DE">
    <w:name w:val="AA057A02BEDE4723A721762B1C4813DE"/>
    <w:rsid w:val="00A7565C"/>
  </w:style>
  <w:style w:type="paragraph" w:customStyle="1" w:styleId="AA64AE5ABFD745E68CBE39FD0F0E46CD">
    <w:name w:val="AA64AE5ABFD745E68CBE39FD0F0E46CD"/>
    <w:rsid w:val="00A7565C"/>
  </w:style>
  <w:style w:type="paragraph" w:customStyle="1" w:styleId="444339EFFCE44D3F8464B4C60099F879">
    <w:name w:val="444339EFFCE44D3F8464B4C60099F879"/>
    <w:rsid w:val="00A7565C"/>
  </w:style>
  <w:style w:type="paragraph" w:customStyle="1" w:styleId="F92C59C4114240D2963FEB0885A4DEE4">
    <w:name w:val="F92C59C4114240D2963FEB0885A4DEE4"/>
    <w:rsid w:val="00A7565C"/>
  </w:style>
  <w:style w:type="paragraph" w:customStyle="1" w:styleId="6F053A2305D84430BA57E6CD3D703062">
    <w:name w:val="6F053A2305D84430BA57E6CD3D703062"/>
    <w:rsid w:val="00A7565C"/>
  </w:style>
  <w:style w:type="paragraph" w:customStyle="1" w:styleId="6ECA8149A43F4254BD18030ED7AC7ED3">
    <w:name w:val="6ECA8149A43F4254BD18030ED7AC7ED3"/>
    <w:rsid w:val="00A7565C"/>
  </w:style>
  <w:style w:type="paragraph" w:customStyle="1" w:styleId="FCAF89525F8644FBBB1772B60A4CDA73">
    <w:name w:val="FCAF89525F8644FBBB1772B60A4CDA73"/>
    <w:rsid w:val="001D1EE7"/>
  </w:style>
  <w:style w:type="paragraph" w:customStyle="1" w:styleId="CC3E47EA92134892A9A849EB5FEFB855">
    <w:name w:val="CC3E47EA92134892A9A849EB5FEFB855"/>
    <w:rsid w:val="00B97681"/>
  </w:style>
  <w:style w:type="paragraph" w:customStyle="1" w:styleId="732B9CC07CBF4C37A61872644D1084F8">
    <w:name w:val="732B9CC07CBF4C37A61872644D1084F8"/>
    <w:rsid w:val="00B97681"/>
  </w:style>
  <w:style w:type="paragraph" w:customStyle="1" w:styleId="83D79330118E483FA3ACFDFE89E8D05D">
    <w:name w:val="83D79330118E483FA3ACFDFE89E8D05D"/>
    <w:rsid w:val="00B97681"/>
  </w:style>
  <w:style w:type="paragraph" w:customStyle="1" w:styleId="EF9AA63649DF4A42BA56434D8B20BAA9">
    <w:name w:val="EF9AA63649DF4A42BA56434D8B20BAA9"/>
    <w:rsid w:val="00B97681"/>
  </w:style>
  <w:style w:type="paragraph" w:customStyle="1" w:styleId="172EA02EEE3B4A0296112A15BEF8D203">
    <w:name w:val="172EA02EEE3B4A0296112A15BEF8D203"/>
    <w:rsid w:val="00B97681"/>
  </w:style>
  <w:style w:type="paragraph" w:customStyle="1" w:styleId="5D9492157BC64BA7A344F8103652CB10">
    <w:name w:val="5D9492157BC64BA7A344F8103652CB10"/>
    <w:rsid w:val="00B97681"/>
  </w:style>
  <w:style w:type="paragraph" w:customStyle="1" w:styleId="11AA72D62E674676A169971087FBA13A">
    <w:name w:val="11AA72D62E674676A169971087FBA13A"/>
    <w:rsid w:val="00B97681"/>
  </w:style>
  <w:style w:type="paragraph" w:customStyle="1" w:styleId="A88E08D4E4EA45AF88918B6B58556C4A">
    <w:name w:val="A88E08D4E4EA45AF88918B6B58556C4A"/>
    <w:rsid w:val="00B97681"/>
  </w:style>
  <w:style w:type="paragraph" w:customStyle="1" w:styleId="99C4697A14964759B0CA02AD89152CAD">
    <w:name w:val="99C4697A14964759B0CA02AD89152CAD"/>
    <w:rsid w:val="00B97681"/>
  </w:style>
  <w:style w:type="paragraph" w:customStyle="1" w:styleId="B5D99DB564EB438293D068857FA1FDB4">
    <w:name w:val="B5D99DB564EB438293D068857FA1FDB4"/>
    <w:rsid w:val="00B97681"/>
  </w:style>
  <w:style w:type="paragraph" w:customStyle="1" w:styleId="D0C25FAF01B64EDE99DEE47D4AD5C049">
    <w:name w:val="D0C25FAF01B64EDE99DEE47D4AD5C049"/>
    <w:rsid w:val="00B97681"/>
  </w:style>
  <w:style w:type="paragraph" w:customStyle="1" w:styleId="E07DE43D0D1B4275A2FF1227F6E0EC79">
    <w:name w:val="E07DE43D0D1B4275A2FF1227F6E0EC79"/>
    <w:rsid w:val="00B97681"/>
  </w:style>
  <w:style w:type="paragraph" w:customStyle="1" w:styleId="1638ED40E6C6429BB4306E2F4210A931">
    <w:name w:val="1638ED40E6C6429BB4306E2F4210A931"/>
    <w:rsid w:val="00B97681"/>
  </w:style>
  <w:style w:type="paragraph" w:customStyle="1" w:styleId="87F45420037E4731892783D80DBB06FA">
    <w:name w:val="87F45420037E4731892783D80DBB06FA"/>
    <w:rsid w:val="00B97681"/>
  </w:style>
  <w:style w:type="paragraph" w:customStyle="1" w:styleId="002CD2F1E6DF45E39666863F35BB0EB1">
    <w:name w:val="002CD2F1E6DF45E39666863F35BB0EB1"/>
    <w:rsid w:val="00B97681"/>
  </w:style>
  <w:style w:type="paragraph" w:customStyle="1" w:styleId="8006E0FDA8FE4E33A8D195977FD04AED">
    <w:name w:val="8006E0FDA8FE4E33A8D195977FD04AED"/>
    <w:rsid w:val="00B97681"/>
  </w:style>
  <w:style w:type="paragraph" w:customStyle="1" w:styleId="FE8D245676EE4027963B643594225934">
    <w:name w:val="FE8D245676EE4027963B643594225934"/>
    <w:rsid w:val="00B97681"/>
  </w:style>
  <w:style w:type="paragraph" w:customStyle="1" w:styleId="91097A4B839E4702932D6AB182F49D47">
    <w:name w:val="91097A4B839E4702932D6AB182F49D47"/>
    <w:rsid w:val="00B97681"/>
  </w:style>
  <w:style w:type="paragraph" w:customStyle="1" w:styleId="146392AF94064DC8A6C415480132B4C2">
    <w:name w:val="146392AF94064DC8A6C415480132B4C2"/>
    <w:rsid w:val="00B97681"/>
  </w:style>
  <w:style w:type="paragraph" w:customStyle="1" w:styleId="2380FB6AD85043888AC68432042F672E">
    <w:name w:val="2380FB6AD85043888AC68432042F672E"/>
    <w:rsid w:val="00B97681"/>
  </w:style>
  <w:style w:type="paragraph" w:customStyle="1" w:styleId="F34C2F73D70C4647B1E90B687594FD06">
    <w:name w:val="F34C2F73D70C4647B1E90B687594FD06"/>
    <w:rsid w:val="00B97681"/>
  </w:style>
  <w:style w:type="paragraph" w:customStyle="1" w:styleId="2DB10D7AFFCA4DD3AF6A86156C5D3CE2">
    <w:name w:val="2DB10D7AFFCA4DD3AF6A86156C5D3CE2"/>
    <w:rsid w:val="00B97681"/>
  </w:style>
  <w:style w:type="paragraph" w:customStyle="1" w:styleId="6DD3820F6E9A49AC998AA9217E71F002">
    <w:name w:val="6DD3820F6E9A49AC998AA9217E71F002"/>
    <w:rsid w:val="00B97681"/>
  </w:style>
  <w:style w:type="paragraph" w:customStyle="1" w:styleId="046851B366E143E18B1407A094562B88">
    <w:name w:val="046851B366E143E18B1407A094562B88"/>
    <w:rsid w:val="00B97681"/>
  </w:style>
  <w:style w:type="paragraph" w:customStyle="1" w:styleId="AA265315B11848F6A0E19FD199D1EFF8">
    <w:name w:val="AA265315B11848F6A0E19FD199D1EFF8"/>
    <w:rsid w:val="00B97681"/>
  </w:style>
  <w:style w:type="paragraph" w:customStyle="1" w:styleId="01B74DD5BDC6410EB19CC224B0781BC4">
    <w:name w:val="01B74DD5BDC6410EB19CC224B0781BC4"/>
    <w:rsid w:val="00B97681"/>
  </w:style>
  <w:style w:type="paragraph" w:customStyle="1" w:styleId="2ADB9DC32CBA48A9A5C32412CFAC9A04">
    <w:name w:val="2ADB9DC32CBA48A9A5C32412CFAC9A04"/>
    <w:rsid w:val="00B97681"/>
  </w:style>
  <w:style w:type="paragraph" w:customStyle="1" w:styleId="9662F647F2AC4D229C75AE0AC1CF293C">
    <w:name w:val="9662F647F2AC4D229C75AE0AC1CF293C"/>
    <w:rsid w:val="00FF6A38"/>
  </w:style>
  <w:style w:type="paragraph" w:customStyle="1" w:styleId="B61D9310D24D492EA4398F94EAD326AE">
    <w:name w:val="B61D9310D24D492EA4398F94EAD326AE"/>
    <w:rsid w:val="00FF6A38"/>
  </w:style>
  <w:style w:type="paragraph" w:customStyle="1" w:styleId="6645A3866D7E474E91A907D9A6D5716D">
    <w:name w:val="6645A3866D7E474E91A907D9A6D5716D"/>
    <w:rsid w:val="00FF6A38"/>
  </w:style>
  <w:style w:type="paragraph" w:customStyle="1" w:styleId="C593873782504C66BDE6E5BA3B2881CA">
    <w:name w:val="C593873782504C66BDE6E5BA3B2881CA"/>
    <w:rsid w:val="00FF6A38"/>
  </w:style>
  <w:style w:type="paragraph" w:customStyle="1" w:styleId="83075A5461AE447380D3372A7426AF9C">
    <w:name w:val="83075A5461AE447380D3372A7426AF9C"/>
    <w:rsid w:val="00FF6A38"/>
  </w:style>
  <w:style w:type="paragraph" w:customStyle="1" w:styleId="9ABC6B6259384ECFBB7BD9D67A67D3B9">
    <w:name w:val="9ABC6B6259384ECFBB7BD9D67A67D3B9"/>
    <w:rsid w:val="00203AE1"/>
  </w:style>
  <w:style w:type="paragraph" w:customStyle="1" w:styleId="983E491C76294F4BA45CD2DA17A22FCA">
    <w:name w:val="983E491C76294F4BA45CD2DA17A22FCA"/>
    <w:rsid w:val="00203AE1"/>
  </w:style>
  <w:style w:type="paragraph" w:customStyle="1" w:styleId="472013B8DE2644F1B35AB5992B7072F7">
    <w:name w:val="472013B8DE2644F1B35AB5992B7072F7"/>
    <w:rsid w:val="00203AE1"/>
  </w:style>
  <w:style w:type="paragraph" w:customStyle="1" w:styleId="48B51DD04FB245BC8834F309175C3AD9">
    <w:name w:val="48B51DD04FB245BC8834F309175C3AD9"/>
    <w:rsid w:val="00203AE1"/>
  </w:style>
  <w:style w:type="paragraph" w:customStyle="1" w:styleId="EF1711EFC430483FB0EA4E1DB2D9E144">
    <w:name w:val="EF1711EFC430483FB0EA4E1DB2D9E144"/>
    <w:rsid w:val="00203AE1"/>
  </w:style>
  <w:style w:type="paragraph" w:customStyle="1" w:styleId="03305122E52747B09D10A9D4DE217354">
    <w:name w:val="03305122E52747B09D10A9D4DE217354"/>
    <w:rsid w:val="00203AE1"/>
  </w:style>
  <w:style w:type="paragraph" w:customStyle="1" w:styleId="1A94FCB8B3734AA4AC24E31E84127612">
    <w:name w:val="1A94FCB8B3734AA4AC24E31E84127612"/>
    <w:rsid w:val="00203AE1"/>
  </w:style>
  <w:style w:type="paragraph" w:customStyle="1" w:styleId="E31E4B1838F949DA959EC9DEDBA4F5A9">
    <w:name w:val="E31E4B1838F949DA959EC9DEDBA4F5A9"/>
    <w:rsid w:val="00203AE1"/>
  </w:style>
  <w:style w:type="paragraph" w:customStyle="1" w:styleId="283E025DBD884D37992F74DF7284B995">
    <w:name w:val="283E025DBD884D37992F74DF7284B995"/>
    <w:rsid w:val="00203AE1"/>
  </w:style>
  <w:style w:type="paragraph" w:customStyle="1" w:styleId="04BC518FCA654826BAFAA77EB7DB48AC">
    <w:name w:val="04BC518FCA654826BAFAA77EB7DB48AC"/>
    <w:rsid w:val="00203AE1"/>
  </w:style>
  <w:style w:type="paragraph" w:customStyle="1" w:styleId="7391BB660767495BBA5675A2596648E6">
    <w:name w:val="7391BB660767495BBA5675A2596648E6"/>
    <w:rsid w:val="00203AE1"/>
  </w:style>
  <w:style w:type="paragraph" w:customStyle="1" w:styleId="D2AA9486822A44DF961FC187C2799F21">
    <w:name w:val="D2AA9486822A44DF961FC187C2799F21"/>
    <w:rsid w:val="00203AE1"/>
  </w:style>
  <w:style w:type="paragraph" w:customStyle="1" w:styleId="50E7D051EEC24E70AEF5E52059A3488B">
    <w:name w:val="50E7D051EEC24E70AEF5E52059A3488B"/>
    <w:rsid w:val="00203AE1"/>
  </w:style>
  <w:style w:type="paragraph" w:customStyle="1" w:styleId="B4EBF68948714A648D98AFF1A9A2DCBD">
    <w:name w:val="B4EBF68948714A648D98AFF1A9A2DCBD"/>
    <w:rsid w:val="00203AE1"/>
  </w:style>
  <w:style w:type="paragraph" w:customStyle="1" w:styleId="F7B86545B8E6420697B896382FB5CC39">
    <w:name w:val="F7B86545B8E6420697B896382FB5CC39"/>
    <w:rsid w:val="00203AE1"/>
  </w:style>
  <w:style w:type="paragraph" w:customStyle="1" w:styleId="872A2932D536436CBB776160C2638138">
    <w:name w:val="872A2932D536436CBB776160C2638138"/>
    <w:rsid w:val="00203AE1"/>
  </w:style>
  <w:style w:type="paragraph" w:customStyle="1" w:styleId="A3B04154F6AE450FA0095FCD6B1EDC49">
    <w:name w:val="A3B04154F6AE450FA0095FCD6B1EDC49"/>
    <w:rsid w:val="00203AE1"/>
  </w:style>
  <w:style w:type="paragraph" w:customStyle="1" w:styleId="757E2B8CE0C34474BCF01420E66489C3">
    <w:name w:val="757E2B8CE0C34474BCF01420E66489C3"/>
    <w:rsid w:val="00203AE1"/>
  </w:style>
  <w:style w:type="paragraph" w:customStyle="1" w:styleId="31C4EFF3945442A68340309ED4526367">
    <w:name w:val="31C4EFF3945442A68340309ED4526367"/>
    <w:rsid w:val="00203AE1"/>
  </w:style>
  <w:style w:type="paragraph" w:customStyle="1" w:styleId="C26576FAE54A485F99C3FBF04137C17E">
    <w:name w:val="C26576FAE54A485F99C3FBF04137C17E"/>
    <w:rsid w:val="00203AE1"/>
  </w:style>
  <w:style w:type="paragraph" w:customStyle="1" w:styleId="D86264EA97E84D13ACD866BE2AEF8253">
    <w:name w:val="D86264EA97E84D13ACD866BE2AEF8253"/>
    <w:rsid w:val="009D6DE1"/>
  </w:style>
  <w:style w:type="paragraph" w:customStyle="1" w:styleId="66BD8F3629A74D82A0514829C30D0AA9">
    <w:name w:val="66BD8F3629A74D82A0514829C30D0AA9"/>
    <w:rsid w:val="009D6DE1"/>
  </w:style>
  <w:style w:type="paragraph" w:customStyle="1" w:styleId="0D4044F0CDBC4FEE96C41BCBFA06BC87">
    <w:name w:val="0D4044F0CDBC4FEE96C41BCBFA06BC87"/>
    <w:rsid w:val="009D6DE1"/>
  </w:style>
  <w:style w:type="paragraph" w:customStyle="1" w:styleId="236CA7EA589D4BD7833D9392D4CBE34D">
    <w:name w:val="236CA7EA589D4BD7833D9392D4CBE34D"/>
    <w:rsid w:val="009D6DE1"/>
  </w:style>
  <w:style w:type="paragraph" w:customStyle="1" w:styleId="87383F46B0E4465ABB32D754DBEEE6E7">
    <w:name w:val="87383F46B0E4465ABB32D754DBEEE6E7"/>
    <w:rsid w:val="009D6DE1"/>
  </w:style>
  <w:style w:type="paragraph" w:customStyle="1" w:styleId="B03E9548E4154F5BA93FDD08065C0331">
    <w:name w:val="B03E9548E4154F5BA93FDD08065C0331"/>
    <w:rsid w:val="009D6DE1"/>
  </w:style>
  <w:style w:type="paragraph" w:customStyle="1" w:styleId="781B1DE2FBD04868BE33FCDB4EE26D49">
    <w:name w:val="781B1DE2FBD04868BE33FCDB4EE26D49"/>
    <w:rsid w:val="009D6DE1"/>
  </w:style>
  <w:style w:type="paragraph" w:customStyle="1" w:styleId="6826338642694A71AC75C3F39DBE5102">
    <w:name w:val="6826338642694A71AC75C3F39DBE5102"/>
    <w:rsid w:val="009D6DE1"/>
  </w:style>
  <w:style w:type="paragraph" w:customStyle="1" w:styleId="4591589F8B0E4B139B35E79573C4429C">
    <w:name w:val="4591589F8B0E4B139B35E79573C4429C"/>
    <w:rsid w:val="009D6DE1"/>
  </w:style>
  <w:style w:type="paragraph" w:customStyle="1" w:styleId="E11C63BF4B8D4B5AB41C6F7E65142763">
    <w:name w:val="E11C63BF4B8D4B5AB41C6F7E65142763"/>
    <w:rsid w:val="009D6DE1"/>
  </w:style>
  <w:style w:type="paragraph" w:customStyle="1" w:styleId="1BA3419B34304C638D95B54E97B7784B">
    <w:name w:val="1BA3419B34304C638D95B54E97B7784B"/>
    <w:rsid w:val="009D6DE1"/>
  </w:style>
  <w:style w:type="paragraph" w:customStyle="1" w:styleId="73CB1288651F4D71811D5219BDA0DA99">
    <w:name w:val="73CB1288651F4D71811D5219BDA0DA99"/>
    <w:rsid w:val="009D6DE1"/>
  </w:style>
  <w:style w:type="paragraph" w:customStyle="1" w:styleId="47801DE6A17B49E196D549FBB4934A09">
    <w:name w:val="47801DE6A17B49E196D549FBB4934A09"/>
    <w:rsid w:val="009D6DE1"/>
  </w:style>
  <w:style w:type="paragraph" w:customStyle="1" w:styleId="368DF2AE22014FB2BB579300034BB180">
    <w:name w:val="368DF2AE22014FB2BB579300034BB180"/>
    <w:rsid w:val="009D6DE1"/>
  </w:style>
  <w:style w:type="paragraph" w:customStyle="1" w:styleId="020DB18F439F457180D97759FD9E8D1C">
    <w:name w:val="020DB18F439F457180D97759FD9E8D1C"/>
    <w:rsid w:val="009D6DE1"/>
  </w:style>
  <w:style w:type="paragraph" w:customStyle="1" w:styleId="9FA8DC8BCF33474B88F099CE3BFA0D18">
    <w:name w:val="9FA8DC8BCF33474B88F099CE3BFA0D18"/>
    <w:rsid w:val="009D6DE1"/>
  </w:style>
  <w:style w:type="paragraph" w:customStyle="1" w:styleId="29C20FEA7623458CAEC3DFFC6B5F43CF">
    <w:name w:val="29C20FEA7623458CAEC3DFFC6B5F43CF"/>
    <w:rsid w:val="009D6DE1"/>
  </w:style>
  <w:style w:type="paragraph" w:customStyle="1" w:styleId="81CF0D667A574ECE8CE38E861A2ACBA6">
    <w:name w:val="81CF0D667A574ECE8CE38E861A2ACBA6"/>
    <w:rsid w:val="009D6DE1"/>
  </w:style>
  <w:style w:type="paragraph" w:customStyle="1" w:styleId="207C665DC5574F3982387A2C2BC0A1D2">
    <w:name w:val="207C665DC5574F3982387A2C2BC0A1D2"/>
    <w:rsid w:val="009D6DE1"/>
  </w:style>
  <w:style w:type="paragraph" w:customStyle="1" w:styleId="34B1C28914EA4BD38A2876BA98DEA393">
    <w:name w:val="34B1C28914EA4BD38A2876BA98DEA393"/>
    <w:rsid w:val="009D6DE1"/>
  </w:style>
  <w:style w:type="paragraph" w:customStyle="1" w:styleId="CB580D8819A34EC18006335260F67346">
    <w:name w:val="CB580D8819A34EC18006335260F67346"/>
    <w:rsid w:val="009D6DE1"/>
  </w:style>
  <w:style w:type="paragraph" w:customStyle="1" w:styleId="906589F8AEDE4F0F9F4F81EE75969E4D">
    <w:name w:val="906589F8AEDE4F0F9F4F81EE75969E4D"/>
    <w:rsid w:val="009D6DE1"/>
  </w:style>
  <w:style w:type="paragraph" w:customStyle="1" w:styleId="BC8291EED934455985682E65256F8BEC">
    <w:name w:val="BC8291EED934455985682E65256F8BEC"/>
    <w:rsid w:val="009D6DE1"/>
  </w:style>
  <w:style w:type="paragraph" w:customStyle="1" w:styleId="5D303E2FEAEE43F2A9D5BAC400AD4292">
    <w:name w:val="5D303E2FEAEE43F2A9D5BAC400AD4292"/>
    <w:rsid w:val="009D6DE1"/>
  </w:style>
  <w:style w:type="paragraph" w:customStyle="1" w:styleId="CF9331F73E6A493E9EBD17BFBB335AA9">
    <w:name w:val="CF9331F73E6A493E9EBD17BFBB335AA9"/>
    <w:rsid w:val="009D6DE1"/>
  </w:style>
  <w:style w:type="paragraph" w:customStyle="1" w:styleId="765F9B1FB37F488FB66213DBFD6CAD4C">
    <w:name w:val="765F9B1FB37F488FB66213DBFD6CAD4C"/>
    <w:rsid w:val="009D6DE1"/>
  </w:style>
  <w:style w:type="paragraph" w:customStyle="1" w:styleId="4E706485FAC744F0A8F2BED2A166EC5F">
    <w:name w:val="4E706485FAC744F0A8F2BED2A166EC5F"/>
    <w:rsid w:val="009D6DE1"/>
  </w:style>
  <w:style w:type="paragraph" w:customStyle="1" w:styleId="E72E88D0CF124FA7B9559B5A2E79735F">
    <w:name w:val="E72E88D0CF124FA7B9559B5A2E79735F"/>
    <w:rsid w:val="009D6DE1"/>
  </w:style>
  <w:style w:type="paragraph" w:customStyle="1" w:styleId="32B26BB3AA6E4F77AC2500E19BD5F873">
    <w:name w:val="32B26BB3AA6E4F77AC2500E19BD5F873"/>
    <w:rsid w:val="009D6DE1"/>
  </w:style>
  <w:style w:type="paragraph" w:customStyle="1" w:styleId="A503935706EE4E4AAA2B0EE7101DDBD5">
    <w:name w:val="A503935706EE4E4AAA2B0EE7101DDBD5"/>
    <w:rsid w:val="002A3950"/>
  </w:style>
  <w:style w:type="paragraph" w:customStyle="1" w:styleId="46A4B6B174974D7E890267129DB3CF48">
    <w:name w:val="46A4B6B174974D7E890267129DB3CF48"/>
    <w:rsid w:val="002A3950"/>
  </w:style>
  <w:style w:type="paragraph" w:customStyle="1" w:styleId="AE45A54515FB4DCB8A567EB193843033">
    <w:name w:val="AE45A54515FB4DCB8A567EB193843033"/>
    <w:rsid w:val="002A3950"/>
  </w:style>
  <w:style w:type="paragraph" w:customStyle="1" w:styleId="0B6146F63DA14743BFA1C17D996415C6">
    <w:name w:val="0B6146F63DA14743BFA1C17D996415C6"/>
    <w:rsid w:val="002A3950"/>
  </w:style>
  <w:style w:type="paragraph" w:customStyle="1" w:styleId="5F38A00F76BE4105B60220164A9DAB7A">
    <w:name w:val="5F38A00F76BE4105B60220164A9DAB7A"/>
    <w:rsid w:val="002A3950"/>
  </w:style>
  <w:style w:type="paragraph" w:customStyle="1" w:styleId="9D693FCE6FF7483DB326F0A5A6F7B202">
    <w:name w:val="9D693FCE6FF7483DB326F0A5A6F7B202"/>
    <w:rsid w:val="002A3950"/>
  </w:style>
  <w:style w:type="paragraph" w:customStyle="1" w:styleId="3381277E1B1F4C748FD60F3DD4CED73C">
    <w:name w:val="3381277E1B1F4C748FD60F3DD4CED73C"/>
    <w:rsid w:val="002A3950"/>
  </w:style>
  <w:style w:type="paragraph" w:customStyle="1" w:styleId="FDA13DB6F2CA46288F91A48C8682B2B3">
    <w:name w:val="FDA13DB6F2CA46288F91A48C8682B2B3"/>
    <w:rsid w:val="002A3950"/>
  </w:style>
  <w:style w:type="paragraph" w:customStyle="1" w:styleId="461BC919129647ADB4433DFD327C47B8">
    <w:name w:val="461BC919129647ADB4433DFD327C47B8"/>
    <w:rsid w:val="00A27C62"/>
  </w:style>
  <w:style w:type="paragraph" w:customStyle="1" w:styleId="584391887A044FE49EC1F25726B1EDCD">
    <w:name w:val="584391887A044FE49EC1F25726B1EDCD"/>
    <w:rsid w:val="00A27C62"/>
  </w:style>
  <w:style w:type="paragraph" w:customStyle="1" w:styleId="7753636491FC4387934CC7622139DC3A">
    <w:name w:val="7753636491FC4387934CC7622139DC3A"/>
    <w:rsid w:val="00A27C62"/>
  </w:style>
  <w:style w:type="paragraph" w:customStyle="1" w:styleId="536CB0057B5E4065B89BE95D881CB796">
    <w:name w:val="536CB0057B5E4065B89BE95D881CB796"/>
    <w:rsid w:val="00A27C62"/>
  </w:style>
  <w:style w:type="paragraph" w:customStyle="1" w:styleId="7B1EB271FF5F45E5878CF982BDE3456C">
    <w:name w:val="7B1EB271FF5F45E5878CF982BDE3456C"/>
    <w:rsid w:val="00AA7AED"/>
  </w:style>
  <w:style w:type="paragraph" w:customStyle="1" w:styleId="1BBF9A0C023D43DB9079868835679A13">
    <w:name w:val="1BBF9A0C023D43DB9079868835679A13"/>
    <w:rsid w:val="005E4C93"/>
  </w:style>
  <w:style w:type="paragraph" w:customStyle="1" w:styleId="383796D556D346C6A0EEB9F5C6D3033B">
    <w:name w:val="383796D556D346C6A0EEB9F5C6D3033B"/>
    <w:rsid w:val="005E4C93"/>
  </w:style>
  <w:style w:type="paragraph" w:customStyle="1" w:styleId="DEE012B6DF634575A0DC8080E0DA3DEB">
    <w:name w:val="DEE012B6DF634575A0DC8080E0DA3DEB"/>
    <w:rsid w:val="005E4C93"/>
  </w:style>
  <w:style w:type="paragraph" w:customStyle="1" w:styleId="5105FD0F5EA747F5A16D4AE494C79F90">
    <w:name w:val="5105FD0F5EA747F5A16D4AE494C79F90"/>
    <w:rsid w:val="005E4C93"/>
  </w:style>
  <w:style w:type="paragraph" w:customStyle="1" w:styleId="86D2BA5886ED40C3BBA66AE17206AF1E">
    <w:name w:val="86D2BA5886ED40C3BBA66AE17206AF1E"/>
    <w:rsid w:val="005E4C93"/>
  </w:style>
  <w:style w:type="paragraph" w:customStyle="1" w:styleId="A15919979A5742D196826CCACA915CA2">
    <w:name w:val="A15919979A5742D196826CCACA915CA2"/>
    <w:rsid w:val="005E4C93"/>
  </w:style>
  <w:style w:type="paragraph" w:customStyle="1" w:styleId="5503918A09B24FF996622BE2963FFC14">
    <w:name w:val="5503918A09B24FF996622BE2963FFC14"/>
    <w:rsid w:val="005E4C93"/>
  </w:style>
  <w:style w:type="paragraph" w:customStyle="1" w:styleId="2D4D6882BA1C41979B6C885A8F23A280">
    <w:name w:val="2D4D6882BA1C41979B6C885A8F23A280"/>
    <w:rsid w:val="005E4C93"/>
  </w:style>
  <w:style w:type="paragraph" w:customStyle="1" w:styleId="6ABFF39BDB534445BA07983777282A8B">
    <w:name w:val="6ABFF39BDB534445BA07983777282A8B"/>
    <w:rsid w:val="005E4C93"/>
  </w:style>
  <w:style w:type="paragraph" w:customStyle="1" w:styleId="3E32E61F279E45A79FD3503E10EF0DF7">
    <w:name w:val="3E32E61F279E45A79FD3503E10EF0DF7"/>
    <w:rsid w:val="005E4C93"/>
  </w:style>
  <w:style w:type="paragraph" w:customStyle="1" w:styleId="CAD62744C6344FF28FDEFA769B3F0370">
    <w:name w:val="CAD62744C6344FF28FDEFA769B3F0370"/>
    <w:rsid w:val="005E4C93"/>
  </w:style>
  <w:style w:type="paragraph" w:customStyle="1" w:styleId="61ADB5A5AC4444E58AE6F94A664486FA">
    <w:name w:val="61ADB5A5AC4444E58AE6F94A664486FA"/>
    <w:rsid w:val="005E4C93"/>
  </w:style>
  <w:style w:type="paragraph" w:customStyle="1" w:styleId="15B9868ABD2D41A7A68993B018E1B3DD">
    <w:name w:val="15B9868ABD2D41A7A68993B018E1B3DD"/>
    <w:rsid w:val="005E4C93"/>
  </w:style>
  <w:style w:type="paragraph" w:customStyle="1" w:styleId="327AE63F7A3B4DEE9FC19A986F9956D7">
    <w:name w:val="327AE63F7A3B4DEE9FC19A986F9956D7"/>
    <w:rsid w:val="005E4C93"/>
  </w:style>
  <w:style w:type="paragraph" w:customStyle="1" w:styleId="1440542E21FC4DFE9B93DE501DD48AEB">
    <w:name w:val="1440542E21FC4DFE9B93DE501DD48AEB"/>
    <w:rsid w:val="005E4C93"/>
  </w:style>
  <w:style w:type="paragraph" w:customStyle="1" w:styleId="4FA22AB19BD042A09CAB7E9F8B9EC79D">
    <w:name w:val="4FA22AB19BD042A09CAB7E9F8B9EC79D"/>
    <w:rsid w:val="005E4C93"/>
  </w:style>
  <w:style w:type="paragraph" w:customStyle="1" w:styleId="FE1FB64C65B645FF8586C2BAC8442CB4">
    <w:name w:val="FE1FB64C65B645FF8586C2BAC8442CB4"/>
    <w:rsid w:val="005E4C93"/>
  </w:style>
  <w:style w:type="paragraph" w:customStyle="1" w:styleId="7094B7B4EBE14AC2B97DF9ABD1FB8A95">
    <w:name w:val="7094B7B4EBE14AC2B97DF9ABD1FB8A95"/>
    <w:rsid w:val="00C4077C"/>
  </w:style>
  <w:style w:type="paragraph" w:customStyle="1" w:styleId="9A412F71CD87423F99DCF3F4D4DC55DB">
    <w:name w:val="9A412F71CD87423F99DCF3F4D4DC55DB"/>
    <w:rsid w:val="00C4077C"/>
  </w:style>
  <w:style w:type="paragraph" w:customStyle="1" w:styleId="9C9D44D56AC64CC1B28DFEDDD0A8DF66">
    <w:name w:val="9C9D44D56AC64CC1B28DFEDDD0A8DF66"/>
    <w:rsid w:val="00C4077C"/>
  </w:style>
  <w:style w:type="paragraph" w:customStyle="1" w:styleId="48AC83820B8047D1BA350EFC62F4C8CD">
    <w:name w:val="48AC83820B8047D1BA350EFC62F4C8CD"/>
    <w:rsid w:val="00C4077C"/>
  </w:style>
  <w:style w:type="paragraph" w:customStyle="1" w:styleId="63EB960D5C2947189600A1D63D86A0BC">
    <w:name w:val="63EB960D5C2947189600A1D63D86A0BC"/>
    <w:rsid w:val="00C4077C"/>
  </w:style>
  <w:style w:type="paragraph" w:customStyle="1" w:styleId="149DAB328EFD4A67B7F95B306774E932">
    <w:name w:val="149DAB328EFD4A67B7F95B306774E932"/>
    <w:rsid w:val="00C4077C"/>
  </w:style>
  <w:style w:type="paragraph" w:customStyle="1" w:styleId="FD77C2645FF04815B497382988F6911A">
    <w:name w:val="FD77C2645FF04815B497382988F6911A"/>
    <w:rsid w:val="00C4077C"/>
  </w:style>
  <w:style w:type="paragraph" w:customStyle="1" w:styleId="3FD94CB589A3430D8EF52C0BC179E4A7">
    <w:name w:val="3FD94CB589A3430D8EF52C0BC179E4A7"/>
    <w:rsid w:val="00C4077C"/>
  </w:style>
  <w:style w:type="paragraph" w:customStyle="1" w:styleId="F540181C94144EAE8A3DB61FFC042D10">
    <w:name w:val="F540181C94144EAE8A3DB61FFC042D10"/>
    <w:rsid w:val="00C4077C"/>
  </w:style>
  <w:style w:type="paragraph" w:customStyle="1" w:styleId="6D51DC0114DC46E2B0D56F17E0E9B3AA">
    <w:name w:val="6D51DC0114DC46E2B0D56F17E0E9B3AA"/>
    <w:rsid w:val="00C4077C"/>
  </w:style>
  <w:style w:type="paragraph" w:customStyle="1" w:styleId="730AE48438534E69982EB7A9F2B552A7">
    <w:name w:val="730AE48438534E69982EB7A9F2B552A7"/>
    <w:rsid w:val="00C4077C"/>
  </w:style>
  <w:style w:type="paragraph" w:customStyle="1" w:styleId="AF6CF6F4DC804ABA8757DD74BD1C8184">
    <w:name w:val="AF6CF6F4DC804ABA8757DD74BD1C8184"/>
    <w:rsid w:val="00C4077C"/>
  </w:style>
  <w:style w:type="paragraph" w:customStyle="1" w:styleId="9E60D310CDE94A538F01E3E5DBAF8C4E">
    <w:name w:val="9E60D310CDE94A538F01E3E5DBAF8C4E"/>
    <w:rsid w:val="00C4077C"/>
  </w:style>
  <w:style w:type="paragraph" w:customStyle="1" w:styleId="9D722D472E214DB3A53A6C204E4BD372">
    <w:name w:val="9D722D472E214DB3A53A6C204E4BD372"/>
    <w:rsid w:val="00C4077C"/>
  </w:style>
  <w:style w:type="paragraph" w:customStyle="1" w:styleId="60BA3346A7DB4BFFB74FE18B1F5942C5">
    <w:name w:val="60BA3346A7DB4BFFB74FE18B1F5942C5"/>
    <w:rsid w:val="00C4077C"/>
  </w:style>
  <w:style w:type="paragraph" w:customStyle="1" w:styleId="CE1013DA76C149CF988EBB3F81CD4912">
    <w:name w:val="CE1013DA76C149CF988EBB3F81CD4912"/>
    <w:rsid w:val="00C4077C"/>
  </w:style>
  <w:style w:type="paragraph" w:customStyle="1" w:styleId="7DA093BB8CEC49C88A211FE184AF259C">
    <w:name w:val="7DA093BB8CEC49C88A211FE184AF259C"/>
    <w:rsid w:val="00C4077C"/>
  </w:style>
  <w:style w:type="paragraph" w:customStyle="1" w:styleId="6333BB94A7744D74B1D065F9C0C828D4">
    <w:name w:val="6333BB94A7744D74B1D065F9C0C828D4"/>
    <w:rsid w:val="00C4077C"/>
  </w:style>
  <w:style w:type="paragraph" w:customStyle="1" w:styleId="3CF69BAAECE9478CB46A9CB684F2093F">
    <w:name w:val="3CF69BAAECE9478CB46A9CB684F2093F"/>
    <w:rsid w:val="00C4077C"/>
  </w:style>
  <w:style w:type="paragraph" w:customStyle="1" w:styleId="DDC376ADDC8C4F7280691859AD3A2B3D">
    <w:name w:val="DDC376ADDC8C4F7280691859AD3A2B3D"/>
    <w:rsid w:val="00C4077C"/>
  </w:style>
  <w:style w:type="paragraph" w:customStyle="1" w:styleId="DD012BDAD73A4E66881C2772A57F0031">
    <w:name w:val="DD012BDAD73A4E66881C2772A57F0031"/>
    <w:rsid w:val="00C4077C"/>
  </w:style>
  <w:style w:type="paragraph" w:customStyle="1" w:styleId="BCE60CBA9C14472B9272FE146CE1C2C9">
    <w:name w:val="BCE60CBA9C14472B9272FE146CE1C2C9"/>
    <w:rsid w:val="00953622"/>
  </w:style>
  <w:style w:type="paragraph" w:customStyle="1" w:styleId="5357EBEFF83A466BB54FE748B821046B">
    <w:name w:val="5357EBEFF83A466BB54FE748B821046B"/>
    <w:rsid w:val="00953622"/>
  </w:style>
  <w:style w:type="paragraph" w:customStyle="1" w:styleId="F827813F0D7146408366D4C81EB67E9C">
    <w:name w:val="F827813F0D7146408366D4C81EB67E9C"/>
    <w:rsid w:val="00953622"/>
  </w:style>
  <w:style w:type="paragraph" w:customStyle="1" w:styleId="DFB146C8B1F848F697B47001CCA4B2B8">
    <w:name w:val="DFB146C8B1F848F697B47001CCA4B2B8"/>
    <w:rsid w:val="00953622"/>
  </w:style>
  <w:style w:type="paragraph" w:customStyle="1" w:styleId="01D2592CF20D4FEDB6A107A07CEFA169">
    <w:name w:val="01D2592CF20D4FEDB6A107A07CEFA169"/>
    <w:rsid w:val="00953622"/>
  </w:style>
  <w:style w:type="paragraph" w:customStyle="1" w:styleId="93928F017ABF44C585615FE64C53984E">
    <w:name w:val="93928F017ABF44C585615FE64C53984E"/>
    <w:rsid w:val="00953622"/>
  </w:style>
  <w:style w:type="paragraph" w:customStyle="1" w:styleId="E2E5238655A44B12B1F23A30CDBB6C29">
    <w:name w:val="E2E5238655A44B12B1F23A30CDBB6C29"/>
    <w:rsid w:val="00953622"/>
  </w:style>
  <w:style w:type="paragraph" w:customStyle="1" w:styleId="415BFFCA4EB84D1F9365FB812305B34E">
    <w:name w:val="415BFFCA4EB84D1F9365FB812305B34E"/>
    <w:rsid w:val="00953622"/>
  </w:style>
  <w:style w:type="paragraph" w:customStyle="1" w:styleId="28637D87FBBF4323B515BBE632E1177A">
    <w:name w:val="28637D87FBBF4323B515BBE632E1177A"/>
    <w:rsid w:val="00953622"/>
  </w:style>
  <w:style w:type="paragraph" w:customStyle="1" w:styleId="293BF33F4A1F482582CA9E8BF5B0ADF8">
    <w:name w:val="293BF33F4A1F482582CA9E8BF5B0ADF8"/>
    <w:rsid w:val="00953622"/>
  </w:style>
  <w:style w:type="paragraph" w:customStyle="1" w:styleId="1041F9D1F5DA4662B5657E3509D01801">
    <w:name w:val="1041F9D1F5DA4662B5657E3509D01801"/>
    <w:rsid w:val="00953622"/>
  </w:style>
  <w:style w:type="paragraph" w:customStyle="1" w:styleId="2D64887ADBAA4538B87A206EA04C2EE9">
    <w:name w:val="2D64887ADBAA4538B87A206EA04C2EE9"/>
    <w:rsid w:val="00953622"/>
  </w:style>
  <w:style w:type="paragraph" w:customStyle="1" w:styleId="E0EAC19ACE614C39B4864912067F115C">
    <w:name w:val="E0EAC19ACE614C39B4864912067F115C"/>
    <w:rsid w:val="00953622"/>
  </w:style>
  <w:style w:type="paragraph" w:customStyle="1" w:styleId="15C9C4D4969644A085BBFC55302CBEF3">
    <w:name w:val="15C9C4D4969644A085BBFC55302CBEF3"/>
    <w:rsid w:val="00953622"/>
  </w:style>
  <w:style w:type="paragraph" w:customStyle="1" w:styleId="A183795C26FF44CD956AB838012411D1">
    <w:name w:val="A183795C26FF44CD956AB838012411D1"/>
    <w:rsid w:val="00953622"/>
  </w:style>
  <w:style w:type="paragraph" w:customStyle="1" w:styleId="CA276654165A415B8BD320CCDA7B97A7">
    <w:name w:val="CA276654165A415B8BD320CCDA7B97A7"/>
    <w:rsid w:val="00953622"/>
  </w:style>
  <w:style w:type="paragraph" w:customStyle="1" w:styleId="C84154E787E4449BBBCAD6D6AB2C3E84">
    <w:name w:val="C84154E787E4449BBBCAD6D6AB2C3E84"/>
    <w:rsid w:val="00953622"/>
  </w:style>
  <w:style w:type="paragraph" w:customStyle="1" w:styleId="4CB794C7B26B4E8E8BD338FE61C6FDC3">
    <w:name w:val="4CB794C7B26B4E8E8BD338FE61C6FDC3"/>
    <w:rsid w:val="00953622"/>
  </w:style>
  <w:style w:type="paragraph" w:customStyle="1" w:styleId="43F0ACE92FDE4721873AD0A5790AF611">
    <w:name w:val="43F0ACE92FDE4721873AD0A5790AF611"/>
    <w:rsid w:val="00953622"/>
  </w:style>
  <w:style w:type="paragraph" w:customStyle="1" w:styleId="3901E01DA89641CB9EAF4DCDC55195FA">
    <w:name w:val="3901E01DA89641CB9EAF4DCDC55195FA"/>
    <w:rsid w:val="00953622"/>
  </w:style>
  <w:style w:type="paragraph" w:customStyle="1" w:styleId="40A31648625E421EBA7559197F07657F">
    <w:name w:val="40A31648625E421EBA7559197F07657F"/>
    <w:rsid w:val="00953622"/>
  </w:style>
  <w:style w:type="paragraph" w:customStyle="1" w:styleId="D2A4CE72C7E945C58692270B5DEA3B62">
    <w:name w:val="D2A4CE72C7E945C58692270B5DEA3B62"/>
    <w:rsid w:val="00953622"/>
  </w:style>
  <w:style w:type="paragraph" w:customStyle="1" w:styleId="F51F437726D74BC5825C4ED9CA009BA7">
    <w:name w:val="F51F437726D74BC5825C4ED9CA009BA7"/>
    <w:rsid w:val="00953622"/>
  </w:style>
  <w:style w:type="paragraph" w:customStyle="1" w:styleId="8B01AE2A32C64425BF9968D1B77C5C38">
    <w:name w:val="8B01AE2A32C64425BF9968D1B77C5C38"/>
    <w:rsid w:val="00953622"/>
  </w:style>
  <w:style w:type="paragraph" w:customStyle="1" w:styleId="CD2B1C3E9EFE45E99811BE58D5A8B81E">
    <w:name w:val="CD2B1C3E9EFE45E99811BE58D5A8B81E"/>
    <w:rsid w:val="00953622"/>
  </w:style>
  <w:style w:type="paragraph" w:customStyle="1" w:styleId="D5BF87BB06664D0EB0692B9EA09516A4">
    <w:name w:val="D5BF87BB06664D0EB0692B9EA09516A4"/>
    <w:rsid w:val="00953622"/>
  </w:style>
  <w:style w:type="paragraph" w:customStyle="1" w:styleId="96808E72BA8F41369C4FAE28C0D17402">
    <w:name w:val="96808E72BA8F41369C4FAE28C0D17402"/>
    <w:rsid w:val="00953622"/>
  </w:style>
  <w:style w:type="paragraph" w:customStyle="1" w:styleId="ACDEDE4C12DE4EC19D7462D38F4E5E3B">
    <w:name w:val="ACDEDE4C12DE4EC19D7462D38F4E5E3B"/>
    <w:rsid w:val="00953622"/>
  </w:style>
  <w:style w:type="paragraph" w:customStyle="1" w:styleId="A7A3D8B70B6441A395C9C1DDB2570FFF">
    <w:name w:val="A7A3D8B70B6441A395C9C1DDB2570FFF"/>
    <w:rsid w:val="00953622"/>
  </w:style>
  <w:style w:type="paragraph" w:customStyle="1" w:styleId="82287A64A70648CE93AAB86D7700DAAF">
    <w:name w:val="82287A64A70648CE93AAB86D7700DAAF"/>
    <w:rsid w:val="00953622"/>
  </w:style>
  <w:style w:type="paragraph" w:customStyle="1" w:styleId="D01B5A188F29464DB0FBC4AF62680C50">
    <w:name w:val="D01B5A188F29464DB0FBC4AF62680C50"/>
    <w:rsid w:val="00953622"/>
  </w:style>
  <w:style w:type="paragraph" w:customStyle="1" w:styleId="19FAE44067C04BCFA796696BBAFBD0CB">
    <w:name w:val="19FAE44067C04BCFA796696BBAFBD0CB"/>
    <w:rsid w:val="00953622"/>
  </w:style>
  <w:style w:type="paragraph" w:customStyle="1" w:styleId="E9A464460D1A4B99AB2EF4D2E6B10E9C">
    <w:name w:val="E9A464460D1A4B99AB2EF4D2E6B10E9C"/>
    <w:rsid w:val="00953622"/>
  </w:style>
  <w:style w:type="paragraph" w:customStyle="1" w:styleId="09D5E23F76DD4AC09E989D30B6DB0BA9">
    <w:name w:val="09D5E23F76DD4AC09E989D30B6DB0BA9"/>
    <w:rsid w:val="00953622"/>
  </w:style>
  <w:style w:type="paragraph" w:customStyle="1" w:styleId="DB7DA69935824E94BED63630790C64B5">
    <w:name w:val="DB7DA69935824E94BED63630790C64B5"/>
    <w:rsid w:val="00953622"/>
  </w:style>
  <w:style w:type="paragraph" w:customStyle="1" w:styleId="703076876A5D46B9824DEBA3CEF38E09">
    <w:name w:val="703076876A5D46B9824DEBA3CEF38E09"/>
    <w:rsid w:val="00953622"/>
  </w:style>
  <w:style w:type="paragraph" w:customStyle="1" w:styleId="74B3C2B4AF8745939BA1334D40589E85">
    <w:name w:val="74B3C2B4AF8745939BA1334D40589E85"/>
    <w:rsid w:val="00953622"/>
  </w:style>
  <w:style w:type="paragraph" w:customStyle="1" w:styleId="7CDD18F763C0455C96A899E0A8FADD5A">
    <w:name w:val="7CDD18F763C0455C96A899E0A8FADD5A"/>
    <w:rsid w:val="00953622"/>
  </w:style>
  <w:style w:type="paragraph" w:customStyle="1" w:styleId="F0E63B6CD9D64FC684B02C30A6E2C229">
    <w:name w:val="F0E63B6CD9D64FC684B02C30A6E2C229"/>
    <w:rsid w:val="00953622"/>
  </w:style>
  <w:style w:type="paragraph" w:customStyle="1" w:styleId="BD916F6AD1454F34B42A16961029504C">
    <w:name w:val="BD916F6AD1454F34B42A16961029504C"/>
    <w:rsid w:val="00953622"/>
  </w:style>
  <w:style w:type="paragraph" w:customStyle="1" w:styleId="ECF7C5250DC049D497CB8013F97597AA">
    <w:name w:val="ECF7C5250DC049D497CB8013F97597AA"/>
    <w:rsid w:val="00953622"/>
  </w:style>
  <w:style w:type="paragraph" w:customStyle="1" w:styleId="0D95E9432E83464AB3B0058D72EFAF9D">
    <w:name w:val="0D95E9432E83464AB3B0058D72EFAF9D"/>
    <w:rsid w:val="00953622"/>
  </w:style>
  <w:style w:type="paragraph" w:customStyle="1" w:styleId="D7CD1C719E2E4293AAFC1DCAAA0E18C8">
    <w:name w:val="D7CD1C719E2E4293AAFC1DCAAA0E18C8"/>
    <w:rsid w:val="00054B25"/>
  </w:style>
  <w:style w:type="paragraph" w:customStyle="1" w:styleId="C3C9A803F69C4CEFB391C2946B6E75FE">
    <w:name w:val="C3C9A803F69C4CEFB391C2946B6E75FE"/>
  </w:style>
  <w:style w:type="paragraph" w:customStyle="1" w:styleId="8C9F9990F8184AADB6DAD772AB18A8E9">
    <w:name w:val="8C9F9990F8184AADB6DAD772AB18A8E9"/>
  </w:style>
  <w:style w:type="paragraph" w:customStyle="1" w:styleId="D02C4BB14D7D482691E2EA6A934888BB">
    <w:name w:val="D02C4BB14D7D482691E2EA6A934888BB"/>
  </w:style>
  <w:style w:type="paragraph" w:customStyle="1" w:styleId="68E101E7E29D4F3C9FBFE488572BA4D1">
    <w:name w:val="68E101E7E29D4F3C9FBFE488572BA4D1"/>
  </w:style>
  <w:style w:type="paragraph" w:customStyle="1" w:styleId="09440D741D7E4A3DB9162FAB2D048906">
    <w:name w:val="09440D741D7E4A3DB9162FAB2D048906"/>
  </w:style>
  <w:style w:type="paragraph" w:customStyle="1" w:styleId="7F1FBC27FC0F4698A2F6915CA99DB339">
    <w:name w:val="7F1FBC27FC0F4698A2F6915CA99DB339"/>
  </w:style>
  <w:style w:type="paragraph" w:customStyle="1" w:styleId="FEE5B62339C24B1CAFEEB0189F5C266A">
    <w:name w:val="FEE5B62339C24B1CAFEEB0189F5C266A"/>
  </w:style>
  <w:style w:type="paragraph" w:customStyle="1" w:styleId="522404C6F2474823AEA2A58BE6C5D3B5">
    <w:name w:val="522404C6F2474823AEA2A58BE6C5D3B5"/>
  </w:style>
  <w:style w:type="paragraph" w:customStyle="1" w:styleId="F3F2F0E9108F45F8944AF38C320E49CF">
    <w:name w:val="F3F2F0E9108F45F8944AF38C320E49CF"/>
  </w:style>
  <w:style w:type="paragraph" w:customStyle="1" w:styleId="24A95AD0E9D54851A0951A9707F61892">
    <w:name w:val="24A95AD0E9D54851A0951A9707F61892"/>
  </w:style>
  <w:style w:type="paragraph" w:customStyle="1" w:styleId="D33CE5D29A874955AB2F84132467B7F9">
    <w:name w:val="D33CE5D29A874955AB2F84132467B7F9"/>
  </w:style>
  <w:style w:type="paragraph" w:customStyle="1" w:styleId="451E29CB4C7C4B228535156C56D4DBB3">
    <w:name w:val="451E29CB4C7C4B228535156C56D4DBB3"/>
  </w:style>
  <w:style w:type="paragraph" w:customStyle="1" w:styleId="28184C117233407B924E5028A17630E1">
    <w:name w:val="28184C117233407B924E5028A17630E1"/>
  </w:style>
  <w:style w:type="paragraph" w:customStyle="1" w:styleId="7BD1C87C5EEB47E8B4430F6B68FB1D9B">
    <w:name w:val="7BD1C87C5EEB47E8B4430F6B68FB1D9B"/>
  </w:style>
  <w:style w:type="paragraph" w:customStyle="1" w:styleId="2097CA804B0A485D846B0F9FE65EAF4A">
    <w:name w:val="2097CA804B0A485D846B0F9FE65EAF4A"/>
  </w:style>
  <w:style w:type="paragraph" w:customStyle="1" w:styleId="E719E7D8D6FC49FF92A628302ED10562">
    <w:name w:val="E719E7D8D6FC49FF92A628302ED10562"/>
  </w:style>
  <w:style w:type="paragraph" w:customStyle="1" w:styleId="CDDA4406AFCB45208FF571DF64325DFD">
    <w:name w:val="CDDA4406AFCB45208FF571DF64325DFD"/>
  </w:style>
  <w:style w:type="paragraph" w:customStyle="1" w:styleId="518AC63C93484D578D1DCB5CEEA5C3F7">
    <w:name w:val="518AC63C93484D578D1DCB5CEEA5C3F7"/>
  </w:style>
  <w:style w:type="paragraph" w:customStyle="1" w:styleId="A1F47D4D180D45C98214DA5F4574BDC4">
    <w:name w:val="A1F47D4D180D45C98214DA5F4574BDC4"/>
  </w:style>
  <w:style w:type="paragraph" w:customStyle="1" w:styleId="63ADA299B2AE4D32BB942E50B03C1B78">
    <w:name w:val="63ADA299B2AE4D32BB942E50B03C1B78"/>
  </w:style>
  <w:style w:type="paragraph" w:customStyle="1" w:styleId="5D0F55D8ABDD409F96A6E3BE1086802D">
    <w:name w:val="5D0F55D8ABDD409F96A6E3BE1086802D"/>
  </w:style>
  <w:style w:type="paragraph" w:customStyle="1" w:styleId="94D75DA352E24928A4B02EC62BD20170">
    <w:name w:val="94D75DA352E24928A4B02EC62BD20170"/>
  </w:style>
  <w:style w:type="paragraph" w:customStyle="1" w:styleId="F661F416734B4189A327A18CDB7CD93C">
    <w:name w:val="F661F416734B4189A327A18CDB7CD93C"/>
  </w:style>
  <w:style w:type="paragraph" w:customStyle="1" w:styleId="A4DE50A40F944251814280B2601CA65E">
    <w:name w:val="A4DE50A40F944251814280B2601CA65E"/>
  </w:style>
  <w:style w:type="paragraph" w:customStyle="1" w:styleId="2DA17AEF40B64566B3B9BE4A22A5286A">
    <w:name w:val="2DA17AEF40B64566B3B9BE4A22A5286A"/>
  </w:style>
  <w:style w:type="paragraph" w:customStyle="1" w:styleId="92E5304C66A34A27851CAE3A92FC9C41">
    <w:name w:val="92E5304C66A34A27851CAE3A92FC9C41"/>
  </w:style>
  <w:style w:type="paragraph" w:customStyle="1" w:styleId="6619107730C14FCF9C24D8D1A9235CAE">
    <w:name w:val="6619107730C14FCF9C24D8D1A9235CAE"/>
  </w:style>
  <w:style w:type="paragraph" w:customStyle="1" w:styleId="BB15178D333548308F9093F8DB951B51">
    <w:name w:val="BB15178D333548308F9093F8DB951B51"/>
  </w:style>
  <w:style w:type="paragraph" w:customStyle="1" w:styleId="B125AB20436A492DA9C4153CD4A2F3F1">
    <w:name w:val="B125AB20436A492DA9C4153CD4A2F3F1"/>
  </w:style>
  <w:style w:type="paragraph" w:customStyle="1" w:styleId="2DAF8445A45643769BC6AFB626B170BF">
    <w:name w:val="2DAF8445A45643769BC6AFB626B170BF"/>
  </w:style>
  <w:style w:type="paragraph" w:customStyle="1" w:styleId="7BAA43B07DBE454895E169475770808C">
    <w:name w:val="7BAA43B07DBE454895E169475770808C"/>
  </w:style>
  <w:style w:type="paragraph" w:customStyle="1" w:styleId="DD6CBBC6ED134B1688DDDAEE315BFB1D">
    <w:name w:val="DD6CBBC6ED134B1688DDDAEE315BFB1D"/>
  </w:style>
  <w:style w:type="paragraph" w:customStyle="1" w:styleId="F82D93AD42914EC2933C2BB7BA59B384">
    <w:name w:val="F82D93AD42914EC2933C2BB7BA59B384"/>
  </w:style>
  <w:style w:type="paragraph" w:customStyle="1" w:styleId="E42F65A05F284FF5BC1970FA487F9993">
    <w:name w:val="E42F65A05F284FF5BC1970FA487F9993"/>
  </w:style>
  <w:style w:type="paragraph" w:customStyle="1" w:styleId="2F931B08934D44C8AC9B2D776BB9AFA9">
    <w:name w:val="2F931B08934D44C8AC9B2D776BB9AFA9"/>
  </w:style>
  <w:style w:type="paragraph" w:customStyle="1" w:styleId="9A2DBCE3E682470A98A5BE394F4AA0D3">
    <w:name w:val="9A2DBCE3E682470A98A5BE394F4AA0D3"/>
    <w:rsid w:val="00925E7C"/>
  </w:style>
  <w:style w:type="paragraph" w:customStyle="1" w:styleId="BE4E6B4B68B24B90824AF6E1DF4A9A1D">
    <w:name w:val="BE4E6B4B68B24B90824AF6E1DF4A9A1D"/>
    <w:rsid w:val="00925E7C"/>
  </w:style>
  <w:style w:type="paragraph" w:customStyle="1" w:styleId="079D2979306E41AABA0CFB550D885C42">
    <w:name w:val="079D2979306E41AABA0CFB550D885C42"/>
    <w:rsid w:val="00925E7C"/>
  </w:style>
  <w:style w:type="paragraph" w:customStyle="1" w:styleId="BD741231789F4C00BAE076D232114949">
    <w:name w:val="BD741231789F4C00BAE076D232114949"/>
    <w:rsid w:val="00925E7C"/>
  </w:style>
  <w:style w:type="paragraph" w:customStyle="1" w:styleId="5C523614F03E45CCB57A9B49E6082087">
    <w:name w:val="5C523614F03E45CCB57A9B49E6082087"/>
    <w:rsid w:val="00925E7C"/>
  </w:style>
  <w:style w:type="paragraph" w:customStyle="1" w:styleId="55B5A4ABBEC84E1C8F7BE499995B3E39">
    <w:name w:val="55B5A4ABBEC84E1C8F7BE499995B3E39"/>
    <w:rsid w:val="00925E7C"/>
  </w:style>
  <w:style w:type="paragraph" w:customStyle="1" w:styleId="CCE3E6E5094D4C788D63C161DC3B6C03">
    <w:name w:val="CCE3E6E5094D4C788D63C161DC3B6C03"/>
    <w:rsid w:val="00925E7C"/>
  </w:style>
  <w:style w:type="paragraph" w:customStyle="1" w:styleId="64579012876B477E819C0D43D140E23D">
    <w:name w:val="64579012876B477E819C0D43D140E23D"/>
    <w:rsid w:val="00925E7C"/>
  </w:style>
  <w:style w:type="paragraph" w:customStyle="1" w:styleId="3D24523099724238A5ED9264F4FDC998">
    <w:name w:val="3D24523099724238A5ED9264F4FDC998"/>
    <w:rsid w:val="00925E7C"/>
  </w:style>
  <w:style w:type="paragraph" w:customStyle="1" w:styleId="A19FDFF29C0347349F9AD8CC20697B84">
    <w:name w:val="A19FDFF29C0347349F9AD8CC20697B84"/>
    <w:rsid w:val="00925E7C"/>
  </w:style>
  <w:style w:type="paragraph" w:customStyle="1" w:styleId="AE06B0012F23451F8FA5BDD004D1FE41">
    <w:name w:val="AE06B0012F23451F8FA5BDD004D1FE41"/>
    <w:rsid w:val="00925E7C"/>
  </w:style>
  <w:style w:type="paragraph" w:customStyle="1" w:styleId="C6EF98809FB74437B1529C68F29BA978">
    <w:name w:val="C6EF98809FB74437B1529C68F29BA978"/>
    <w:rsid w:val="00925E7C"/>
  </w:style>
  <w:style w:type="paragraph" w:customStyle="1" w:styleId="F569B529927B43478D8653D4BBE9EA83">
    <w:name w:val="F569B529927B43478D8653D4BBE9EA83"/>
    <w:rsid w:val="00925E7C"/>
  </w:style>
  <w:style w:type="paragraph" w:customStyle="1" w:styleId="19CA7DDBD05240259D94852D86084252">
    <w:name w:val="19CA7DDBD05240259D94852D86084252"/>
    <w:rsid w:val="00925E7C"/>
  </w:style>
  <w:style w:type="paragraph" w:customStyle="1" w:styleId="1C43553E7F6942429D6BCC2AE074421B">
    <w:name w:val="1C43553E7F6942429D6BCC2AE074421B"/>
    <w:rsid w:val="00925E7C"/>
  </w:style>
  <w:style w:type="paragraph" w:customStyle="1" w:styleId="DE70FB09A30A4B7E9E420CBDD385125B">
    <w:name w:val="DE70FB09A30A4B7E9E420CBDD385125B"/>
    <w:rsid w:val="00925E7C"/>
  </w:style>
  <w:style w:type="paragraph" w:customStyle="1" w:styleId="756960CA714E450E8E6D699C5DDD9820">
    <w:name w:val="756960CA714E450E8E6D699C5DDD9820"/>
    <w:rsid w:val="00925E7C"/>
  </w:style>
  <w:style w:type="paragraph" w:customStyle="1" w:styleId="85E6ED070A384AE7A24B01EC935A654C">
    <w:name w:val="85E6ED070A384AE7A24B01EC935A654C"/>
    <w:rsid w:val="00925E7C"/>
  </w:style>
  <w:style w:type="paragraph" w:customStyle="1" w:styleId="F38D7241263B4A6E84B5D97376DC3562">
    <w:name w:val="F38D7241263B4A6E84B5D97376DC3562"/>
    <w:rsid w:val="00925E7C"/>
  </w:style>
  <w:style w:type="paragraph" w:customStyle="1" w:styleId="FF5484D11B8747E3901B66FCF3D5ACF7">
    <w:name w:val="FF5484D11B8747E3901B66FCF3D5ACF7"/>
    <w:rsid w:val="00925E7C"/>
  </w:style>
  <w:style w:type="paragraph" w:customStyle="1" w:styleId="639F0BB16EF74068947134184EC40D81">
    <w:name w:val="639F0BB16EF74068947134184EC40D81"/>
    <w:rsid w:val="00925E7C"/>
  </w:style>
  <w:style w:type="paragraph" w:customStyle="1" w:styleId="29E9BA0A3D364D7ABE20BFC04FF43AF6">
    <w:name w:val="29E9BA0A3D364D7ABE20BFC04FF43AF6"/>
    <w:rsid w:val="00925E7C"/>
  </w:style>
  <w:style w:type="paragraph" w:customStyle="1" w:styleId="1A55A245B80443FF87C06730573F8029">
    <w:name w:val="1A55A245B80443FF87C06730573F8029"/>
    <w:rsid w:val="00925E7C"/>
  </w:style>
  <w:style w:type="paragraph" w:customStyle="1" w:styleId="5DF78589D3524A80B1E7C04AD4CC1CFC">
    <w:name w:val="5DF78589D3524A80B1E7C04AD4CC1CFC"/>
    <w:rsid w:val="00925E7C"/>
  </w:style>
  <w:style w:type="paragraph" w:customStyle="1" w:styleId="9FF06890B2984EA18FAB4ABE6313903F">
    <w:name w:val="9FF06890B2984EA18FAB4ABE6313903F"/>
    <w:rsid w:val="00925E7C"/>
  </w:style>
  <w:style w:type="paragraph" w:customStyle="1" w:styleId="1F99482F4E244D3D92D20E1BE90B478E">
    <w:name w:val="1F99482F4E244D3D92D20E1BE90B478E"/>
    <w:rsid w:val="00925E7C"/>
  </w:style>
  <w:style w:type="paragraph" w:customStyle="1" w:styleId="4359FD86616444B9B303E771755F838B">
    <w:name w:val="4359FD86616444B9B303E771755F838B"/>
    <w:rsid w:val="00925E7C"/>
  </w:style>
  <w:style w:type="paragraph" w:customStyle="1" w:styleId="D0D9862BECE84719B8838427239A29A2">
    <w:name w:val="D0D9862BECE84719B8838427239A29A2"/>
    <w:rsid w:val="00925E7C"/>
  </w:style>
  <w:style w:type="paragraph" w:customStyle="1" w:styleId="D89FAD227BCF48429924EDA5ED5CB3A2">
    <w:name w:val="D89FAD227BCF48429924EDA5ED5CB3A2"/>
    <w:rsid w:val="00925E7C"/>
  </w:style>
  <w:style w:type="paragraph" w:customStyle="1" w:styleId="EA09030DE888403F9156B8457DFA37E7">
    <w:name w:val="EA09030DE888403F9156B8457DFA37E7"/>
    <w:rsid w:val="004C03E0"/>
  </w:style>
  <w:style w:type="paragraph" w:customStyle="1" w:styleId="074CE3051B5D4CA68DE633473A7281C8">
    <w:name w:val="074CE3051B5D4CA68DE633473A7281C8"/>
    <w:rsid w:val="004C03E0"/>
  </w:style>
  <w:style w:type="paragraph" w:customStyle="1" w:styleId="EC343573124149B1BDF9DB673AA13499">
    <w:name w:val="EC343573124149B1BDF9DB673AA13499"/>
    <w:rsid w:val="004C03E0"/>
  </w:style>
  <w:style w:type="paragraph" w:customStyle="1" w:styleId="DA9DD51D71224BAF818A1807903C4BBD">
    <w:name w:val="DA9DD51D71224BAF818A1807903C4BBD"/>
    <w:rsid w:val="004C03E0"/>
  </w:style>
  <w:style w:type="paragraph" w:customStyle="1" w:styleId="8A85A221E1604FB5831107A53306A20B">
    <w:name w:val="8A85A221E1604FB5831107A53306A20B"/>
    <w:rsid w:val="0034405B"/>
  </w:style>
  <w:style w:type="paragraph" w:customStyle="1" w:styleId="438F490A61D84B3A94DD84B69B4CFA1A">
    <w:name w:val="438F490A61D84B3A94DD84B69B4CFA1A"/>
    <w:rsid w:val="00B3475E"/>
  </w:style>
  <w:style w:type="paragraph" w:customStyle="1" w:styleId="2579FC97D320452FB9FF76605CAD5D16">
    <w:name w:val="2579FC97D320452FB9FF76605CAD5D16"/>
    <w:rsid w:val="00B3475E"/>
  </w:style>
  <w:style w:type="paragraph" w:customStyle="1" w:styleId="9D504FD87E764AAB85D962837353511C">
    <w:name w:val="9D504FD87E764AAB85D962837353511C"/>
    <w:rsid w:val="00B3475E"/>
  </w:style>
  <w:style w:type="paragraph" w:customStyle="1" w:styleId="F7DE6F53989C4A87A72D16E7F9F4BE40">
    <w:name w:val="F7DE6F53989C4A87A72D16E7F9F4BE40"/>
    <w:rsid w:val="00B3475E"/>
  </w:style>
  <w:style w:type="paragraph" w:customStyle="1" w:styleId="F772B0515984418B9BB329AF373E7CE0">
    <w:name w:val="F772B0515984418B9BB329AF373E7CE0"/>
    <w:rsid w:val="00B3475E"/>
  </w:style>
  <w:style w:type="paragraph" w:customStyle="1" w:styleId="C6901B3B4ED5488D8EE2195E52FEE3C5">
    <w:name w:val="C6901B3B4ED5488D8EE2195E52FEE3C5"/>
    <w:rsid w:val="00B3475E"/>
  </w:style>
  <w:style w:type="paragraph" w:customStyle="1" w:styleId="7AA63680C22E4E308D05D49E78379DA1">
    <w:name w:val="7AA63680C22E4E308D05D49E78379DA1"/>
    <w:rsid w:val="00B3475E"/>
  </w:style>
  <w:style w:type="paragraph" w:customStyle="1" w:styleId="3934DF9ACB494004863B677C2F264B0C">
    <w:name w:val="3934DF9ACB494004863B677C2F264B0C"/>
    <w:rsid w:val="00B3475E"/>
  </w:style>
  <w:style w:type="paragraph" w:customStyle="1" w:styleId="E9A9E6FE537E4ABE97D0FD1DB8D898A0">
    <w:name w:val="E9A9E6FE537E4ABE97D0FD1DB8D898A0"/>
    <w:rsid w:val="00B3475E"/>
  </w:style>
  <w:style w:type="paragraph" w:customStyle="1" w:styleId="6418965BF03247479A57A906470BA472">
    <w:name w:val="6418965BF03247479A57A906470BA472"/>
    <w:rsid w:val="00B3475E"/>
  </w:style>
  <w:style w:type="paragraph" w:customStyle="1" w:styleId="31E4AF2F498547308AF4F7502EA2B177">
    <w:name w:val="31E4AF2F498547308AF4F7502EA2B177"/>
    <w:rsid w:val="00B3475E"/>
  </w:style>
  <w:style w:type="paragraph" w:customStyle="1" w:styleId="052749054FC04EDFB065364BE421E4B6">
    <w:name w:val="052749054FC04EDFB065364BE421E4B6"/>
    <w:rsid w:val="00B3475E"/>
  </w:style>
  <w:style w:type="paragraph" w:customStyle="1" w:styleId="201B151942294F09A2CE39F2D2DB8400">
    <w:name w:val="201B151942294F09A2CE39F2D2DB8400"/>
    <w:rsid w:val="00B3475E"/>
  </w:style>
  <w:style w:type="paragraph" w:customStyle="1" w:styleId="00C8051939C3421D913120796CDD884C">
    <w:name w:val="00C8051939C3421D913120796CDD884C"/>
    <w:rsid w:val="00B3475E"/>
  </w:style>
  <w:style w:type="paragraph" w:customStyle="1" w:styleId="D16BD4348DD84ED9B420EA7A169596B5">
    <w:name w:val="D16BD4348DD84ED9B420EA7A169596B5"/>
    <w:rsid w:val="00B3475E"/>
  </w:style>
  <w:style w:type="paragraph" w:customStyle="1" w:styleId="9884D47058BE4925A05AC74B69AA89BD">
    <w:name w:val="9884D47058BE4925A05AC74B69AA89BD"/>
    <w:rsid w:val="00B3475E"/>
  </w:style>
  <w:style w:type="paragraph" w:customStyle="1" w:styleId="113B9B099F8D41108EDE19BB5F773097">
    <w:name w:val="113B9B099F8D41108EDE19BB5F773097"/>
    <w:rsid w:val="00B3475E"/>
  </w:style>
  <w:style w:type="paragraph" w:customStyle="1" w:styleId="A03627FE3D824198B394008183D1E04C">
    <w:name w:val="A03627FE3D824198B394008183D1E04C"/>
    <w:rsid w:val="00B3475E"/>
  </w:style>
  <w:style w:type="paragraph" w:customStyle="1" w:styleId="4C4E7669FA2141F894ECEC724193E21A">
    <w:name w:val="4C4E7669FA2141F894ECEC724193E21A"/>
    <w:rsid w:val="00B3475E"/>
  </w:style>
  <w:style w:type="paragraph" w:customStyle="1" w:styleId="A4D003DE6FCA4BFFB428B9EF1B39CACB">
    <w:name w:val="A4D003DE6FCA4BFFB428B9EF1B39CACB"/>
    <w:rsid w:val="00B3475E"/>
  </w:style>
  <w:style w:type="paragraph" w:customStyle="1" w:styleId="A3A45DFA83E240FF85B0A76E1C2FAF18">
    <w:name w:val="A3A45DFA83E240FF85B0A76E1C2FAF18"/>
    <w:rsid w:val="00B3475E"/>
  </w:style>
  <w:style w:type="paragraph" w:customStyle="1" w:styleId="3A6D0D703B824B86975EA0DC5C75FF64">
    <w:name w:val="3A6D0D703B824B86975EA0DC5C75FF64"/>
    <w:rsid w:val="00B3475E"/>
  </w:style>
  <w:style w:type="paragraph" w:customStyle="1" w:styleId="FD2BCE63E2AB4D0EA8C1CB1B1E797BDB">
    <w:name w:val="FD2BCE63E2AB4D0EA8C1CB1B1E797BDB"/>
    <w:rsid w:val="00B3475E"/>
  </w:style>
  <w:style w:type="paragraph" w:customStyle="1" w:styleId="7AFBD21E0A6F424F887B18DA6F25F924">
    <w:name w:val="7AFBD21E0A6F424F887B18DA6F25F924"/>
    <w:rsid w:val="00B3475E"/>
  </w:style>
  <w:style w:type="paragraph" w:customStyle="1" w:styleId="13EB7D3C7AB8461DBD5EE522985FE49C">
    <w:name w:val="13EB7D3C7AB8461DBD5EE522985FE49C"/>
    <w:rsid w:val="00B3475E"/>
  </w:style>
  <w:style w:type="paragraph" w:customStyle="1" w:styleId="8770B259CD024257BC41D6105CA33741">
    <w:name w:val="8770B259CD024257BC41D6105CA33741"/>
    <w:rsid w:val="00B3475E"/>
  </w:style>
  <w:style w:type="paragraph" w:customStyle="1" w:styleId="017DCFFEAFD347B3A20C389D4A287A6C">
    <w:name w:val="017DCFFEAFD347B3A20C389D4A287A6C"/>
    <w:rsid w:val="00B3475E"/>
  </w:style>
  <w:style w:type="paragraph" w:customStyle="1" w:styleId="6B65C6D365534911BF30406F11459BCA">
    <w:name w:val="6B65C6D365534911BF30406F11459BCA"/>
    <w:rsid w:val="00B3475E"/>
  </w:style>
  <w:style w:type="paragraph" w:customStyle="1" w:styleId="BEE3ED3BB1044500BA7DC037C8EEB767">
    <w:name w:val="BEE3ED3BB1044500BA7DC037C8EEB767"/>
    <w:rsid w:val="00B3475E"/>
  </w:style>
  <w:style w:type="paragraph" w:customStyle="1" w:styleId="5CAF56025A7149728C2703E305891E88">
    <w:name w:val="5CAF56025A7149728C2703E305891E88"/>
    <w:rsid w:val="00B3475E"/>
  </w:style>
  <w:style w:type="paragraph" w:customStyle="1" w:styleId="3BFD5B0802844E20A6A415CD827135CB">
    <w:name w:val="3BFD5B0802844E20A6A415CD827135CB"/>
    <w:rsid w:val="00B3475E"/>
  </w:style>
  <w:style w:type="paragraph" w:customStyle="1" w:styleId="C64387C4250A4F848B649641F141FEC0">
    <w:name w:val="C64387C4250A4F848B649641F141FEC0"/>
    <w:rsid w:val="00B3475E"/>
  </w:style>
  <w:style w:type="paragraph" w:customStyle="1" w:styleId="BD3C32B3011D4199A636C61FAC619808">
    <w:name w:val="BD3C32B3011D4199A636C61FAC619808"/>
    <w:rsid w:val="00B3475E"/>
  </w:style>
  <w:style w:type="paragraph" w:customStyle="1" w:styleId="587ADBDAD8E54623A4D46E85E2EF9741">
    <w:name w:val="587ADBDAD8E54623A4D46E85E2EF9741"/>
    <w:rsid w:val="00B3475E"/>
  </w:style>
  <w:style w:type="paragraph" w:customStyle="1" w:styleId="02B69C42DEAC437F96C9BEEF2C8AF0C9">
    <w:name w:val="02B69C42DEAC437F96C9BEEF2C8AF0C9"/>
    <w:rsid w:val="00B3475E"/>
  </w:style>
  <w:style w:type="paragraph" w:customStyle="1" w:styleId="66C619B5B59B480CA96568F6F86C473A">
    <w:name w:val="66C619B5B59B480CA96568F6F86C473A"/>
    <w:rsid w:val="00B3475E"/>
  </w:style>
  <w:style w:type="paragraph" w:customStyle="1" w:styleId="1BDFF4D30C424DFEB02FD068D02779AF">
    <w:name w:val="1BDFF4D30C424DFEB02FD068D02779AF"/>
    <w:rsid w:val="00B3475E"/>
  </w:style>
  <w:style w:type="paragraph" w:customStyle="1" w:styleId="7889E4F2C24046509169F20A41A85EE0">
    <w:name w:val="7889E4F2C24046509169F20A41A85EE0"/>
    <w:rsid w:val="00B3475E"/>
  </w:style>
  <w:style w:type="paragraph" w:customStyle="1" w:styleId="FD6F5F20534E4FB0A019862212FDF3CB">
    <w:name w:val="FD6F5F20534E4FB0A019862212FDF3CB"/>
    <w:rsid w:val="00B3475E"/>
  </w:style>
  <w:style w:type="paragraph" w:customStyle="1" w:styleId="0832EC45B8A44F5DB5759C9315CCC16F">
    <w:name w:val="0832EC45B8A44F5DB5759C9315CCC16F"/>
    <w:rsid w:val="00B3475E"/>
  </w:style>
  <w:style w:type="paragraph" w:customStyle="1" w:styleId="8D38F84C084042C984C5552CDF8E9A68">
    <w:name w:val="8D38F84C084042C984C5552CDF8E9A68"/>
    <w:rsid w:val="00B3475E"/>
  </w:style>
  <w:style w:type="paragraph" w:customStyle="1" w:styleId="A4936B155FCB4F5C95E137F3AED97F39">
    <w:name w:val="A4936B155FCB4F5C95E137F3AED97F39"/>
    <w:rsid w:val="00B3475E"/>
  </w:style>
  <w:style w:type="paragraph" w:customStyle="1" w:styleId="69A770C8E1DE4A338D0FFF8DC2282EA5">
    <w:name w:val="69A770C8E1DE4A338D0FFF8DC2282EA5"/>
    <w:rsid w:val="00B3475E"/>
  </w:style>
  <w:style w:type="paragraph" w:customStyle="1" w:styleId="507AD128D85440F29A2DF4405C2E9767">
    <w:name w:val="507AD128D85440F29A2DF4405C2E9767"/>
    <w:rsid w:val="00B3475E"/>
  </w:style>
  <w:style w:type="paragraph" w:customStyle="1" w:styleId="5DFD589FDDF840ADB98F962A4D977EA0">
    <w:name w:val="5DFD589FDDF840ADB98F962A4D977EA0"/>
    <w:rsid w:val="00B3475E"/>
  </w:style>
  <w:style w:type="paragraph" w:customStyle="1" w:styleId="78C675B78A194AF18AF9FC33A242BEAF">
    <w:name w:val="78C675B78A194AF18AF9FC33A242BEAF"/>
    <w:rsid w:val="00B3475E"/>
  </w:style>
  <w:style w:type="paragraph" w:customStyle="1" w:styleId="7EED189F251A4C878BA22643C0D069E4">
    <w:name w:val="7EED189F251A4C878BA22643C0D069E4"/>
    <w:rsid w:val="00B3475E"/>
  </w:style>
  <w:style w:type="paragraph" w:customStyle="1" w:styleId="7664F80220194ECEB2E538803E0919DA">
    <w:name w:val="7664F80220194ECEB2E538803E0919DA"/>
    <w:rsid w:val="00B3475E"/>
  </w:style>
  <w:style w:type="paragraph" w:customStyle="1" w:styleId="CB63F3C2D9CD4D51858FBA85E6F6B8C8">
    <w:name w:val="CB63F3C2D9CD4D51858FBA85E6F6B8C8"/>
    <w:rsid w:val="00B3475E"/>
  </w:style>
  <w:style w:type="paragraph" w:customStyle="1" w:styleId="1EBB104D2D304FD999D15E0C12C53943">
    <w:name w:val="1EBB104D2D304FD999D15E0C12C53943"/>
    <w:rsid w:val="00B3475E"/>
  </w:style>
  <w:style w:type="paragraph" w:customStyle="1" w:styleId="3DDAC0397B4B4941966AA3490B017B46">
    <w:name w:val="3DDAC0397B4B4941966AA3490B017B46"/>
    <w:rsid w:val="00B3475E"/>
  </w:style>
  <w:style w:type="paragraph" w:customStyle="1" w:styleId="34FD374F0D3E4DB7BCC70E33CA1CCE25">
    <w:name w:val="34FD374F0D3E4DB7BCC70E33CA1CCE25"/>
    <w:rsid w:val="00B3475E"/>
  </w:style>
  <w:style w:type="paragraph" w:customStyle="1" w:styleId="25E01B6AF9DD4DBC93B05003E8DFADA3">
    <w:name w:val="25E01B6AF9DD4DBC93B05003E8DFADA3"/>
    <w:rsid w:val="00B3475E"/>
  </w:style>
  <w:style w:type="paragraph" w:customStyle="1" w:styleId="78F8C565C2724C50906688CB921C07C1">
    <w:name w:val="78F8C565C2724C50906688CB921C07C1"/>
    <w:rsid w:val="00B3475E"/>
  </w:style>
  <w:style w:type="paragraph" w:customStyle="1" w:styleId="DE8C6BA3451A4333A04CB10B73580316">
    <w:name w:val="DE8C6BA3451A4333A04CB10B73580316"/>
    <w:rsid w:val="00B3475E"/>
  </w:style>
  <w:style w:type="paragraph" w:customStyle="1" w:styleId="A7998EA82B554221B174D54983B0C861">
    <w:name w:val="A7998EA82B554221B174D54983B0C861"/>
    <w:rsid w:val="00B3475E"/>
  </w:style>
  <w:style w:type="paragraph" w:customStyle="1" w:styleId="A135AEB1C8DD40D3A16BA8BD84979581">
    <w:name w:val="A135AEB1C8DD40D3A16BA8BD84979581"/>
    <w:rsid w:val="00B3475E"/>
  </w:style>
  <w:style w:type="paragraph" w:customStyle="1" w:styleId="302AFCD3BCC745E3897A293D4FBEDEB6">
    <w:name w:val="302AFCD3BCC745E3897A293D4FBEDEB6"/>
    <w:rsid w:val="00B3475E"/>
  </w:style>
  <w:style w:type="paragraph" w:customStyle="1" w:styleId="E1034F7E1AF1404580605EDC172D28BF">
    <w:name w:val="E1034F7E1AF1404580605EDC172D28BF"/>
    <w:rsid w:val="00B3475E"/>
  </w:style>
  <w:style w:type="paragraph" w:customStyle="1" w:styleId="CA7E24C6F5CF4903A023AE670FC54842">
    <w:name w:val="CA7E24C6F5CF4903A023AE670FC54842"/>
    <w:rsid w:val="00B3475E"/>
  </w:style>
  <w:style w:type="paragraph" w:customStyle="1" w:styleId="0350C1B347E14427B711E6E7D00366F3">
    <w:name w:val="0350C1B347E14427B711E6E7D00366F3"/>
    <w:rsid w:val="00B3475E"/>
  </w:style>
  <w:style w:type="paragraph" w:customStyle="1" w:styleId="0C9CB494696947C09C153B4E8749029A">
    <w:name w:val="0C9CB494696947C09C153B4E8749029A"/>
    <w:rsid w:val="00B3475E"/>
  </w:style>
  <w:style w:type="paragraph" w:customStyle="1" w:styleId="E0A5D37404074CFB8BFAFED45D480453">
    <w:name w:val="E0A5D37404074CFB8BFAFED45D480453"/>
    <w:rsid w:val="00B3475E"/>
  </w:style>
  <w:style w:type="paragraph" w:customStyle="1" w:styleId="01B8CF94CD2D4305B5A6D5F20ADA7442">
    <w:name w:val="01B8CF94CD2D4305B5A6D5F20ADA7442"/>
    <w:rsid w:val="00B3475E"/>
  </w:style>
  <w:style w:type="paragraph" w:customStyle="1" w:styleId="61B7AE93CCCF464E97D90FB5E974F11C">
    <w:name w:val="61B7AE93CCCF464E97D90FB5E974F11C"/>
    <w:rsid w:val="00B3475E"/>
  </w:style>
  <w:style w:type="paragraph" w:customStyle="1" w:styleId="BDE6FF43FCCD4806AB562929D8AA4B5D">
    <w:name w:val="BDE6FF43FCCD4806AB562929D8AA4B5D"/>
    <w:rsid w:val="00B3475E"/>
  </w:style>
  <w:style w:type="paragraph" w:customStyle="1" w:styleId="1BF3B06D9EFE4395B74A8ED0D5EDF8E7">
    <w:name w:val="1BF3B06D9EFE4395B74A8ED0D5EDF8E7"/>
    <w:rsid w:val="00B3475E"/>
  </w:style>
  <w:style w:type="paragraph" w:customStyle="1" w:styleId="D4FF5DAF14CB431F87F2D1E4E536A7FD">
    <w:name w:val="D4FF5DAF14CB431F87F2D1E4E536A7FD"/>
    <w:rsid w:val="00B3475E"/>
  </w:style>
  <w:style w:type="paragraph" w:customStyle="1" w:styleId="70B7992093784F1C9AB0F510AF9D8441">
    <w:name w:val="70B7992093784F1C9AB0F510AF9D8441"/>
    <w:rsid w:val="00B3475E"/>
  </w:style>
  <w:style w:type="paragraph" w:customStyle="1" w:styleId="A9CE48A3234144578ACC94438E53B853">
    <w:name w:val="A9CE48A3234144578ACC94438E53B853"/>
    <w:rsid w:val="00B3475E"/>
  </w:style>
  <w:style w:type="paragraph" w:customStyle="1" w:styleId="DFE769447C9443CF9024288B10D230BE">
    <w:name w:val="DFE769447C9443CF9024288B10D230BE"/>
    <w:rsid w:val="00B3475E"/>
  </w:style>
  <w:style w:type="paragraph" w:customStyle="1" w:styleId="3FE9A3C36EAA4F4E83FC9BE8F7EE63FB">
    <w:name w:val="3FE9A3C36EAA4F4E83FC9BE8F7EE63FB"/>
    <w:rsid w:val="00B3475E"/>
  </w:style>
  <w:style w:type="paragraph" w:customStyle="1" w:styleId="988E509FB02743DA97AA746BFAF4F514">
    <w:name w:val="988E509FB02743DA97AA746BFAF4F514"/>
    <w:rsid w:val="00B3475E"/>
  </w:style>
  <w:style w:type="paragraph" w:customStyle="1" w:styleId="9BB0F27846D3421AA192A6150D08EC27">
    <w:name w:val="9BB0F27846D3421AA192A6150D08EC27"/>
    <w:rsid w:val="00B3475E"/>
  </w:style>
  <w:style w:type="paragraph" w:customStyle="1" w:styleId="5F359AFE7CAB4137A71B280397CBF083">
    <w:name w:val="5F359AFE7CAB4137A71B280397CBF083"/>
    <w:rsid w:val="00B3475E"/>
  </w:style>
  <w:style w:type="paragraph" w:customStyle="1" w:styleId="224CFC2E982042E7A00E7A9A8024E175">
    <w:name w:val="224CFC2E982042E7A00E7A9A8024E175"/>
    <w:rsid w:val="00B3475E"/>
  </w:style>
  <w:style w:type="paragraph" w:customStyle="1" w:styleId="67A0FDDA67714EBDA88899A270B5CFD2">
    <w:name w:val="67A0FDDA67714EBDA88899A270B5CFD2"/>
    <w:rsid w:val="00B3475E"/>
  </w:style>
  <w:style w:type="paragraph" w:customStyle="1" w:styleId="DF81ECCC1BC644E5923881A0D5FE7564">
    <w:name w:val="DF81ECCC1BC644E5923881A0D5FE7564"/>
    <w:rsid w:val="00B3475E"/>
  </w:style>
  <w:style w:type="paragraph" w:customStyle="1" w:styleId="18603CBC5F844ECBA3F3CB6ED13A554E">
    <w:name w:val="18603CBC5F844ECBA3F3CB6ED13A554E"/>
    <w:rsid w:val="00B3475E"/>
  </w:style>
  <w:style w:type="paragraph" w:customStyle="1" w:styleId="BB5E4670F5044C4E9C0A7824977CA2CF">
    <w:name w:val="BB5E4670F5044C4E9C0A7824977CA2CF"/>
    <w:rsid w:val="00B3475E"/>
  </w:style>
  <w:style w:type="paragraph" w:customStyle="1" w:styleId="0BD378CBC7BB4BEEA8F10AEC679F1DEC">
    <w:name w:val="0BD378CBC7BB4BEEA8F10AEC679F1DEC"/>
    <w:rsid w:val="00B3475E"/>
  </w:style>
  <w:style w:type="paragraph" w:customStyle="1" w:styleId="76B0334FC7254E3AA415AE6C046273CF">
    <w:name w:val="76B0334FC7254E3AA415AE6C046273CF"/>
    <w:rsid w:val="00B3475E"/>
  </w:style>
  <w:style w:type="paragraph" w:customStyle="1" w:styleId="5CAF6EE0245A4A23B473ACCA4675BC38">
    <w:name w:val="5CAF6EE0245A4A23B473ACCA4675BC38"/>
    <w:rsid w:val="00B3475E"/>
  </w:style>
  <w:style w:type="paragraph" w:customStyle="1" w:styleId="F5FF0367B7A04FCF82545BFD4AAEA13E">
    <w:name w:val="F5FF0367B7A04FCF82545BFD4AAEA13E"/>
    <w:rsid w:val="00621332"/>
  </w:style>
  <w:style w:type="paragraph" w:customStyle="1" w:styleId="F938556ADF1047E2AA252D918BF5247E">
    <w:name w:val="F938556ADF1047E2AA252D918BF5247E"/>
    <w:rsid w:val="00F27BB1"/>
  </w:style>
  <w:style w:type="paragraph" w:customStyle="1" w:styleId="794DE268912C4CBDAEF3BF8F85323347">
    <w:name w:val="794DE268912C4CBDAEF3BF8F85323347"/>
    <w:rsid w:val="00F27BB1"/>
  </w:style>
  <w:style w:type="paragraph" w:customStyle="1" w:styleId="CFCABEF1D2B74CDFAD2574E542BA2EA6">
    <w:name w:val="CFCABEF1D2B74CDFAD2574E542BA2EA6"/>
    <w:rsid w:val="00F27BB1"/>
  </w:style>
  <w:style w:type="paragraph" w:customStyle="1" w:styleId="D30513169AF94A66810513E1A5A4E178">
    <w:name w:val="D30513169AF94A66810513E1A5A4E178"/>
    <w:rsid w:val="00F27BB1"/>
  </w:style>
  <w:style w:type="paragraph" w:customStyle="1" w:styleId="5B836622EAC84833BB28131CF8F25CC4">
    <w:name w:val="5B836622EAC84833BB28131CF8F25CC4"/>
    <w:rsid w:val="00F27BB1"/>
  </w:style>
  <w:style w:type="paragraph" w:customStyle="1" w:styleId="19C542219BEC4FE788ED5C6D72CBB29C">
    <w:name w:val="19C542219BEC4FE788ED5C6D72CBB29C"/>
    <w:rsid w:val="00F27BB1"/>
  </w:style>
  <w:style w:type="paragraph" w:customStyle="1" w:styleId="06D71652291148328A00CC71E2F28E91">
    <w:name w:val="06D71652291148328A00CC71E2F28E91"/>
    <w:rsid w:val="00CC4C31"/>
  </w:style>
  <w:style w:type="paragraph" w:customStyle="1" w:styleId="A2EC5DC1339240DEB0BD2D3A488C8BC4">
    <w:name w:val="A2EC5DC1339240DEB0BD2D3A488C8BC4"/>
    <w:rsid w:val="00B16E06"/>
  </w:style>
  <w:style w:type="paragraph" w:customStyle="1" w:styleId="EA84283AA6E14457902B977CB94D851F">
    <w:name w:val="EA84283AA6E14457902B977CB94D851F"/>
  </w:style>
  <w:style w:type="paragraph" w:customStyle="1" w:styleId="09B21958037E492B94442863BACE8813">
    <w:name w:val="09B21958037E492B94442863BACE8813"/>
    <w:rsid w:val="00CA7571"/>
  </w:style>
  <w:style w:type="paragraph" w:customStyle="1" w:styleId="3893CC16F0EF4027875C03AF705C7AD0">
    <w:name w:val="3893CC16F0EF4027875C03AF705C7AD0"/>
    <w:rsid w:val="00CA7571"/>
  </w:style>
  <w:style w:type="paragraph" w:customStyle="1" w:styleId="802F8256C16F4591AB22DC606C86A2C1">
    <w:name w:val="802F8256C16F4591AB22DC606C86A2C1"/>
    <w:rsid w:val="00BE3809"/>
  </w:style>
  <w:style w:type="paragraph" w:customStyle="1" w:styleId="07E3571CD8DA4BC7A47D37C501A003DB">
    <w:name w:val="07E3571CD8DA4BC7A47D37C501A003DB"/>
    <w:rsid w:val="00BE3809"/>
  </w:style>
  <w:style w:type="paragraph" w:customStyle="1" w:styleId="404CC1926D104CEC81C2DBE5D29959EF">
    <w:name w:val="404CC1926D104CEC81C2DBE5D29959EF"/>
    <w:rsid w:val="00BE3809"/>
  </w:style>
  <w:style w:type="paragraph" w:customStyle="1" w:styleId="DEF67F5662214E98A5872E33074AFD1C">
    <w:name w:val="DEF67F5662214E98A5872E33074AFD1C"/>
    <w:rsid w:val="00BE3809"/>
  </w:style>
  <w:style w:type="paragraph" w:customStyle="1" w:styleId="12CF843D68EE4326A4658C712173C1A2">
    <w:name w:val="12CF843D68EE4326A4658C712173C1A2"/>
    <w:rsid w:val="00BE3809"/>
  </w:style>
  <w:style w:type="paragraph" w:customStyle="1" w:styleId="44B8C2F26D0A419FA29C4BD2E9483A4D">
    <w:name w:val="44B8C2F26D0A419FA29C4BD2E9483A4D"/>
    <w:rsid w:val="00BE3809"/>
  </w:style>
  <w:style w:type="paragraph" w:customStyle="1" w:styleId="37C287C9F223457088ADB02B70C23B9F">
    <w:name w:val="37C287C9F223457088ADB02B70C23B9F"/>
    <w:rsid w:val="00BE3809"/>
  </w:style>
  <w:style w:type="paragraph" w:customStyle="1" w:styleId="AE8C0098EF0B4E3BBD4C255C1BA60FB7">
    <w:name w:val="AE8C0098EF0B4E3BBD4C255C1BA60FB7"/>
    <w:rsid w:val="00BE3809"/>
  </w:style>
  <w:style w:type="paragraph" w:customStyle="1" w:styleId="CEC21C5DA3D942EABC124F4F5047D533">
    <w:name w:val="CEC21C5DA3D942EABC124F4F5047D533"/>
    <w:rsid w:val="00BE3809"/>
  </w:style>
  <w:style w:type="paragraph" w:customStyle="1" w:styleId="E8D69467AE764A8FA19DCFD79C7930FE">
    <w:name w:val="E8D69467AE764A8FA19DCFD79C7930FE"/>
    <w:rsid w:val="00BE3809"/>
  </w:style>
  <w:style w:type="paragraph" w:customStyle="1" w:styleId="DC02908E41004A0E9C825ED56C1C77C3">
    <w:name w:val="DC02908E41004A0E9C825ED56C1C77C3"/>
    <w:rsid w:val="00BE3809"/>
  </w:style>
  <w:style w:type="paragraph" w:customStyle="1" w:styleId="B2FDCF93ED44439C934CD2E90F08D029">
    <w:name w:val="B2FDCF93ED44439C934CD2E90F08D029"/>
    <w:rsid w:val="00BE3809"/>
  </w:style>
  <w:style w:type="paragraph" w:customStyle="1" w:styleId="79CD64CA16C44F04BE56BDB0EA8997C9">
    <w:name w:val="79CD64CA16C44F04BE56BDB0EA8997C9"/>
    <w:rsid w:val="00BE3809"/>
  </w:style>
  <w:style w:type="paragraph" w:customStyle="1" w:styleId="B7680B4DA6D34D44BF3916B7B844B8BF">
    <w:name w:val="B7680B4DA6D34D44BF3916B7B844B8BF"/>
    <w:rsid w:val="00BE3809"/>
  </w:style>
  <w:style w:type="paragraph" w:customStyle="1" w:styleId="D9660BBFF8B049CFA4FCC4CD9A93D854">
    <w:name w:val="D9660BBFF8B049CFA4FCC4CD9A93D854"/>
    <w:rsid w:val="00BE3809"/>
  </w:style>
  <w:style w:type="paragraph" w:customStyle="1" w:styleId="EBF2794FFA13439D8B559884C294453A">
    <w:name w:val="EBF2794FFA13439D8B559884C294453A"/>
    <w:rsid w:val="00BE3809"/>
  </w:style>
  <w:style w:type="paragraph" w:customStyle="1" w:styleId="679EA64C09414AE1986A05A62418ADBF">
    <w:name w:val="679EA64C09414AE1986A05A62418ADBF"/>
    <w:rsid w:val="00BE3809"/>
  </w:style>
  <w:style w:type="paragraph" w:customStyle="1" w:styleId="57D0F833A6EF45DA98663476FA12F888">
    <w:name w:val="57D0F833A6EF45DA98663476FA12F888"/>
    <w:rsid w:val="00BE3809"/>
  </w:style>
  <w:style w:type="paragraph" w:customStyle="1" w:styleId="C28F8201BFC34C61B06C233B304158AC">
    <w:name w:val="C28F8201BFC34C61B06C233B304158AC"/>
    <w:rsid w:val="00BE3809"/>
  </w:style>
  <w:style w:type="paragraph" w:customStyle="1" w:styleId="F65C10869D9D4B1F934EAE59F742B07F">
    <w:name w:val="F65C10869D9D4B1F934EAE59F742B07F"/>
    <w:rsid w:val="00BE3809"/>
  </w:style>
  <w:style w:type="paragraph" w:customStyle="1" w:styleId="2799689449B74C7FBB44B54F3E4A7794">
    <w:name w:val="2799689449B74C7FBB44B54F3E4A7794"/>
    <w:rsid w:val="00BE3809"/>
  </w:style>
  <w:style w:type="paragraph" w:customStyle="1" w:styleId="074592EC78964C739D87E41E7767D7D1">
    <w:name w:val="074592EC78964C739D87E41E7767D7D1"/>
    <w:rsid w:val="00BE3809"/>
  </w:style>
  <w:style w:type="paragraph" w:customStyle="1" w:styleId="C9A6B05EE6D04E1A93B8F6E401F29C71">
    <w:name w:val="C9A6B05EE6D04E1A93B8F6E401F29C71"/>
    <w:rsid w:val="00BE3809"/>
  </w:style>
  <w:style w:type="paragraph" w:customStyle="1" w:styleId="6F65A9AFB6804B41A38E02991310FD46">
    <w:name w:val="6F65A9AFB6804B41A38E02991310FD46"/>
    <w:rsid w:val="00BE3809"/>
  </w:style>
  <w:style w:type="paragraph" w:customStyle="1" w:styleId="7CF4AAEDA6AA4BA98873A51D848B54A7">
    <w:name w:val="7CF4AAEDA6AA4BA98873A51D848B54A7"/>
    <w:rsid w:val="00BE3809"/>
  </w:style>
  <w:style w:type="paragraph" w:customStyle="1" w:styleId="055FA19ED3AD47BABBC2B579555FC8EB">
    <w:name w:val="055FA19ED3AD47BABBC2B579555FC8EB"/>
    <w:rsid w:val="00BE3809"/>
  </w:style>
  <w:style w:type="paragraph" w:customStyle="1" w:styleId="1996335AC4F14E46962B65E638A94CCD">
    <w:name w:val="1996335AC4F14E46962B65E638A94CCD"/>
    <w:rsid w:val="00BE3809"/>
  </w:style>
  <w:style w:type="paragraph" w:customStyle="1" w:styleId="3666D72D3D0F4E40BB08A6E372B0BE4D">
    <w:name w:val="3666D72D3D0F4E40BB08A6E372B0BE4D"/>
    <w:rsid w:val="00BE3809"/>
  </w:style>
  <w:style w:type="paragraph" w:customStyle="1" w:styleId="6F09BFBA656E4EA69EE4A818C2BAF546">
    <w:name w:val="6F09BFBA656E4EA69EE4A818C2BAF546"/>
    <w:rsid w:val="00BE3809"/>
  </w:style>
  <w:style w:type="paragraph" w:customStyle="1" w:styleId="220642F64E4A4763907E74CC4852CD95">
    <w:name w:val="220642F64E4A4763907E74CC4852CD95"/>
    <w:rsid w:val="00BE3809"/>
  </w:style>
  <w:style w:type="paragraph" w:customStyle="1" w:styleId="2F39C32A66E34B57BD54B6832EAE3D13">
    <w:name w:val="2F39C32A66E34B57BD54B6832EAE3D13"/>
    <w:rsid w:val="00BE3809"/>
  </w:style>
  <w:style w:type="paragraph" w:customStyle="1" w:styleId="9757626BB4E04402961AF3E82F704E37">
    <w:name w:val="9757626BB4E04402961AF3E82F704E37"/>
    <w:rsid w:val="00BE3809"/>
  </w:style>
  <w:style w:type="paragraph" w:customStyle="1" w:styleId="5282C6EB08E242D38A7EDDAED1B2BFD9">
    <w:name w:val="5282C6EB08E242D38A7EDDAED1B2BFD9"/>
    <w:rsid w:val="00BE3809"/>
  </w:style>
  <w:style w:type="paragraph" w:customStyle="1" w:styleId="B82AC97C125F42DE915950D027CD7D16">
    <w:name w:val="B82AC97C125F42DE915950D027CD7D16"/>
    <w:rsid w:val="00BE3809"/>
  </w:style>
  <w:style w:type="paragraph" w:customStyle="1" w:styleId="F754ECD33CC94BF78351AF34BD57B1B5">
    <w:name w:val="F754ECD33CC94BF78351AF34BD57B1B5"/>
    <w:rsid w:val="00BE3809"/>
  </w:style>
  <w:style w:type="paragraph" w:customStyle="1" w:styleId="AB1D8B447D7F43C180E2078BC1BA5091">
    <w:name w:val="AB1D8B447D7F43C180E2078BC1BA5091"/>
    <w:rsid w:val="00BE3809"/>
  </w:style>
  <w:style w:type="paragraph" w:customStyle="1" w:styleId="8452B10635D4472FB19951D9BD8486A9">
    <w:name w:val="8452B10635D4472FB19951D9BD8486A9"/>
    <w:rsid w:val="00BE3809"/>
  </w:style>
  <w:style w:type="paragraph" w:customStyle="1" w:styleId="3A5399C5F61747DFADE6D9B16835EABC">
    <w:name w:val="3A5399C5F61747DFADE6D9B16835EABC"/>
    <w:rsid w:val="00BE3809"/>
  </w:style>
  <w:style w:type="paragraph" w:customStyle="1" w:styleId="8EE358B3316146038FA07D3C7B3F8536">
    <w:name w:val="8EE358B3316146038FA07D3C7B3F8536"/>
    <w:rsid w:val="00BE3809"/>
  </w:style>
  <w:style w:type="paragraph" w:customStyle="1" w:styleId="9ECAD0523E44496F9C5B5F928FDC04F8">
    <w:name w:val="9ECAD0523E44496F9C5B5F928FDC04F8"/>
    <w:rsid w:val="00BE3809"/>
  </w:style>
  <w:style w:type="paragraph" w:customStyle="1" w:styleId="221C8312493F44B29BB7C59C72807341">
    <w:name w:val="221C8312493F44B29BB7C59C72807341"/>
    <w:rsid w:val="00BE3809"/>
  </w:style>
  <w:style w:type="paragraph" w:customStyle="1" w:styleId="D8BC428DF79E4B12964119D5A216D1E8">
    <w:name w:val="D8BC428DF79E4B12964119D5A216D1E8"/>
    <w:rsid w:val="00BE3809"/>
  </w:style>
  <w:style w:type="paragraph" w:customStyle="1" w:styleId="4A93766226024A7D8A107647D9922FD8">
    <w:name w:val="4A93766226024A7D8A107647D9922FD8"/>
    <w:rsid w:val="00BE3809"/>
  </w:style>
  <w:style w:type="paragraph" w:customStyle="1" w:styleId="FB8C44E96F2F421BA3FEB610F6611835">
    <w:name w:val="FB8C44E96F2F421BA3FEB610F6611835"/>
    <w:rsid w:val="00BE3809"/>
  </w:style>
  <w:style w:type="paragraph" w:customStyle="1" w:styleId="15105007027F402EB7E10023826958E9">
    <w:name w:val="15105007027F402EB7E10023826958E9"/>
    <w:rsid w:val="00BE3809"/>
  </w:style>
  <w:style w:type="paragraph" w:customStyle="1" w:styleId="9D2A5079657443EA9B20353D852C8F21">
    <w:name w:val="9D2A5079657443EA9B20353D852C8F21"/>
    <w:rsid w:val="00BE3809"/>
  </w:style>
  <w:style w:type="paragraph" w:customStyle="1" w:styleId="673E9C99B8914BACA30F605AF528D037">
    <w:name w:val="673E9C99B8914BACA30F605AF528D037"/>
    <w:rsid w:val="00BE3809"/>
  </w:style>
  <w:style w:type="paragraph" w:customStyle="1" w:styleId="FBA4BC99B37E4FC89C747D3F3D86D561">
    <w:name w:val="FBA4BC99B37E4FC89C747D3F3D86D561"/>
    <w:rsid w:val="00BE3809"/>
  </w:style>
  <w:style w:type="paragraph" w:customStyle="1" w:styleId="110137843DDB4CD4A9A7BF4DC927B12F">
    <w:name w:val="110137843DDB4CD4A9A7BF4DC927B12F"/>
    <w:rsid w:val="00BE3809"/>
  </w:style>
  <w:style w:type="paragraph" w:customStyle="1" w:styleId="5F46A05DF11C484FB09EC7077EE321E0">
    <w:name w:val="5F46A05DF11C484FB09EC7077EE321E0"/>
    <w:rsid w:val="00BE3809"/>
  </w:style>
  <w:style w:type="paragraph" w:customStyle="1" w:styleId="72F80A52231B47EA90002868C17FF06B">
    <w:name w:val="72F80A52231B47EA90002868C17FF06B"/>
    <w:rsid w:val="00BE3809"/>
  </w:style>
  <w:style w:type="paragraph" w:customStyle="1" w:styleId="6B1CCB025BB34DF8AF747D030915FD21">
    <w:name w:val="6B1CCB025BB34DF8AF747D030915FD21"/>
    <w:rsid w:val="00BE3809"/>
  </w:style>
  <w:style w:type="paragraph" w:customStyle="1" w:styleId="F794CD194FA548C5846BABCB5476CA37">
    <w:name w:val="F794CD194FA548C5846BABCB5476CA37"/>
    <w:rsid w:val="00BE3809"/>
  </w:style>
  <w:style w:type="paragraph" w:customStyle="1" w:styleId="31E37EFC0D934C5EB8834B401E9FC846">
    <w:name w:val="31E37EFC0D934C5EB8834B401E9FC846"/>
    <w:rsid w:val="00BE3809"/>
  </w:style>
  <w:style w:type="paragraph" w:customStyle="1" w:styleId="A402A9C1DCD24D8A80840102C4F438F0">
    <w:name w:val="A402A9C1DCD24D8A80840102C4F438F0"/>
    <w:rsid w:val="00BE3809"/>
  </w:style>
  <w:style w:type="paragraph" w:customStyle="1" w:styleId="32E1DC449F3C4345879A3048CA224BCC">
    <w:name w:val="32E1DC449F3C4345879A3048CA224BCC"/>
    <w:rsid w:val="00BE3809"/>
  </w:style>
  <w:style w:type="paragraph" w:customStyle="1" w:styleId="6C2FF642E0684D7BA136DC070EAFC601">
    <w:name w:val="6C2FF642E0684D7BA136DC070EAFC601"/>
    <w:rsid w:val="00BE3809"/>
  </w:style>
  <w:style w:type="paragraph" w:customStyle="1" w:styleId="37386C00E85E4D19927457C24A902AE1">
    <w:name w:val="37386C00E85E4D19927457C24A902AE1"/>
    <w:rsid w:val="00BE3809"/>
  </w:style>
  <w:style w:type="paragraph" w:customStyle="1" w:styleId="E24820C8167A40A08D08E4EBBB08E18A">
    <w:name w:val="E24820C8167A40A08D08E4EBBB08E18A"/>
    <w:rsid w:val="00BE3809"/>
  </w:style>
  <w:style w:type="paragraph" w:customStyle="1" w:styleId="2A6970332FBC4237B8B9615DED27EC7E">
    <w:name w:val="2A6970332FBC4237B8B9615DED27EC7E"/>
    <w:rsid w:val="00BE3809"/>
  </w:style>
  <w:style w:type="paragraph" w:customStyle="1" w:styleId="08AFD7FEDF3F40F0A57FEFE920EE0AC2">
    <w:name w:val="08AFD7FEDF3F40F0A57FEFE920EE0AC2"/>
    <w:rsid w:val="00BE3809"/>
  </w:style>
  <w:style w:type="paragraph" w:customStyle="1" w:styleId="27D2E712635F4C4687D67E61E57FBC04">
    <w:name w:val="27D2E712635F4C4687D67E61E57FBC04"/>
    <w:rsid w:val="00BE3809"/>
  </w:style>
  <w:style w:type="paragraph" w:customStyle="1" w:styleId="5E82629EAF5E4E38AA2CDBA795E9C812">
    <w:name w:val="5E82629EAF5E4E38AA2CDBA795E9C812"/>
    <w:rsid w:val="00BE3809"/>
  </w:style>
  <w:style w:type="paragraph" w:customStyle="1" w:styleId="A4868FDAEC0642C78D4812B0C8D88247">
    <w:name w:val="A4868FDAEC0642C78D4812B0C8D88247"/>
    <w:rsid w:val="00BE3809"/>
  </w:style>
  <w:style w:type="paragraph" w:customStyle="1" w:styleId="C21ED0A1792B4F85962D24294F6C89CF">
    <w:name w:val="C21ED0A1792B4F85962D24294F6C89CF"/>
    <w:rsid w:val="00BE3809"/>
  </w:style>
  <w:style w:type="paragraph" w:customStyle="1" w:styleId="41586E810E7743068F9B2AC029951F75">
    <w:name w:val="41586E810E7743068F9B2AC029951F75"/>
    <w:rsid w:val="00BE3809"/>
  </w:style>
  <w:style w:type="paragraph" w:customStyle="1" w:styleId="DDA8FD2EDFB3484D83847465F0C79252">
    <w:name w:val="DDA8FD2EDFB3484D83847465F0C79252"/>
    <w:rsid w:val="00BE3809"/>
  </w:style>
  <w:style w:type="paragraph" w:customStyle="1" w:styleId="9B0C4FA8064F43D7B20E4289342F1AEF">
    <w:name w:val="9B0C4FA8064F43D7B20E4289342F1AEF"/>
    <w:rsid w:val="00BE3809"/>
  </w:style>
  <w:style w:type="paragraph" w:customStyle="1" w:styleId="37D98DB3C63445319B5FB752F679B5AB">
    <w:name w:val="37D98DB3C63445319B5FB752F679B5AB"/>
    <w:rsid w:val="00BE3809"/>
  </w:style>
  <w:style w:type="paragraph" w:customStyle="1" w:styleId="C94F2269F4314379B553E63A2132BC5E">
    <w:name w:val="C94F2269F4314379B553E63A2132BC5E"/>
    <w:rsid w:val="00BE3809"/>
  </w:style>
  <w:style w:type="paragraph" w:customStyle="1" w:styleId="7C5BFB65D08341B2AA083C9CA2E18481">
    <w:name w:val="7C5BFB65D08341B2AA083C9CA2E18481"/>
    <w:rsid w:val="00BE3809"/>
  </w:style>
  <w:style w:type="paragraph" w:customStyle="1" w:styleId="FFCFE066096E4C07900B9BCD11ADE6D2">
    <w:name w:val="FFCFE066096E4C07900B9BCD11ADE6D2"/>
    <w:rsid w:val="00BE3809"/>
  </w:style>
  <w:style w:type="paragraph" w:customStyle="1" w:styleId="EFEA5AFD98614668A062BF36DE3FEFDA">
    <w:name w:val="EFEA5AFD98614668A062BF36DE3FEFDA"/>
    <w:rsid w:val="00BE3809"/>
  </w:style>
  <w:style w:type="paragraph" w:customStyle="1" w:styleId="5026835FA9F24AC6ACF1655A7C1CA1F3">
    <w:name w:val="5026835FA9F24AC6ACF1655A7C1CA1F3"/>
    <w:rsid w:val="00BE3809"/>
  </w:style>
  <w:style w:type="paragraph" w:customStyle="1" w:styleId="28D3AD9B9B884EC69D39FA914A39F36B">
    <w:name w:val="28D3AD9B9B884EC69D39FA914A39F36B"/>
    <w:rsid w:val="00BE3809"/>
  </w:style>
  <w:style w:type="paragraph" w:customStyle="1" w:styleId="1E418BF3AABC455A932809779157D87E">
    <w:name w:val="1E418BF3AABC455A932809779157D87E"/>
    <w:rsid w:val="00BE3809"/>
  </w:style>
  <w:style w:type="paragraph" w:customStyle="1" w:styleId="472BC6873DBB4B23881C76EF17203A91">
    <w:name w:val="472BC6873DBB4B23881C76EF17203A91"/>
    <w:rsid w:val="00BE3809"/>
  </w:style>
  <w:style w:type="paragraph" w:customStyle="1" w:styleId="1A993B4BD4A9414E9C8D2567537F303B">
    <w:name w:val="1A993B4BD4A9414E9C8D2567537F303B"/>
    <w:rsid w:val="00BE3809"/>
  </w:style>
  <w:style w:type="paragraph" w:customStyle="1" w:styleId="FC76CA9F5FDE448FA9D6D84F0B451C3D">
    <w:name w:val="FC76CA9F5FDE448FA9D6D84F0B451C3D"/>
    <w:rsid w:val="00C574D1"/>
  </w:style>
  <w:style w:type="paragraph" w:customStyle="1" w:styleId="DF5983341CBC4975AA627ED226CDCE1B">
    <w:name w:val="DF5983341CBC4975AA627ED226CDCE1B"/>
    <w:rsid w:val="00C574D1"/>
  </w:style>
  <w:style w:type="paragraph" w:customStyle="1" w:styleId="0A04B2823AD8466883B655A98089FAA2">
    <w:name w:val="0A04B2823AD8466883B655A98089FAA2"/>
    <w:rsid w:val="00C574D1"/>
  </w:style>
  <w:style w:type="paragraph" w:customStyle="1" w:styleId="04FD89E828314603A4021775943821DA">
    <w:name w:val="04FD89E828314603A4021775943821DA"/>
    <w:rsid w:val="00C574D1"/>
  </w:style>
  <w:style w:type="paragraph" w:customStyle="1" w:styleId="9DE29013325F4C1B8976CAB7FDE32AF7">
    <w:name w:val="9DE29013325F4C1B8976CAB7FDE32AF7"/>
    <w:rsid w:val="00C574D1"/>
  </w:style>
  <w:style w:type="paragraph" w:customStyle="1" w:styleId="FA3FE08BBE434AAB879C6E6602CBCA31">
    <w:name w:val="FA3FE08BBE434AAB879C6E6602CBCA31"/>
    <w:rsid w:val="006D15D4"/>
  </w:style>
  <w:style w:type="paragraph" w:customStyle="1" w:styleId="64F257D8D3F44A33A984C72D79F623BD">
    <w:name w:val="64F257D8D3F44A33A984C72D79F623BD"/>
    <w:rsid w:val="006D15D4"/>
  </w:style>
  <w:style w:type="paragraph" w:customStyle="1" w:styleId="883635002E9240729B484E908C99EF4A">
    <w:name w:val="883635002E9240729B484E908C99EF4A"/>
    <w:rsid w:val="006D15D4"/>
  </w:style>
  <w:style w:type="paragraph" w:customStyle="1" w:styleId="616D93FCAEF04F9CBD45A13B39136120">
    <w:name w:val="616D93FCAEF04F9CBD45A13B39136120"/>
    <w:rsid w:val="006D15D4"/>
  </w:style>
  <w:style w:type="paragraph" w:customStyle="1" w:styleId="56608DA66B1B4AFCACE67D11DA18D209">
    <w:name w:val="56608DA66B1B4AFCACE67D11DA18D209"/>
    <w:rsid w:val="006D15D4"/>
  </w:style>
  <w:style w:type="paragraph" w:customStyle="1" w:styleId="C3023E7E0A9B414A9CF6C87B65A18546">
    <w:name w:val="C3023E7E0A9B414A9CF6C87B65A18546"/>
    <w:rsid w:val="006D15D4"/>
  </w:style>
  <w:style w:type="paragraph" w:customStyle="1" w:styleId="D3D8D0FE9449455398296498F3E89B2A">
    <w:name w:val="D3D8D0FE9449455398296498F3E89B2A"/>
    <w:rsid w:val="008554D3"/>
  </w:style>
  <w:style w:type="paragraph" w:customStyle="1" w:styleId="D086EA5D8ABF4271BBC05704CB367276">
    <w:name w:val="D086EA5D8ABF4271BBC05704CB367276"/>
    <w:rsid w:val="008554D3"/>
  </w:style>
  <w:style w:type="paragraph" w:customStyle="1" w:styleId="B2044EBBA42A4387B3AB29055A01C637">
    <w:name w:val="B2044EBBA42A4387B3AB29055A01C637"/>
    <w:rsid w:val="008554D3"/>
  </w:style>
  <w:style w:type="paragraph" w:customStyle="1" w:styleId="69160215AB0549EC841A5C6321120A79">
    <w:name w:val="69160215AB0549EC841A5C6321120A79"/>
    <w:rsid w:val="008554D3"/>
  </w:style>
  <w:style w:type="paragraph" w:customStyle="1" w:styleId="C65D799F2F724D16B3F33015045799BB">
    <w:name w:val="C65D799F2F724D16B3F33015045799BB"/>
    <w:rsid w:val="008554D3"/>
  </w:style>
  <w:style w:type="paragraph" w:customStyle="1" w:styleId="085C66018104421387B64B471A4ED7D3">
    <w:name w:val="085C66018104421387B64B471A4ED7D3"/>
    <w:rsid w:val="008554D3"/>
  </w:style>
  <w:style w:type="paragraph" w:customStyle="1" w:styleId="8B05E61403BE4C06B638085792D3D3B2">
    <w:name w:val="8B05E61403BE4C06B638085792D3D3B2"/>
    <w:rsid w:val="008554D3"/>
  </w:style>
  <w:style w:type="paragraph" w:customStyle="1" w:styleId="0B34A4ABA80746A2AFBBEC5C01F7952B">
    <w:name w:val="0B34A4ABA80746A2AFBBEC5C01F7952B"/>
    <w:rsid w:val="008554D3"/>
  </w:style>
  <w:style w:type="paragraph" w:customStyle="1" w:styleId="37AB4048B41040A1AD20B5388EF7EEE9">
    <w:name w:val="37AB4048B41040A1AD20B5388EF7EEE9"/>
    <w:rsid w:val="00EB5092"/>
  </w:style>
  <w:style w:type="paragraph" w:customStyle="1" w:styleId="3E017629A9704110802E43999FF97398">
    <w:name w:val="3E017629A9704110802E43999FF97398"/>
    <w:rsid w:val="00EB5092"/>
  </w:style>
  <w:style w:type="paragraph" w:customStyle="1" w:styleId="0FF02C37C27E4EFBA359777E42FFF423">
    <w:name w:val="0FF02C37C27E4EFBA359777E42FFF423"/>
    <w:rsid w:val="003C25C3"/>
  </w:style>
  <w:style w:type="paragraph" w:customStyle="1" w:styleId="90C49D616C484550AAD62867C3435FD7">
    <w:name w:val="90C49D616C484550AAD62867C3435FD7"/>
    <w:rsid w:val="003C25C3"/>
  </w:style>
  <w:style w:type="paragraph" w:customStyle="1" w:styleId="AEA9ECFD7B0E40A4A28C903AA002F1A4">
    <w:name w:val="AEA9ECFD7B0E40A4A28C903AA002F1A4"/>
    <w:rsid w:val="003C25C3"/>
  </w:style>
  <w:style w:type="paragraph" w:customStyle="1" w:styleId="C7594B4AEDE541C78112F514F7584928">
    <w:name w:val="C7594B4AEDE541C78112F514F7584928"/>
    <w:rsid w:val="003C25C3"/>
  </w:style>
  <w:style w:type="paragraph" w:customStyle="1" w:styleId="71CFBE17262C4A1798B2D0A4F87E612B">
    <w:name w:val="71CFBE17262C4A1798B2D0A4F87E612B"/>
    <w:rsid w:val="003C25C3"/>
  </w:style>
  <w:style w:type="paragraph" w:customStyle="1" w:styleId="3C6F2CBA13014F599F0A59FD83A83A58">
    <w:name w:val="3C6F2CBA13014F599F0A59FD83A83A58"/>
    <w:rsid w:val="003C25C3"/>
  </w:style>
  <w:style w:type="paragraph" w:customStyle="1" w:styleId="AB0DB14B95D94E7085EBA14E852DA064">
    <w:name w:val="AB0DB14B95D94E7085EBA14E852DA064"/>
    <w:rsid w:val="003C25C3"/>
  </w:style>
  <w:style w:type="paragraph" w:customStyle="1" w:styleId="2887C7CC62404840BAE27D374CA83A80">
    <w:name w:val="2887C7CC62404840BAE27D374CA83A80"/>
    <w:rsid w:val="003C25C3"/>
  </w:style>
  <w:style w:type="paragraph" w:customStyle="1" w:styleId="43AA2589B1FF4416806E2E0D1A4FE576">
    <w:name w:val="43AA2589B1FF4416806E2E0D1A4FE576"/>
    <w:rsid w:val="003C25C3"/>
  </w:style>
  <w:style w:type="paragraph" w:customStyle="1" w:styleId="4E788B4ADA9447818C58F49A6E6FB860">
    <w:name w:val="4E788B4ADA9447818C58F49A6E6FB860"/>
    <w:rsid w:val="003C25C3"/>
  </w:style>
  <w:style w:type="paragraph" w:customStyle="1" w:styleId="3D70F71E7E844589A81E08425E46512D">
    <w:name w:val="3D70F71E7E844589A81E08425E46512D"/>
    <w:rsid w:val="003C25C3"/>
  </w:style>
  <w:style w:type="paragraph" w:customStyle="1" w:styleId="70526B3247364671A051FD984F48300C">
    <w:name w:val="70526B3247364671A051FD984F48300C"/>
    <w:rsid w:val="00B0488A"/>
  </w:style>
  <w:style w:type="paragraph" w:customStyle="1" w:styleId="792B7F190F094A1A8C66E01DF066AA8D">
    <w:name w:val="792B7F190F094A1A8C66E01DF066AA8D"/>
    <w:rsid w:val="00B0488A"/>
  </w:style>
  <w:style w:type="paragraph" w:customStyle="1" w:styleId="21B7AA9A89EE41F5826E6BDB7E8B8F6C">
    <w:name w:val="21B7AA9A89EE41F5826E6BDB7E8B8F6C"/>
    <w:rsid w:val="00B0488A"/>
  </w:style>
  <w:style w:type="paragraph" w:customStyle="1" w:styleId="56C93AFC25D84A428066A53855B86EF1">
    <w:name w:val="56C93AFC25D84A428066A53855B86EF1"/>
    <w:rsid w:val="00B0488A"/>
  </w:style>
  <w:style w:type="paragraph" w:customStyle="1" w:styleId="E35006648CAA4B15BF7E0706352D444E">
    <w:name w:val="E35006648CAA4B15BF7E0706352D444E"/>
    <w:rsid w:val="00B0488A"/>
  </w:style>
  <w:style w:type="paragraph" w:customStyle="1" w:styleId="1891A939738045B69873AB749BBCBFD7">
    <w:name w:val="1891A939738045B69873AB749BBCBFD7"/>
    <w:rsid w:val="007B02E0"/>
  </w:style>
  <w:style w:type="paragraph" w:customStyle="1" w:styleId="FFE0C1A203CC4D44A87D130E61DAD422">
    <w:name w:val="FFE0C1A203CC4D44A87D130E61DAD422"/>
    <w:rsid w:val="007B02E0"/>
  </w:style>
  <w:style w:type="paragraph" w:customStyle="1" w:styleId="09004C47614B439683C9EC60E0DB7133">
    <w:name w:val="09004C47614B439683C9EC60E0DB7133"/>
    <w:rsid w:val="007B02E0"/>
  </w:style>
  <w:style w:type="paragraph" w:customStyle="1" w:styleId="8FC8B10DB78442C882A965299A22F134">
    <w:name w:val="8FC8B10DB78442C882A965299A22F134"/>
    <w:rsid w:val="007B02E0"/>
  </w:style>
  <w:style w:type="paragraph" w:customStyle="1" w:styleId="511D2D5A97F24247A2A3A98184734194">
    <w:name w:val="511D2D5A97F24247A2A3A98184734194"/>
    <w:rsid w:val="007B02E0"/>
  </w:style>
  <w:style w:type="paragraph" w:customStyle="1" w:styleId="67595652CED343AAAF5653028443BE4E">
    <w:name w:val="67595652CED343AAAF5653028443BE4E"/>
    <w:rsid w:val="00E5384F"/>
  </w:style>
  <w:style w:type="paragraph" w:customStyle="1" w:styleId="D0D15FE86B4E459BB9759035CCA36D2E">
    <w:name w:val="D0D15FE86B4E459BB9759035CCA36D2E"/>
    <w:rsid w:val="00E5384F"/>
  </w:style>
  <w:style w:type="paragraph" w:customStyle="1" w:styleId="8DA61F444CB844A6A8A9F7C59406E384">
    <w:name w:val="8DA61F444CB844A6A8A9F7C59406E384"/>
    <w:rsid w:val="00E5384F"/>
  </w:style>
  <w:style w:type="paragraph" w:customStyle="1" w:styleId="C703CA7467944202B7538679C4DE4F65">
    <w:name w:val="C703CA7467944202B7538679C4DE4F65"/>
    <w:rsid w:val="00E5384F"/>
  </w:style>
  <w:style w:type="paragraph" w:customStyle="1" w:styleId="C2E946DC0D5C4EB8AF056542EFADBBBF">
    <w:name w:val="C2E946DC0D5C4EB8AF056542EFADBBBF"/>
    <w:rsid w:val="00E5384F"/>
  </w:style>
  <w:style w:type="paragraph" w:customStyle="1" w:styleId="6246E1010F894E5F978389DCA441515C">
    <w:name w:val="6246E1010F894E5F978389DCA441515C"/>
    <w:rsid w:val="00E5384F"/>
  </w:style>
  <w:style w:type="paragraph" w:customStyle="1" w:styleId="4F9B4E032BA84B8C873E0243D52A2895">
    <w:name w:val="4F9B4E032BA84B8C873E0243D52A2895"/>
    <w:rsid w:val="00E5384F"/>
  </w:style>
  <w:style w:type="paragraph" w:customStyle="1" w:styleId="BE7F14884E564ADA9CB9CD565C726B04">
    <w:name w:val="BE7F14884E564ADA9CB9CD565C726B04"/>
    <w:rsid w:val="00E5384F"/>
  </w:style>
  <w:style w:type="paragraph" w:customStyle="1" w:styleId="DA9B2F57C78044CDB00605CB17B6F2B8">
    <w:name w:val="DA9B2F57C78044CDB00605CB17B6F2B8"/>
    <w:rsid w:val="00E5384F"/>
  </w:style>
  <w:style w:type="paragraph" w:customStyle="1" w:styleId="2C3E509BBDEA4B82A8AC850E4D3263E8">
    <w:name w:val="2C3E509BBDEA4B82A8AC850E4D3263E8"/>
    <w:rsid w:val="00E5384F"/>
  </w:style>
  <w:style w:type="paragraph" w:customStyle="1" w:styleId="BABFD160CF9A447098E1D43A77E2161A">
    <w:name w:val="BABFD160CF9A447098E1D43A77E2161A"/>
    <w:rsid w:val="00E5384F"/>
  </w:style>
  <w:style w:type="paragraph" w:customStyle="1" w:styleId="9B2EE0D9F2FC4D4EA831A94226CC7CD6">
    <w:name w:val="9B2EE0D9F2FC4D4EA831A94226CC7CD6"/>
    <w:rsid w:val="00E5384F"/>
  </w:style>
  <w:style w:type="paragraph" w:customStyle="1" w:styleId="418F89FDFFA74C7AB9AEE0B4EBEE63F1">
    <w:name w:val="418F89FDFFA74C7AB9AEE0B4EBEE63F1"/>
    <w:rsid w:val="00E5384F"/>
  </w:style>
  <w:style w:type="paragraph" w:customStyle="1" w:styleId="242812FCA41B465FBBB279EC8DD45EC6">
    <w:name w:val="242812FCA41B465FBBB279EC8DD45EC6"/>
    <w:rsid w:val="00E5384F"/>
  </w:style>
  <w:style w:type="paragraph" w:customStyle="1" w:styleId="26CEED3251A44B65ACF961DF3BEBE846">
    <w:name w:val="26CEED3251A44B65ACF961DF3BEBE846"/>
    <w:rsid w:val="00E5384F"/>
  </w:style>
  <w:style w:type="paragraph" w:customStyle="1" w:styleId="814C0749344347E1B35DF1817FCF93B7">
    <w:name w:val="814C0749344347E1B35DF1817FCF93B7"/>
    <w:rsid w:val="00E5384F"/>
  </w:style>
  <w:style w:type="paragraph" w:customStyle="1" w:styleId="F70BEF461B2E491DA8ED59E105F840AB">
    <w:name w:val="F70BEF461B2E491DA8ED59E105F840AB"/>
    <w:rsid w:val="00E5384F"/>
  </w:style>
  <w:style w:type="paragraph" w:customStyle="1" w:styleId="7B073509254E454ABCF5EF41940E9122">
    <w:name w:val="7B073509254E454ABCF5EF41940E9122"/>
    <w:rsid w:val="00E5384F"/>
  </w:style>
  <w:style w:type="paragraph" w:customStyle="1" w:styleId="72D8BE37CAA44460A914FB92B18334B3">
    <w:name w:val="72D8BE37CAA44460A914FB92B18334B3"/>
    <w:rsid w:val="00E5384F"/>
  </w:style>
  <w:style w:type="paragraph" w:customStyle="1" w:styleId="9438FCC74D40419DA765F9A6C00A3A24">
    <w:name w:val="9438FCC74D40419DA765F9A6C00A3A24"/>
    <w:rsid w:val="00E5384F"/>
  </w:style>
  <w:style w:type="paragraph" w:customStyle="1" w:styleId="F08B2648D50D45328A7059773176ABEB">
    <w:name w:val="F08B2648D50D45328A7059773176ABEB"/>
  </w:style>
  <w:style w:type="paragraph" w:customStyle="1" w:styleId="90F10318FF9A48A5B9533A53B3345440">
    <w:name w:val="90F10318FF9A48A5B9533A53B3345440"/>
  </w:style>
  <w:style w:type="paragraph" w:customStyle="1" w:styleId="A9D1841731D147009D8FD60F3E11C0E3">
    <w:name w:val="A9D1841731D147009D8FD60F3E11C0E3"/>
  </w:style>
  <w:style w:type="paragraph" w:customStyle="1" w:styleId="3049EB0AC6634115A6DE6087E5315DA3">
    <w:name w:val="3049EB0AC6634115A6DE6087E5315DA3"/>
    <w:rsid w:val="0034233C"/>
  </w:style>
  <w:style w:type="paragraph" w:customStyle="1" w:styleId="2C32B561BF574C2CA18A7E190C1EE5EF">
    <w:name w:val="2C32B561BF574C2CA18A7E190C1EE5EF"/>
    <w:rsid w:val="00F47F36"/>
  </w:style>
  <w:style w:type="paragraph" w:customStyle="1" w:styleId="C02A3A4266A24CE995F29EE6F6922D21">
    <w:name w:val="C02A3A4266A24CE995F29EE6F6922D21"/>
    <w:rsid w:val="00F47F36"/>
  </w:style>
  <w:style w:type="paragraph" w:customStyle="1" w:styleId="575E2CA4A4F84D909285DB3BA8542E56">
    <w:name w:val="575E2CA4A4F84D909285DB3BA8542E56"/>
    <w:rsid w:val="00F47F36"/>
  </w:style>
  <w:style w:type="paragraph" w:customStyle="1" w:styleId="13591365A9FA45F58575DE12C7BB537B">
    <w:name w:val="13591365A9FA45F58575DE12C7BB537B"/>
    <w:rsid w:val="00F47F36"/>
  </w:style>
  <w:style w:type="paragraph" w:customStyle="1" w:styleId="EC0DBFECC3BC49CB9644C5FD318B29CD">
    <w:name w:val="EC0DBFECC3BC49CB9644C5FD318B29CD"/>
    <w:rsid w:val="00F47F36"/>
  </w:style>
  <w:style w:type="paragraph" w:customStyle="1" w:styleId="0A1BDC0DF1D44FF1A79088236A025B56">
    <w:name w:val="0A1BDC0DF1D44FF1A79088236A025B56"/>
    <w:rsid w:val="00F47F36"/>
  </w:style>
  <w:style w:type="paragraph" w:customStyle="1" w:styleId="BDED4B5FD58D49CF969D182180DE2D7C">
    <w:name w:val="BDED4B5FD58D49CF969D182180DE2D7C"/>
    <w:rsid w:val="00F47F36"/>
  </w:style>
  <w:style w:type="paragraph" w:customStyle="1" w:styleId="3FBFE95B52EC407A8C9A2C9B16B73886">
    <w:name w:val="3FBFE95B52EC407A8C9A2C9B16B73886"/>
    <w:rsid w:val="00F47F36"/>
  </w:style>
  <w:style w:type="paragraph" w:customStyle="1" w:styleId="1750A4B1B5C043DABF40010061177E0F">
    <w:name w:val="1750A4B1B5C043DABF40010061177E0F"/>
    <w:rsid w:val="00F47F36"/>
  </w:style>
  <w:style w:type="paragraph" w:customStyle="1" w:styleId="9A2E8A8B42AF4274A61017766C8B1B2C">
    <w:name w:val="9A2E8A8B42AF4274A61017766C8B1B2C"/>
    <w:rsid w:val="00F47F36"/>
  </w:style>
  <w:style w:type="paragraph" w:customStyle="1" w:styleId="8BC484FAF3C64CA58B7A677BEDEFDBBF">
    <w:name w:val="8BC484FAF3C64CA58B7A677BEDEFDBBF"/>
    <w:rsid w:val="00F47F36"/>
  </w:style>
  <w:style w:type="paragraph" w:customStyle="1" w:styleId="388669C3615E420DA3753FF3839A05E1">
    <w:name w:val="388669C3615E420DA3753FF3839A05E1"/>
    <w:rsid w:val="00F47F36"/>
  </w:style>
  <w:style w:type="paragraph" w:customStyle="1" w:styleId="9F4913DA2DDB4BFF91AC0922E61CE502">
    <w:name w:val="9F4913DA2DDB4BFF91AC0922E61CE502"/>
    <w:rsid w:val="00F47F36"/>
  </w:style>
  <w:style w:type="paragraph" w:customStyle="1" w:styleId="E0BF6BE8AE5742B98C511E358AE1D360">
    <w:name w:val="E0BF6BE8AE5742B98C511E358AE1D360"/>
    <w:rsid w:val="00F47F36"/>
  </w:style>
  <w:style w:type="paragraph" w:customStyle="1" w:styleId="0469E4C207614E60B74DF0EDA95265E3">
    <w:name w:val="0469E4C207614E60B74DF0EDA95265E3"/>
    <w:rsid w:val="00F47F36"/>
  </w:style>
  <w:style w:type="paragraph" w:customStyle="1" w:styleId="B0E3AEEF7196401280B9B75985DC3A0A">
    <w:name w:val="B0E3AEEF7196401280B9B75985DC3A0A"/>
    <w:rsid w:val="00F47F36"/>
  </w:style>
  <w:style w:type="paragraph" w:customStyle="1" w:styleId="322250E9673945FDA6F7916419AAA6CF">
    <w:name w:val="322250E9673945FDA6F7916419AAA6CF"/>
    <w:rsid w:val="00F47F36"/>
  </w:style>
  <w:style w:type="paragraph" w:customStyle="1" w:styleId="4D2FB5F68F374091968EEAF40A7A4247">
    <w:name w:val="4D2FB5F68F374091968EEAF40A7A4247"/>
    <w:rsid w:val="00F47F36"/>
  </w:style>
  <w:style w:type="paragraph" w:customStyle="1" w:styleId="60D584FB4B6948759F01E786FC01F12B">
    <w:name w:val="60D584FB4B6948759F01E786FC01F12B"/>
    <w:rsid w:val="00F47F36"/>
  </w:style>
  <w:style w:type="paragraph" w:customStyle="1" w:styleId="9FD1676FB69B42C09A49863B2110C345">
    <w:name w:val="9FD1676FB69B42C09A49863B2110C345"/>
    <w:rsid w:val="00F47F36"/>
  </w:style>
  <w:style w:type="paragraph" w:customStyle="1" w:styleId="CD905AB3F3554C2AB9DBABB18284FD3B">
    <w:name w:val="CD905AB3F3554C2AB9DBABB18284FD3B"/>
    <w:rsid w:val="00F47F36"/>
  </w:style>
  <w:style w:type="paragraph" w:customStyle="1" w:styleId="93C648F9C9EE4F9FAD6013E4F1A8CDF9">
    <w:name w:val="93C648F9C9EE4F9FAD6013E4F1A8CDF9"/>
    <w:rsid w:val="00F47F36"/>
  </w:style>
  <w:style w:type="paragraph" w:customStyle="1" w:styleId="094F0E3AAD4A410DBA4D039CAD8DC265">
    <w:name w:val="094F0E3AAD4A410DBA4D039CAD8DC265"/>
    <w:rsid w:val="00F47F36"/>
  </w:style>
  <w:style w:type="paragraph" w:customStyle="1" w:styleId="F8D7DB3AEF1F4A4A98B4AD62F316EF87">
    <w:name w:val="F8D7DB3AEF1F4A4A98B4AD62F316EF87"/>
    <w:rsid w:val="00F47F36"/>
  </w:style>
  <w:style w:type="paragraph" w:customStyle="1" w:styleId="D1F28E902493455CAF9B029E27419E63">
    <w:name w:val="D1F28E902493455CAF9B029E27419E63"/>
    <w:rsid w:val="00F47F36"/>
  </w:style>
  <w:style w:type="paragraph" w:customStyle="1" w:styleId="E9264DB60A9D418EA8C57B0E0E0C047F">
    <w:name w:val="E9264DB60A9D418EA8C57B0E0E0C047F"/>
    <w:rsid w:val="001A158C"/>
  </w:style>
  <w:style w:type="paragraph" w:customStyle="1" w:styleId="5A8DA30383C14509AEA608846D6C5280">
    <w:name w:val="5A8DA30383C14509AEA608846D6C5280"/>
    <w:rsid w:val="001A158C"/>
  </w:style>
  <w:style w:type="paragraph" w:customStyle="1" w:styleId="FF9013BDC7BB44DFA8DAFC9ED3420F98">
    <w:name w:val="FF9013BDC7BB44DFA8DAFC9ED3420F98"/>
    <w:rsid w:val="001A158C"/>
  </w:style>
  <w:style w:type="paragraph" w:customStyle="1" w:styleId="29E07A21B04B40C4A29360C0330AF0EE">
    <w:name w:val="29E07A21B04B40C4A29360C0330AF0EE"/>
    <w:rsid w:val="001A158C"/>
  </w:style>
  <w:style w:type="paragraph" w:customStyle="1" w:styleId="3FE2BE34081D49488E12883EEF46DF09">
    <w:name w:val="3FE2BE34081D49488E12883EEF46DF09"/>
    <w:rsid w:val="001A158C"/>
  </w:style>
  <w:style w:type="paragraph" w:customStyle="1" w:styleId="C6CD75C3B03C4A1B859217FD35BE5FF2">
    <w:name w:val="C6CD75C3B03C4A1B859217FD35BE5FF2"/>
    <w:rsid w:val="001A158C"/>
  </w:style>
  <w:style w:type="paragraph" w:customStyle="1" w:styleId="07450F550BBF4721A17AE0B0C4AB945A">
    <w:name w:val="07450F550BBF4721A17AE0B0C4AB945A"/>
    <w:rsid w:val="001A158C"/>
  </w:style>
  <w:style w:type="paragraph" w:customStyle="1" w:styleId="DB092C8A082C42C0BFC7FFB08863E84A">
    <w:name w:val="DB092C8A082C42C0BFC7FFB08863E84A"/>
    <w:rsid w:val="001A158C"/>
  </w:style>
  <w:style w:type="paragraph" w:customStyle="1" w:styleId="229A615912224D169907FE77793B183A">
    <w:name w:val="229A615912224D169907FE77793B183A"/>
    <w:rsid w:val="001A158C"/>
  </w:style>
  <w:style w:type="paragraph" w:customStyle="1" w:styleId="0E64C4BB98154B11AA6B5FCB1195F687">
    <w:name w:val="0E64C4BB98154B11AA6B5FCB1195F687"/>
    <w:rsid w:val="001A158C"/>
  </w:style>
  <w:style w:type="paragraph" w:customStyle="1" w:styleId="99D25877D6BA4C2C93621A83CE914DA4">
    <w:name w:val="99D25877D6BA4C2C93621A83CE914DA4"/>
    <w:rsid w:val="00290E2D"/>
  </w:style>
  <w:style w:type="paragraph" w:customStyle="1" w:styleId="FB2FB5E6ACE94A35BD2CFEB5572D1F23">
    <w:name w:val="FB2FB5E6ACE94A35BD2CFEB5572D1F23"/>
    <w:rsid w:val="00290E2D"/>
  </w:style>
  <w:style w:type="paragraph" w:customStyle="1" w:styleId="C12CD0A5C8AF460E959E29E77EA360A8">
    <w:name w:val="C12CD0A5C8AF460E959E29E77EA360A8"/>
    <w:rsid w:val="00290E2D"/>
  </w:style>
  <w:style w:type="paragraph" w:customStyle="1" w:styleId="92A55627CA684982BAD2E3CEC024B089">
    <w:name w:val="92A55627CA684982BAD2E3CEC024B089"/>
    <w:rsid w:val="00290E2D"/>
  </w:style>
  <w:style w:type="paragraph" w:customStyle="1" w:styleId="6157B797909D49168B928652D20D5ECA">
    <w:name w:val="6157B797909D49168B928652D20D5ECA"/>
    <w:rsid w:val="00290E2D"/>
  </w:style>
  <w:style w:type="paragraph" w:customStyle="1" w:styleId="537263EEE8FC4E8696EFD4496E4C0345">
    <w:name w:val="537263EEE8FC4E8696EFD4496E4C0345"/>
    <w:rsid w:val="00290E2D"/>
  </w:style>
  <w:style w:type="paragraph" w:customStyle="1" w:styleId="7DE3ABC8D13B483382F5F65091DA51BA">
    <w:name w:val="7DE3ABC8D13B483382F5F65091DA51BA"/>
    <w:rsid w:val="00290E2D"/>
  </w:style>
  <w:style w:type="paragraph" w:customStyle="1" w:styleId="A9065486B1F6490389B6F0125A012B2D">
    <w:name w:val="A9065486B1F6490389B6F0125A012B2D"/>
    <w:rsid w:val="00290E2D"/>
  </w:style>
  <w:style w:type="paragraph" w:customStyle="1" w:styleId="C1C54FD4DF2E426CAF33C2375E0D298D">
    <w:name w:val="C1C54FD4DF2E426CAF33C2375E0D298D"/>
    <w:rsid w:val="00290E2D"/>
  </w:style>
  <w:style w:type="paragraph" w:customStyle="1" w:styleId="17454BC8BC43406C8D75DC4BEF17FA5C">
    <w:name w:val="17454BC8BC43406C8D75DC4BEF17FA5C"/>
    <w:rsid w:val="00290E2D"/>
  </w:style>
  <w:style w:type="paragraph" w:customStyle="1" w:styleId="541E1F9DD71044108E8F45F1211405CA">
    <w:name w:val="541E1F9DD71044108E8F45F1211405CA"/>
    <w:rsid w:val="00290E2D"/>
  </w:style>
  <w:style w:type="paragraph" w:customStyle="1" w:styleId="908893E978464AC18E4E0EC4857009BD">
    <w:name w:val="908893E978464AC18E4E0EC4857009BD"/>
    <w:rsid w:val="00290E2D"/>
  </w:style>
  <w:style w:type="paragraph" w:customStyle="1" w:styleId="6DD7194DF1F04520997F0DB45E1410DE">
    <w:name w:val="6DD7194DF1F04520997F0DB45E1410DE"/>
    <w:rsid w:val="00290E2D"/>
  </w:style>
  <w:style w:type="paragraph" w:customStyle="1" w:styleId="F050297396F14B938C3A6670EAF0AE65">
    <w:name w:val="F050297396F14B938C3A6670EAF0AE65"/>
    <w:rsid w:val="00290E2D"/>
  </w:style>
  <w:style w:type="paragraph" w:customStyle="1" w:styleId="FEB98D8E90FA4204BCC39919790B1237">
    <w:name w:val="FEB98D8E90FA4204BCC39919790B1237"/>
    <w:rsid w:val="00290E2D"/>
  </w:style>
  <w:style w:type="paragraph" w:customStyle="1" w:styleId="2C6DA8496B4141219C2C7C8785190422">
    <w:name w:val="2C6DA8496B4141219C2C7C8785190422"/>
    <w:rsid w:val="00290E2D"/>
  </w:style>
  <w:style w:type="paragraph" w:customStyle="1" w:styleId="CB44CCCB5F864B4D8059352C6F704B6B">
    <w:name w:val="CB44CCCB5F864B4D8059352C6F704B6B"/>
    <w:rsid w:val="00290E2D"/>
  </w:style>
  <w:style w:type="paragraph" w:customStyle="1" w:styleId="7659FB1A8B2540949DEEA9B3F4726868">
    <w:name w:val="7659FB1A8B2540949DEEA9B3F4726868"/>
    <w:rsid w:val="00290E2D"/>
  </w:style>
  <w:style w:type="paragraph" w:customStyle="1" w:styleId="B3E22DD714014AF6906B82C49464E065">
    <w:name w:val="B3E22DD714014AF6906B82C49464E065"/>
    <w:rsid w:val="00290E2D"/>
  </w:style>
  <w:style w:type="paragraph" w:customStyle="1" w:styleId="BE6C3DCA20CE4301B1C25102D386FB84">
    <w:name w:val="BE6C3DCA20CE4301B1C25102D386FB84"/>
    <w:rsid w:val="00290E2D"/>
  </w:style>
  <w:style w:type="paragraph" w:customStyle="1" w:styleId="25DD82BEC9E34221B2FE1A7471103623">
    <w:name w:val="25DD82BEC9E34221B2FE1A7471103623"/>
    <w:rsid w:val="00290E2D"/>
  </w:style>
  <w:style w:type="paragraph" w:customStyle="1" w:styleId="8059BC15884F41AFBE4B4AE9DE4DA344">
    <w:name w:val="8059BC15884F41AFBE4B4AE9DE4DA344"/>
    <w:rsid w:val="00290E2D"/>
  </w:style>
  <w:style w:type="paragraph" w:customStyle="1" w:styleId="666C30AD4F124F86AE9CC6453D47AC8C">
    <w:name w:val="666C30AD4F124F86AE9CC6453D47AC8C"/>
    <w:rsid w:val="00B479AF"/>
  </w:style>
  <w:style w:type="paragraph" w:customStyle="1" w:styleId="88BBCEDF15894288A8AD163636CC63B0">
    <w:name w:val="88BBCEDF15894288A8AD163636CC63B0"/>
    <w:rsid w:val="00B479AF"/>
  </w:style>
  <w:style w:type="paragraph" w:customStyle="1" w:styleId="822CF982BC7641A38AE64108AEB5F8A6">
    <w:name w:val="822CF982BC7641A38AE64108AEB5F8A6"/>
    <w:rsid w:val="00B479AF"/>
  </w:style>
  <w:style w:type="paragraph" w:customStyle="1" w:styleId="B7DD8CA39A574398B8F1314D0D8E8BD6">
    <w:name w:val="B7DD8CA39A574398B8F1314D0D8E8BD6"/>
    <w:rsid w:val="00B479AF"/>
  </w:style>
  <w:style w:type="paragraph" w:customStyle="1" w:styleId="046C2EA4BAB94B7084304C69BC9708F6">
    <w:name w:val="046C2EA4BAB94B7084304C69BC9708F6"/>
    <w:rsid w:val="00B479AF"/>
  </w:style>
  <w:style w:type="paragraph" w:customStyle="1" w:styleId="9F1E5526850C4925A03454DBF1B249DC">
    <w:name w:val="9F1E5526850C4925A03454DBF1B249DC"/>
    <w:rsid w:val="00B479AF"/>
  </w:style>
  <w:style w:type="paragraph" w:customStyle="1" w:styleId="E4DFDB3E7DB243FB9345C014AE2A2B58">
    <w:name w:val="E4DFDB3E7DB243FB9345C014AE2A2B58"/>
    <w:rsid w:val="00B479AF"/>
  </w:style>
  <w:style w:type="paragraph" w:customStyle="1" w:styleId="5B175EE1A7C84883B55E1082A8AB3ECB">
    <w:name w:val="5B175EE1A7C84883B55E1082A8AB3ECB"/>
    <w:rsid w:val="00B479AF"/>
  </w:style>
  <w:style w:type="paragraph" w:customStyle="1" w:styleId="41751F1563F84F86BACD2B21D4CF4DE8">
    <w:name w:val="41751F1563F84F86BACD2B21D4CF4DE8"/>
    <w:rsid w:val="00747229"/>
  </w:style>
  <w:style w:type="paragraph" w:customStyle="1" w:styleId="1E7D5C54C0AE401C8CF2B40C2F4B1FE7">
    <w:name w:val="1E7D5C54C0AE401C8CF2B40C2F4B1FE7"/>
    <w:rsid w:val="00747229"/>
  </w:style>
  <w:style w:type="paragraph" w:customStyle="1" w:styleId="E166A3CB362E470EBAB37F607C00FD08">
    <w:name w:val="E166A3CB362E470EBAB37F607C00FD08"/>
    <w:rsid w:val="00747229"/>
  </w:style>
  <w:style w:type="paragraph" w:customStyle="1" w:styleId="2D9BD343C82041BAADA52E16834B5986">
    <w:name w:val="2D9BD343C82041BAADA52E16834B5986"/>
    <w:rsid w:val="00747229"/>
  </w:style>
  <w:style w:type="paragraph" w:customStyle="1" w:styleId="854D32071AAE491EA1B2B504E85E49E5">
    <w:name w:val="854D32071AAE491EA1B2B504E85E49E5"/>
    <w:rsid w:val="00747229"/>
  </w:style>
  <w:style w:type="paragraph" w:customStyle="1" w:styleId="50E6F3AB0A74438C86DAB659589F5B5C">
    <w:name w:val="50E6F3AB0A74438C86DAB659589F5B5C"/>
    <w:rsid w:val="009234B3"/>
  </w:style>
  <w:style w:type="paragraph" w:customStyle="1" w:styleId="2BE1164304944B7698AC54E833FD4BC7">
    <w:name w:val="2BE1164304944B7698AC54E833FD4BC7"/>
    <w:rsid w:val="009234B3"/>
  </w:style>
  <w:style w:type="paragraph" w:customStyle="1" w:styleId="1764227766424933B2CC7CAC0AD98EE5">
    <w:name w:val="1764227766424933B2CC7CAC0AD98EE5"/>
    <w:rsid w:val="009234B3"/>
  </w:style>
  <w:style w:type="paragraph" w:customStyle="1" w:styleId="7BBD16B5D0E54465B0C64D03F3D27732">
    <w:name w:val="7BBD16B5D0E54465B0C64D03F3D27732"/>
    <w:rsid w:val="009234B3"/>
  </w:style>
  <w:style w:type="paragraph" w:customStyle="1" w:styleId="75E88962A519467D9D1C83B917C7F85C">
    <w:name w:val="75E88962A519467D9D1C83B917C7F85C"/>
    <w:rsid w:val="009234B3"/>
  </w:style>
  <w:style w:type="paragraph" w:customStyle="1" w:styleId="980FDD46E5194DBB922270FD57DD7212">
    <w:name w:val="980FDD46E5194DBB922270FD57DD7212"/>
    <w:rsid w:val="009234B3"/>
  </w:style>
  <w:style w:type="paragraph" w:customStyle="1" w:styleId="7BF951ED1D8A4B4BBE80432AB9FB135D">
    <w:name w:val="7BF951ED1D8A4B4BBE80432AB9FB135D"/>
    <w:rsid w:val="009234B3"/>
  </w:style>
  <w:style w:type="paragraph" w:customStyle="1" w:styleId="0EEC26CA190B4A55845502B6B7603434">
    <w:name w:val="0EEC26CA190B4A55845502B6B7603434"/>
    <w:rsid w:val="009234B3"/>
  </w:style>
  <w:style w:type="paragraph" w:customStyle="1" w:styleId="E8C94EB399014C3A87B0291B2C8ECF6A">
    <w:name w:val="E8C94EB399014C3A87B0291B2C8ECF6A"/>
    <w:rsid w:val="00237BAF"/>
  </w:style>
  <w:style w:type="paragraph" w:customStyle="1" w:styleId="0567C13C993340678D95EA6FF7548F57">
    <w:name w:val="0567C13C993340678D95EA6FF7548F57"/>
    <w:rsid w:val="00237BAF"/>
  </w:style>
  <w:style w:type="paragraph" w:customStyle="1" w:styleId="E1530517C0F04A30963CD7676C33ACCA">
    <w:name w:val="E1530517C0F04A30963CD7676C33ACCA"/>
    <w:rsid w:val="00D41F8B"/>
  </w:style>
  <w:style w:type="paragraph" w:customStyle="1" w:styleId="EEE62226E82344F09707140A0FA24634">
    <w:name w:val="EEE62226E82344F09707140A0FA24634"/>
    <w:rsid w:val="006344B9"/>
  </w:style>
  <w:style w:type="paragraph" w:customStyle="1" w:styleId="835D76E9EC5D41239F7402728D7F0F6D">
    <w:name w:val="835D76E9EC5D41239F7402728D7F0F6D"/>
    <w:rsid w:val="006344B9"/>
  </w:style>
  <w:style w:type="paragraph" w:customStyle="1" w:styleId="F02BC9ED6928479E936A9627492F771F">
    <w:name w:val="F02BC9ED6928479E936A9627492F771F"/>
    <w:rsid w:val="006344B9"/>
  </w:style>
  <w:style w:type="paragraph" w:customStyle="1" w:styleId="D519116ACE904ECEA62EB9B227DCCD5D">
    <w:name w:val="D519116ACE904ECEA62EB9B227DCCD5D"/>
    <w:rsid w:val="006344B9"/>
  </w:style>
  <w:style w:type="paragraph" w:customStyle="1" w:styleId="7ACB19E03FCD4CAB8A88308245D1ABF7">
    <w:name w:val="7ACB19E03FCD4CAB8A88308245D1ABF7"/>
    <w:rsid w:val="006344B9"/>
  </w:style>
  <w:style w:type="paragraph" w:customStyle="1" w:styleId="99B92D11C8F44190B7A44FCA4B0AC880">
    <w:name w:val="99B92D11C8F44190B7A44FCA4B0AC880"/>
    <w:rsid w:val="004C1FEA"/>
  </w:style>
  <w:style w:type="paragraph" w:customStyle="1" w:styleId="CB01D57EFDE145B58AA93CA98D8F2956">
    <w:name w:val="CB01D57EFDE145B58AA93CA98D8F2956"/>
    <w:rsid w:val="004C1FEA"/>
  </w:style>
  <w:style w:type="paragraph" w:customStyle="1" w:styleId="7DA25C5805E8485EA7741C3DABBE8DDE">
    <w:name w:val="7DA25C5805E8485EA7741C3DABBE8DDE"/>
    <w:rsid w:val="006E6F4F"/>
  </w:style>
  <w:style w:type="paragraph" w:customStyle="1" w:styleId="A1D725BBD9A743F6B3DF00B0B6E98E43">
    <w:name w:val="A1D725BBD9A743F6B3DF00B0B6E98E43"/>
    <w:rsid w:val="006E6F4F"/>
  </w:style>
  <w:style w:type="paragraph" w:customStyle="1" w:styleId="38C67100FDD744258BA6F0F082832DDC">
    <w:name w:val="38C67100FDD744258BA6F0F082832DDC"/>
    <w:rsid w:val="006E6F4F"/>
  </w:style>
  <w:style w:type="paragraph" w:customStyle="1" w:styleId="B86DC3374949436D8060E63482A7A094">
    <w:name w:val="B86DC3374949436D8060E63482A7A094"/>
    <w:rsid w:val="006E6F4F"/>
  </w:style>
  <w:style w:type="paragraph" w:customStyle="1" w:styleId="FF193B7B1BBF4900A7BD167A5E69FC74">
    <w:name w:val="FF193B7B1BBF4900A7BD167A5E69FC74"/>
    <w:rsid w:val="006E6F4F"/>
  </w:style>
  <w:style w:type="paragraph" w:customStyle="1" w:styleId="799B9FC8D8594CEEB3B0ECE48A48706E">
    <w:name w:val="799B9FC8D8594CEEB3B0ECE48A48706E"/>
    <w:rsid w:val="006E6F4F"/>
  </w:style>
  <w:style w:type="paragraph" w:customStyle="1" w:styleId="AEC15F5CF4BC4B6D8593910ACAED4F5A">
    <w:name w:val="AEC15F5CF4BC4B6D8593910ACAED4F5A"/>
    <w:rsid w:val="008D3D54"/>
  </w:style>
  <w:style w:type="paragraph" w:customStyle="1" w:styleId="F2D34BC88F2B4BE19FE014BB629A43AD">
    <w:name w:val="F2D34BC88F2B4BE19FE014BB629A43AD"/>
    <w:rsid w:val="008D3D54"/>
  </w:style>
  <w:style w:type="paragraph" w:customStyle="1" w:styleId="B00C82CABFBD436A8ED00D9A3B78529F">
    <w:name w:val="B00C82CABFBD436A8ED00D9A3B78529F"/>
    <w:rsid w:val="008D3D54"/>
  </w:style>
  <w:style w:type="paragraph" w:customStyle="1" w:styleId="A7E10A075B424AC7B20DD648E14EE09E">
    <w:name w:val="A7E10A075B424AC7B20DD648E14EE09E"/>
    <w:rsid w:val="008D3D54"/>
  </w:style>
  <w:style w:type="paragraph" w:customStyle="1" w:styleId="1C90FDE39D03401FA78F09576F49E2FF">
    <w:name w:val="1C90FDE39D03401FA78F09576F49E2FF"/>
    <w:rsid w:val="007147BC"/>
  </w:style>
  <w:style w:type="paragraph" w:customStyle="1" w:styleId="993E1B65ACBD42D689865F49CA375511">
    <w:name w:val="993E1B65ACBD42D689865F49CA375511"/>
    <w:rsid w:val="007147BC"/>
  </w:style>
  <w:style w:type="paragraph" w:customStyle="1" w:styleId="51BC1DF6936845048B4667891A941CD9">
    <w:name w:val="51BC1DF6936845048B4667891A941CD9"/>
    <w:rsid w:val="00390D23"/>
  </w:style>
  <w:style w:type="paragraph" w:customStyle="1" w:styleId="C128228174F14B418C11394515CB4F5B">
    <w:name w:val="C128228174F14B418C11394515CB4F5B"/>
    <w:rsid w:val="00390D23"/>
  </w:style>
  <w:style w:type="paragraph" w:customStyle="1" w:styleId="FAB0ECE44CFE416C9D25390756728BE0">
    <w:name w:val="FAB0ECE44CFE416C9D25390756728BE0"/>
    <w:rsid w:val="00390D23"/>
  </w:style>
  <w:style w:type="paragraph" w:customStyle="1" w:styleId="A85BE301AFBD4280AF724C0F81643E7C">
    <w:name w:val="A85BE301AFBD4280AF724C0F81643E7C"/>
    <w:rsid w:val="00390D23"/>
  </w:style>
  <w:style w:type="paragraph" w:customStyle="1" w:styleId="DD1CE8CDF01744DF91A1268EAB0ED16B">
    <w:name w:val="DD1CE8CDF01744DF91A1268EAB0ED16B"/>
    <w:rsid w:val="00390D23"/>
  </w:style>
  <w:style w:type="paragraph" w:customStyle="1" w:styleId="4DA7E2E61EB54D3B94B09AAB235CA946">
    <w:name w:val="4DA7E2E61EB54D3B94B09AAB235CA946"/>
    <w:rsid w:val="00390D23"/>
  </w:style>
  <w:style w:type="paragraph" w:customStyle="1" w:styleId="921DF76E30F24539A9717F4BBC78FEE4">
    <w:name w:val="921DF76E30F24539A9717F4BBC78FEE4"/>
    <w:rsid w:val="00390D23"/>
  </w:style>
  <w:style w:type="paragraph" w:customStyle="1" w:styleId="9BE47ED7F4D44F7E8700A7AFA9EE9E7A">
    <w:name w:val="9BE47ED7F4D44F7E8700A7AFA9EE9E7A"/>
    <w:rsid w:val="00390D23"/>
  </w:style>
  <w:style w:type="paragraph" w:customStyle="1" w:styleId="B6C1FDDD21FD46C1A90B4319D9E6AAB2">
    <w:name w:val="B6C1FDDD21FD46C1A90B4319D9E6AAB2"/>
    <w:rsid w:val="00390D23"/>
  </w:style>
  <w:style w:type="paragraph" w:customStyle="1" w:styleId="D78FD55161F747CF81456AD9A8F985AC">
    <w:name w:val="D78FD55161F747CF81456AD9A8F985AC"/>
    <w:rsid w:val="00A42BB3"/>
  </w:style>
  <w:style w:type="paragraph" w:customStyle="1" w:styleId="5DC13BDF0381409A9FE7AF2373EAF402">
    <w:name w:val="5DC13BDF0381409A9FE7AF2373EAF402"/>
    <w:rsid w:val="00A42BB3"/>
  </w:style>
  <w:style w:type="paragraph" w:customStyle="1" w:styleId="2390C74BC4F94BA5961DD7C9ADC342FC">
    <w:name w:val="2390C74BC4F94BA5961DD7C9ADC342FC"/>
    <w:rsid w:val="00A42BB3"/>
  </w:style>
  <w:style w:type="paragraph" w:customStyle="1" w:styleId="1B7A728E3FE64CFB957534220C9576D1">
    <w:name w:val="1B7A728E3FE64CFB957534220C9576D1"/>
    <w:rsid w:val="00A42BB3"/>
  </w:style>
  <w:style w:type="paragraph" w:customStyle="1" w:styleId="0A8F30ABD6F947EBA6D366B005C13FDC">
    <w:name w:val="0A8F30ABD6F947EBA6D366B005C13FDC"/>
    <w:rsid w:val="00A42BB3"/>
  </w:style>
  <w:style w:type="paragraph" w:customStyle="1" w:styleId="ACC09A6847834C099FFBD5EF360CBF2E">
    <w:name w:val="ACC09A6847834C099FFBD5EF360CBF2E"/>
    <w:rsid w:val="00A42BB3"/>
  </w:style>
  <w:style w:type="paragraph" w:customStyle="1" w:styleId="CDB6E32F4A7046E782F49521FC10160C">
    <w:name w:val="CDB6E32F4A7046E782F49521FC10160C"/>
    <w:rsid w:val="00A42BB3"/>
  </w:style>
  <w:style w:type="paragraph" w:customStyle="1" w:styleId="1B180CE6BF7E4489B6F4FFF9A0ABF7B2">
    <w:name w:val="1B180CE6BF7E4489B6F4FFF9A0ABF7B2"/>
    <w:rsid w:val="00835B9B"/>
  </w:style>
  <w:style w:type="paragraph" w:customStyle="1" w:styleId="2F06031EC5E6433181A30966D6DCAE40">
    <w:name w:val="2F06031EC5E6433181A30966D6DCAE40"/>
    <w:rsid w:val="00835B9B"/>
  </w:style>
  <w:style w:type="paragraph" w:customStyle="1" w:styleId="CC3E50986E774EEF95FC641BF97A6A10">
    <w:name w:val="CC3E50986E774EEF95FC641BF97A6A10"/>
    <w:rsid w:val="00835B9B"/>
  </w:style>
  <w:style w:type="paragraph" w:customStyle="1" w:styleId="1F48FFB2EE6F4F5583CD0C43764D4A8F">
    <w:name w:val="1F48FFB2EE6F4F5583CD0C43764D4A8F"/>
    <w:rsid w:val="00835B9B"/>
  </w:style>
  <w:style w:type="paragraph" w:customStyle="1" w:styleId="A1D59E9820B3452498895E4D2243A2EC">
    <w:name w:val="A1D59E9820B3452498895E4D2243A2EC"/>
    <w:rsid w:val="00835B9B"/>
  </w:style>
  <w:style w:type="paragraph" w:customStyle="1" w:styleId="FA7114F3B3134739B0AB70E65D20D9C4">
    <w:name w:val="FA7114F3B3134739B0AB70E65D20D9C4"/>
    <w:rsid w:val="00014E7F"/>
  </w:style>
  <w:style w:type="paragraph" w:customStyle="1" w:styleId="388F61D41FA44BEDAF9835A94258070C">
    <w:name w:val="388F61D41FA44BEDAF9835A94258070C"/>
    <w:rsid w:val="00B51AD7"/>
  </w:style>
  <w:style w:type="paragraph" w:customStyle="1" w:styleId="D138075FE7414991BA8FD4F9D6EC91B9">
    <w:name w:val="D138075FE7414991BA8FD4F9D6EC91B9"/>
    <w:rsid w:val="00B51AD7"/>
  </w:style>
  <w:style w:type="paragraph" w:customStyle="1" w:styleId="CA36934CA4DE4B5887D0B1FF08F5EC8F">
    <w:name w:val="CA36934CA4DE4B5887D0B1FF08F5EC8F"/>
    <w:rsid w:val="00B51AD7"/>
  </w:style>
  <w:style w:type="paragraph" w:customStyle="1" w:styleId="8C0356D4BB5F46ECA76E5154911674A4">
    <w:name w:val="8C0356D4BB5F46ECA76E5154911674A4"/>
    <w:rsid w:val="00B51AD7"/>
  </w:style>
  <w:style w:type="paragraph" w:customStyle="1" w:styleId="85141629B1B542FCA7FF9B0BB81A98C0">
    <w:name w:val="85141629B1B542FCA7FF9B0BB81A98C0"/>
    <w:rsid w:val="00B51AD7"/>
  </w:style>
  <w:style w:type="paragraph" w:customStyle="1" w:styleId="6A4AF33EE7A6466E8C036B3285709663">
    <w:name w:val="6A4AF33EE7A6466E8C036B3285709663"/>
    <w:rsid w:val="00B51AD7"/>
  </w:style>
  <w:style w:type="paragraph" w:customStyle="1" w:styleId="0DA9262E29974893988F41AA62A4F60F">
    <w:name w:val="0DA9262E29974893988F41AA62A4F60F"/>
    <w:rsid w:val="00B51AD7"/>
  </w:style>
  <w:style w:type="paragraph" w:customStyle="1" w:styleId="09AB5A31FD394BDD8E923B3603069F49">
    <w:name w:val="09AB5A31FD394BDD8E923B3603069F49"/>
    <w:rsid w:val="00E24326"/>
  </w:style>
  <w:style w:type="paragraph" w:customStyle="1" w:styleId="60DE378D13874599BB092C2C3DEDA2F0">
    <w:name w:val="60DE378D13874599BB092C2C3DEDA2F0"/>
    <w:rsid w:val="00E24326"/>
  </w:style>
  <w:style w:type="paragraph" w:customStyle="1" w:styleId="3FF76F74B97549799469E6885BEA20FC">
    <w:name w:val="3FF76F74B97549799469E6885BEA20FC"/>
    <w:rsid w:val="00E24326"/>
  </w:style>
  <w:style w:type="paragraph" w:customStyle="1" w:styleId="C424035A0D9D4987BDEC832E095421BB">
    <w:name w:val="C424035A0D9D4987BDEC832E095421BB"/>
    <w:rsid w:val="00E24326"/>
  </w:style>
  <w:style w:type="paragraph" w:customStyle="1" w:styleId="2DEE710DFC154DC2A0B4A47D1BFBCA14">
    <w:name w:val="2DEE710DFC154DC2A0B4A47D1BFBCA14"/>
    <w:rsid w:val="00E24326"/>
  </w:style>
  <w:style w:type="paragraph" w:customStyle="1" w:styleId="7AC562C34B3449FC8393AA3E85795B21">
    <w:name w:val="7AC562C34B3449FC8393AA3E85795B21"/>
    <w:rsid w:val="00E24326"/>
  </w:style>
  <w:style w:type="paragraph" w:customStyle="1" w:styleId="5F9E76F1D273481FA583B70C1A7A07A8">
    <w:name w:val="5F9E76F1D273481FA583B70C1A7A07A8"/>
    <w:rsid w:val="00E24326"/>
  </w:style>
  <w:style w:type="paragraph" w:customStyle="1" w:styleId="BD0581BCD30D4C618BC62CEE102B9989">
    <w:name w:val="BD0581BCD30D4C618BC62CEE102B9989"/>
    <w:rsid w:val="00E24326"/>
  </w:style>
  <w:style w:type="paragraph" w:customStyle="1" w:styleId="005D6967E31D4F23A2DE91B54B3C57E1">
    <w:name w:val="005D6967E31D4F23A2DE91B54B3C57E1"/>
    <w:rsid w:val="00E24326"/>
  </w:style>
  <w:style w:type="paragraph" w:customStyle="1" w:styleId="58A09FD7B553469580DCCEA4175A3B9B">
    <w:name w:val="58A09FD7B553469580DCCEA4175A3B9B"/>
    <w:rsid w:val="008409C3"/>
  </w:style>
  <w:style w:type="paragraph" w:customStyle="1" w:styleId="226D449A990246178D1B97DB9C595D57">
    <w:name w:val="226D449A990246178D1B97DB9C595D57"/>
    <w:rsid w:val="003203A1"/>
  </w:style>
  <w:style w:type="paragraph" w:customStyle="1" w:styleId="B2CFB99C3E814A3C90DF61FE71824900">
    <w:name w:val="B2CFB99C3E814A3C90DF61FE71824900"/>
    <w:rsid w:val="003203A1"/>
  </w:style>
  <w:style w:type="paragraph" w:customStyle="1" w:styleId="BCCF4814B7A34274B59D9DB9DF05CB13">
    <w:name w:val="BCCF4814B7A34274B59D9DB9DF05CB13"/>
    <w:rsid w:val="003203A1"/>
  </w:style>
  <w:style w:type="paragraph" w:customStyle="1" w:styleId="C34671118AE84AFC86BF434166FCB267">
    <w:name w:val="C34671118AE84AFC86BF434166FCB267"/>
    <w:rsid w:val="003203A1"/>
  </w:style>
  <w:style w:type="paragraph" w:customStyle="1" w:styleId="42C8EC28138946AB8E77BBCC6166A494">
    <w:name w:val="42C8EC28138946AB8E77BBCC6166A494"/>
    <w:rsid w:val="003203A1"/>
  </w:style>
  <w:style w:type="paragraph" w:customStyle="1" w:styleId="217468103C614B50ABA2CB161934DBA8">
    <w:name w:val="217468103C614B50ABA2CB161934DBA8"/>
    <w:rsid w:val="003203A1"/>
  </w:style>
  <w:style w:type="paragraph" w:customStyle="1" w:styleId="D3ACAEB5683742D595170813AB454643">
    <w:name w:val="D3ACAEB5683742D595170813AB454643"/>
    <w:rsid w:val="003203A1"/>
  </w:style>
  <w:style w:type="paragraph" w:customStyle="1" w:styleId="977DAF9098A441EA8E5174D5E6A74019">
    <w:name w:val="977DAF9098A441EA8E5174D5E6A74019"/>
    <w:rsid w:val="003203A1"/>
  </w:style>
  <w:style w:type="paragraph" w:customStyle="1" w:styleId="BF648542EB8448A0AC9F96A243DA84A4">
    <w:name w:val="BF648542EB8448A0AC9F96A243DA84A4"/>
    <w:rsid w:val="003203A1"/>
  </w:style>
  <w:style w:type="paragraph" w:customStyle="1" w:styleId="F576C00641934932B40F4B88109737F3">
    <w:name w:val="F576C00641934932B40F4B88109737F3"/>
    <w:rsid w:val="003203A1"/>
  </w:style>
  <w:style w:type="paragraph" w:customStyle="1" w:styleId="B95AA368873849C188AE7B1AC60902AD">
    <w:name w:val="B95AA368873849C188AE7B1AC60902AD"/>
    <w:rsid w:val="003203A1"/>
  </w:style>
  <w:style w:type="paragraph" w:customStyle="1" w:styleId="FE58A89CCFE64376B84109BDDA28F8CE">
    <w:name w:val="FE58A89CCFE64376B84109BDDA28F8CE"/>
    <w:rsid w:val="003203A1"/>
  </w:style>
  <w:style w:type="paragraph" w:customStyle="1" w:styleId="1DE7112E3EDC4C1782BEE115E878D208">
    <w:name w:val="1DE7112E3EDC4C1782BEE115E878D208"/>
    <w:rsid w:val="003203A1"/>
  </w:style>
  <w:style w:type="paragraph" w:customStyle="1" w:styleId="C9F6F976993546869B67C64C3BDC6FBD">
    <w:name w:val="C9F6F976993546869B67C64C3BDC6FBD"/>
    <w:rsid w:val="003203A1"/>
  </w:style>
  <w:style w:type="paragraph" w:customStyle="1" w:styleId="F14647BA57BB40B69FE1FD1376E79142">
    <w:name w:val="F14647BA57BB40B69FE1FD1376E79142"/>
    <w:rsid w:val="003203A1"/>
  </w:style>
  <w:style w:type="paragraph" w:customStyle="1" w:styleId="35025406B26C4B188228587622341965">
    <w:name w:val="35025406B26C4B188228587622341965"/>
    <w:rsid w:val="003203A1"/>
  </w:style>
  <w:style w:type="paragraph" w:customStyle="1" w:styleId="6367DF082B5D404AA21EEBA718E4B909">
    <w:name w:val="6367DF082B5D404AA21EEBA718E4B909"/>
    <w:rsid w:val="003203A1"/>
  </w:style>
  <w:style w:type="paragraph" w:customStyle="1" w:styleId="9488594B32B04CA4800375028F2F3305">
    <w:name w:val="9488594B32B04CA4800375028F2F3305"/>
    <w:rsid w:val="003203A1"/>
  </w:style>
  <w:style w:type="paragraph" w:customStyle="1" w:styleId="089015F9C9184961A5463B940666F958">
    <w:name w:val="089015F9C9184961A5463B940666F958"/>
    <w:rsid w:val="003203A1"/>
  </w:style>
  <w:style w:type="paragraph" w:customStyle="1" w:styleId="768E256439FA4C73B306C021A3A17DED">
    <w:name w:val="768E256439FA4C73B306C021A3A17DED"/>
    <w:rsid w:val="003203A1"/>
  </w:style>
  <w:style w:type="paragraph" w:customStyle="1" w:styleId="A3A6F258ADB14BDD97A2E1D3795F8F6E">
    <w:name w:val="A3A6F258ADB14BDD97A2E1D3795F8F6E"/>
    <w:rsid w:val="003203A1"/>
  </w:style>
  <w:style w:type="paragraph" w:customStyle="1" w:styleId="4357C634BC5747C795A6808D9DBAEF64">
    <w:name w:val="4357C634BC5747C795A6808D9DBAEF64"/>
    <w:rsid w:val="003203A1"/>
  </w:style>
  <w:style w:type="paragraph" w:customStyle="1" w:styleId="711D075FAF87405A9D45F63C5CD886FC">
    <w:name w:val="711D075FAF87405A9D45F63C5CD886FC"/>
    <w:rsid w:val="003203A1"/>
  </w:style>
  <w:style w:type="paragraph" w:customStyle="1" w:styleId="AB9A71E09BDE49EAAC6190B47DD01BE5">
    <w:name w:val="AB9A71E09BDE49EAAC6190B47DD01BE5"/>
    <w:rsid w:val="003203A1"/>
  </w:style>
  <w:style w:type="paragraph" w:customStyle="1" w:styleId="55227075C7E84BA79EA18BD8B80706B3">
    <w:name w:val="55227075C7E84BA79EA18BD8B80706B3"/>
    <w:rsid w:val="003203A1"/>
  </w:style>
  <w:style w:type="paragraph" w:customStyle="1" w:styleId="4841B6D6082E4ADCB366FAB24DF5EA0F">
    <w:name w:val="4841B6D6082E4ADCB366FAB24DF5EA0F"/>
    <w:rsid w:val="003203A1"/>
  </w:style>
  <w:style w:type="paragraph" w:customStyle="1" w:styleId="E51BAD0C01C44E6D851C99A0EEA6994F">
    <w:name w:val="E51BAD0C01C44E6D851C99A0EEA6994F"/>
    <w:rsid w:val="003203A1"/>
  </w:style>
  <w:style w:type="paragraph" w:customStyle="1" w:styleId="29986F8CD1C04C67B1730FA66F77AC4E">
    <w:name w:val="29986F8CD1C04C67B1730FA66F77AC4E"/>
    <w:rsid w:val="003203A1"/>
  </w:style>
  <w:style w:type="paragraph" w:customStyle="1" w:styleId="D1C3FB7F85614DCD9B1C3EC4A3B3740A">
    <w:name w:val="D1C3FB7F85614DCD9B1C3EC4A3B3740A"/>
    <w:rsid w:val="003203A1"/>
  </w:style>
  <w:style w:type="paragraph" w:customStyle="1" w:styleId="9B8ECA1DD1F84C05BBEF28760D9A353C">
    <w:name w:val="9B8ECA1DD1F84C05BBEF28760D9A353C"/>
    <w:rsid w:val="003203A1"/>
  </w:style>
  <w:style w:type="paragraph" w:customStyle="1" w:styleId="17B9FFA145C54EEAB218CC8F6805E189">
    <w:name w:val="17B9FFA145C54EEAB218CC8F6805E189"/>
    <w:rsid w:val="003203A1"/>
  </w:style>
  <w:style w:type="paragraph" w:customStyle="1" w:styleId="A6453356058C4227885C68E4ABC4A19D">
    <w:name w:val="A6453356058C4227885C68E4ABC4A19D"/>
    <w:rsid w:val="003203A1"/>
  </w:style>
  <w:style w:type="paragraph" w:customStyle="1" w:styleId="BE383EF8202740DF8AC7847727181F11">
    <w:name w:val="BE383EF8202740DF8AC7847727181F11"/>
    <w:rsid w:val="003203A1"/>
  </w:style>
  <w:style w:type="paragraph" w:customStyle="1" w:styleId="65449F6E1E664C088E84D7732FAD16B7">
    <w:name w:val="65449F6E1E664C088E84D7732FAD16B7"/>
    <w:rsid w:val="003203A1"/>
  </w:style>
  <w:style w:type="paragraph" w:customStyle="1" w:styleId="FF71A219694A4CD096D5EB672CCF8761">
    <w:name w:val="FF71A219694A4CD096D5EB672CCF8761"/>
    <w:rsid w:val="003203A1"/>
  </w:style>
  <w:style w:type="paragraph" w:customStyle="1" w:styleId="C64E6A1EEB4E400FB3B4575E5D5FEE93">
    <w:name w:val="C64E6A1EEB4E400FB3B4575E5D5FEE93"/>
    <w:rsid w:val="003203A1"/>
  </w:style>
  <w:style w:type="paragraph" w:customStyle="1" w:styleId="912D69E303F34A1CA90A4136FE59B316">
    <w:name w:val="912D69E303F34A1CA90A4136FE59B316"/>
    <w:rsid w:val="003203A1"/>
  </w:style>
  <w:style w:type="paragraph" w:customStyle="1" w:styleId="083C31F192FF4F0285E4B85C5B30FAF5">
    <w:name w:val="083C31F192FF4F0285E4B85C5B30FAF5"/>
    <w:rsid w:val="003203A1"/>
  </w:style>
  <w:style w:type="paragraph" w:customStyle="1" w:styleId="C932CDFF401448C1BCE58A7E67443694">
    <w:name w:val="C932CDFF401448C1BCE58A7E67443694"/>
    <w:rsid w:val="003203A1"/>
  </w:style>
  <w:style w:type="paragraph" w:customStyle="1" w:styleId="E2F2998D384E4D68ADF4084B3704E577">
    <w:name w:val="E2F2998D384E4D68ADF4084B3704E577"/>
    <w:rsid w:val="003203A1"/>
  </w:style>
  <w:style w:type="paragraph" w:customStyle="1" w:styleId="386A778FF5734205963AA7B98AC2F467">
    <w:name w:val="386A778FF5734205963AA7B98AC2F467"/>
    <w:rsid w:val="003203A1"/>
  </w:style>
  <w:style w:type="paragraph" w:customStyle="1" w:styleId="9B5CF34C2D79467180C09571384966B0">
    <w:name w:val="9B5CF34C2D79467180C09571384966B0"/>
    <w:rsid w:val="003203A1"/>
  </w:style>
  <w:style w:type="paragraph" w:customStyle="1" w:styleId="E3330A20A4DC449DA7CFFAAB9956E5BB">
    <w:name w:val="E3330A20A4DC449DA7CFFAAB9956E5BB"/>
    <w:rsid w:val="003203A1"/>
  </w:style>
  <w:style w:type="paragraph" w:customStyle="1" w:styleId="8A0A4309FD774A8D883163164FCB7B21">
    <w:name w:val="8A0A4309FD774A8D883163164FCB7B21"/>
    <w:rsid w:val="003203A1"/>
  </w:style>
  <w:style w:type="paragraph" w:customStyle="1" w:styleId="8A491AF3794546BD807B4AF46088E2EF">
    <w:name w:val="8A491AF3794546BD807B4AF46088E2EF"/>
    <w:rsid w:val="003203A1"/>
  </w:style>
  <w:style w:type="paragraph" w:customStyle="1" w:styleId="941FA3B541F24517AA1AA4D51BFE190F">
    <w:name w:val="941FA3B541F24517AA1AA4D51BFE190F"/>
    <w:rsid w:val="003203A1"/>
  </w:style>
  <w:style w:type="paragraph" w:customStyle="1" w:styleId="46D44D48A8DA425299C58D24C92E69D1">
    <w:name w:val="46D44D48A8DA425299C58D24C92E69D1"/>
    <w:rsid w:val="003203A1"/>
  </w:style>
  <w:style w:type="paragraph" w:customStyle="1" w:styleId="0D2CE082EE534A838E1CC2CBEAC6C23E">
    <w:name w:val="0D2CE082EE534A838E1CC2CBEAC6C23E"/>
    <w:rsid w:val="003203A1"/>
  </w:style>
  <w:style w:type="paragraph" w:customStyle="1" w:styleId="E332119DFB5544F8831FAF5B22E1FC1C">
    <w:name w:val="E332119DFB5544F8831FAF5B22E1FC1C"/>
    <w:rsid w:val="003203A1"/>
  </w:style>
  <w:style w:type="paragraph" w:customStyle="1" w:styleId="CEC783C9293F4DF8A9080BCD6676794D">
    <w:name w:val="CEC783C9293F4DF8A9080BCD6676794D"/>
    <w:rsid w:val="003203A1"/>
  </w:style>
  <w:style w:type="paragraph" w:customStyle="1" w:styleId="51AD61CA80E446C99BF64B72EAF9F99F">
    <w:name w:val="51AD61CA80E446C99BF64B72EAF9F99F"/>
    <w:rsid w:val="003203A1"/>
  </w:style>
  <w:style w:type="paragraph" w:customStyle="1" w:styleId="C0DC68775ACB43E4B5085DAC3F9C4CA9">
    <w:name w:val="C0DC68775ACB43E4B5085DAC3F9C4CA9"/>
    <w:rsid w:val="003203A1"/>
  </w:style>
  <w:style w:type="paragraph" w:customStyle="1" w:styleId="31607704352549CC88C7FCEB11A9DC34">
    <w:name w:val="31607704352549CC88C7FCEB11A9DC34"/>
    <w:rsid w:val="003203A1"/>
  </w:style>
  <w:style w:type="paragraph" w:customStyle="1" w:styleId="690D75D91EEE4816BC66EE8FECE25306">
    <w:name w:val="690D75D91EEE4816BC66EE8FECE25306"/>
    <w:rsid w:val="003203A1"/>
  </w:style>
  <w:style w:type="paragraph" w:customStyle="1" w:styleId="2D5256EE378C4E23B9CD44D0963E0235">
    <w:name w:val="2D5256EE378C4E23B9CD44D0963E0235"/>
    <w:rsid w:val="003203A1"/>
  </w:style>
  <w:style w:type="paragraph" w:customStyle="1" w:styleId="548BA69596694CD4B6A40B159371A671">
    <w:name w:val="548BA69596694CD4B6A40B159371A671"/>
    <w:rsid w:val="003203A1"/>
  </w:style>
  <w:style w:type="paragraph" w:customStyle="1" w:styleId="4018EC32250F46D7ACFDFAD5BA5F880A">
    <w:name w:val="4018EC32250F46D7ACFDFAD5BA5F880A"/>
    <w:rsid w:val="003203A1"/>
  </w:style>
  <w:style w:type="paragraph" w:customStyle="1" w:styleId="FE81D6ACEF594A3095167FC145F96C82">
    <w:name w:val="FE81D6ACEF594A3095167FC145F96C82"/>
    <w:rsid w:val="003203A1"/>
  </w:style>
  <w:style w:type="paragraph" w:customStyle="1" w:styleId="31D051E156FE4F6C8E9FBAE83640102F">
    <w:name w:val="31D051E156FE4F6C8E9FBAE83640102F"/>
    <w:rsid w:val="003203A1"/>
  </w:style>
  <w:style w:type="paragraph" w:customStyle="1" w:styleId="32A1150ABCF74850AA9B9EE742445E98">
    <w:name w:val="32A1150ABCF74850AA9B9EE742445E98"/>
    <w:rsid w:val="003203A1"/>
  </w:style>
  <w:style w:type="paragraph" w:customStyle="1" w:styleId="F68ED29656DB4D9C8798CE1552828203">
    <w:name w:val="F68ED29656DB4D9C8798CE1552828203"/>
    <w:rsid w:val="003203A1"/>
  </w:style>
  <w:style w:type="paragraph" w:customStyle="1" w:styleId="A107E084F5934809A2CDF8A84AB1E32D">
    <w:name w:val="A107E084F5934809A2CDF8A84AB1E32D"/>
    <w:rsid w:val="003203A1"/>
  </w:style>
  <w:style w:type="paragraph" w:customStyle="1" w:styleId="DF9396D3BDEE4BEB80359BC41489B0E2">
    <w:name w:val="DF9396D3BDEE4BEB80359BC41489B0E2"/>
    <w:rsid w:val="003203A1"/>
  </w:style>
  <w:style w:type="paragraph" w:customStyle="1" w:styleId="00C48DDF91574BBC910EFDA3C934D2C4">
    <w:name w:val="00C48DDF91574BBC910EFDA3C934D2C4"/>
    <w:rsid w:val="003203A1"/>
  </w:style>
  <w:style w:type="paragraph" w:customStyle="1" w:styleId="2E8425A3950F478EA0B9160B02499916">
    <w:name w:val="2E8425A3950F478EA0B9160B02499916"/>
    <w:rsid w:val="003203A1"/>
  </w:style>
  <w:style w:type="paragraph" w:customStyle="1" w:styleId="1EB868746A004580A5956923BACD330C">
    <w:name w:val="1EB868746A004580A5956923BACD330C"/>
    <w:rsid w:val="003203A1"/>
  </w:style>
  <w:style w:type="paragraph" w:customStyle="1" w:styleId="7A585F56A357412A82D120D966BA68EA">
    <w:name w:val="7A585F56A357412A82D120D966BA68EA"/>
    <w:rsid w:val="003203A1"/>
  </w:style>
  <w:style w:type="paragraph" w:customStyle="1" w:styleId="F4B28F111C064F5A83FC4A7505ED5EC7">
    <w:name w:val="F4B28F111C064F5A83FC4A7505ED5EC7"/>
    <w:rsid w:val="003203A1"/>
  </w:style>
  <w:style w:type="paragraph" w:customStyle="1" w:styleId="7C9762BFD78E427FAE45140CCA0DEE34">
    <w:name w:val="7C9762BFD78E427FAE45140CCA0DEE34"/>
    <w:rsid w:val="003203A1"/>
  </w:style>
  <w:style w:type="paragraph" w:customStyle="1" w:styleId="7E4A46CA35C24C1EAE093CB3487168CF">
    <w:name w:val="7E4A46CA35C24C1EAE093CB3487168CF"/>
    <w:rsid w:val="003203A1"/>
  </w:style>
  <w:style w:type="paragraph" w:customStyle="1" w:styleId="3B92009FB3EA46209870C57D3C5C91E3">
    <w:name w:val="3B92009FB3EA46209870C57D3C5C91E3"/>
    <w:rsid w:val="003203A1"/>
  </w:style>
  <w:style w:type="paragraph" w:customStyle="1" w:styleId="99490CB376B14A89A9F69B7C782090BD">
    <w:name w:val="99490CB376B14A89A9F69B7C782090BD"/>
    <w:rsid w:val="003203A1"/>
  </w:style>
  <w:style w:type="paragraph" w:customStyle="1" w:styleId="192818E7D62E43C1AE59CD3BD210AB11">
    <w:name w:val="192818E7D62E43C1AE59CD3BD210AB11"/>
    <w:rsid w:val="003203A1"/>
  </w:style>
  <w:style w:type="paragraph" w:customStyle="1" w:styleId="E5E793D8D6914A57A95B2EC84F5E92C1">
    <w:name w:val="E5E793D8D6914A57A95B2EC84F5E92C1"/>
    <w:rsid w:val="003203A1"/>
  </w:style>
  <w:style w:type="paragraph" w:customStyle="1" w:styleId="73E5E1BB3A2645FFA2FF9A19A0771A89">
    <w:name w:val="73E5E1BB3A2645FFA2FF9A19A0771A89"/>
    <w:rsid w:val="003203A1"/>
  </w:style>
  <w:style w:type="paragraph" w:customStyle="1" w:styleId="B4292D5C7654423CAB279DEF22747833">
    <w:name w:val="B4292D5C7654423CAB279DEF22747833"/>
    <w:rsid w:val="003203A1"/>
  </w:style>
  <w:style w:type="paragraph" w:customStyle="1" w:styleId="CC9FCDDB43464C5D9F4E2723DE9DF062">
    <w:name w:val="CC9FCDDB43464C5D9F4E2723DE9DF062"/>
    <w:rsid w:val="003203A1"/>
  </w:style>
  <w:style w:type="paragraph" w:customStyle="1" w:styleId="77D56B626D774C308207DA1F55A9FD4B">
    <w:name w:val="77D56B626D774C308207DA1F55A9FD4B"/>
    <w:rsid w:val="003203A1"/>
  </w:style>
  <w:style w:type="paragraph" w:customStyle="1" w:styleId="C1535C9C8D5E4BFB929E94337DC060D3">
    <w:name w:val="C1535C9C8D5E4BFB929E94337DC060D3"/>
    <w:rsid w:val="003203A1"/>
  </w:style>
  <w:style w:type="paragraph" w:customStyle="1" w:styleId="13AA5ADDC046441CB8C22B359DFA22E4">
    <w:name w:val="13AA5ADDC046441CB8C22B359DFA22E4"/>
    <w:rsid w:val="003203A1"/>
  </w:style>
  <w:style w:type="paragraph" w:customStyle="1" w:styleId="E448840AB58C4788BFBA55D7C460CA7F">
    <w:name w:val="E448840AB58C4788BFBA55D7C460CA7F"/>
    <w:rsid w:val="003203A1"/>
  </w:style>
  <w:style w:type="paragraph" w:customStyle="1" w:styleId="0759C46CB5CE42FF820D038B15C632D4">
    <w:name w:val="0759C46CB5CE42FF820D038B15C632D4"/>
    <w:rsid w:val="003203A1"/>
  </w:style>
  <w:style w:type="paragraph" w:customStyle="1" w:styleId="620677C59D2B466B8D35EB1AE5295018">
    <w:name w:val="620677C59D2B466B8D35EB1AE5295018"/>
    <w:rsid w:val="003203A1"/>
  </w:style>
  <w:style w:type="paragraph" w:customStyle="1" w:styleId="5264DE99A1CB40C7BF0A658482F7C642">
    <w:name w:val="5264DE99A1CB40C7BF0A658482F7C642"/>
    <w:rsid w:val="003203A1"/>
  </w:style>
  <w:style w:type="paragraph" w:customStyle="1" w:styleId="115B37949BE0414CABA895C26CA5C1A4">
    <w:name w:val="115B37949BE0414CABA895C26CA5C1A4"/>
    <w:rsid w:val="003203A1"/>
  </w:style>
  <w:style w:type="paragraph" w:customStyle="1" w:styleId="D186CD2F35184A11AC1EC19CE7598670">
    <w:name w:val="D186CD2F35184A11AC1EC19CE7598670"/>
    <w:rsid w:val="003203A1"/>
  </w:style>
  <w:style w:type="paragraph" w:customStyle="1" w:styleId="758BA71D94154EA0B43EFE48DF7D05E1">
    <w:name w:val="758BA71D94154EA0B43EFE48DF7D05E1"/>
    <w:rsid w:val="003203A1"/>
  </w:style>
  <w:style w:type="paragraph" w:customStyle="1" w:styleId="507ACD141D084F1DB75C77F8CBB7C6FD">
    <w:name w:val="507ACD141D084F1DB75C77F8CBB7C6FD"/>
    <w:rsid w:val="003203A1"/>
  </w:style>
  <w:style w:type="paragraph" w:customStyle="1" w:styleId="734B93AF47C547B4A09CB5FF913403C5">
    <w:name w:val="734B93AF47C547B4A09CB5FF913403C5"/>
    <w:rsid w:val="003203A1"/>
  </w:style>
  <w:style w:type="paragraph" w:customStyle="1" w:styleId="3F6D00BF259C43DB9814E164357C4BA7">
    <w:name w:val="3F6D00BF259C43DB9814E164357C4BA7"/>
    <w:rsid w:val="003203A1"/>
  </w:style>
  <w:style w:type="paragraph" w:customStyle="1" w:styleId="FC0804BF88C54952B12A53589B2B1C3F">
    <w:name w:val="FC0804BF88C54952B12A53589B2B1C3F"/>
    <w:rsid w:val="003203A1"/>
  </w:style>
  <w:style w:type="paragraph" w:customStyle="1" w:styleId="8655E6C19E2844788CD1D9F6388D78C2">
    <w:name w:val="8655E6C19E2844788CD1D9F6388D78C2"/>
    <w:rsid w:val="003203A1"/>
  </w:style>
  <w:style w:type="paragraph" w:customStyle="1" w:styleId="68879C04CDCC45DC81EB2A54AEDF01F5">
    <w:name w:val="68879C04CDCC45DC81EB2A54AEDF01F5"/>
    <w:rsid w:val="003203A1"/>
  </w:style>
  <w:style w:type="paragraph" w:customStyle="1" w:styleId="19D75AA3399C4ED581770FB6A1F6A6EA">
    <w:name w:val="19D75AA3399C4ED581770FB6A1F6A6EA"/>
    <w:rsid w:val="003203A1"/>
  </w:style>
  <w:style w:type="paragraph" w:customStyle="1" w:styleId="DA77C80947F8495B89310648D2D816EE">
    <w:name w:val="DA77C80947F8495B89310648D2D816EE"/>
    <w:rsid w:val="003203A1"/>
  </w:style>
  <w:style w:type="paragraph" w:customStyle="1" w:styleId="C76C1C5ACC674D179E57FB983931ACBE">
    <w:name w:val="C76C1C5ACC674D179E57FB983931ACBE"/>
    <w:rsid w:val="003203A1"/>
  </w:style>
  <w:style w:type="paragraph" w:customStyle="1" w:styleId="9BE6C9714934437995F60B51C42C44DA">
    <w:name w:val="9BE6C9714934437995F60B51C42C44DA"/>
    <w:rsid w:val="003203A1"/>
  </w:style>
  <w:style w:type="paragraph" w:customStyle="1" w:styleId="66BDE59583AE412F937D327B52383824">
    <w:name w:val="66BDE59583AE412F937D327B52383824"/>
    <w:rsid w:val="003203A1"/>
  </w:style>
  <w:style w:type="paragraph" w:customStyle="1" w:styleId="74626C55C87F44A8A9B01A7A3F99B239">
    <w:name w:val="74626C55C87F44A8A9B01A7A3F99B239"/>
    <w:rsid w:val="003203A1"/>
  </w:style>
  <w:style w:type="paragraph" w:customStyle="1" w:styleId="5495A37910C54E09A2F67DEEA483BFE5">
    <w:name w:val="5495A37910C54E09A2F67DEEA483BFE5"/>
    <w:rsid w:val="003203A1"/>
  </w:style>
  <w:style w:type="paragraph" w:customStyle="1" w:styleId="E235F75F6B9F4C95891D8701786D6C8F">
    <w:name w:val="E235F75F6B9F4C95891D8701786D6C8F"/>
    <w:rsid w:val="003203A1"/>
  </w:style>
  <w:style w:type="paragraph" w:customStyle="1" w:styleId="6B3F1C58FC854EB4A750E3451D3D5372">
    <w:name w:val="6B3F1C58FC854EB4A750E3451D3D5372"/>
    <w:rsid w:val="003203A1"/>
  </w:style>
  <w:style w:type="paragraph" w:customStyle="1" w:styleId="FAB05E754D7548F288F31D3A6194922E">
    <w:name w:val="FAB05E754D7548F288F31D3A6194922E"/>
    <w:rsid w:val="003203A1"/>
  </w:style>
  <w:style w:type="paragraph" w:customStyle="1" w:styleId="F3661C04782648F4B69F898A03041F70">
    <w:name w:val="F3661C04782648F4B69F898A03041F70"/>
    <w:rsid w:val="003203A1"/>
  </w:style>
  <w:style w:type="paragraph" w:customStyle="1" w:styleId="E45219ECCF734AF090A4F1EC1AC6EF2F">
    <w:name w:val="E45219ECCF734AF090A4F1EC1AC6EF2F"/>
    <w:rsid w:val="003203A1"/>
  </w:style>
  <w:style w:type="paragraph" w:customStyle="1" w:styleId="47E2D99456334886B30522AA24072C92">
    <w:name w:val="47E2D99456334886B30522AA24072C92"/>
    <w:rsid w:val="003203A1"/>
  </w:style>
  <w:style w:type="paragraph" w:customStyle="1" w:styleId="312276D0F44C4AEC9B6B84E6D6ECB6B5">
    <w:name w:val="312276D0F44C4AEC9B6B84E6D6ECB6B5"/>
    <w:rsid w:val="003203A1"/>
  </w:style>
  <w:style w:type="paragraph" w:customStyle="1" w:styleId="D12720CB1AF9452C89F6E0808606B121">
    <w:name w:val="D12720CB1AF9452C89F6E0808606B121"/>
    <w:rsid w:val="003203A1"/>
  </w:style>
  <w:style w:type="paragraph" w:customStyle="1" w:styleId="B0EE8FFC8A9D452BAD6969F7732A96EE">
    <w:name w:val="B0EE8FFC8A9D452BAD6969F7732A96EE"/>
    <w:rsid w:val="003203A1"/>
  </w:style>
  <w:style w:type="paragraph" w:customStyle="1" w:styleId="F3B99934C5524568AD7402E1BAA67029">
    <w:name w:val="F3B99934C5524568AD7402E1BAA67029"/>
    <w:rsid w:val="003203A1"/>
  </w:style>
  <w:style w:type="paragraph" w:customStyle="1" w:styleId="9A2478BA46F24B83B4FA33BE565F3DFA">
    <w:name w:val="9A2478BA46F24B83B4FA33BE565F3DFA"/>
    <w:rsid w:val="003203A1"/>
  </w:style>
  <w:style w:type="paragraph" w:customStyle="1" w:styleId="6396298564444A1C9C79AEA664F87481">
    <w:name w:val="6396298564444A1C9C79AEA664F87481"/>
    <w:rsid w:val="003203A1"/>
  </w:style>
  <w:style w:type="paragraph" w:customStyle="1" w:styleId="7C1A9A4D4B22406BAA2733DDC7DB8341">
    <w:name w:val="7C1A9A4D4B22406BAA2733DDC7DB8341"/>
    <w:rsid w:val="003203A1"/>
  </w:style>
  <w:style w:type="paragraph" w:customStyle="1" w:styleId="1D94863A92A94F5FB82E78CC2E36A33E">
    <w:name w:val="1D94863A92A94F5FB82E78CC2E36A33E"/>
    <w:rsid w:val="003203A1"/>
  </w:style>
  <w:style w:type="paragraph" w:customStyle="1" w:styleId="A962AD33D61949619C5E8BA1D8E24113">
    <w:name w:val="A962AD33D61949619C5E8BA1D8E24113"/>
    <w:rsid w:val="003203A1"/>
  </w:style>
  <w:style w:type="paragraph" w:customStyle="1" w:styleId="64C75E9D44EF476C91A5216B7A5F7BD2">
    <w:name w:val="64C75E9D44EF476C91A5216B7A5F7BD2"/>
    <w:rsid w:val="003203A1"/>
  </w:style>
  <w:style w:type="paragraph" w:customStyle="1" w:styleId="B58791C7319C4B4DAE31470B41FDFCEF">
    <w:name w:val="B58791C7319C4B4DAE31470B41FDFCEF"/>
    <w:rsid w:val="003203A1"/>
  </w:style>
  <w:style w:type="paragraph" w:customStyle="1" w:styleId="56FFEC024A6549BA8CBA9BAC60222F75">
    <w:name w:val="56FFEC024A6549BA8CBA9BAC60222F75"/>
    <w:rsid w:val="003203A1"/>
  </w:style>
  <w:style w:type="paragraph" w:customStyle="1" w:styleId="4042E94EF2DB42D8B11E46A63DCC800F">
    <w:name w:val="4042E94EF2DB42D8B11E46A63DCC800F"/>
    <w:rsid w:val="003203A1"/>
  </w:style>
  <w:style w:type="paragraph" w:customStyle="1" w:styleId="E3C5AB6475FB4A2A8358880A48FDFF0E">
    <w:name w:val="E3C5AB6475FB4A2A8358880A48FDFF0E"/>
    <w:rsid w:val="003203A1"/>
  </w:style>
  <w:style w:type="paragraph" w:customStyle="1" w:styleId="095D5503168145558DF4E820E8950F57">
    <w:name w:val="095D5503168145558DF4E820E8950F57"/>
    <w:rsid w:val="003203A1"/>
  </w:style>
  <w:style w:type="paragraph" w:customStyle="1" w:styleId="580FAA13DDD6496983ED30547D4AC9AA">
    <w:name w:val="580FAA13DDD6496983ED30547D4AC9AA"/>
    <w:rsid w:val="003203A1"/>
  </w:style>
  <w:style w:type="paragraph" w:customStyle="1" w:styleId="58294FC860534E819D4DC3B470CD71AB">
    <w:name w:val="58294FC860534E819D4DC3B470CD71AB"/>
    <w:rsid w:val="003203A1"/>
  </w:style>
  <w:style w:type="paragraph" w:customStyle="1" w:styleId="B47132A7B53E4183B015286CDF190768">
    <w:name w:val="B47132A7B53E4183B015286CDF190768"/>
    <w:rsid w:val="003203A1"/>
  </w:style>
  <w:style w:type="paragraph" w:customStyle="1" w:styleId="EA8CF763570A4E3C99A2812AD6B4EA22">
    <w:name w:val="EA8CF763570A4E3C99A2812AD6B4EA22"/>
    <w:rsid w:val="003203A1"/>
  </w:style>
  <w:style w:type="paragraph" w:customStyle="1" w:styleId="0DBF69ED90914337A376001430B1B6DE">
    <w:name w:val="0DBF69ED90914337A376001430B1B6DE"/>
    <w:rsid w:val="003203A1"/>
  </w:style>
  <w:style w:type="paragraph" w:customStyle="1" w:styleId="1BE7FF3AB5674403BC1B2983E5F43C81">
    <w:name w:val="1BE7FF3AB5674403BC1B2983E5F43C81"/>
    <w:rsid w:val="003203A1"/>
  </w:style>
  <w:style w:type="paragraph" w:customStyle="1" w:styleId="799CD603CCED44FFBCE3ECEAA379E5BD">
    <w:name w:val="799CD603CCED44FFBCE3ECEAA379E5BD"/>
    <w:rsid w:val="003203A1"/>
  </w:style>
  <w:style w:type="paragraph" w:customStyle="1" w:styleId="A469F9A10C1E43909C6C060B6F202C7F">
    <w:name w:val="A469F9A10C1E43909C6C060B6F202C7F"/>
    <w:rsid w:val="003203A1"/>
  </w:style>
  <w:style w:type="paragraph" w:customStyle="1" w:styleId="1510AC5D47D04A3C868EBC4ACD3B69A6">
    <w:name w:val="1510AC5D47D04A3C868EBC4ACD3B69A6"/>
    <w:rsid w:val="003203A1"/>
  </w:style>
  <w:style w:type="paragraph" w:customStyle="1" w:styleId="AAF5E7A7D68A41B3A5136045082C889F">
    <w:name w:val="AAF5E7A7D68A41B3A5136045082C889F"/>
    <w:rsid w:val="003203A1"/>
  </w:style>
  <w:style w:type="paragraph" w:customStyle="1" w:styleId="A1113FB74962401EB072FAC25E4DB9C5">
    <w:name w:val="A1113FB74962401EB072FAC25E4DB9C5"/>
    <w:rsid w:val="003203A1"/>
  </w:style>
  <w:style w:type="paragraph" w:customStyle="1" w:styleId="72813DFA39634A6184EB2040948B55E6">
    <w:name w:val="72813DFA39634A6184EB2040948B55E6"/>
    <w:rsid w:val="003203A1"/>
  </w:style>
  <w:style w:type="paragraph" w:customStyle="1" w:styleId="6F4BEA4172864AA5B9B4A591094BBB22">
    <w:name w:val="6F4BEA4172864AA5B9B4A591094BBB22"/>
    <w:rsid w:val="003203A1"/>
  </w:style>
  <w:style w:type="paragraph" w:customStyle="1" w:styleId="B8D74C298B3941C7B74314142A9026AD">
    <w:name w:val="B8D74C298B3941C7B74314142A9026AD"/>
    <w:rsid w:val="003203A1"/>
  </w:style>
  <w:style w:type="paragraph" w:customStyle="1" w:styleId="98013126D65A471B9B1DD8C4457AFD54">
    <w:name w:val="98013126D65A471B9B1DD8C4457AFD54"/>
    <w:rsid w:val="003203A1"/>
  </w:style>
  <w:style w:type="paragraph" w:customStyle="1" w:styleId="AFF4ACE5BD7B475B87C12FB0E36BAAEF">
    <w:name w:val="AFF4ACE5BD7B475B87C12FB0E36BAAEF"/>
    <w:rsid w:val="003203A1"/>
  </w:style>
  <w:style w:type="paragraph" w:customStyle="1" w:styleId="D81B41D7379D41949C15B4CDBA106AD9">
    <w:name w:val="D81B41D7379D41949C15B4CDBA106AD9"/>
    <w:rsid w:val="003203A1"/>
  </w:style>
  <w:style w:type="paragraph" w:customStyle="1" w:styleId="51C7D5725B8F4F91BAE82032710E9B83">
    <w:name w:val="51C7D5725B8F4F91BAE82032710E9B83"/>
    <w:rsid w:val="003203A1"/>
  </w:style>
  <w:style w:type="paragraph" w:customStyle="1" w:styleId="D72742F73A484A53886547BA2D464644">
    <w:name w:val="D72742F73A484A53886547BA2D464644"/>
    <w:rsid w:val="003203A1"/>
  </w:style>
  <w:style w:type="paragraph" w:customStyle="1" w:styleId="87E694F2B40C434E80D36EA4E17767F9">
    <w:name w:val="87E694F2B40C434E80D36EA4E17767F9"/>
    <w:rsid w:val="003203A1"/>
  </w:style>
  <w:style w:type="paragraph" w:customStyle="1" w:styleId="6BB3591D480E4B7588272937E96A6329">
    <w:name w:val="6BB3591D480E4B7588272937E96A6329"/>
    <w:rsid w:val="003203A1"/>
  </w:style>
  <w:style w:type="paragraph" w:customStyle="1" w:styleId="CB3C0D47C7D74BDF84705299E8A87CC9">
    <w:name w:val="CB3C0D47C7D74BDF84705299E8A87CC9"/>
    <w:rsid w:val="003203A1"/>
  </w:style>
  <w:style w:type="paragraph" w:customStyle="1" w:styleId="D56E6CEA8FA545C485186E12176E4F31">
    <w:name w:val="D56E6CEA8FA545C485186E12176E4F31"/>
    <w:rsid w:val="003203A1"/>
  </w:style>
  <w:style w:type="paragraph" w:customStyle="1" w:styleId="6F0B9FAE3DD640D08C49EF925C1BCCD1">
    <w:name w:val="6F0B9FAE3DD640D08C49EF925C1BCCD1"/>
    <w:rsid w:val="003203A1"/>
  </w:style>
  <w:style w:type="paragraph" w:customStyle="1" w:styleId="3767EE4341FE4C9EB1DD6296A098AFB3">
    <w:name w:val="3767EE4341FE4C9EB1DD6296A098AFB3"/>
    <w:rsid w:val="003203A1"/>
  </w:style>
  <w:style w:type="paragraph" w:customStyle="1" w:styleId="F220D7C758ED44BCB469B6276AE62969">
    <w:name w:val="F220D7C758ED44BCB469B6276AE62969"/>
    <w:rsid w:val="003203A1"/>
  </w:style>
  <w:style w:type="paragraph" w:customStyle="1" w:styleId="3FFB1AFB419F4415ABD10DA1337DE222">
    <w:name w:val="3FFB1AFB419F4415ABD10DA1337DE222"/>
    <w:rsid w:val="003203A1"/>
  </w:style>
  <w:style w:type="paragraph" w:customStyle="1" w:styleId="BDADDD5F059745F7B78F2A3BAAD17FA6">
    <w:name w:val="BDADDD5F059745F7B78F2A3BAAD17FA6"/>
    <w:rsid w:val="003203A1"/>
  </w:style>
  <w:style w:type="paragraph" w:customStyle="1" w:styleId="5A42738D9CCC45808E4727D4FC0ABB60">
    <w:name w:val="5A42738D9CCC45808E4727D4FC0ABB60"/>
    <w:rsid w:val="003203A1"/>
  </w:style>
  <w:style w:type="paragraph" w:customStyle="1" w:styleId="8812259F14BA4F57B59A04E61D2B1EF4">
    <w:name w:val="8812259F14BA4F57B59A04E61D2B1EF4"/>
    <w:rsid w:val="003203A1"/>
  </w:style>
  <w:style w:type="paragraph" w:customStyle="1" w:styleId="44B021A23F8749F19AD5CA78CC06ECA3">
    <w:name w:val="44B021A23F8749F19AD5CA78CC06ECA3"/>
    <w:rsid w:val="003203A1"/>
  </w:style>
  <w:style w:type="paragraph" w:customStyle="1" w:styleId="3CA75593D3BD453F90DFFF37FD366AA9">
    <w:name w:val="3CA75593D3BD453F90DFFF37FD366AA9"/>
    <w:rsid w:val="003203A1"/>
  </w:style>
  <w:style w:type="paragraph" w:customStyle="1" w:styleId="19EB63E29DE24E2A97B733C073ACD2D1">
    <w:name w:val="19EB63E29DE24E2A97B733C073ACD2D1"/>
    <w:rsid w:val="003203A1"/>
  </w:style>
  <w:style w:type="paragraph" w:customStyle="1" w:styleId="23DBACD8E16F40E5844AD94127C4CF5F">
    <w:name w:val="23DBACD8E16F40E5844AD94127C4CF5F"/>
    <w:rsid w:val="003203A1"/>
  </w:style>
  <w:style w:type="paragraph" w:customStyle="1" w:styleId="2EA4E2AE64744992A2CCF9879A549764">
    <w:name w:val="2EA4E2AE64744992A2CCF9879A549764"/>
    <w:rsid w:val="003203A1"/>
  </w:style>
  <w:style w:type="paragraph" w:customStyle="1" w:styleId="6F600C6CAEBE4B3D8AD142C700E11012">
    <w:name w:val="6F600C6CAEBE4B3D8AD142C700E11012"/>
    <w:rsid w:val="003203A1"/>
  </w:style>
  <w:style w:type="paragraph" w:customStyle="1" w:styleId="CB82345374FC4CB293E4308E6B1225D3">
    <w:name w:val="CB82345374FC4CB293E4308E6B1225D3"/>
    <w:rsid w:val="003203A1"/>
  </w:style>
  <w:style w:type="paragraph" w:customStyle="1" w:styleId="91BF9D1157114F24BF7BCDD4A45A5D21">
    <w:name w:val="91BF9D1157114F24BF7BCDD4A45A5D21"/>
    <w:rsid w:val="003203A1"/>
  </w:style>
  <w:style w:type="paragraph" w:customStyle="1" w:styleId="E3EFA804DEEF45BABBC0F2D8427CAFD8">
    <w:name w:val="E3EFA804DEEF45BABBC0F2D8427CAFD8"/>
    <w:rsid w:val="003203A1"/>
  </w:style>
  <w:style w:type="paragraph" w:customStyle="1" w:styleId="CABDA66E79C9445E8B5DDF6924CEF80A">
    <w:name w:val="CABDA66E79C9445E8B5DDF6924CEF80A"/>
    <w:rsid w:val="003203A1"/>
  </w:style>
  <w:style w:type="paragraph" w:customStyle="1" w:styleId="62E96210803E439893F934D8ABF3D2A3">
    <w:name w:val="62E96210803E439893F934D8ABF3D2A3"/>
    <w:rsid w:val="003203A1"/>
  </w:style>
  <w:style w:type="paragraph" w:customStyle="1" w:styleId="0162FA26FF8A40C38111F84B69C58729">
    <w:name w:val="0162FA26FF8A40C38111F84B69C58729"/>
    <w:rsid w:val="003203A1"/>
  </w:style>
  <w:style w:type="paragraph" w:customStyle="1" w:styleId="2CB204ABC2764F9CBD70A2A831B280F9">
    <w:name w:val="2CB204ABC2764F9CBD70A2A831B280F9"/>
    <w:rsid w:val="003203A1"/>
  </w:style>
  <w:style w:type="paragraph" w:customStyle="1" w:styleId="B0117EFE5B6E4847A78A028AFDB25380">
    <w:name w:val="B0117EFE5B6E4847A78A028AFDB25380"/>
    <w:rsid w:val="003203A1"/>
  </w:style>
  <w:style w:type="paragraph" w:customStyle="1" w:styleId="69F59D58DF304E59BA327ECFBB0BF9F4">
    <w:name w:val="69F59D58DF304E59BA327ECFBB0BF9F4"/>
    <w:rsid w:val="003203A1"/>
  </w:style>
  <w:style w:type="paragraph" w:customStyle="1" w:styleId="ED8573373B014D928687626C8BA03BC6">
    <w:name w:val="ED8573373B014D928687626C8BA03BC6"/>
    <w:rsid w:val="003203A1"/>
  </w:style>
  <w:style w:type="paragraph" w:customStyle="1" w:styleId="58F1D0C2FF0A4899B263714CB7A663C8">
    <w:name w:val="58F1D0C2FF0A4899B263714CB7A663C8"/>
    <w:rsid w:val="003203A1"/>
  </w:style>
  <w:style w:type="paragraph" w:customStyle="1" w:styleId="E7FF28390196429D8FA05CCC3F6850E2">
    <w:name w:val="E7FF28390196429D8FA05CCC3F6850E2"/>
    <w:rsid w:val="003203A1"/>
  </w:style>
  <w:style w:type="paragraph" w:customStyle="1" w:styleId="A8D7165B439043569CA1979424436C1E">
    <w:name w:val="A8D7165B439043569CA1979424436C1E"/>
    <w:rsid w:val="003203A1"/>
  </w:style>
  <w:style w:type="paragraph" w:customStyle="1" w:styleId="883C0A9D114347B1A009B5FF623D436E">
    <w:name w:val="883C0A9D114347B1A009B5FF623D436E"/>
    <w:rsid w:val="003203A1"/>
  </w:style>
  <w:style w:type="paragraph" w:customStyle="1" w:styleId="429EF5E9C2014B7195127DF4B5E28F9E">
    <w:name w:val="429EF5E9C2014B7195127DF4B5E28F9E"/>
    <w:rsid w:val="003203A1"/>
  </w:style>
  <w:style w:type="paragraph" w:customStyle="1" w:styleId="8AD916EAF1014183B0DA80DB869EFEB1">
    <w:name w:val="8AD916EAF1014183B0DA80DB869EFEB1"/>
    <w:rsid w:val="003203A1"/>
  </w:style>
  <w:style w:type="paragraph" w:customStyle="1" w:styleId="F89F0464A7554DB999CAF6178E5F97DA">
    <w:name w:val="F89F0464A7554DB999CAF6178E5F97DA"/>
    <w:rsid w:val="003203A1"/>
  </w:style>
  <w:style w:type="paragraph" w:customStyle="1" w:styleId="21111766416C49BEAAB774EE62B57F73">
    <w:name w:val="21111766416C49BEAAB774EE62B57F73"/>
    <w:rsid w:val="003203A1"/>
  </w:style>
  <w:style w:type="paragraph" w:customStyle="1" w:styleId="9359766DF598443CA6BC42F62FD25BCC">
    <w:name w:val="9359766DF598443CA6BC42F62FD25BCC"/>
    <w:rsid w:val="003203A1"/>
  </w:style>
  <w:style w:type="paragraph" w:customStyle="1" w:styleId="5D5B732BE5E6475E918ADAC98A34206E">
    <w:name w:val="5D5B732BE5E6475E918ADAC98A34206E"/>
    <w:rsid w:val="003203A1"/>
  </w:style>
  <w:style w:type="paragraph" w:customStyle="1" w:styleId="8C66A369B88D494F8297866D08223929">
    <w:name w:val="8C66A369B88D494F8297866D08223929"/>
    <w:rsid w:val="003203A1"/>
  </w:style>
  <w:style w:type="paragraph" w:customStyle="1" w:styleId="1F68DA81D7EC47A78933BB5B207DE230">
    <w:name w:val="1F68DA81D7EC47A78933BB5B207DE230"/>
    <w:rsid w:val="003203A1"/>
  </w:style>
  <w:style w:type="paragraph" w:customStyle="1" w:styleId="7F2D616EA36A403CA1D9DBC29C65A64F">
    <w:name w:val="7F2D616EA36A403CA1D9DBC29C65A64F"/>
    <w:rsid w:val="003203A1"/>
  </w:style>
  <w:style w:type="paragraph" w:customStyle="1" w:styleId="62197AD2B7F54115B591DE04EBAFBCAC">
    <w:name w:val="62197AD2B7F54115B591DE04EBAFBCAC"/>
    <w:rsid w:val="003203A1"/>
  </w:style>
  <w:style w:type="paragraph" w:customStyle="1" w:styleId="847DF16881DF42C4A1CBAF26C85F7635">
    <w:name w:val="847DF16881DF42C4A1CBAF26C85F7635"/>
    <w:rsid w:val="003203A1"/>
  </w:style>
  <w:style w:type="paragraph" w:customStyle="1" w:styleId="1015414E208146FAAF8DDE9AA190829C">
    <w:name w:val="1015414E208146FAAF8DDE9AA190829C"/>
    <w:rsid w:val="003203A1"/>
  </w:style>
  <w:style w:type="paragraph" w:customStyle="1" w:styleId="70D6F321182D4A3F816EBF18F305CC63">
    <w:name w:val="70D6F321182D4A3F816EBF18F305CC63"/>
    <w:rsid w:val="003203A1"/>
  </w:style>
  <w:style w:type="paragraph" w:customStyle="1" w:styleId="C1783A1097FE4B98839B05790EA633A5">
    <w:name w:val="C1783A1097FE4B98839B05790EA633A5"/>
    <w:rsid w:val="003203A1"/>
  </w:style>
  <w:style w:type="paragraph" w:customStyle="1" w:styleId="D01E7494DC784D1C8D08EB9ACEB7AA80">
    <w:name w:val="D01E7494DC784D1C8D08EB9ACEB7AA80"/>
    <w:rsid w:val="003203A1"/>
  </w:style>
  <w:style w:type="paragraph" w:customStyle="1" w:styleId="943C08CD18F543819A28773F099856B9">
    <w:name w:val="943C08CD18F543819A28773F099856B9"/>
    <w:rsid w:val="003203A1"/>
  </w:style>
  <w:style w:type="paragraph" w:customStyle="1" w:styleId="51C3BC348CE04A8F93AF077AF3561668">
    <w:name w:val="51C3BC348CE04A8F93AF077AF3561668"/>
    <w:rsid w:val="003203A1"/>
  </w:style>
  <w:style w:type="paragraph" w:customStyle="1" w:styleId="036EB265BE9A4DFCA6AE1A3D6A279BBF">
    <w:name w:val="036EB265BE9A4DFCA6AE1A3D6A279BBF"/>
    <w:rsid w:val="003203A1"/>
  </w:style>
  <w:style w:type="paragraph" w:customStyle="1" w:styleId="22F84FE4F39B4E85BE26583AEFF75262">
    <w:name w:val="22F84FE4F39B4E85BE26583AEFF75262"/>
    <w:rsid w:val="003203A1"/>
  </w:style>
  <w:style w:type="paragraph" w:customStyle="1" w:styleId="19B3997AF2EA466FBCC2A0708D9F430F">
    <w:name w:val="19B3997AF2EA466FBCC2A0708D9F430F"/>
    <w:rsid w:val="003203A1"/>
  </w:style>
  <w:style w:type="paragraph" w:customStyle="1" w:styleId="C4B317F0DAF549AEB850B3FFE505B736">
    <w:name w:val="C4B317F0DAF549AEB850B3FFE505B736"/>
    <w:rsid w:val="003203A1"/>
  </w:style>
  <w:style w:type="paragraph" w:customStyle="1" w:styleId="5F6F26D9DCCE43F88B94AB04326B2C68">
    <w:name w:val="5F6F26D9DCCE43F88B94AB04326B2C68"/>
    <w:rsid w:val="003203A1"/>
  </w:style>
  <w:style w:type="paragraph" w:customStyle="1" w:styleId="A34A8AC98A1040FE888565B3AC5E8AA9">
    <w:name w:val="A34A8AC98A1040FE888565B3AC5E8AA9"/>
    <w:rsid w:val="003203A1"/>
  </w:style>
  <w:style w:type="paragraph" w:customStyle="1" w:styleId="C074FA45BC2D4A1386E021D217D57B11">
    <w:name w:val="C074FA45BC2D4A1386E021D217D57B11"/>
    <w:rsid w:val="003203A1"/>
  </w:style>
  <w:style w:type="paragraph" w:customStyle="1" w:styleId="6EA3048CE04E49ED8A3FCB6E9BC08C36">
    <w:name w:val="6EA3048CE04E49ED8A3FCB6E9BC08C36"/>
    <w:rsid w:val="003203A1"/>
  </w:style>
  <w:style w:type="paragraph" w:customStyle="1" w:styleId="45FA8FBF067D4BDBBAFD131B04FF2990">
    <w:name w:val="45FA8FBF067D4BDBBAFD131B04FF2990"/>
    <w:rsid w:val="003203A1"/>
  </w:style>
  <w:style w:type="paragraph" w:customStyle="1" w:styleId="052B102CAADF49BCBFED4C5E75453DB1">
    <w:name w:val="052B102CAADF49BCBFED4C5E75453DB1"/>
    <w:rsid w:val="003203A1"/>
  </w:style>
  <w:style w:type="paragraph" w:customStyle="1" w:styleId="52148AFE231843F1AA1C01B92FEB3165">
    <w:name w:val="52148AFE231843F1AA1C01B92FEB3165"/>
    <w:rsid w:val="003203A1"/>
  </w:style>
  <w:style w:type="paragraph" w:customStyle="1" w:styleId="B3C73FE8FDE249CA985B231C81CDB3A3">
    <w:name w:val="B3C73FE8FDE249CA985B231C81CDB3A3"/>
    <w:rsid w:val="003203A1"/>
  </w:style>
  <w:style w:type="paragraph" w:customStyle="1" w:styleId="78209222F00A436DBB503E57986074AC">
    <w:name w:val="78209222F00A436DBB503E57986074AC"/>
    <w:rsid w:val="003203A1"/>
  </w:style>
  <w:style w:type="paragraph" w:customStyle="1" w:styleId="BECC986A297F459EA81FCF677FB40CE7">
    <w:name w:val="BECC986A297F459EA81FCF677FB40CE7"/>
    <w:rsid w:val="003203A1"/>
  </w:style>
  <w:style w:type="paragraph" w:customStyle="1" w:styleId="EC1468E23C1F4B809863F2F31FDDC72D">
    <w:name w:val="EC1468E23C1F4B809863F2F31FDDC72D"/>
    <w:rsid w:val="003203A1"/>
  </w:style>
  <w:style w:type="paragraph" w:customStyle="1" w:styleId="E7E54889D0A24C5B82F0EFAD2D91FC41">
    <w:name w:val="E7E54889D0A24C5B82F0EFAD2D91FC41"/>
    <w:rsid w:val="003203A1"/>
  </w:style>
  <w:style w:type="paragraph" w:customStyle="1" w:styleId="50981EA272D24FB08D30BE5A472299BA">
    <w:name w:val="50981EA272D24FB08D30BE5A472299BA"/>
    <w:rsid w:val="003203A1"/>
  </w:style>
  <w:style w:type="paragraph" w:customStyle="1" w:styleId="A0CD9B889A14494E9A8E21B80EBBD6C8">
    <w:name w:val="A0CD9B889A14494E9A8E21B80EBBD6C8"/>
    <w:rsid w:val="003203A1"/>
  </w:style>
  <w:style w:type="paragraph" w:customStyle="1" w:styleId="8CA29CED83584BA8964A380EFE552BC6">
    <w:name w:val="8CA29CED83584BA8964A380EFE552BC6"/>
    <w:rsid w:val="003203A1"/>
  </w:style>
  <w:style w:type="paragraph" w:customStyle="1" w:styleId="9ED635C6E4444F0EBE0028C0F7918E4B">
    <w:name w:val="9ED635C6E4444F0EBE0028C0F7918E4B"/>
    <w:rsid w:val="003203A1"/>
  </w:style>
  <w:style w:type="paragraph" w:customStyle="1" w:styleId="30779907202F4B5CAC2D7C1C1A7DF0B3">
    <w:name w:val="30779907202F4B5CAC2D7C1C1A7DF0B3"/>
    <w:rsid w:val="003203A1"/>
  </w:style>
  <w:style w:type="paragraph" w:customStyle="1" w:styleId="091BAD2A5A5E4F6F9D42E7D4412199AA">
    <w:name w:val="091BAD2A5A5E4F6F9D42E7D4412199AA"/>
    <w:rsid w:val="003203A1"/>
  </w:style>
  <w:style w:type="paragraph" w:customStyle="1" w:styleId="6B755C021EC04A5882C8591449538C02">
    <w:name w:val="6B755C021EC04A5882C8591449538C02"/>
    <w:rsid w:val="003203A1"/>
  </w:style>
  <w:style w:type="paragraph" w:customStyle="1" w:styleId="4553A1866F1841FB8D6C0DC2665ED14F">
    <w:name w:val="4553A1866F1841FB8D6C0DC2665ED14F"/>
    <w:rsid w:val="003203A1"/>
  </w:style>
  <w:style w:type="paragraph" w:customStyle="1" w:styleId="983F5A5F6B7E430DAA2B51914C47D56C">
    <w:name w:val="983F5A5F6B7E430DAA2B51914C47D56C"/>
    <w:rsid w:val="003203A1"/>
  </w:style>
  <w:style w:type="paragraph" w:customStyle="1" w:styleId="63FB787611174DD0A3ACC21B8ED606D8">
    <w:name w:val="63FB787611174DD0A3ACC21B8ED606D8"/>
    <w:rsid w:val="003203A1"/>
  </w:style>
  <w:style w:type="paragraph" w:customStyle="1" w:styleId="790DE850C14B4775BBC6D6CFF710B65D">
    <w:name w:val="790DE850C14B4775BBC6D6CFF710B65D"/>
    <w:rsid w:val="003203A1"/>
  </w:style>
  <w:style w:type="paragraph" w:customStyle="1" w:styleId="B50BDDBD3788446DBD95A45A518D1470">
    <w:name w:val="B50BDDBD3788446DBD95A45A518D1470"/>
    <w:rsid w:val="003203A1"/>
  </w:style>
  <w:style w:type="paragraph" w:customStyle="1" w:styleId="7AF99FC2CC8041B186302D5A974A7E09">
    <w:name w:val="7AF99FC2CC8041B186302D5A974A7E09"/>
    <w:rsid w:val="003203A1"/>
  </w:style>
  <w:style w:type="paragraph" w:customStyle="1" w:styleId="4EB50A215F964FBA8BB7FA60C54FB326">
    <w:name w:val="4EB50A215F964FBA8BB7FA60C54FB326"/>
    <w:rsid w:val="003203A1"/>
  </w:style>
  <w:style w:type="paragraph" w:customStyle="1" w:styleId="7051C9254FB04E7DAE5822ED0F4487C6">
    <w:name w:val="7051C9254FB04E7DAE5822ED0F4487C6"/>
    <w:rsid w:val="003203A1"/>
  </w:style>
  <w:style w:type="paragraph" w:customStyle="1" w:styleId="EF5E7481945C4776A032EE88BAE2D3F9">
    <w:name w:val="EF5E7481945C4776A032EE88BAE2D3F9"/>
    <w:rsid w:val="003203A1"/>
  </w:style>
  <w:style w:type="paragraph" w:customStyle="1" w:styleId="47D0CCC81BF042358750853DD1639BD1">
    <w:name w:val="47D0CCC81BF042358750853DD1639BD1"/>
    <w:rsid w:val="003203A1"/>
  </w:style>
  <w:style w:type="paragraph" w:customStyle="1" w:styleId="2ACC5D049E014EFBA87D9911B5711E31">
    <w:name w:val="2ACC5D049E014EFBA87D9911B5711E31"/>
    <w:rsid w:val="003203A1"/>
  </w:style>
  <w:style w:type="paragraph" w:customStyle="1" w:styleId="E6808A3CA650422ABCC04D2D12789C27">
    <w:name w:val="E6808A3CA650422ABCC04D2D12789C27"/>
    <w:rsid w:val="003203A1"/>
  </w:style>
  <w:style w:type="paragraph" w:customStyle="1" w:styleId="ADCB927040554540B0F70E22346AF42B">
    <w:name w:val="ADCB927040554540B0F70E22346AF42B"/>
    <w:rsid w:val="003203A1"/>
  </w:style>
  <w:style w:type="paragraph" w:customStyle="1" w:styleId="101C4CE340784A279A3C22ED29D5F102">
    <w:name w:val="101C4CE340784A279A3C22ED29D5F102"/>
    <w:rsid w:val="003203A1"/>
  </w:style>
  <w:style w:type="paragraph" w:customStyle="1" w:styleId="1E8A27A2EE7A4FC5835B519425B65B49">
    <w:name w:val="1E8A27A2EE7A4FC5835B519425B65B49"/>
    <w:rsid w:val="003203A1"/>
  </w:style>
  <w:style w:type="paragraph" w:customStyle="1" w:styleId="2224AE38AA3446AD910384024327BC8B">
    <w:name w:val="2224AE38AA3446AD910384024327BC8B"/>
    <w:rsid w:val="003203A1"/>
  </w:style>
  <w:style w:type="paragraph" w:customStyle="1" w:styleId="A66101380B55406E887CC64D583A01B9">
    <w:name w:val="A66101380B55406E887CC64D583A01B9"/>
    <w:rsid w:val="003203A1"/>
  </w:style>
  <w:style w:type="paragraph" w:customStyle="1" w:styleId="BBDAEBFE9BD64AD1819F4702ED0D068F">
    <w:name w:val="BBDAEBFE9BD64AD1819F4702ED0D068F"/>
    <w:rsid w:val="003203A1"/>
  </w:style>
  <w:style w:type="paragraph" w:customStyle="1" w:styleId="9F25E2F7648D4E3B8470A734A3048010">
    <w:name w:val="9F25E2F7648D4E3B8470A734A3048010"/>
    <w:rsid w:val="003203A1"/>
  </w:style>
  <w:style w:type="paragraph" w:customStyle="1" w:styleId="3045D891991B4B3993978DF7361A9C79">
    <w:name w:val="3045D891991B4B3993978DF7361A9C79"/>
    <w:rsid w:val="003203A1"/>
  </w:style>
  <w:style w:type="paragraph" w:customStyle="1" w:styleId="D007013F5A764E9BB49A074B293DD340">
    <w:name w:val="D007013F5A764E9BB49A074B293DD340"/>
    <w:rsid w:val="003203A1"/>
  </w:style>
  <w:style w:type="paragraph" w:customStyle="1" w:styleId="21A5EA54A29240548DB8067EBA2C36E3">
    <w:name w:val="21A5EA54A29240548DB8067EBA2C36E3"/>
    <w:rsid w:val="003203A1"/>
  </w:style>
  <w:style w:type="paragraph" w:customStyle="1" w:styleId="97EB41806F6E4C67918CFA668D564AEF">
    <w:name w:val="97EB41806F6E4C67918CFA668D564AEF"/>
    <w:rsid w:val="003203A1"/>
  </w:style>
  <w:style w:type="paragraph" w:customStyle="1" w:styleId="11BB5735E315469989FDBBFB813204B8">
    <w:name w:val="11BB5735E315469989FDBBFB813204B8"/>
    <w:rsid w:val="003203A1"/>
  </w:style>
  <w:style w:type="paragraph" w:customStyle="1" w:styleId="FFBCF04A56AD48A593DA55942C2A9B45">
    <w:name w:val="FFBCF04A56AD48A593DA55942C2A9B45"/>
    <w:rsid w:val="003203A1"/>
  </w:style>
  <w:style w:type="paragraph" w:customStyle="1" w:styleId="48A4BB7B8AB44FA6A87AA38CCE921330">
    <w:name w:val="48A4BB7B8AB44FA6A87AA38CCE921330"/>
    <w:rsid w:val="003203A1"/>
  </w:style>
  <w:style w:type="paragraph" w:customStyle="1" w:styleId="B0F53CE58C2D44B595BE4CA953360117">
    <w:name w:val="B0F53CE58C2D44B595BE4CA953360117"/>
    <w:rsid w:val="003203A1"/>
  </w:style>
  <w:style w:type="paragraph" w:customStyle="1" w:styleId="015D41DE51854A21B7AE0CBD4871E331">
    <w:name w:val="015D41DE51854A21B7AE0CBD4871E331"/>
    <w:rsid w:val="003203A1"/>
  </w:style>
  <w:style w:type="paragraph" w:customStyle="1" w:styleId="09CF8973C77D4B99A40FC0BB2592CF14">
    <w:name w:val="09CF8973C77D4B99A40FC0BB2592CF14"/>
    <w:rsid w:val="003203A1"/>
  </w:style>
  <w:style w:type="paragraph" w:customStyle="1" w:styleId="A73820285BA146118B7E9E14EE6B07C5">
    <w:name w:val="A73820285BA146118B7E9E14EE6B07C5"/>
    <w:rsid w:val="003203A1"/>
  </w:style>
  <w:style w:type="paragraph" w:customStyle="1" w:styleId="6C34A2787EBF4488990AC8F0EFD0F987">
    <w:name w:val="6C34A2787EBF4488990AC8F0EFD0F987"/>
    <w:rsid w:val="003203A1"/>
  </w:style>
  <w:style w:type="paragraph" w:customStyle="1" w:styleId="290951CE7B2A4B269EF0960C2E8466F2">
    <w:name w:val="290951CE7B2A4B269EF0960C2E8466F2"/>
    <w:rsid w:val="003203A1"/>
  </w:style>
  <w:style w:type="paragraph" w:customStyle="1" w:styleId="C8F027C8074244CB903AA7C2C0A92E86">
    <w:name w:val="C8F027C8074244CB903AA7C2C0A92E86"/>
    <w:rsid w:val="003203A1"/>
  </w:style>
  <w:style w:type="paragraph" w:customStyle="1" w:styleId="FAA5320DBF5745B2B0762F0D5AC8F1F7">
    <w:name w:val="FAA5320DBF5745B2B0762F0D5AC8F1F7"/>
    <w:rsid w:val="003203A1"/>
  </w:style>
  <w:style w:type="paragraph" w:customStyle="1" w:styleId="64E4D1F892574F1B8F8EEE756E912AC9">
    <w:name w:val="64E4D1F892574F1B8F8EEE756E912AC9"/>
    <w:rsid w:val="003203A1"/>
  </w:style>
  <w:style w:type="paragraph" w:customStyle="1" w:styleId="403E643AF8ED4610840EF83A0FD25B73">
    <w:name w:val="403E643AF8ED4610840EF83A0FD25B73"/>
    <w:rsid w:val="003203A1"/>
  </w:style>
  <w:style w:type="paragraph" w:customStyle="1" w:styleId="317EC58B4A4A42318FFDF886A38DBB57">
    <w:name w:val="317EC58B4A4A42318FFDF886A38DBB57"/>
    <w:rsid w:val="003203A1"/>
  </w:style>
  <w:style w:type="paragraph" w:customStyle="1" w:styleId="ACEBAEB9A62244D6B630C5C0F2DE3107">
    <w:name w:val="ACEBAEB9A62244D6B630C5C0F2DE3107"/>
    <w:rsid w:val="003203A1"/>
  </w:style>
  <w:style w:type="paragraph" w:customStyle="1" w:styleId="2413491ECE584D2F816247D7AF4A1C99">
    <w:name w:val="2413491ECE584D2F816247D7AF4A1C99"/>
    <w:rsid w:val="003203A1"/>
  </w:style>
  <w:style w:type="paragraph" w:customStyle="1" w:styleId="37640494B5E04570AF7DFBF1BE0C73E9">
    <w:name w:val="37640494B5E04570AF7DFBF1BE0C73E9"/>
    <w:rsid w:val="003203A1"/>
  </w:style>
  <w:style w:type="paragraph" w:customStyle="1" w:styleId="1EA696B577FF48F99060775261CEA8FC">
    <w:name w:val="1EA696B577FF48F99060775261CEA8FC"/>
    <w:rsid w:val="003203A1"/>
  </w:style>
  <w:style w:type="paragraph" w:customStyle="1" w:styleId="3FC6114C7D294C32B1490FEAB1A2C49A">
    <w:name w:val="3FC6114C7D294C32B1490FEAB1A2C49A"/>
    <w:rsid w:val="003203A1"/>
  </w:style>
  <w:style w:type="paragraph" w:customStyle="1" w:styleId="BD19413F17114258B1089764BB3EDCD9">
    <w:name w:val="BD19413F17114258B1089764BB3EDCD9"/>
    <w:rsid w:val="003203A1"/>
  </w:style>
  <w:style w:type="paragraph" w:customStyle="1" w:styleId="0B41362184424C7DAA29F56F196D76F3">
    <w:name w:val="0B41362184424C7DAA29F56F196D76F3"/>
    <w:rsid w:val="003203A1"/>
  </w:style>
  <w:style w:type="paragraph" w:customStyle="1" w:styleId="DF25F33D950B40D2A2BFF2582898E68A">
    <w:name w:val="DF25F33D950B40D2A2BFF2582898E68A"/>
    <w:rsid w:val="003203A1"/>
  </w:style>
  <w:style w:type="paragraph" w:customStyle="1" w:styleId="4F17CC0F3DB243BC82C0B35C2F281234">
    <w:name w:val="4F17CC0F3DB243BC82C0B35C2F281234"/>
    <w:rsid w:val="003203A1"/>
  </w:style>
  <w:style w:type="paragraph" w:customStyle="1" w:styleId="A0386D2F6F6546A2B2D1E0D465C1328E">
    <w:name w:val="A0386D2F6F6546A2B2D1E0D465C1328E"/>
    <w:rsid w:val="003203A1"/>
  </w:style>
  <w:style w:type="paragraph" w:customStyle="1" w:styleId="38C3CC8B999E41D2A9F2E40F20B2D11A">
    <w:name w:val="38C3CC8B999E41D2A9F2E40F20B2D11A"/>
    <w:rsid w:val="003203A1"/>
  </w:style>
  <w:style w:type="paragraph" w:customStyle="1" w:styleId="E3BF2E0996164E3698F3237058ACB975">
    <w:name w:val="E3BF2E0996164E3698F3237058ACB975"/>
    <w:rsid w:val="003203A1"/>
  </w:style>
  <w:style w:type="paragraph" w:customStyle="1" w:styleId="ADEE0A365BBE438BBDD02CB01D09CC46">
    <w:name w:val="ADEE0A365BBE438BBDD02CB01D09CC46"/>
    <w:rsid w:val="003203A1"/>
  </w:style>
  <w:style w:type="paragraph" w:customStyle="1" w:styleId="147DDFE02CB14D3096520620581BA627">
    <w:name w:val="147DDFE02CB14D3096520620581BA627"/>
    <w:rsid w:val="003203A1"/>
  </w:style>
  <w:style w:type="paragraph" w:customStyle="1" w:styleId="CE7ACFB13D534B67924CF5B021151D00">
    <w:name w:val="CE7ACFB13D534B67924CF5B021151D00"/>
    <w:rsid w:val="003203A1"/>
  </w:style>
  <w:style w:type="paragraph" w:customStyle="1" w:styleId="0961E0BCF71F4C8BAC306A308D72B4FB">
    <w:name w:val="0961E0BCF71F4C8BAC306A308D72B4FB"/>
    <w:rsid w:val="003203A1"/>
  </w:style>
  <w:style w:type="paragraph" w:customStyle="1" w:styleId="3D3BFF3C57B048579964FC9A01D220F7">
    <w:name w:val="3D3BFF3C57B048579964FC9A01D220F7"/>
    <w:rsid w:val="003203A1"/>
  </w:style>
  <w:style w:type="paragraph" w:customStyle="1" w:styleId="A2237E9E61944D42B683F89383029700">
    <w:name w:val="A2237E9E61944D42B683F89383029700"/>
    <w:rsid w:val="003203A1"/>
  </w:style>
  <w:style w:type="paragraph" w:customStyle="1" w:styleId="50AD8BDC70F6442B9C4F88610EA72654">
    <w:name w:val="50AD8BDC70F6442B9C4F88610EA72654"/>
    <w:rsid w:val="003203A1"/>
  </w:style>
  <w:style w:type="paragraph" w:customStyle="1" w:styleId="3F8B2FB17D9E4CEA8460CB5FC7B22529">
    <w:name w:val="3F8B2FB17D9E4CEA8460CB5FC7B22529"/>
    <w:rsid w:val="003203A1"/>
  </w:style>
  <w:style w:type="paragraph" w:customStyle="1" w:styleId="1BBD4F0C165D4D50A0464CD23EB58E66">
    <w:name w:val="1BBD4F0C165D4D50A0464CD23EB58E66"/>
    <w:rsid w:val="003203A1"/>
  </w:style>
  <w:style w:type="paragraph" w:customStyle="1" w:styleId="936351D1952247F6B5241014EB0C2DD6">
    <w:name w:val="936351D1952247F6B5241014EB0C2DD6"/>
    <w:rsid w:val="003203A1"/>
  </w:style>
  <w:style w:type="paragraph" w:customStyle="1" w:styleId="C9324C3596FC4915BB2717A90771CAEF">
    <w:name w:val="C9324C3596FC4915BB2717A90771CAEF"/>
    <w:rsid w:val="003203A1"/>
  </w:style>
  <w:style w:type="paragraph" w:customStyle="1" w:styleId="6E0A4040764247E0B839B8AF97A7400B">
    <w:name w:val="6E0A4040764247E0B839B8AF97A7400B"/>
    <w:rsid w:val="003203A1"/>
  </w:style>
  <w:style w:type="paragraph" w:customStyle="1" w:styleId="86229B04168944ABA3CB125DA545E6DF">
    <w:name w:val="86229B04168944ABA3CB125DA545E6DF"/>
    <w:rsid w:val="003203A1"/>
  </w:style>
  <w:style w:type="paragraph" w:customStyle="1" w:styleId="49DB3BA7A43E4834AC76DB8041B3AACA">
    <w:name w:val="49DB3BA7A43E4834AC76DB8041B3AACA"/>
    <w:rsid w:val="003203A1"/>
  </w:style>
  <w:style w:type="paragraph" w:customStyle="1" w:styleId="CE84FBE0A43B445AA4885FDF1480A807">
    <w:name w:val="CE84FBE0A43B445AA4885FDF1480A807"/>
    <w:rsid w:val="003203A1"/>
  </w:style>
  <w:style w:type="paragraph" w:customStyle="1" w:styleId="E8309978DAF84B49A4A8B25CE13725FF">
    <w:name w:val="E8309978DAF84B49A4A8B25CE13725FF"/>
    <w:rsid w:val="003203A1"/>
  </w:style>
  <w:style w:type="paragraph" w:customStyle="1" w:styleId="02269528B03840EE91F1D9A673037C12">
    <w:name w:val="02269528B03840EE91F1D9A673037C12"/>
    <w:rsid w:val="003203A1"/>
  </w:style>
  <w:style w:type="paragraph" w:customStyle="1" w:styleId="BBAF2452927C443BA2306FDEC91901E3">
    <w:name w:val="BBAF2452927C443BA2306FDEC91901E3"/>
    <w:rsid w:val="003203A1"/>
  </w:style>
  <w:style w:type="paragraph" w:customStyle="1" w:styleId="8B599225E6AD4CF5B4F4DD7849108FB0">
    <w:name w:val="8B599225E6AD4CF5B4F4DD7849108FB0"/>
    <w:rsid w:val="003203A1"/>
  </w:style>
  <w:style w:type="paragraph" w:customStyle="1" w:styleId="4D95011A2B7440D8AF26E45FB48A146E">
    <w:name w:val="4D95011A2B7440D8AF26E45FB48A146E"/>
    <w:rsid w:val="003203A1"/>
  </w:style>
  <w:style w:type="paragraph" w:customStyle="1" w:styleId="9E33123999B9425598774CEBC04043B7">
    <w:name w:val="9E33123999B9425598774CEBC04043B7"/>
    <w:rsid w:val="003203A1"/>
  </w:style>
  <w:style w:type="paragraph" w:customStyle="1" w:styleId="91EB313518DE42CE80419F886DF3C6AE">
    <w:name w:val="91EB313518DE42CE80419F886DF3C6AE"/>
    <w:rsid w:val="003203A1"/>
  </w:style>
  <w:style w:type="paragraph" w:customStyle="1" w:styleId="AFA752F1813F4B7B987C3C3B0352215A">
    <w:name w:val="AFA752F1813F4B7B987C3C3B0352215A"/>
    <w:rsid w:val="003203A1"/>
  </w:style>
  <w:style w:type="paragraph" w:customStyle="1" w:styleId="104ED0947389490696054CAFFD63DDFD">
    <w:name w:val="104ED0947389490696054CAFFD63DDFD"/>
    <w:rsid w:val="00B96DE0"/>
  </w:style>
  <w:style w:type="paragraph" w:customStyle="1" w:styleId="7A9438676B9A4183BFEA976FC98B8690">
    <w:name w:val="7A9438676B9A4183BFEA976FC98B8690"/>
    <w:rsid w:val="00B96DE0"/>
  </w:style>
  <w:style w:type="paragraph" w:customStyle="1" w:styleId="934220C3640F42FB9F98150A47990D9C">
    <w:name w:val="934220C3640F42FB9F98150A47990D9C"/>
    <w:rsid w:val="00B96DE0"/>
  </w:style>
  <w:style w:type="paragraph" w:customStyle="1" w:styleId="B77862B8EF8C472F98C85A4A26BB59C8">
    <w:name w:val="B77862B8EF8C472F98C85A4A26BB59C8"/>
    <w:rsid w:val="00B96DE0"/>
  </w:style>
  <w:style w:type="paragraph" w:customStyle="1" w:styleId="AB47E18B144940DEBEF857149B3DCC61">
    <w:name w:val="AB47E18B144940DEBEF857149B3DCC61"/>
    <w:rsid w:val="00B96DE0"/>
  </w:style>
  <w:style w:type="paragraph" w:customStyle="1" w:styleId="23FE301CE928489ABCFA90A2279335D0">
    <w:name w:val="23FE301CE928489ABCFA90A2279335D0"/>
    <w:rsid w:val="004E33D0"/>
  </w:style>
  <w:style w:type="paragraph" w:customStyle="1" w:styleId="2A033B8BE91D4183BCBD9FC0795D923D">
    <w:name w:val="2A033B8BE91D4183BCBD9FC0795D923D"/>
    <w:rsid w:val="004E33D0"/>
  </w:style>
  <w:style w:type="paragraph" w:customStyle="1" w:styleId="2CD3D9936F154370B567C02E74066395">
    <w:name w:val="2CD3D9936F154370B567C02E74066395"/>
    <w:rsid w:val="004E33D0"/>
  </w:style>
  <w:style w:type="paragraph" w:customStyle="1" w:styleId="9E1F9618D9D948EBBB96D1CCEFD4FA0F">
    <w:name w:val="9E1F9618D9D948EBBB96D1CCEFD4FA0F"/>
    <w:rsid w:val="004E33D0"/>
  </w:style>
  <w:style w:type="paragraph" w:customStyle="1" w:styleId="7903190E627E4738BCE7C1D3F8A8AFF3">
    <w:name w:val="7903190E627E4738BCE7C1D3F8A8AFF3"/>
    <w:rsid w:val="004E33D0"/>
  </w:style>
  <w:style w:type="paragraph" w:customStyle="1" w:styleId="F2AE9DEBE7B64AB1B506D01CC8301528">
    <w:name w:val="F2AE9DEBE7B64AB1B506D01CC8301528"/>
    <w:rsid w:val="004E33D0"/>
  </w:style>
  <w:style w:type="paragraph" w:customStyle="1" w:styleId="D2D0C2D380D24D01842AA5BC3BE44E71">
    <w:name w:val="D2D0C2D380D24D01842AA5BC3BE44E71"/>
    <w:rsid w:val="004E33D0"/>
  </w:style>
  <w:style w:type="paragraph" w:customStyle="1" w:styleId="8B62DE3D337841749855555B52C764B8">
    <w:name w:val="8B62DE3D337841749855555B52C764B8"/>
    <w:rsid w:val="004E33D0"/>
  </w:style>
  <w:style w:type="paragraph" w:customStyle="1" w:styleId="A239A03BE6AD415EA58E1345344F2060">
    <w:name w:val="A239A03BE6AD415EA58E1345344F2060"/>
    <w:rsid w:val="004E33D0"/>
  </w:style>
  <w:style w:type="paragraph" w:customStyle="1" w:styleId="E001B40F803848A9BF32C19243E171C9">
    <w:name w:val="E001B40F803848A9BF32C19243E171C9"/>
    <w:rsid w:val="004E33D0"/>
  </w:style>
  <w:style w:type="paragraph" w:customStyle="1" w:styleId="1BB4DE7DCA2746A5AB59271254C1DC38">
    <w:name w:val="1BB4DE7DCA2746A5AB59271254C1DC38"/>
    <w:rsid w:val="004E33D0"/>
  </w:style>
  <w:style w:type="paragraph" w:customStyle="1" w:styleId="ADCD359494D2460CA547DF256BA28EE7">
    <w:name w:val="ADCD359494D2460CA547DF256BA28EE7"/>
    <w:rsid w:val="004E33D0"/>
  </w:style>
  <w:style w:type="paragraph" w:customStyle="1" w:styleId="1E87165D9FC4453892705E5FEF281242">
    <w:name w:val="1E87165D9FC4453892705E5FEF281242"/>
    <w:rsid w:val="004E33D0"/>
  </w:style>
  <w:style w:type="paragraph" w:customStyle="1" w:styleId="1AD357231B3D458FB23FEC5B67F0E37E">
    <w:name w:val="1AD357231B3D458FB23FEC5B67F0E37E"/>
    <w:rsid w:val="004E33D0"/>
  </w:style>
  <w:style w:type="paragraph" w:customStyle="1" w:styleId="CB0AA4B90EDD4EB48341A7BB2F9F6B52">
    <w:name w:val="CB0AA4B90EDD4EB48341A7BB2F9F6B52"/>
    <w:rsid w:val="004E33D0"/>
  </w:style>
  <w:style w:type="paragraph" w:customStyle="1" w:styleId="426DFE977EF84BDDA56A6F703D0D15AE">
    <w:name w:val="426DFE977EF84BDDA56A6F703D0D15AE"/>
    <w:rsid w:val="004E33D0"/>
  </w:style>
  <w:style w:type="paragraph" w:customStyle="1" w:styleId="74C5504A30DF4A2580BD0753FB7C9085">
    <w:name w:val="74C5504A30DF4A2580BD0753FB7C9085"/>
    <w:rsid w:val="004E33D0"/>
  </w:style>
  <w:style w:type="paragraph" w:customStyle="1" w:styleId="1E731C810C734FBFA1C9D94102B26DDE">
    <w:name w:val="1E731C810C734FBFA1C9D94102B26DDE"/>
    <w:rsid w:val="004E33D0"/>
  </w:style>
  <w:style w:type="paragraph" w:customStyle="1" w:styleId="28B437BEA61F4A1D8E32A86AF17855BD">
    <w:name w:val="28B437BEA61F4A1D8E32A86AF17855BD"/>
    <w:rsid w:val="004E33D0"/>
  </w:style>
  <w:style w:type="paragraph" w:customStyle="1" w:styleId="19FBB4BB91CE43D4A48D15091789F9F0">
    <w:name w:val="19FBB4BB91CE43D4A48D15091789F9F0"/>
    <w:rsid w:val="004E33D0"/>
  </w:style>
  <w:style w:type="paragraph" w:customStyle="1" w:styleId="6C8525B573B44C33ACA9A99C7DB1A93E">
    <w:name w:val="6C8525B573B44C33ACA9A99C7DB1A93E"/>
    <w:rsid w:val="004E33D0"/>
  </w:style>
  <w:style w:type="paragraph" w:customStyle="1" w:styleId="8486879B9D0043DAAE15666DB11D0065">
    <w:name w:val="8486879B9D0043DAAE15666DB11D0065"/>
    <w:rsid w:val="00613993"/>
  </w:style>
  <w:style w:type="paragraph" w:customStyle="1" w:styleId="653E96017C3445B6A8649171DE85D024">
    <w:name w:val="653E96017C3445B6A8649171DE85D024"/>
    <w:rsid w:val="00613993"/>
  </w:style>
  <w:style w:type="paragraph" w:customStyle="1" w:styleId="4A6AD493128946B095AD2BD7277E8BBF">
    <w:name w:val="4A6AD493128946B095AD2BD7277E8BBF"/>
    <w:rsid w:val="00613993"/>
  </w:style>
  <w:style w:type="paragraph" w:customStyle="1" w:styleId="1DFEBF66F6C94B1696957ACBD2B05432">
    <w:name w:val="1DFEBF66F6C94B1696957ACBD2B05432"/>
    <w:rsid w:val="0044698D"/>
  </w:style>
  <w:style w:type="paragraph" w:customStyle="1" w:styleId="2484C9E148F54C9CAC23E893199CC2D8">
    <w:name w:val="2484C9E148F54C9CAC23E893199CC2D8"/>
    <w:rsid w:val="0044698D"/>
  </w:style>
  <w:style w:type="paragraph" w:customStyle="1" w:styleId="4B56610591674E339C19F64AEAB6D83D">
    <w:name w:val="4B56610591674E339C19F64AEAB6D83D"/>
    <w:rsid w:val="0044698D"/>
  </w:style>
  <w:style w:type="paragraph" w:customStyle="1" w:styleId="4CAACD10C19F4D8887D65CB26C20FB68">
    <w:name w:val="4CAACD10C19F4D8887D65CB26C20FB68"/>
    <w:rsid w:val="003342D4"/>
  </w:style>
  <w:style w:type="paragraph" w:customStyle="1" w:styleId="11D6626148CB4A219B1EF3445A2C1696">
    <w:name w:val="11D6626148CB4A219B1EF3445A2C1696"/>
    <w:rsid w:val="00902C83"/>
  </w:style>
  <w:style w:type="paragraph" w:customStyle="1" w:styleId="E41CEB4C02674E6F85737429F82F0FEA">
    <w:name w:val="E41CEB4C02674E6F85737429F82F0FEA"/>
    <w:rsid w:val="00902C83"/>
  </w:style>
  <w:style w:type="paragraph" w:customStyle="1" w:styleId="64CFBB511B3E4F08B573988919631511">
    <w:name w:val="64CFBB511B3E4F08B573988919631511"/>
    <w:rsid w:val="00F30929"/>
  </w:style>
  <w:style w:type="paragraph" w:customStyle="1" w:styleId="0A3B875CF52A43D4BE527A8AA5F06D88">
    <w:name w:val="0A3B875CF52A43D4BE527A8AA5F06D88"/>
    <w:rsid w:val="00F30929"/>
  </w:style>
  <w:style w:type="paragraph" w:customStyle="1" w:styleId="555E8BE2E1A54B9888B83161B4A8DF71">
    <w:name w:val="555E8BE2E1A54B9888B83161B4A8DF71"/>
    <w:rsid w:val="00F30929"/>
  </w:style>
  <w:style w:type="paragraph" w:customStyle="1" w:styleId="E7E116F308AD45F9B8031DE4D8E29774">
    <w:name w:val="E7E116F308AD45F9B8031DE4D8E29774"/>
    <w:rsid w:val="00F30929"/>
  </w:style>
  <w:style w:type="paragraph" w:customStyle="1" w:styleId="A874AE0A48A9465EB1571F60938B8EF6">
    <w:name w:val="A874AE0A48A9465EB1571F60938B8EF6"/>
    <w:rsid w:val="00F30929"/>
  </w:style>
  <w:style w:type="paragraph" w:customStyle="1" w:styleId="301DA30629534093AE917C0EB036E495">
    <w:name w:val="301DA30629534093AE917C0EB036E495"/>
    <w:rsid w:val="00F30929"/>
  </w:style>
  <w:style w:type="paragraph" w:customStyle="1" w:styleId="5368C64F3C8D4905BAAD3D13B73C501C">
    <w:name w:val="5368C64F3C8D4905BAAD3D13B73C501C"/>
    <w:rsid w:val="00F30929"/>
  </w:style>
  <w:style w:type="paragraph" w:customStyle="1" w:styleId="B00D7E38C5EB485E912BC756F0E29CE1">
    <w:name w:val="B00D7E38C5EB485E912BC756F0E29CE1"/>
    <w:rsid w:val="00F30929"/>
  </w:style>
  <w:style w:type="paragraph" w:customStyle="1" w:styleId="CF4DBDFFF7984AC9904B3435C674AE50">
    <w:name w:val="CF4DBDFFF7984AC9904B3435C674AE50"/>
    <w:rsid w:val="00BD10D0"/>
  </w:style>
  <w:style w:type="paragraph" w:customStyle="1" w:styleId="A2213FB9E9D148B59EB61EF405521B7E">
    <w:name w:val="A2213FB9E9D148B59EB61EF405521B7E"/>
    <w:rsid w:val="00BD10D0"/>
  </w:style>
  <w:style w:type="paragraph" w:customStyle="1" w:styleId="B3C3C9B0F8F84261A4DEC4C5221181AD">
    <w:name w:val="B3C3C9B0F8F84261A4DEC4C5221181AD"/>
    <w:rsid w:val="00BD10D0"/>
  </w:style>
  <w:style w:type="paragraph" w:customStyle="1" w:styleId="01B288132C3C4DAEAE2AC981124607EE">
    <w:name w:val="01B288132C3C4DAEAE2AC981124607EE"/>
    <w:rsid w:val="00BD10D0"/>
  </w:style>
  <w:style w:type="paragraph" w:customStyle="1" w:styleId="291E9CB8D5A147F5A777E0221E270E96">
    <w:name w:val="291E9CB8D5A147F5A777E0221E270E96"/>
    <w:rsid w:val="00BD10D0"/>
  </w:style>
  <w:style w:type="paragraph" w:customStyle="1" w:styleId="A244363C13F74D629BE7D8D4CB7F1584">
    <w:name w:val="A244363C13F74D629BE7D8D4CB7F1584"/>
    <w:rsid w:val="00BD10D0"/>
  </w:style>
  <w:style w:type="paragraph" w:customStyle="1" w:styleId="495CB88FD1C94FEF827BD795B8E3E4A6">
    <w:name w:val="495CB88FD1C94FEF827BD795B8E3E4A6"/>
    <w:rsid w:val="00BD10D0"/>
  </w:style>
  <w:style w:type="paragraph" w:customStyle="1" w:styleId="59422BA2BA884AE2B8A64283FAA22BFC">
    <w:name w:val="59422BA2BA884AE2B8A64283FAA22BFC"/>
    <w:rsid w:val="00BD10D0"/>
  </w:style>
  <w:style w:type="paragraph" w:customStyle="1" w:styleId="992B1C95D41846E3A34D62F440BE3E26">
    <w:name w:val="992B1C95D41846E3A34D62F440BE3E26"/>
    <w:rsid w:val="00BD10D0"/>
  </w:style>
  <w:style w:type="paragraph" w:customStyle="1" w:styleId="CC1DD8D42E7B4A36971C66A499D8EFCD">
    <w:name w:val="CC1DD8D42E7B4A36971C66A499D8EFCD"/>
    <w:rsid w:val="0080407B"/>
  </w:style>
  <w:style w:type="paragraph" w:customStyle="1" w:styleId="72E06D7D32EB470DA4D7049E95E38FAA">
    <w:name w:val="72E06D7D32EB470DA4D7049E95E38FAA"/>
    <w:rsid w:val="0080407B"/>
  </w:style>
  <w:style w:type="paragraph" w:customStyle="1" w:styleId="8717B5403D844EA1AB644B42E80CA435">
    <w:name w:val="8717B5403D844EA1AB644B42E80CA435"/>
    <w:rsid w:val="0080407B"/>
  </w:style>
  <w:style w:type="paragraph" w:customStyle="1" w:styleId="3AFB27BD583C44F19B2D856A387311DE">
    <w:name w:val="3AFB27BD583C44F19B2D856A387311DE"/>
    <w:rsid w:val="0080407B"/>
  </w:style>
  <w:style w:type="paragraph" w:customStyle="1" w:styleId="F58A9F5D378E4FBDA3E59211B3D4CB77">
    <w:name w:val="F58A9F5D378E4FBDA3E59211B3D4CB77"/>
    <w:rsid w:val="0080407B"/>
  </w:style>
  <w:style w:type="paragraph" w:customStyle="1" w:styleId="65AE0E59345948C48085B28BFF5CC00A">
    <w:name w:val="65AE0E59345948C48085B28BFF5CC00A"/>
    <w:rsid w:val="0080407B"/>
  </w:style>
  <w:style w:type="paragraph" w:customStyle="1" w:styleId="EABCDAC980BD49158B3A8B52DAAF7638">
    <w:name w:val="EABCDAC980BD49158B3A8B52DAAF7638"/>
    <w:rsid w:val="0080407B"/>
  </w:style>
  <w:style w:type="paragraph" w:customStyle="1" w:styleId="01F387DCB235432E9A47C0173A11502E">
    <w:name w:val="01F387DCB235432E9A47C0173A11502E"/>
    <w:rsid w:val="0080407B"/>
  </w:style>
  <w:style w:type="paragraph" w:customStyle="1" w:styleId="7F8C6F9F50B74343951D25C900DA32FC">
    <w:name w:val="7F8C6F9F50B74343951D25C900DA32FC"/>
    <w:rsid w:val="0080407B"/>
  </w:style>
  <w:style w:type="paragraph" w:customStyle="1" w:styleId="5E6C2D94782B406BACD3BF2ED80158A3">
    <w:name w:val="5E6C2D94782B406BACD3BF2ED80158A3"/>
    <w:rsid w:val="0080407B"/>
  </w:style>
  <w:style w:type="paragraph" w:customStyle="1" w:styleId="99373B4B817E449E819AC0021FA8E495">
    <w:name w:val="99373B4B817E449E819AC0021FA8E495"/>
    <w:rsid w:val="0080407B"/>
  </w:style>
  <w:style w:type="paragraph" w:customStyle="1" w:styleId="0FAFE7E99FEB4224A3F2C2D5BDD0094F">
    <w:name w:val="0FAFE7E99FEB4224A3F2C2D5BDD0094F"/>
    <w:rsid w:val="0080407B"/>
  </w:style>
  <w:style w:type="paragraph" w:customStyle="1" w:styleId="22CA6E5677574BF08012AF05E076DF9F">
    <w:name w:val="22CA6E5677574BF08012AF05E076DF9F"/>
    <w:rsid w:val="00BD528D"/>
  </w:style>
  <w:style w:type="paragraph" w:customStyle="1" w:styleId="89488DAFF4CD413F8E4E3289B7B3A7B8">
    <w:name w:val="89488DAFF4CD413F8E4E3289B7B3A7B8"/>
    <w:rsid w:val="00BD528D"/>
  </w:style>
  <w:style w:type="paragraph" w:customStyle="1" w:styleId="F438B6CE72914FC88EEFA8AB6F1940A6">
    <w:name w:val="F438B6CE72914FC88EEFA8AB6F1940A6"/>
    <w:rsid w:val="00BD528D"/>
  </w:style>
  <w:style w:type="paragraph" w:customStyle="1" w:styleId="C1DCCBFFF67D4525A4AD3FC8B495DBC1">
    <w:name w:val="C1DCCBFFF67D4525A4AD3FC8B495DBC1"/>
    <w:rsid w:val="00BD528D"/>
  </w:style>
  <w:style w:type="paragraph" w:customStyle="1" w:styleId="D82E4576BD724FB1A1362895FBCE66B5">
    <w:name w:val="D82E4576BD724FB1A1362895FBCE66B5"/>
    <w:rsid w:val="00BD528D"/>
  </w:style>
  <w:style w:type="paragraph" w:customStyle="1" w:styleId="9EE7631C32164A2882D27EAFF9BED4C0">
    <w:name w:val="9EE7631C32164A2882D27EAFF9BED4C0"/>
    <w:rsid w:val="00BD528D"/>
  </w:style>
  <w:style w:type="paragraph" w:customStyle="1" w:styleId="395593FA78BE420B9BBBAFA31EBBAD57">
    <w:name w:val="395593FA78BE420B9BBBAFA31EBBAD57"/>
    <w:rsid w:val="00BD528D"/>
  </w:style>
  <w:style w:type="paragraph" w:customStyle="1" w:styleId="4EC9356DF717419E8A0A40C858D84E17">
    <w:name w:val="4EC9356DF717419E8A0A40C858D84E17"/>
    <w:rsid w:val="00BD528D"/>
  </w:style>
  <w:style w:type="paragraph" w:customStyle="1" w:styleId="06FC0924FE164DD89598F9ACAE6CF5F6">
    <w:name w:val="06FC0924FE164DD89598F9ACAE6CF5F6"/>
    <w:rsid w:val="00BD528D"/>
  </w:style>
  <w:style w:type="paragraph" w:customStyle="1" w:styleId="88713444FE1A46ECBC832D7BF5A6439C">
    <w:name w:val="88713444FE1A46ECBC832D7BF5A6439C"/>
    <w:rsid w:val="00BD528D"/>
  </w:style>
  <w:style w:type="paragraph" w:customStyle="1" w:styleId="F67848F8184B48CFB8F72FE6F9CA8799">
    <w:name w:val="F67848F8184B48CFB8F72FE6F9CA8799"/>
    <w:rsid w:val="00BD528D"/>
  </w:style>
  <w:style w:type="paragraph" w:customStyle="1" w:styleId="339B8A064321424FBDD6B1D21A82024A">
    <w:name w:val="339B8A064321424FBDD6B1D21A82024A"/>
    <w:rsid w:val="00BD528D"/>
  </w:style>
  <w:style w:type="paragraph" w:customStyle="1" w:styleId="5F90DB10F96A4110A0DA0DB8EB475C12">
    <w:name w:val="5F90DB10F96A4110A0DA0DB8EB475C12"/>
    <w:rsid w:val="00BD528D"/>
  </w:style>
  <w:style w:type="paragraph" w:customStyle="1" w:styleId="87103DC88816470598E1A9656E2CC985">
    <w:name w:val="87103DC88816470598E1A9656E2CC985"/>
    <w:rsid w:val="00BD528D"/>
  </w:style>
  <w:style w:type="paragraph" w:customStyle="1" w:styleId="94767B4C38154E65BA65F8DFDCBD15C9">
    <w:name w:val="94767B4C38154E65BA65F8DFDCBD15C9"/>
    <w:rsid w:val="00BD528D"/>
  </w:style>
  <w:style w:type="paragraph" w:customStyle="1" w:styleId="7D1370B4B27F488CA06D5DC23B8D3942">
    <w:name w:val="7D1370B4B27F488CA06D5DC23B8D3942"/>
    <w:rsid w:val="00BD528D"/>
  </w:style>
  <w:style w:type="paragraph" w:customStyle="1" w:styleId="156D34555E924C12B971269E6365FBC1">
    <w:name w:val="156D34555E924C12B971269E6365FBC1"/>
    <w:rsid w:val="00BD528D"/>
  </w:style>
  <w:style w:type="paragraph" w:customStyle="1" w:styleId="97684BE2CDA14E979FF7362619E41E40">
    <w:name w:val="97684BE2CDA14E979FF7362619E41E40"/>
    <w:rsid w:val="00BD528D"/>
  </w:style>
  <w:style w:type="paragraph" w:customStyle="1" w:styleId="DE6965E32613447097A5ABFC30CD275B">
    <w:name w:val="DE6965E32613447097A5ABFC30CD275B"/>
    <w:rsid w:val="00BD528D"/>
  </w:style>
  <w:style w:type="paragraph" w:customStyle="1" w:styleId="27D92F3CEB634467B5219017982B6F6D">
    <w:name w:val="27D92F3CEB634467B5219017982B6F6D"/>
    <w:rsid w:val="00BD528D"/>
  </w:style>
  <w:style w:type="paragraph" w:customStyle="1" w:styleId="EED8418F9EAE49D7B8307267D0B088B6">
    <w:name w:val="EED8418F9EAE49D7B8307267D0B088B6"/>
    <w:rsid w:val="00BD528D"/>
  </w:style>
  <w:style w:type="paragraph" w:customStyle="1" w:styleId="592EBBEFC1E545E8ADCFB2951452F270">
    <w:name w:val="592EBBEFC1E545E8ADCFB2951452F270"/>
    <w:rsid w:val="00BD528D"/>
  </w:style>
  <w:style w:type="paragraph" w:customStyle="1" w:styleId="B716C513E92E4762A91ED314578F650D">
    <w:name w:val="B716C513E92E4762A91ED314578F650D"/>
    <w:rsid w:val="00BD528D"/>
  </w:style>
  <w:style w:type="paragraph" w:customStyle="1" w:styleId="91FC4120B76548968CF3DAD89D3B1209">
    <w:name w:val="91FC4120B76548968CF3DAD89D3B1209"/>
    <w:rsid w:val="00BD528D"/>
  </w:style>
  <w:style w:type="paragraph" w:customStyle="1" w:styleId="7276E5515CFB472FA6EC6E7A21028380">
    <w:name w:val="7276E5515CFB472FA6EC6E7A21028380"/>
    <w:rsid w:val="00BD528D"/>
  </w:style>
  <w:style w:type="paragraph" w:customStyle="1" w:styleId="065BB8A626664728952BC9821EFFF8E8">
    <w:name w:val="065BB8A626664728952BC9821EFFF8E8"/>
    <w:rsid w:val="00BD528D"/>
  </w:style>
  <w:style w:type="paragraph" w:customStyle="1" w:styleId="B3BE109F1EB0459CBA262D4D5449CF13">
    <w:name w:val="B3BE109F1EB0459CBA262D4D5449CF13"/>
    <w:rsid w:val="00BD528D"/>
  </w:style>
  <w:style w:type="paragraph" w:customStyle="1" w:styleId="9D9BAB0A6BDA437A89EDAE0534E887FC">
    <w:name w:val="9D9BAB0A6BDA437A89EDAE0534E887FC"/>
    <w:rsid w:val="00BD528D"/>
  </w:style>
  <w:style w:type="paragraph" w:customStyle="1" w:styleId="CCADC9D7C4B5492AB2AC33F9695A9563">
    <w:name w:val="CCADC9D7C4B5492AB2AC33F9695A9563"/>
    <w:rsid w:val="00BD528D"/>
  </w:style>
  <w:style w:type="paragraph" w:customStyle="1" w:styleId="9DCC335708D245E2AD4B211F628CA6C4">
    <w:name w:val="9DCC335708D245E2AD4B211F628CA6C4"/>
    <w:rsid w:val="00BD528D"/>
  </w:style>
  <w:style w:type="paragraph" w:customStyle="1" w:styleId="D9F85523DE104F9F9C0A097C4DAC3ED4">
    <w:name w:val="D9F85523DE104F9F9C0A097C4DAC3ED4"/>
    <w:rsid w:val="00BD528D"/>
  </w:style>
  <w:style w:type="paragraph" w:customStyle="1" w:styleId="E798135504FC476B97CBF32C350DC8A3">
    <w:name w:val="E798135504FC476B97CBF32C350DC8A3"/>
    <w:rsid w:val="00BD528D"/>
  </w:style>
  <w:style w:type="paragraph" w:customStyle="1" w:styleId="27B61917B4E14F74B9D35EDCA1E263C4">
    <w:name w:val="27B61917B4E14F74B9D35EDCA1E263C4"/>
    <w:rsid w:val="00BD528D"/>
  </w:style>
  <w:style w:type="paragraph" w:customStyle="1" w:styleId="1759B909B7CA4EE9A61DB1F08AE9F8C5">
    <w:name w:val="1759B909B7CA4EE9A61DB1F08AE9F8C5"/>
    <w:rsid w:val="00BD528D"/>
  </w:style>
  <w:style w:type="paragraph" w:customStyle="1" w:styleId="5C887A3B58094014BF6886082A787DFC">
    <w:name w:val="5C887A3B58094014BF6886082A787DFC"/>
    <w:rsid w:val="00BD528D"/>
  </w:style>
  <w:style w:type="paragraph" w:customStyle="1" w:styleId="EAFF14FA3579489DBBD7A7DB25CAD750">
    <w:name w:val="EAFF14FA3579489DBBD7A7DB25CAD750"/>
    <w:rsid w:val="00BD528D"/>
  </w:style>
  <w:style w:type="paragraph" w:customStyle="1" w:styleId="2A694BACF22944F596B33FFDC2CC6EC3">
    <w:name w:val="2A694BACF22944F596B33FFDC2CC6EC3"/>
    <w:rsid w:val="00BD528D"/>
  </w:style>
  <w:style w:type="paragraph" w:customStyle="1" w:styleId="5BDEF03A0E884123BD2AA0507C3108FA">
    <w:name w:val="5BDEF03A0E884123BD2AA0507C3108FA"/>
    <w:rsid w:val="00BD528D"/>
  </w:style>
  <w:style w:type="paragraph" w:customStyle="1" w:styleId="0E5E69BF17ED49DAB061B561E429C94E">
    <w:name w:val="0E5E69BF17ED49DAB061B561E429C94E"/>
    <w:rsid w:val="00BD528D"/>
  </w:style>
  <w:style w:type="paragraph" w:customStyle="1" w:styleId="7FE583BD9F1144C1B4EE4E8515544CE8">
    <w:name w:val="7FE583BD9F1144C1B4EE4E8515544CE8"/>
    <w:rsid w:val="00BD528D"/>
  </w:style>
  <w:style w:type="paragraph" w:customStyle="1" w:styleId="EAB31F2EA59040A2A1A865B645C58FBC">
    <w:name w:val="EAB31F2EA59040A2A1A865B645C58FBC"/>
    <w:rsid w:val="00BD528D"/>
  </w:style>
  <w:style w:type="paragraph" w:customStyle="1" w:styleId="109F3240FB364828B265084CD2784505">
    <w:name w:val="109F3240FB364828B265084CD2784505"/>
    <w:rsid w:val="00BD528D"/>
  </w:style>
  <w:style w:type="paragraph" w:customStyle="1" w:styleId="B2B7FE5CCA744327AEBD3EC3AE9A649B">
    <w:name w:val="B2B7FE5CCA744327AEBD3EC3AE9A649B"/>
    <w:rsid w:val="00BD528D"/>
  </w:style>
  <w:style w:type="paragraph" w:customStyle="1" w:styleId="17A49096206C4A8DAA8CADFEB378A6A5">
    <w:name w:val="17A49096206C4A8DAA8CADFEB378A6A5"/>
    <w:rsid w:val="00BD528D"/>
  </w:style>
  <w:style w:type="paragraph" w:customStyle="1" w:styleId="FDB02E4ED8654B4EBAE5AD29E63EBE39">
    <w:name w:val="FDB02E4ED8654B4EBAE5AD29E63EBE39"/>
    <w:rsid w:val="00BD528D"/>
  </w:style>
  <w:style w:type="paragraph" w:customStyle="1" w:styleId="E37226EAA24D42D99D4E604503CCF454">
    <w:name w:val="E37226EAA24D42D99D4E604503CCF454"/>
    <w:rsid w:val="00BD528D"/>
  </w:style>
  <w:style w:type="paragraph" w:customStyle="1" w:styleId="A730D51CB0004F7A83D5B8C1F4A9EE97">
    <w:name w:val="A730D51CB0004F7A83D5B8C1F4A9EE97"/>
    <w:rsid w:val="00BD528D"/>
  </w:style>
  <w:style w:type="paragraph" w:customStyle="1" w:styleId="9743FC3AD739409FBF668B6AAE9F9C1B">
    <w:name w:val="9743FC3AD739409FBF668B6AAE9F9C1B"/>
    <w:rsid w:val="00BD528D"/>
  </w:style>
  <w:style w:type="paragraph" w:customStyle="1" w:styleId="8AE03305D5AB4665B647BF3EB8ADC776">
    <w:name w:val="8AE03305D5AB4665B647BF3EB8ADC776"/>
    <w:rsid w:val="00BD528D"/>
  </w:style>
  <w:style w:type="paragraph" w:customStyle="1" w:styleId="681FB75EA93B4EA29226287E7EE27EAD">
    <w:name w:val="681FB75EA93B4EA29226287E7EE27EAD"/>
    <w:rsid w:val="00BD528D"/>
  </w:style>
  <w:style w:type="paragraph" w:customStyle="1" w:styleId="F5BC80AA475444028A460BB62141E8C8">
    <w:name w:val="F5BC80AA475444028A460BB62141E8C8"/>
    <w:rsid w:val="00BD528D"/>
  </w:style>
  <w:style w:type="paragraph" w:customStyle="1" w:styleId="17CC8112F3774CFBA05E66F8BE6C93B3">
    <w:name w:val="17CC8112F3774CFBA05E66F8BE6C93B3"/>
    <w:rsid w:val="00BD528D"/>
  </w:style>
  <w:style w:type="paragraph" w:customStyle="1" w:styleId="E322B1DABF4D407DA21F86068BF8764C">
    <w:name w:val="E322B1DABF4D407DA21F86068BF8764C"/>
    <w:rsid w:val="00BD528D"/>
  </w:style>
  <w:style w:type="paragraph" w:customStyle="1" w:styleId="512A7D8EA34B4224A84B7DC7567279F2">
    <w:name w:val="512A7D8EA34B4224A84B7DC7567279F2"/>
    <w:rsid w:val="00BD528D"/>
  </w:style>
  <w:style w:type="paragraph" w:customStyle="1" w:styleId="C3C550DCF36E42DF871533AF32D6A763">
    <w:name w:val="C3C550DCF36E42DF871533AF32D6A763"/>
    <w:rsid w:val="00BD528D"/>
  </w:style>
  <w:style w:type="paragraph" w:customStyle="1" w:styleId="828C51A48027432CB77B2BA5FFA6EAAA">
    <w:name w:val="828C51A48027432CB77B2BA5FFA6EAAA"/>
    <w:rsid w:val="00BD528D"/>
  </w:style>
  <w:style w:type="paragraph" w:customStyle="1" w:styleId="85E3405B33524376A4DD4BE43986ED07">
    <w:name w:val="85E3405B33524376A4DD4BE43986ED07"/>
    <w:rsid w:val="00BD528D"/>
  </w:style>
  <w:style w:type="paragraph" w:customStyle="1" w:styleId="D85D0F23025C4156A57159C5D3D730FD">
    <w:name w:val="D85D0F23025C4156A57159C5D3D730FD"/>
    <w:rsid w:val="00BD528D"/>
  </w:style>
  <w:style w:type="paragraph" w:customStyle="1" w:styleId="710EC57357034B72B9ACB90A43DA1B3D">
    <w:name w:val="710EC57357034B72B9ACB90A43DA1B3D"/>
    <w:rsid w:val="00BD528D"/>
  </w:style>
  <w:style w:type="paragraph" w:customStyle="1" w:styleId="9FCF3BF95D814F3090CA16F1ED83B234">
    <w:name w:val="9FCF3BF95D814F3090CA16F1ED83B234"/>
    <w:rsid w:val="00BD528D"/>
  </w:style>
  <w:style w:type="paragraph" w:customStyle="1" w:styleId="891633F7187B4108B574E6A2899152A0">
    <w:name w:val="891633F7187B4108B574E6A2899152A0"/>
    <w:rsid w:val="00BD528D"/>
  </w:style>
  <w:style w:type="paragraph" w:customStyle="1" w:styleId="EA214DA3FEF24326BCA7052B7EC6F46A">
    <w:name w:val="EA214DA3FEF24326BCA7052B7EC6F46A"/>
    <w:rsid w:val="00BD528D"/>
  </w:style>
  <w:style w:type="paragraph" w:customStyle="1" w:styleId="7AC7313818D74D0FA3F4A96A3EF53CEE">
    <w:name w:val="7AC7313818D74D0FA3F4A96A3EF53CEE"/>
    <w:rsid w:val="00F240C2"/>
  </w:style>
  <w:style w:type="paragraph" w:customStyle="1" w:styleId="8DFDAD8EF423466A89490C997A307376">
    <w:name w:val="8DFDAD8EF423466A89490C997A307376"/>
    <w:rsid w:val="00F240C2"/>
  </w:style>
  <w:style w:type="paragraph" w:customStyle="1" w:styleId="1DB9CC93FB394930B0028C2199AB8878">
    <w:name w:val="1DB9CC93FB394930B0028C2199AB8878"/>
    <w:rsid w:val="00F240C2"/>
  </w:style>
  <w:style w:type="paragraph" w:customStyle="1" w:styleId="5598C4EAFB694886965D6F7F5CADBD55">
    <w:name w:val="5598C4EAFB694886965D6F7F5CADBD55"/>
    <w:rsid w:val="00F240C2"/>
  </w:style>
  <w:style w:type="paragraph" w:customStyle="1" w:styleId="83C157A0F10C437492F2FBE34323EAC8">
    <w:name w:val="83C157A0F10C437492F2FBE34323EAC8"/>
    <w:rsid w:val="00F240C2"/>
  </w:style>
  <w:style w:type="paragraph" w:customStyle="1" w:styleId="5223786F45E249DE867A7564048A1414">
    <w:name w:val="5223786F45E249DE867A7564048A1414"/>
    <w:rsid w:val="00F240C2"/>
  </w:style>
  <w:style w:type="paragraph" w:customStyle="1" w:styleId="6412584F16494DC189B5CA5CCAB6C6A7">
    <w:name w:val="6412584F16494DC189B5CA5CCAB6C6A7"/>
    <w:rsid w:val="00F240C2"/>
  </w:style>
  <w:style w:type="paragraph" w:customStyle="1" w:styleId="B58D9C6B2CF44B91B3D9EA747BDE46C9">
    <w:name w:val="B58D9C6B2CF44B91B3D9EA747BDE46C9"/>
    <w:rsid w:val="00BE4535"/>
  </w:style>
  <w:style w:type="paragraph" w:customStyle="1" w:styleId="490F50D0E7E64C6C8D0019EBB35DD8DE">
    <w:name w:val="490F50D0E7E64C6C8D0019EBB35DD8DE"/>
    <w:rsid w:val="00BE4535"/>
  </w:style>
  <w:style w:type="paragraph" w:customStyle="1" w:styleId="EC94B1EDBBBB44FC9EF90319D709BF7B">
    <w:name w:val="EC94B1EDBBBB44FC9EF90319D709BF7B"/>
    <w:rsid w:val="007C3D49"/>
  </w:style>
  <w:style w:type="paragraph" w:customStyle="1" w:styleId="8525DAFBC70E48568C8767F76CEF8C11">
    <w:name w:val="8525DAFBC70E48568C8767F76CEF8C11"/>
    <w:rsid w:val="007C3D49"/>
  </w:style>
  <w:style w:type="paragraph" w:customStyle="1" w:styleId="AE5182289DA845F8B7A907F8F3B6C3E2">
    <w:name w:val="AE5182289DA845F8B7A907F8F3B6C3E2"/>
    <w:rsid w:val="007C3D49"/>
  </w:style>
  <w:style w:type="paragraph" w:customStyle="1" w:styleId="3AAD8C75DB14428088CE721C1DD316E4">
    <w:name w:val="3AAD8C75DB14428088CE721C1DD316E4"/>
    <w:rsid w:val="007C3D49"/>
  </w:style>
  <w:style w:type="paragraph" w:customStyle="1" w:styleId="7263BDEC18374BC3BC50CDEB523357C4">
    <w:name w:val="7263BDEC18374BC3BC50CDEB523357C4"/>
    <w:rsid w:val="007C3D49"/>
  </w:style>
  <w:style w:type="paragraph" w:customStyle="1" w:styleId="C1AC76A5129C447989A1942171BF852E">
    <w:name w:val="C1AC76A5129C447989A1942171BF852E"/>
    <w:rsid w:val="007C3D49"/>
  </w:style>
  <w:style w:type="paragraph" w:customStyle="1" w:styleId="B5E3AFCEC4E74FA2859FF4015E516947">
    <w:name w:val="B5E3AFCEC4E74FA2859FF4015E516947"/>
    <w:rsid w:val="007C3D49"/>
  </w:style>
  <w:style w:type="paragraph" w:customStyle="1" w:styleId="7977A2A3F43A4B48A43D9A9E327DB6A7">
    <w:name w:val="7977A2A3F43A4B48A43D9A9E327DB6A7"/>
    <w:rsid w:val="007C3D49"/>
  </w:style>
  <w:style w:type="paragraph" w:customStyle="1" w:styleId="B3889B5A9C28465387984195B7DACE4A">
    <w:name w:val="B3889B5A9C28465387984195B7DACE4A"/>
    <w:rsid w:val="00920630"/>
  </w:style>
  <w:style w:type="paragraph" w:customStyle="1" w:styleId="66FA9F1170484D43AAE099DB34E837B5">
    <w:name w:val="66FA9F1170484D43AAE099DB34E837B5"/>
    <w:rsid w:val="00920630"/>
  </w:style>
  <w:style w:type="paragraph" w:customStyle="1" w:styleId="88038AEF9D0E4A93A12B0EA3704C0D4C">
    <w:name w:val="88038AEF9D0E4A93A12B0EA3704C0D4C"/>
    <w:rsid w:val="00057BF9"/>
  </w:style>
  <w:style w:type="paragraph" w:customStyle="1" w:styleId="EBF0F584DAFB45BB8ABD26ADB1B4DC08">
    <w:name w:val="EBF0F584DAFB45BB8ABD26ADB1B4DC08"/>
    <w:rsid w:val="00057BF9"/>
  </w:style>
  <w:style w:type="paragraph" w:customStyle="1" w:styleId="A496982BAE704731BE7C1A24580D8290">
    <w:name w:val="A496982BAE704731BE7C1A24580D8290"/>
    <w:rsid w:val="00057BF9"/>
  </w:style>
  <w:style w:type="paragraph" w:customStyle="1" w:styleId="71B584A50FFD44ADA1A29CC015ACBDE6">
    <w:name w:val="71B584A50FFD44ADA1A29CC015ACBDE6"/>
    <w:rsid w:val="00057BF9"/>
  </w:style>
  <w:style w:type="paragraph" w:customStyle="1" w:styleId="1543CA1EA6AB441384B29B49043DCBF4">
    <w:name w:val="1543CA1EA6AB441384B29B49043DCBF4"/>
    <w:rsid w:val="00057BF9"/>
  </w:style>
  <w:style w:type="paragraph" w:customStyle="1" w:styleId="A1846BDA562744C4B4EEDF3984254623">
    <w:name w:val="A1846BDA562744C4B4EEDF3984254623"/>
    <w:rsid w:val="00057BF9"/>
  </w:style>
  <w:style w:type="paragraph" w:customStyle="1" w:styleId="533092B0747645108111548587961256">
    <w:name w:val="533092B0747645108111548587961256"/>
    <w:rsid w:val="00057BF9"/>
  </w:style>
  <w:style w:type="paragraph" w:customStyle="1" w:styleId="C678EDE24E674A05984D7A0C71D77786">
    <w:name w:val="C678EDE24E674A05984D7A0C71D77786"/>
    <w:rsid w:val="000D2AAE"/>
  </w:style>
  <w:style w:type="paragraph" w:customStyle="1" w:styleId="BB369B5049A2476485A9EF36F550778A">
    <w:name w:val="BB369B5049A2476485A9EF36F550778A"/>
    <w:rsid w:val="000D2AAE"/>
  </w:style>
  <w:style w:type="paragraph" w:customStyle="1" w:styleId="A5CF8338310E40A4B16A1DC68E68053D">
    <w:name w:val="A5CF8338310E40A4B16A1DC68E68053D"/>
    <w:rsid w:val="000D2AAE"/>
  </w:style>
  <w:style w:type="paragraph" w:customStyle="1" w:styleId="6628AA8ABB9A4A38BE6FC27D72F2A47B">
    <w:name w:val="6628AA8ABB9A4A38BE6FC27D72F2A47B"/>
    <w:rsid w:val="000D2AAE"/>
  </w:style>
  <w:style w:type="paragraph" w:customStyle="1" w:styleId="4F5AE2E8B30B430EBEF9771EABF518D2">
    <w:name w:val="4F5AE2E8B30B430EBEF9771EABF518D2"/>
    <w:rsid w:val="00FC3F51"/>
  </w:style>
  <w:style w:type="paragraph" w:customStyle="1" w:styleId="7B9B98B5C4D946A6BD5F1A623BCE761E">
    <w:name w:val="7B9B98B5C4D946A6BD5F1A623BCE761E"/>
    <w:rsid w:val="00FC3F51"/>
  </w:style>
  <w:style w:type="paragraph" w:customStyle="1" w:styleId="3928431A5D8941A1A10E1C9328AA03CB">
    <w:name w:val="3928431A5D8941A1A10E1C9328AA03CB"/>
    <w:rsid w:val="00FC3F51"/>
  </w:style>
  <w:style w:type="paragraph" w:customStyle="1" w:styleId="96839EA2D4004B71BCCCA3E0D6D4EFAA">
    <w:name w:val="96839EA2D4004B71BCCCA3E0D6D4EFAA"/>
    <w:rsid w:val="00FC3F51"/>
  </w:style>
  <w:style w:type="paragraph" w:customStyle="1" w:styleId="027798A6D2B84149B6654403C340B15F">
    <w:name w:val="027798A6D2B84149B6654403C340B15F"/>
    <w:rsid w:val="00FC3F51"/>
  </w:style>
  <w:style w:type="paragraph" w:customStyle="1" w:styleId="1D2ED4CB00D3474BA09A2945344D4F08">
    <w:name w:val="1D2ED4CB00D3474BA09A2945344D4F08"/>
    <w:rsid w:val="00FC3F51"/>
  </w:style>
  <w:style w:type="paragraph" w:customStyle="1" w:styleId="5667B585E0A54FFDA906323584A10125">
    <w:name w:val="5667B585E0A54FFDA906323584A10125"/>
    <w:rsid w:val="00FC3F51"/>
  </w:style>
  <w:style w:type="paragraph" w:customStyle="1" w:styleId="58A231CD457544C9A6A08DBD9834E868">
    <w:name w:val="58A231CD457544C9A6A08DBD9834E868"/>
    <w:rsid w:val="00FC3F51"/>
  </w:style>
  <w:style w:type="paragraph" w:customStyle="1" w:styleId="C17D9D617E484C73959D811F7878019E">
    <w:name w:val="C17D9D617E484C73959D811F7878019E"/>
    <w:rsid w:val="00FC3F51"/>
  </w:style>
  <w:style w:type="paragraph" w:customStyle="1" w:styleId="8BD714D949C04D4786E0BF127FD9872E">
    <w:name w:val="8BD714D949C04D4786E0BF127FD9872E"/>
    <w:rsid w:val="00FC3F51"/>
  </w:style>
  <w:style w:type="paragraph" w:customStyle="1" w:styleId="E06C147132F44B60AF356C7CCBEFBE08">
    <w:name w:val="E06C147132F44B60AF356C7CCBEFBE08"/>
    <w:rsid w:val="00FC3F51"/>
  </w:style>
  <w:style w:type="paragraph" w:customStyle="1" w:styleId="8A9919CCC2FE487181A25AFBC0F6510A">
    <w:name w:val="8A9919CCC2FE487181A25AFBC0F6510A"/>
    <w:rsid w:val="00FC3F51"/>
  </w:style>
  <w:style w:type="paragraph" w:customStyle="1" w:styleId="FC751FE038F24107908FE2D9962C109A">
    <w:name w:val="FC751FE038F24107908FE2D9962C109A"/>
    <w:rsid w:val="00FC3F51"/>
  </w:style>
  <w:style w:type="paragraph" w:customStyle="1" w:styleId="E0D34BF3C518416F8A12E68C4B90A1B3">
    <w:name w:val="E0D34BF3C518416F8A12E68C4B90A1B3"/>
    <w:rsid w:val="00FC3F51"/>
  </w:style>
  <w:style w:type="paragraph" w:customStyle="1" w:styleId="31E94AECFA6E42728D350F904E524B83">
    <w:name w:val="31E94AECFA6E42728D350F904E524B83"/>
    <w:rsid w:val="00FC3F51"/>
  </w:style>
  <w:style w:type="paragraph" w:customStyle="1" w:styleId="3409C4A247D5491FB628BA24B01FE25F">
    <w:name w:val="3409C4A247D5491FB628BA24B01FE25F"/>
    <w:rsid w:val="00FC3F51"/>
  </w:style>
  <w:style w:type="paragraph" w:customStyle="1" w:styleId="CCF18EB351854511BF7A99DA5EBD49AE">
    <w:name w:val="CCF18EB351854511BF7A99DA5EBD49AE"/>
    <w:rsid w:val="00FC3F51"/>
  </w:style>
  <w:style w:type="paragraph" w:customStyle="1" w:styleId="F1221F33361941E29752FEF6A4698935">
    <w:name w:val="F1221F33361941E29752FEF6A4698935"/>
    <w:rsid w:val="00FC3F51"/>
  </w:style>
  <w:style w:type="paragraph" w:customStyle="1" w:styleId="A85C6401A6314A5DBC1F0DF2CADAF5DB">
    <w:name w:val="A85C6401A6314A5DBC1F0DF2CADAF5DB"/>
    <w:rsid w:val="00FC3F51"/>
  </w:style>
  <w:style w:type="paragraph" w:customStyle="1" w:styleId="23C6C44B604744D99C1781C5267AF88B">
    <w:name w:val="23C6C44B604744D99C1781C5267AF88B"/>
    <w:rsid w:val="00FC3F51"/>
  </w:style>
  <w:style w:type="paragraph" w:customStyle="1" w:styleId="309F22042B754154A2B205287708787C">
    <w:name w:val="309F22042B754154A2B205287708787C"/>
    <w:rsid w:val="00FC3F51"/>
  </w:style>
  <w:style w:type="paragraph" w:customStyle="1" w:styleId="C85BA64026A140C598011A59FB123B3E">
    <w:name w:val="C85BA64026A140C598011A59FB123B3E"/>
    <w:rsid w:val="00FC3F51"/>
  </w:style>
  <w:style w:type="paragraph" w:customStyle="1" w:styleId="3346ED98821A4B51888A46BA5BB9CAB3">
    <w:name w:val="3346ED98821A4B51888A46BA5BB9CAB3"/>
    <w:rsid w:val="00FC3F51"/>
  </w:style>
  <w:style w:type="paragraph" w:customStyle="1" w:styleId="DD2A8F9541364CA98E33215B4D187E26">
    <w:name w:val="DD2A8F9541364CA98E33215B4D187E26"/>
    <w:rsid w:val="0061240D"/>
    <w:rPr>
      <w:lang w:val="en-AT" w:eastAsia="en-AT"/>
    </w:rPr>
  </w:style>
  <w:style w:type="paragraph" w:customStyle="1" w:styleId="0E2368C888054D67A0311FA3FF739BF2">
    <w:name w:val="0E2368C888054D67A0311FA3FF739BF2"/>
    <w:rsid w:val="0061240D"/>
    <w:rPr>
      <w:lang w:val="en-AT" w:eastAsia="en-AT"/>
    </w:rPr>
  </w:style>
  <w:style w:type="paragraph" w:customStyle="1" w:styleId="55F2ADCAD7A646F6822F1DA13E11A6A5">
    <w:name w:val="55F2ADCAD7A646F6822F1DA13E11A6A5"/>
    <w:rsid w:val="0061240D"/>
    <w:rPr>
      <w:lang w:val="en-AT" w:eastAsia="en-AT"/>
    </w:rPr>
  </w:style>
  <w:style w:type="paragraph" w:customStyle="1" w:styleId="6EA8B5D446E641D192436E8A39DF3021">
    <w:name w:val="6EA8B5D446E641D192436E8A39DF3021"/>
    <w:rsid w:val="0061240D"/>
    <w:rPr>
      <w:lang w:val="en-AT" w:eastAsia="en-AT"/>
    </w:rPr>
  </w:style>
  <w:style w:type="paragraph" w:customStyle="1" w:styleId="EAE77D5BBFBA450FAF9031FA99177C91">
    <w:name w:val="EAE77D5BBFBA450FAF9031FA99177C91"/>
    <w:rsid w:val="0061240D"/>
    <w:rPr>
      <w:lang w:val="en-AT" w:eastAsia="en-AT"/>
    </w:rPr>
  </w:style>
  <w:style w:type="paragraph" w:customStyle="1" w:styleId="3C847ED948084BF78EF546013C30F39D">
    <w:name w:val="3C847ED948084BF78EF546013C30F39D"/>
    <w:rsid w:val="0061240D"/>
    <w:rPr>
      <w:lang w:val="en-AT" w:eastAsia="en-AT"/>
    </w:rPr>
  </w:style>
  <w:style w:type="paragraph" w:customStyle="1" w:styleId="8A1BA2BE427949CF90701527FD5FE0C2">
    <w:name w:val="8A1BA2BE427949CF90701527FD5FE0C2"/>
    <w:rsid w:val="0061240D"/>
    <w:rPr>
      <w:lang w:val="en-AT" w:eastAsia="en-AT"/>
    </w:rPr>
  </w:style>
  <w:style w:type="paragraph" w:customStyle="1" w:styleId="C0D5CF286A7B4336BFADB2519572559C">
    <w:name w:val="C0D5CF286A7B4336BFADB2519572559C"/>
    <w:rsid w:val="0061240D"/>
    <w:rPr>
      <w:lang w:val="en-AT" w:eastAsia="en-AT"/>
    </w:rPr>
  </w:style>
  <w:style w:type="paragraph" w:customStyle="1" w:styleId="E8CB60CD2E42454583772454BFF83AA0">
    <w:name w:val="E8CB60CD2E42454583772454BFF83AA0"/>
    <w:rsid w:val="0061240D"/>
    <w:rPr>
      <w:lang w:val="en-AT" w:eastAsia="en-AT"/>
    </w:rPr>
  </w:style>
  <w:style w:type="paragraph" w:customStyle="1" w:styleId="C6E21CCA21F341D9BFFC50C8AED2DF2E">
    <w:name w:val="C6E21CCA21F341D9BFFC50C8AED2DF2E"/>
    <w:rsid w:val="0061240D"/>
    <w:rPr>
      <w:lang w:val="en-AT" w:eastAsia="en-AT"/>
    </w:rPr>
  </w:style>
  <w:style w:type="paragraph" w:customStyle="1" w:styleId="714C884C01E947B6831BF02D59B08762">
    <w:name w:val="714C884C01E947B6831BF02D59B08762"/>
    <w:rsid w:val="0061240D"/>
    <w:rPr>
      <w:lang w:val="en-AT" w:eastAsia="en-AT"/>
    </w:rPr>
  </w:style>
  <w:style w:type="paragraph" w:customStyle="1" w:styleId="62C989D4731B4483856C3DDF2A275059">
    <w:name w:val="62C989D4731B4483856C3DDF2A275059"/>
    <w:rsid w:val="0061240D"/>
    <w:rPr>
      <w:lang w:val="en-AT" w:eastAsia="en-AT"/>
    </w:rPr>
  </w:style>
  <w:style w:type="paragraph" w:customStyle="1" w:styleId="31F94EC1E4FF4B0CA962994F7540E264">
    <w:name w:val="31F94EC1E4FF4B0CA962994F7540E264"/>
    <w:rsid w:val="0061240D"/>
    <w:rPr>
      <w:lang w:val="en-AT" w:eastAsia="en-AT"/>
    </w:rPr>
  </w:style>
  <w:style w:type="paragraph" w:customStyle="1" w:styleId="36003B411C29445BBB76449EBE8652E4">
    <w:name w:val="36003B411C29445BBB76449EBE8652E4"/>
    <w:rsid w:val="0061240D"/>
    <w:rPr>
      <w:lang w:val="en-AT" w:eastAsia="en-AT"/>
    </w:rPr>
  </w:style>
  <w:style w:type="paragraph" w:customStyle="1" w:styleId="5A094EA2ED85411CBA7FCE92B312FC8C">
    <w:name w:val="5A094EA2ED85411CBA7FCE92B312FC8C"/>
    <w:rsid w:val="0061240D"/>
    <w:rPr>
      <w:lang w:val="en-AT" w:eastAsia="en-AT"/>
    </w:rPr>
  </w:style>
  <w:style w:type="paragraph" w:customStyle="1" w:styleId="0B7D3D84C5274EF7A14006A2D7B96107">
    <w:name w:val="0B7D3D84C5274EF7A14006A2D7B96107"/>
    <w:rsid w:val="0061240D"/>
    <w:rPr>
      <w:lang w:val="en-AT" w:eastAsia="en-AT"/>
    </w:rPr>
  </w:style>
  <w:style w:type="paragraph" w:customStyle="1" w:styleId="C2504C509F6344278328BCF8CF50C170">
    <w:name w:val="C2504C509F6344278328BCF8CF50C170"/>
    <w:rsid w:val="00EF50DF"/>
    <w:rPr>
      <w:lang w:val="en-AT" w:eastAsia="en-AT"/>
    </w:rPr>
  </w:style>
  <w:style w:type="paragraph" w:customStyle="1" w:styleId="8472E144777F41928292E59864ED3536">
    <w:name w:val="8472E144777F41928292E59864ED3536"/>
    <w:rsid w:val="00EF50DF"/>
    <w:rPr>
      <w:lang w:val="en-AT" w:eastAsia="en-AT"/>
    </w:rPr>
  </w:style>
  <w:style w:type="paragraph" w:customStyle="1" w:styleId="D42475AA11CF4B8EB9F86253189F1A56">
    <w:name w:val="D42475AA11CF4B8EB9F86253189F1A56"/>
    <w:rsid w:val="00EF50DF"/>
    <w:rPr>
      <w:lang w:val="en-AT" w:eastAsia="en-AT"/>
    </w:rPr>
  </w:style>
  <w:style w:type="paragraph" w:customStyle="1" w:styleId="B832387F7B334141B7579B92716596DB">
    <w:name w:val="B832387F7B334141B7579B92716596DB"/>
    <w:rsid w:val="00EF50DF"/>
    <w:rPr>
      <w:lang w:val="en-AT" w:eastAsia="en-AT"/>
    </w:rPr>
  </w:style>
  <w:style w:type="paragraph" w:customStyle="1" w:styleId="5AC96F4BEDBF4044A675A87308564DB2">
    <w:name w:val="5AC96F4BEDBF4044A675A87308564DB2"/>
    <w:rsid w:val="00EF50DF"/>
    <w:rPr>
      <w:lang w:val="en-AT" w:eastAsia="en-AT"/>
    </w:rPr>
  </w:style>
  <w:style w:type="paragraph" w:customStyle="1" w:styleId="70FF14D26B8F4B95B4FD1D82D16F49C8">
    <w:name w:val="70FF14D26B8F4B95B4FD1D82D16F49C8"/>
    <w:rsid w:val="00EF50DF"/>
    <w:rPr>
      <w:lang w:val="en-AT" w:eastAsia="en-AT"/>
    </w:rPr>
  </w:style>
  <w:style w:type="paragraph" w:customStyle="1" w:styleId="787B9801966540C1AEC18ED8DF7CA073">
    <w:name w:val="787B9801966540C1AEC18ED8DF7CA073"/>
    <w:rsid w:val="00EF50DF"/>
    <w:rPr>
      <w:lang w:val="en-AT" w:eastAsia="en-AT"/>
    </w:rPr>
  </w:style>
  <w:style w:type="paragraph" w:customStyle="1" w:styleId="DABEECDBFEF940B9B44B426DAADC1674">
    <w:name w:val="DABEECDBFEF940B9B44B426DAADC1674"/>
    <w:rsid w:val="00EF50DF"/>
    <w:rPr>
      <w:lang w:val="en-AT" w:eastAsia="en-AT"/>
    </w:rPr>
  </w:style>
  <w:style w:type="paragraph" w:customStyle="1" w:styleId="D5DD4A623D5342CEA6843E19FF88C757">
    <w:name w:val="D5DD4A623D5342CEA6843E19FF88C757"/>
    <w:rsid w:val="00EF50DF"/>
    <w:rPr>
      <w:lang w:val="en-AT" w:eastAsia="en-AT"/>
    </w:rPr>
  </w:style>
  <w:style w:type="paragraph" w:customStyle="1" w:styleId="4E08E13030BF4033A4ABB1A9D4E9AB00">
    <w:name w:val="4E08E13030BF4033A4ABB1A9D4E9AB00"/>
    <w:rsid w:val="00EF50DF"/>
    <w:rPr>
      <w:lang w:val="en-AT" w:eastAsia="en-AT"/>
    </w:rPr>
  </w:style>
  <w:style w:type="paragraph" w:customStyle="1" w:styleId="DBBD7FA93A52489EA0F2981E7FB89E8D">
    <w:name w:val="DBBD7FA93A52489EA0F2981E7FB89E8D"/>
    <w:rsid w:val="00EF50DF"/>
    <w:rPr>
      <w:lang w:val="en-AT" w:eastAsia="en-AT"/>
    </w:rPr>
  </w:style>
  <w:style w:type="paragraph" w:customStyle="1" w:styleId="FB7DA80930704259A764314A8804CFF5">
    <w:name w:val="FB7DA80930704259A764314A8804CFF5"/>
    <w:rsid w:val="00EF50DF"/>
    <w:rPr>
      <w:lang w:val="en-AT" w:eastAsia="en-AT"/>
    </w:rPr>
  </w:style>
  <w:style w:type="paragraph" w:customStyle="1" w:styleId="96C45A12B3724ECC92FDCBF7EEF4E399">
    <w:name w:val="96C45A12B3724ECC92FDCBF7EEF4E399"/>
    <w:rsid w:val="00EF50DF"/>
    <w:rPr>
      <w:lang w:val="en-AT" w:eastAsia="en-AT"/>
    </w:rPr>
  </w:style>
  <w:style w:type="paragraph" w:customStyle="1" w:styleId="05482F139F7D4F8E98831FFA24667F0F">
    <w:name w:val="05482F139F7D4F8E98831FFA24667F0F"/>
    <w:rsid w:val="00EF50DF"/>
    <w:rPr>
      <w:lang w:val="en-AT" w:eastAsia="en-AT"/>
    </w:rPr>
  </w:style>
  <w:style w:type="paragraph" w:customStyle="1" w:styleId="19F409FD956D4EC8AD177D8F6D0049B0">
    <w:name w:val="19F409FD956D4EC8AD177D8F6D0049B0"/>
    <w:rsid w:val="00EF50DF"/>
    <w:rPr>
      <w:lang w:val="en-AT" w:eastAsia="en-AT"/>
    </w:rPr>
  </w:style>
  <w:style w:type="paragraph" w:customStyle="1" w:styleId="7A76AB38ACE043218072D3115BD4B391">
    <w:name w:val="7A76AB38ACE043218072D3115BD4B391"/>
    <w:rsid w:val="00EF50DF"/>
    <w:rPr>
      <w:lang w:val="en-AT" w:eastAsia="en-AT"/>
    </w:rPr>
  </w:style>
  <w:style w:type="paragraph" w:customStyle="1" w:styleId="87C7EBF9E75D4F789AB869817436CA24">
    <w:name w:val="87C7EBF9E75D4F789AB869817436CA24"/>
    <w:rsid w:val="00EF50DF"/>
    <w:rPr>
      <w:lang w:val="en-AT" w:eastAsia="en-AT"/>
    </w:rPr>
  </w:style>
  <w:style w:type="paragraph" w:customStyle="1" w:styleId="9D1D5F4A6D2A472A9703207A082FFB3E">
    <w:name w:val="9D1D5F4A6D2A472A9703207A082FFB3E"/>
    <w:rsid w:val="00EF50DF"/>
    <w:rPr>
      <w:lang w:val="en-AT" w:eastAsia="en-AT"/>
    </w:rPr>
  </w:style>
  <w:style w:type="paragraph" w:customStyle="1" w:styleId="4275B012E9984A53AA6725A14487A4E5">
    <w:name w:val="4275B012E9984A53AA6725A14487A4E5"/>
    <w:rsid w:val="00EF50DF"/>
    <w:rPr>
      <w:lang w:val="en-AT" w:eastAsia="en-AT"/>
    </w:rPr>
  </w:style>
  <w:style w:type="paragraph" w:customStyle="1" w:styleId="C1FB1F526A3B4F00B60B8D6F119B1FAE">
    <w:name w:val="C1FB1F526A3B4F00B60B8D6F119B1FAE"/>
    <w:rsid w:val="00B34971"/>
    <w:rPr>
      <w:lang w:val="en-AT" w:eastAsia="en-AT"/>
    </w:rPr>
  </w:style>
  <w:style w:type="paragraph" w:customStyle="1" w:styleId="09685C9831F14F10BE42CF8FE4438AB7">
    <w:name w:val="09685C9831F14F10BE42CF8FE4438AB7"/>
    <w:rsid w:val="00B34971"/>
    <w:rPr>
      <w:lang w:val="en-AT" w:eastAsia="en-AT"/>
    </w:rPr>
  </w:style>
  <w:style w:type="paragraph" w:customStyle="1" w:styleId="4DE5CF0C6F4D4702BF6550895BA1A26B">
    <w:name w:val="4DE5CF0C6F4D4702BF6550895BA1A26B"/>
    <w:rsid w:val="00B34971"/>
    <w:rPr>
      <w:lang w:val="en-AT" w:eastAsia="en-AT"/>
    </w:rPr>
  </w:style>
  <w:style w:type="paragraph" w:customStyle="1" w:styleId="B0BA90C8150F428CB543A731E570C1DC">
    <w:name w:val="B0BA90C8150F428CB543A731E570C1DC"/>
    <w:rsid w:val="00B34971"/>
    <w:rPr>
      <w:lang w:val="en-AT" w:eastAsia="en-AT"/>
    </w:rPr>
  </w:style>
  <w:style w:type="paragraph" w:customStyle="1" w:styleId="49010DE25CD64AA68ACA5B42B1C50C45">
    <w:name w:val="49010DE25CD64AA68ACA5B42B1C50C45"/>
    <w:rsid w:val="00B34971"/>
    <w:rPr>
      <w:lang w:val="en-AT" w:eastAsia="en-AT"/>
    </w:rPr>
  </w:style>
  <w:style w:type="paragraph" w:customStyle="1" w:styleId="0DF50693466345998739D29C36002890">
    <w:name w:val="0DF50693466345998739D29C36002890"/>
    <w:rsid w:val="00B34971"/>
    <w:rPr>
      <w:lang w:val="en-AT" w:eastAsia="en-AT"/>
    </w:rPr>
  </w:style>
  <w:style w:type="paragraph" w:customStyle="1" w:styleId="B06E4CECCFD845008D44BEB5B8BE8140">
    <w:name w:val="B06E4CECCFD845008D44BEB5B8BE8140"/>
    <w:rsid w:val="00B34971"/>
    <w:rPr>
      <w:lang w:val="en-AT" w:eastAsia="en-AT"/>
    </w:rPr>
  </w:style>
  <w:style w:type="paragraph" w:customStyle="1" w:styleId="CE78552A2BD8437DB82EE538DB7763A5">
    <w:name w:val="CE78552A2BD8437DB82EE538DB7763A5"/>
    <w:rsid w:val="00B34971"/>
    <w:rPr>
      <w:lang w:val="en-AT" w:eastAsia="en-AT"/>
    </w:rPr>
  </w:style>
  <w:style w:type="paragraph" w:customStyle="1" w:styleId="B08DA6FB4B254BC3B2FD3560B5542FBD">
    <w:name w:val="B08DA6FB4B254BC3B2FD3560B5542FBD"/>
    <w:rsid w:val="00B34971"/>
    <w:rPr>
      <w:lang w:val="en-AT" w:eastAsia="en-AT"/>
    </w:rPr>
  </w:style>
  <w:style w:type="paragraph" w:customStyle="1" w:styleId="29BD04FAF47045FCB8FBE203461D6DE1">
    <w:name w:val="29BD04FAF47045FCB8FBE203461D6DE1"/>
    <w:rsid w:val="00B34971"/>
    <w:rPr>
      <w:lang w:val="en-AT" w:eastAsia="en-AT"/>
    </w:rPr>
  </w:style>
  <w:style w:type="paragraph" w:customStyle="1" w:styleId="66E4B364DD0B4334B2CBBE513F6594E6">
    <w:name w:val="66E4B364DD0B4334B2CBBE513F6594E6"/>
    <w:rsid w:val="00B34971"/>
    <w:rPr>
      <w:lang w:val="en-AT" w:eastAsia="en-AT"/>
    </w:rPr>
  </w:style>
  <w:style w:type="paragraph" w:customStyle="1" w:styleId="DA928FAE652C41B2B4F323BC8C27F13C">
    <w:name w:val="DA928FAE652C41B2B4F323BC8C27F13C"/>
    <w:rsid w:val="00B34971"/>
    <w:rPr>
      <w:lang w:val="en-AT" w:eastAsia="en-AT"/>
    </w:rPr>
  </w:style>
  <w:style w:type="paragraph" w:customStyle="1" w:styleId="0F0B32A74F18463281B3BB68FAAEE3B0">
    <w:name w:val="0F0B32A74F18463281B3BB68FAAEE3B0"/>
    <w:rsid w:val="00B34971"/>
    <w:rPr>
      <w:lang w:val="en-AT" w:eastAsia="en-AT"/>
    </w:rPr>
  </w:style>
  <w:style w:type="paragraph" w:customStyle="1" w:styleId="351BB78CDA9F45F6B3F868FC3CA21458">
    <w:name w:val="351BB78CDA9F45F6B3F868FC3CA21458"/>
    <w:rsid w:val="00B34971"/>
    <w:rPr>
      <w:lang w:val="en-AT" w:eastAsia="en-AT"/>
    </w:rPr>
  </w:style>
  <w:style w:type="paragraph" w:customStyle="1" w:styleId="8BBC1FB44A9B454A9328893C924D614B">
    <w:name w:val="8BBC1FB44A9B454A9328893C924D614B"/>
    <w:rsid w:val="00B34971"/>
    <w:rPr>
      <w:lang w:val="en-AT" w:eastAsia="en-AT"/>
    </w:rPr>
  </w:style>
  <w:style w:type="paragraph" w:customStyle="1" w:styleId="5847D5A6F1324E008E1AFF4A68756C1D">
    <w:name w:val="5847D5A6F1324E008E1AFF4A68756C1D"/>
    <w:rsid w:val="00B34971"/>
    <w:rPr>
      <w:lang w:val="en-AT" w:eastAsia="en-AT"/>
    </w:rPr>
  </w:style>
  <w:style w:type="paragraph" w:customStyle="1" w:styleId="7720B82B5C6943388B5D6BE82DE8ED24">
    <w:name w:val="7720B82B5C6943388B5D6BE82DE8ED24"/>
    <w:rsid w:val="00B34971"/>
    <w:rPr>
      <w:lang w:val="en-AT" w:eastAsia="en-AT"/>
    </w:rPr>
  </w:style>
  <w:style w:type="paragraph" w:customStyle="1" w:styleId="0A1EA776F406465BA344176F6F68FE1E">
    <w:name w:val="0A1EA776F406465BA344176F6F68FE1E"/>
    <w:rsid w:val="003B5D2C"/>
    <w:rPr>
      <w:lang w:val="en-AT" w:eastAsia="en-AT"/>
    </w:rPr>
  </w:style>
  <w:style w:type="paragraph" w:customStyle="1" w:styleId="91B574AEFC0D47C59BC79C527E74D71A">
    <w:name w:val="91B574AEFC0D47C59BC79C527E74D71A"/>
    <w:rsid w:val="003B5D2C"/>
    <w:rPr>
      <w:lang w:val="en-AT" w:eastAsia="en-AT"/>
    </w:rPr>
  </w:style>
  <w:style w:type="paragraph" w:customStyle="1" w:styleId="BFA247B8EF4F4F5883F2D0234B4C2D43">
    <w:name w:val="BFA247B8EF4F4F5883F2D0234B4C2D43"/>
    <w:rsid w:val="003B5D2C"/>
    <w:rPr>
      <w:lang w:val="en-AT" w:eastAsia="en-AT"/>
    </w:rPr>
  </w:style>
  <w:style w:type="paragraph" w:customStyle="1" w:styleId="8D87DCF6BD6D49B08C658DD9FAE205D0">
    <w:name w:val="8D87DCF6BD6D49B08C658DD9FAE205D0"/>
    <w:rsid w:val="00F14AB3"/>
    <w:rPr>
      <w:lang w:val="en-AT" w:eastAsia="en-AT"/>
    </w:rPr>
  </w:style>
  <w:style w:type="paragraph" w:customStyle="1" w:styleId="FA9DA8227888412A8012F4702CFCEE39">
    <w:name w:val="FA9DA8227888412A8012F4702CFCEE39"/>
    <w:rsid w:val="0015766E"/>
    <w:rPr>
      <w:lang w:val="en-AT" w:eastAsia="en-AT"/>
    </w:rPr>
  </w:style>
  <w:style w:type="paragraph" w:customStyle="1" w:styleId="E007C33E4C3A4F2F90A640EDA78A40EB">
    <w:name w:val="E007C33E4C3A4F2F90A640EDA78A40EB"/>
    <w:rsid w:val="0015766E"/>
    <w:rPr>
      <w:lang w:val="en-AT" w:eastAsia="en-A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4AEB7-6993-4993-A318-CD4653DF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329981</Words>
  <Characters>1880895</Characters>
  <Application>Microsoft Office Word</Application>
  <DocSecurity>0</DocSecurity>
  <Lines>15674</Lines>
  <Paragraphs>4412</Paragraphs>
  <ScaleCrop>false</ScaleCrop>
  <HeadingPairs>
    <vt:vector size="2" baseType="variant">
      <vt:variant>
        <vt:lpstr>Titel</vt:lpstr>
      </vt:variant>
      <vt:variant>
        <vt:i4>1</vt:i4>
      </vt:variant>
    </vt:vector>
  </HeadingPairs>
  <TitlesOfParts>
    <vt:vector size="1" baseType="lpstr">
      <vt:lpstr/>
    </vt:vector>
  </TitlesOfParts>
  <Company>BOKU</Company>
  <LinksUpToDate>false</LinksUpToDate>
  <CharactersWithSpaces>2206464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Streeck</dc:creator>
  <cp:keywords/>
  <dc:description/>
  <cp:lastModifiedBy>Streeck Jan</cp:lastModifiedBy>
  <cp:revision>386</cp:revision>
  <dcterms:created xsi:type="dcterms:W3CDTF">2022-04-12T05:55:00Z</dcterms:created>
  <dcterms:modified xsi:type="dcterms:W3CDTF">2022-04-26T13:54:00Z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MAT_STOCKS</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f1ed8f7d-1c65-4f06-ad48-3e96e725bea1</vt:lpwstr>
  </property>
  <property fmtid="{D5CDD505-2E9C-101B-9397-08002B2CF9AE}" pid="10" name="CitaviDocumentProperty_9">
    <vt:lpwstr>False</vt:lpwstr>
  </property>
  <property fmtid="{D5CDD505-2E9C-101B-9397-08002B2CF9AE}" pid="11" name="CitaviDocumentProperty_1">
    <vt:lpwstr>6.11.0.0</vt:lpwstr>
  </property>
  <property fmtid="{D5CDD505-2E9C-101B-9397-08002B2CF9AE}" pid="12" name="CitaviDocumentProperty_6">
    <vt:lpwstr>False</vt:lpwstr>
  </property>
  <property fmtid="{D5CDD505-2E9C-101B-9397-08002B2CF9AE}" pid="13" name="CitaviDocumentProperty_8">
    <vt:lpwstr>CloudProjectKey=iogkh20rbvv784ncldcrjvgrzlhlleyfe2sutw2cwxvw7wvft; ProjectName=MAT_STOCKS</vt:lpwstr>
  </property>
</Properties>
</file>